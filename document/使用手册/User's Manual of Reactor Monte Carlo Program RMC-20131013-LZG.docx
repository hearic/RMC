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7234A" w14:textId="64F80C39" w:rsidR="004D65F2" w:rsidRDefault="004D65F2" w:rsidP="00FE3A12">
      <w:pPr>
        <w:rPr>
          <w:rFonts w:ascii="Times New Roman" w:hAnsi="Times New Roman" w:cs="Times New Roman"/>
        </w:rPr>
      </w:pPr>
    </w:p>
    <w:p w14:paraId="6A70D86E" w14:textId="77777777" w:rsidR="00B31E4A" w:rsidRDefault="00B31E4A" w:rsidP="00FE3A12">
      <w:pPr>
        <w:rPr>
          <w:rFonts w:ascii="Times New Roman" w:hAnsi="Times New Roman" w:cs="Times New Roman"/>
        </w:rPr>
      </w:pPr>
    </w:p>
    <w:p w14:paraId="3436F4CA" w14:textId="77777777" w:rsidR="00B31E4A" w:rsidRDefault="00B31E4A" w:rsidP="00FE3A12">
      <w:pPr>
        <w:rPr>
          <w:rFonts w:ascii="Times New Roman" w:hAnsi="Times New Roman" w:cs="Times New Roman"/>
        </w:rPr>
      </w:pPr>
    </w:p>
    <w:p w14:paraId="3CEBDDDE" w14:textId="1ED58093" w:rsidR="004D65F2" w:rsidRDefault="004D65F2" w:rsidP="00FE3A12">
      <w:pPr>
        <w:rPr>
          <w:rFonts w:ascii="Times New Roman" w:hAnsi="Times New Roman" w:cs="Times New Roman"/>
        </w:rPr>
      </w:pPr>
    </w:p>
    <w:p w14:paraId="3FAB5E1F" w14:textId="35D4F327" w:rsidR="004D65F2" w:rsidRDefault="004D65F2" w:rsidP="00FE3A12">
      <w:pPr>
        <w:rPr>
          <w:rFonts w:ascii="Times New Roman" w:hAnsi="Times New Roman" w:cs="Times New Roman"/>
        </w:rPr>
      </w:pPr>
    </w:p>
    <w:p w14:paraId="2C46A840" w14:textId="77777777" w:rsidR="004D65F2" w:rsidRDefault="004D65F2" w:rsidP="00FE3A12">
      <w:pPr>
        <w:rPr>
          <w:rFonts w:ascii="Times New Roman" w:hAnsi="Times New Roman" w:cs="Times New Roman"/>
        </w:rPr>
      </w:pPr>
    </w:p>
    <w:p w14:paraId="398AC31E" w14:textId="70E3147D" w:rsidR="004D65F2" w:rsidRDefault="004D65F2" w:rsidP="00FE3A12">
      <w:pPr>
        <w:rPr>
          <w:rFonts w:ascii="Times New Roman" w:hAnsi="Times New Roman" w:cs="Times New Roman"/>
        </w:rPr>
      </w:pPr>
    </w:p>
    <w:p w14:paraId="1B6C2EEA" w14:textId="77777777" w:rsidR="004D65F2" w:rsidRDefault="004D65F2" w:rsidP="00FE3A12">
      <w:pPr>
        <w:rPr>
          <w:rFonts w:ascii="Times New Roman" w:hAnsi="Times New Roman" w:cs="Times New Roman"/>
        </w:rPr>
      </w:pPr>
    </w:p>
    <w:p w14:paraId="205098C2" w14:textId="0669C9CC" w:rsidR="004D65F2" w:rsidRDefault="004D65F2" w:rsidP="00FE3A12">
      <w:pPr>
        <w:rPr>
          <w:rFonts w:ascii="Times New Roman" w:hAnsi="Times New Roman" w:cs="Times New Roman"/>
        </w:rPr>
      </w:pPr>
    </w:p>
    <w:p w14:paraId="284C0138" w14:textId="5090600B" w:rsidR="00FE3A12" w:rsidRPr="00FE4FCB" w:rsidRDefault="00FE3A12" w:rsidP="00FE3A12">
      <w:pPr>
        <w:rPr>
          <w:rFonts w:ascii="Times New Roman" w:hAnsi="Times New Roman" w:cs="Times New Roman"/>
        </w:rPr>
      </w:pPr>
    </w:p>
    <w:p w14:paraId="6B0EA652" w14:textId="2D726839" w:rsidR="00C35EA1" w:rsidRDefault="00C35EA1" w:rsidP="00BD2361">
      <w:pPr>
        <w:jc w:val="center"/>
        <w:rPr>
          <w:rFonts w:ascii="Times New Roman" w:hAnsi="Times New Roman" w:cs="Times New Roman"/>
          <w:b/>
          <w:sz w:val="44"/>
          <w:szCs w:val="44"/>
        </w:rPr>
      </w:pPr>
      <w:r>
        <w:rPr>
          <w:rFonts w:ascii="Times New Roman" w:hAnsi="Times New Roman" w:cs="Times New Roman"/>
          <w:b/>
          <w:sz w:val="44"/>
          <w:szCs w:val="44"/>
        </w:rPr>
        <w:t>User's Manual of</w:t>
      </w:r>
    </w:p>
    <w:p w14:paraId="06D78070" w14:textId="039FF228" w:rsidR="00FE3A12" w:rsidRPr="00FE4FCB" w:rsidRDefault="00BD2361" w:rsidP="00BD2361">
      <w:pPr>
        <w:jc w:val="center"/>
        <w:rPr>
          <w:rFonts w:ascii="Times New Roman" w:hAnsi="Times New Roman" w:cs="Times New Roman"/>
          <w:b/>
          <w:sz w:val="44"/>
          <w:szCs w:val="44"/>
        </w:rPr>
      </w:pPr>
      <w:r w:rsidRPr="00FE4FCB">
        <w:rPr>
          <w:rFonts w:ascii="Times New Roman" w:hAnsi="Times New Roman" w:cs="Times New Roman"/>
          <w:b/>
          <w:sz w:val="44"/>
          <w:szCs w:val="44"/>
        </w:rPr>
        <w:t xml:space="preserve">Reactor Monte Carlo </w:t>
      </w:r>
      <w:r w:rsidR="00874939">
        <w:rPr>
          <w:rFonts w:ascii="Times New Roman" w:hAnsi="Times New Roman" w:cs="Times New Roman"/>
          <w:b/>
          <w:sz w:val="44"/>
          <w:szCs w:val="44"/>
        </w:rPr>
        <w:t>C</w:t>
      </w:r>
      <w:r w:rsidR="00191BB4">
        <w:rPr>
          <w:rFonts w:ascii="Times New Roman" w:hAnsi="Times New Roman" w:cs="Times New Roman" w:hint="eastAsia"/>
          <w:b/>
          <w:sz w:val="44"/>
          <w:szCs w:val="44"/>
        </w:rPr>
        <w:t>ode</w:t>
      </w:r>
      <w:r w:rsidR="00191BB4">
        <w:rPr>
          <w:rFonts w:ascii="Times New Roman" w:hAnsi="Times New Roman" w:cs="Times New Roman"/>
          <w:b/>
          <w:sz w:val="44"/>
          <w:szCs w:val="44"/>
        </w:rPr>
        <w:t xml:space="preserve"> </w:t>
      </w:r>
      <w:r w:rsidRPr="00FE4FCB">
        <w:rPr>
          <w:rFonts w:ascii="Times New Roman" w:hAnsi="Times New Roman" w:cs="Times New Roman"/>
          <w:b/>
          <w:sz w:val="44"/>
          <w:szCs w:val="44"/>
        </w:rPr>
        <w:t>RMC</w:t>
      </w:r>
    </w:p>
    <w:p w14:paraId="4F68F8E9" w14:textId="6ABEDA93" w:rsidR="004D65F2" w:rsidRDefault="004D65F2" w:rsidP="0029466F"/>
    <w:p w14:paraId="2DB162B0" w14:textId="2B7E8EAC" w:rsidR="004D65F2" w:rsidRDefault="004D65F2" w:rsidP="0029466F"/>
    <w:p w14:paraId="43B39B04" w14:textId="7F23E5FB" w:rsidR="008927FC" w:rsidRDefault="008927FC" w:rsidP="0029466F"/>
    <w:p w14:paraId="56D0B9BD" w14:textId="3FE87946" w:rsidR="008927FC" w:rsidRDefault="008927FC" w:rsidP="0029466F"/>
    <w:p w14:paraId="675C70A0" w14:textId="77777777" w:rsidR="00B31E4A" w:rsidRDefault="00B31E4A" w:rsidP="0029466F"/>
    <w:p w14:paraId="39473CA7" w14:textId="77777777" w:rsidR="00B31E4A" w:rsidRDefault="00B31E4A" w:rsidP="0029466F"/>
    <w:p w14:paraId="20727A74" w14:textId="50B6D5AD" w:rsidR="008927FC" w:rsidRDefault="008927FC" w:rsidP="0029466F"/>
    <w:p w14:paraId="62D0721B" w14:textId="4E1D9F4A" w:rsidR="008927FC" w:rsidRDefault="008927FC" w:rsidP="0029466F"/>
    <w:p w14:paraId="71B657F6" w14:textId="55CAE184" w:rsidR="008927FC" w:rsidRDefault="008927FC" w:rsidP="0029466F"/>
    <w:p w14:paraId="7B59769E" w14:textId="75C3F440" w:rsidR="008927FC" w:rsidRDefault="008927FC" w:rsidP="0029466F"/>
    <w:p w14:paraId="32288E26" w14:textId="3908561F" w:rsidR="008927FC" w:rsidRDefault="008927FC" w:rsidP="0029466F"/>
    <w:p w14:paraId="58E2204B" w14:textId="1795CFFE" w:rsidR="008927FC" w:rsidRDefault="008927FC" w:rsidP="0029466F"/>
    <w:p w14:paraId="75FDCAF0" w14:textId="1754A09C" w:rsidR="008927FC" w:rsidRDefault="00B31E4A" w:rsidP="0029466F">
      <w:r>
        <w:rPr>
          <w:rFonts w:ascii="Times New Roman" w:hAnsi="Times New Roman" w:cs="Times New Roman"/>
          <w:noProof/>
        </w:rPr>
        <w:drawing>
          <wp:anchor distT="0" distB="0" distL="114300" distR="114300" simplePos="0" relativeHeight="251673088" behindDoc="0" locked="0" layoutInCell="1" allowOverlap="1" wp14:anchorId="7BD4837B" wp14:editId="02295BF0">
            <wp:simplePos x="0" y="0"/>
            <wp:positionH relativeFrom="column">
              <wp:posOffset>1550670</wp:posOffset>
            </wp:positionH>
            <wp:positionV relativeFrom="paragraph">
              <wp:posOffset>3291</wp:posOffset>
            </wp:positionV>
            <wp:extent cx="2160000" cy="1095243"/>
            <wp:effectExtent l="0" t="0" r="0" b="0"/>
            <wp:wrapNone/>
            <wp:docPr id="16" name="图片 16" descr="Z:\zeguangli\Research\REALGROUP\RMC\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Z:\zeguangli\Research\REALGROUP\RMC\logo-4.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2818"/>
                    <a:stretch/>
                  </pic:blipFill>
                  <pic:spPr bwMode="auto">
                    <a:xfrm>
                      <a:off x="0" y="0"/>
                      <a:ext cx="2160000" cy="10952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2D2A65" w14:textId="0360100E" w:rsidR="00EF6B68" w:rsidRDefault="00EF6B68" w:rsidP="0029466F"/>
    <w:p w14:paraId="6FC03B88" w14:textId="77777777" w:rsidR="00EF6B68" w:rsidRDefault="00EF6B68" w:rsidP="0029466F"/>
    <w:p w14:paraId="3E429E9A" w14:textId="77777777" w:rsidR="00B31E4A" w:rsidRDefault="00B31E4A" w:rsidP="0029466F"/>
    <w:p w14:paraId="1CCB4DB8" w14:textId="77777777" w:rsidR="00B31E4A" w:rsidRDefault="00B31E4A" w:rsidP="0029466F"/>
    <w:p w14:paraId="6DF15E94" w14:textId="77777777" w:rsidR="002E7076" w:rsidRDefault="002E7076" w:rsidP="0029466F"/>
    <w:p w14:paraId="3CB8BE40" w14:textId="77777777" w:rsidR="00EF6B68" w:rsidRDefault="00EF6B68" w:rsidP="0029466F"/>
    <w:p w14:paraId="0923BFB3" w14:textId="4DBEF3B0" w:rsidR="004D65F2" w:rsidRPr="0029466F" w:rsidRDefault="007626DB" w:rsidP="000218D2">
      <w:pPr>
        <w:jc w:val="center"/>
        <w:rPr>
          <w:rFonts w:ascii="Times New Roman" w:hAnsi="Times New Roman" w:cs="Times New Roman"/>
          <w:sz w:val="24"/>
          <w:szCs w:val="44"/>
        </w:rPr>
      </w:pPr>
      <w:r w:rsidRPr="0029466F">
        <w:rPr>
          <w:rFonts w:ascii="Times New Roman" w:hAnsi="Times New Roman" w:cs="Times New Roman"/>
          <w:sz w:val="24"/>
          <w:szCs w:val="44"/>
        </w:rPr>
        <w:t>Reactor Engineering Analysis Laboratory (</w:t>
      </w:r>
      <w:r w:rsidR="004D65F2" w:rsidRPr="0029466F">
        <w:rPr>
          <w:rFonts w:ascii="Times New Roman" w:hAnsi="Times New Roman" w:cs="Times New Roman"/>
          <w:sz w:val="24"/>
          <w:szCs w:val="44"/>
        </w:rPr>
        <w:t>REAL</w:t>
      </w:r>
      <w:r w:rsidRPr="0029466F">
        <w:rPr>
          <w:rFonts w:ascii="Times New Roman" w:hAnsi="Times New Roman" w:cs="Times New Roman"/>
          <w:sz w:val="24"/>
          <w:szCs w:val="44"/>
        </w:rPr>
        <w:t>)</w:t>
      </w:r>
    </w:p>
    <w:p w14:paraId="7882283F" w14:textId="77777777" w:rsidR="008927FC" w:rsidRPr="0029466F" w:rsidRDefault="003277EB" w:rsidP="000218D2">
      <w:pPr>
        <w:jc w:val="center"/>
        <w:rPr>
          <w:rFonts w:ascii="Times New Roman" w:hAnsi="Times New Roman" w:cs="Times New Roman"/>
          <w:sz w:val="24"/>
          <w:szCs w:val="44"/>
        </w:rPr>
      </w:pPr>
      <w:r w:rsidRPr="0029466F">
        <w:rPr>
          <w:rFonts w:ascii="Times New Roman" w:hAnsi="Times New Roman" w:cs="Times New Roman"/>
          <w:sz w:val="24"/>
          <w:szCs w:val="44"/>
        </w:rPr>
        <w:t>Institute of Nuclear Energy Science and Engineering Management (INESEM)</w:t>
      </w:r>
    </w:p>
    <w:p w14:paraId="3110D545" w14:textId="77777777" w:rsidR="00484A6C" w:rsidRPr="0029466F" w:rsidRDefault="003277EB" w:rsidP="000218D2">
      <w:pPr>
        <w:jc w:val="center"/>
        <w:rPr>
          <w:rFonts w:ascii="Times New Roman" w:hAnsi="Times New Roman" w:cs="Times New Roman"/>
          <w:sz w:val="24"/>
          <w:szCs w:val="44"/>
        </w:rPr>
      </w:pPr>
      <w:r w:rsidRPr="0029466F">
        <w:rPr>
          <w:rFonts w:ascii="Times New Roman" w:hAnsi="Times New Roman" w:cs="Times New Roman"/>
          <w:sz w:val="24"/>
          <w:szCs w:val="44"/>
        </w:rPr>
        <w:t>Department of Engineering Physics (DEP)</w:t>
      </w:r>
      <w:r w:rsidR="00484A6C" w:rsidRPr="0029466F">
        <w:rPr>
          <w:rFonts w:ascii="Times New Roman" w:hAnsi="Times New Roman" w:cs="Times New Roman"/>
          <w:sz w:val="24"/>
          <w:szCs w:val="44"/>
        </w:rPr>
        <w:t xml:space="preserve">, </w:t>
      </w:r>
      <w:r w:rsidRPr="0029466F">
        <w:rPr>
          <w:rFonts w:ascii="Times New Roman" w:hAnsi="Times New Roman" w:cs="Times New Roman"/>
          <w:sz w:val="24"/>
          <w:szCs w:val="44"/>
        </w:rPr>
        <w:t>Tsinghua University</w:t>
      </w:r>
    </w:p>
    <w:p w14:paraId="79D2220A" w14:textId="6DD27308" w:rsidR="004D65F2" w:rsidRPr="0029466F" w:rsidRDefault="003277EB" w:rsidP="000218D2">
      <w:pPr>
        <w:jc w:val="center"/>
        <w:rPr>
          <w:rFonts w:ascii="Times New Roman" w:hAnsi="Times New Roman" w:cs="Times New Roman"/>
          <w:sz w:val="24"/>
          <w:szCs w:val="44"/>
        </w:rPr>
      </w:pPr>
      <w:r w:rsidRPr="0029466F">
        <w:rPr>
          <w:rFonts w:ascii="Times New Roman" w:hAnsi="Times New Roman" w:cs="Times New Roman"/>
          <w:sz w:val="24"/>
          <w:szCs w:val="44"/>
        </w:rPr>
        <w:t xml:space="preserve">Beijing, </w:t>
      </w:r>
      <w:r w:rsidR="00534C9C" w:rsidRPr="0029466F">
        <w:rPr>
          <w:rFonts w:ascii="Times New Roman" w:hAnsi="Times New Roman" w:cs="Times New Roman"/>
          <w:sz w:val="24"/>
          <w:szCs w:val="44"/>
        </w:rPr>
        <w:t>P.R. China</w:t>
      </w:r>
    </w:p>
    <w:p w14:paraId="3D93F83C" w14:textId="77777777" w:rsidR="00484A6C" w:rsidRPr="0029466F" w:rsidRDefault="00484A6C">
      <w:pPr>
        <w:jc w:val="center"/>
        <w:rPr>
          <w:rFonts w:ascii="Times New Roman" w:hAnsi="Times New Roman" w:cs="Times New Roman"/>
          <w:sz w:val="24"/>
          <w:szCs w:val="44"/>
        </w:rPr>
      </w:pPr>
    </w:p>
    <w:p w14:paraId="337BE89B" w14:textId="4DE4E893" w:rsidR="0003330D" w:rsidRDefault="00B31E4A" w:rsidP="009E7A6F">
      <w:pPr>
        <w:jc w:val="center"/>
        <w:rPr>
          <w:rFonts w:ascii="Times New Roman" w:hAnsi="Times New Roman" w:cs="Times New Roman"/>
          <w:sz w:val="28"/>
          <w:szCs w:val="44"/>
        </w:rPr>
      </w:pPr>
      <w:r>
        <w:rPr>
          <w:rFonts w:ascii="Times New Roman" w:hAnsi="Times New Roman" w:cs="Times New Roman"/>
          <w:sz w:val="24"/>
          <w:szCs w:val="44"/>
        </w:rPr>
        <w:t xml:space="preserve">October, </w:t>
      </w:r>
      <w:r w:rsidR="00F25329">
        <w:rPr>
          <w:rFonts w:ascii="Times New Roman" w:hAnsi="Times New Roman" w:cs="Times New Roman"/>
          <w:sz w:val="24"/>
          <w:szCs w:val="44"/>
        </w:rPr>
        <w:t>2013</w:t>
      </w:r>
    </w:p>
    <w:p w14:paraId="4699548C" w14:textId="77777777" w:rsidR="009E7A6F" w:rsidRDefault="009E7A6F" w:rsidP="009E7A6F">
      <w:pPr>
        <w:jc w:val="center"/>
        <w:rPr>
          <w:rFonts w:ascii="Times New Roman" w:hAnsi="Times New Roman" w:cs="Times New Roman"/>
          <w:sz w:val="28"/>
          <w:szCs w:val="44"/>
        </w:rPr>
      </w:pPr>
    </w:p>
    <w:p w14:paraId="30978C39" w14:textId="77777777" w:rsidR="009E7A6F" w:rsidRDefault="009E7A6F" w:rsidP="009E7A6F">
      <w:pPr>
        <w:jc w:val="center"/>
        <w:rPr>
          <w:rFonts w:ascii="Times New Roman" w:hAnsi="Times New Roman" w:cs="Times New Roman"/>
          <w:sz w:val="28"/>
          <w:szCs w:val="44"/>
        </w:rPr>
      </w:pPr>
    </w:p>
    <w:p w14:paraId="006F831A" w14:textId="5CCBA185" w:rsidR="000A4B87" w:rsidRDefault="000A4B87" w:rsidP="0069508A">
      <w:pPr>
        <w:rPr>
          <w:rFonts w:ascii="Times New Roman" w:hAnsi="Times New Roman" w:cs="Times New Roman"/>
          <w:sz w:val="28"/>
          <w:szCs w:val="44"/>
        </w:rPr>
      </w:pPr>
      <w:r>
        <w:rPr>
          <w:rFonts w:ascii="Times New Roman" w:hAnsi="Times New Roman" w:cs="Times New Roman"/>
          <w:sz w:val="28"/>
          <w:szCs w:val="44"/>
        </w:rPr>
        <w:br w:type="page"/>
      </w:r>
    </w:p>
    <w:p w14:paraId="1F74ECC7" w14:textId="77777777" w:rsidR="0069508A" w:rsidRPr="0069508A" w:rsidRDefault="0069508A" w:rsidP="002E1148">
      <w:pPr>
        <w:jc w:val="center"/>
        <w:rPr>
          <w:rFonts w:ascii="Times New Roman" w:eastAsia="宋体" w:hAnsi="Times New Roman" w:cs="Times New Roman"/>
          <w:b/>
          <w:sz w:val="28"/>
        </w:rPr>
      </w:pPr>
      <w:r w:rsidRPr="0069508A">
        <w:rPr>
          <w:rFonts w:ascii="Times New Roman" w:eastAsia="宋体" w:hAnsi="Times New Roman" w:cs="Times New Roman" w:hint="eastAsia"/>
          <w:b/>
          <w:sz w:val="28"/>
        </w:rPr>
        <w:lastRenderedPageBreak/>
        <w:t>FOREWORD</w:t>
      </w:r>
    </w:p>
    <w:p w14:paraId="63AC4896" w14:textId="77777777" w:rsidR="0069508A" w:rsidRPr="0069508A" w:rsidRDefault="0069508A" w:rsidP="002E1148">
      <w:pPr>
        <w:rPr>
          <w:rFonts w:ascii="Times New Roman" w:eastAsia="宋体" w:hAnsi="Times New Roman" w:cs="Times New Roman"/>
        </w:rPr>
      </w:pPr>
    </w:p>
    <w:p w14:paraId="63698878" w14:textId="4262A07A" w:rsidR="0069508A" w:rsidRPr="0069508A" w:rsidRDefault="0069508A" w:rsidP="00DE3D99">
      <w:pPr>
        <w:rPr>
          <w:rFonts w:ascii="Times New Roman" w:eastAsia="宋体" w:hAnsi="Times New Roman" w:cs="Times New Roman"/>
          <w:sz w:val="18"/>
          <w:szCs w:val="15"/>
        </w:rPr>
      </w:pPr>
      <w:r w:rsidRPr="0069508A">
        <w:rPr>
          <w:rFonts w:ascii="Times New Roman" w:eastAsia="宋体" w:hAnsi="Times New Roman" w:cs="Times New Roman" w:hint="eastAsia"/>
          <w:sz w:val="18"/>
          <w:szCs w:val="15"/>
        </w:rPr>
        <w:t>This manual is a practical guide for the use of Reactor Monte Carlo code RMC, which provides the detailed specifications for RMC input and options, numerous examples, and the general description of the output</w:t>
      </w:r>
      <w:r w:rsidRPr="0069508A">
        <w:rPr>
          <w:rFonts w:ascii="Times New Roman" w:eastAsia="宋体" w:hAnsi="Times New Roman" w:cs="Times New Roman"/>
          <w:sz w:val="18"/>
          <w:szCs w:val="15"/>
        </w:rPr>
        <w:t xml:space="preserve"> generated by RMC</w:t>
      </w:r>
      <w:r w:rsidRPr="0069508A">
        <w:rPr>
          <w:rFonts w:ascii="Times New Roman" w:eastAsia="宋体" w:hAnsi="Times New Roman" w:cs="Times New Roman" w:hint="eastAsia"/>
          <w:sz w:val="18"/>
          <w:szCs w:val="15"/>
        </w:rPr>
        <w:t>.</w:t>
      </w:r>
      <w:r w:rsidRPr="0069508A">
        <w:rPr>
          <w:rFonts w:ascii="Times New Roman" w:eastAsia="宋体" w:hAnsi="Times New Roman" w:cs="Times New Roman"/>
          <w:sz w:val="18"/>
          <w:szCs w:val="15"/>
        </w:rPr>
        <w:t xml:space="preserve"> The first chapter is a primer on basic RMC installation and running. The second chapter gives a general</w:t>
      </w:r>
      <w:r w:rsidRPr="0069508A">
        <w:rPr>
          <w:rFonts w:ascii="Times New Roman" w:eastAsia="宋体" w:hAnsi="Times New Roman" w:cs="Times New Roman" w:hint="eastAsia"/>
          <w:sz w:val="18"/>
          <w:szCs w:val="15"/>
        </w:rPr>
        <w:t xml:space="preserve"> </w:t>
      </w:r>
      <w:r w:rsidRPr="0069508A">
        <w:rPr>
          <w:rFonts w:ascii="Times New Roman" w:eastAsia="宋体" w:hAnsi="Times New Roman" w:cs="Times New Roman"/>
          <w:sz w:val="18"/>
          <w:szCs w:val="15"/>
        </w:rPr>
        <w:t>introduction of the input for the code. The third to eighth chapters provide information on preparing input blocks, including geometry, material, criticality calculation, tally, source acceleration, and burnup calculation. In the end, the ninth chapter explains the output, and the tenth chapter shows the geometry plotting of the code.</w:t>
      </w:r>
    </w:p>
    <w:p w14:paraId="62A54599" w14:textId="77777777" w:rsidR="0069508A" w:rsidRPr="0069508A" w:rsidRDefault="0069508A" w:rsidP="00F82B9F">
      <w:pPr>
        <w:contextualSpacing/>
        <w:rPr>
          <w:rFonts w:ascii="Times New Roman" w:eastAsia="宋体" w:hAnsi="Times New Roman" w:cs="Times New Roman"/>
          <w:sz w:val="15"/>
          <w:szCs w:val="15"/>
        </w:rPr>
      </w:pPr>
    </w:p>
    <w:p w14:paraId="796BEEE5" w14:textId="77777777" w:rsidR="0069508A" w:rsidRPr="0069508A" w:rsidRDefault="0069508A" w:rsidP="00DE3D99">
      <w:pPr>
        <w:rPr>
          <w:rFonts w:ascii="Times New Roman" w:eastAsia="宋体" w:hAnsi="Times New Roman" w:cs="Times New Roman"/>
          <w:sz w:val="18"/>
          <w:szCs w:val="15"/>
        </w:rPr>
      </w:pPr>
      <w:r w:rsidRPr="0069508A">
        <w:rPr>
          <w:rFonts w:ascii="Times New Roman" w:eastAsia="宋体" w:hAnsi="Times New Roman" w:cs="Times New Roman" w:hint="eastAsia"/>
          <w:sz w:val="18"/>
          <w:szCs w:val="15"/>
        </w:rPr>
        <w:t>RMC</w:t>
      </w:r>
      <w:r w:rsidRPr="0069508A">
        <w:rPr>
          <w:rFonts w:ascii="Times New Roman" w:eastAsia="宋体" w:hAnsi="Times New Roman" w:cs="Times New Roman"/>
          <w:sz w:val="18"/>
          <w:szCs w:val="15"/>
        </w:rPr>
        <w:t xml:space="preserve"> (Reactor Monte Carlo code)</w:t>
      </w:r>
      <w:r w:rsidRPr="0069508A">
        <w:rPr>
          <w:rFonts w:ascii="Times New Roman" w:eastAsia="宋体" w:hAnsi="Times New Roman" w:cs="Times New Roman" w:hint="eastAsia"/>
          <w:sz w:val="18"/>
          <w:szCs w:val="15"/>
        </w:rPr>
        <w:t xml:space="preserve"> </w:t>
      </w:r>
      <w:r w:rsidRPr="0069508A">
        <w:rPr>
          <w:rFonts w:ascii="Times New Roman" w:eastAsia="宋体" w:hAnsi="Times New Roman" w:cs="Times New Roman"/>
          <w:sz w:val="18"/>
          <w:szCs w:val="15"/>
        </w:rPr>
        <w:t xml:space="preserve">is a 3-D Monte Carlo neutron transport code being developed by Reactor Engineering Analysis Laboratory (REAL) in Department of Engineering Physics, Tsinghua University. The code RMC intends to solve reactor analysis problems, and is able to deal with complex geometry, using continuous energy point cross sections of different materials and temperatures. RMC beta 1.0 and beta 2.0 have been released in 2012 and 2013 </w:t>
      </w:r>
      <w:r w:rsidRPr="0069508A">
        <w:rPr>
          <w:rFonts w:ascii="Times New Roman" w:eastAsia="宋体" w:hAnsi="Times New Roman" w:cs="Times New Roman" w:hint="eastAsia"/>
          <w:sz w:val="18"/>
          <w:szCs w:val="15"/>
        </w:rPr>
        <w:t xml:space="preserve">domestically </w:t>
      </w:r>
      <w:r w:rsidRPr="0069508A">
        <w:rPr>
          <w:rFonts w:ascii="Times New Roman" w:eastAsia="宋体" w:hAnsi="Times New Roman" w:cs="Times New Roman"/>
          <w:sz w:val="18"/>
          <w:szCs w:val="15"/>
        </w:rPr>
        <w:t xml:space="preserve">in </w:t>
      </w:r>
      <w:r w:rsidRPr="0069508A">
        <w:rPr>
          <w:rFonts w:ascii="Times New Roman" w:eastAsia="宋体" w:hAnsi="Times New Roman" w:cs="Times New Roman" w:hint="eastAsia"/>
          <w:sz w:val="18"/>
          <w:szCs w:val="15"/>
        </w:rPr>
        <w:t>China mainland, respectively</w:t>
      </w:r>
      <w:r w:rsidRPr="0069508A">
        <w:rPr>
          <w:rFonts w:ascii="Times New Roman" w:eastAsia="宋体" w:hAnsi="Times New Roman" w:cs="Times New Roman"/>
          <w:sz w:val="18"/>
          <w:szCs w:val="15"/>
        </w:rPr>
        <w:t>.</w:t>
      </w:r>
    </w:p>
    <w:p w14:paraId="3CB8D21C" w14:textId="77777777" w:rsidR="0069508A" w:rsidRPr="0069508A" w:rsidRDefault="0069508A" w:rsidP="00DE3D99">
      <w:pPr>
        <w:rPr>
          <w:rFonts w:ascii="Times New Roman" w:eastAsia="宋体" w:hAnsi="Times New Roman" w:cs="Times New Roman"/>
          <w:sz w:val="18"/>
          <w:szCs w:val="15"/>
        </w:rPr>
      </w:pPr>
      <w:r w:rsidRPr="0069508A">
        <w:rPr>
          <w:rFonts w:ascii="Times New Roman" w:eastAsia="宋体" w:hAnsi="Times New Roman" w:cs="Times New Roman"/>
          <w:sz w:val="18"/>
          <w:szCs w:val="15"/>
        </w:rPr>
        <w:t xml:space="preserve">The development of RMC started in the year 2001, and has been put into more than 40 </w:t>
      </w:r>
      <w:r w:rsidRPr="0069508A">
        <w:rPr>
          <w:rFonts w:ascii="Times New Roman" w:eastAsia="宋体" w:hAnsi="Times New Roman" w:cs="Times New Roman" w:hint="eastAsia"/>
          <w:sz w:val="18"/>
          <w:szCs w:val="15"/>
        </w:rPr>
        <w:t>person</w:t>
      </w:r>
      <w:r w:rsidRPr="0069508A">
        <w:rPr>
          <w:rFonts w:ascii="Times New Roman" w:eastAsia="宋体" w:hAnsi="Times New Roman" w:cs="Times New Roman"/>
          <w:sz w:val="18"/>
          <w:szCs w:val="15"/>
        </w:rPr>
        <w:t>-years of human efforts. The undergoing development has been through three main stages.</w:t>
      </w:r>
    </w:p>
    <w:p w14:paraId="19614D06" w14:textId="77777777" w:rsidR="0069508A" w:rsidRPr="0069508A" w:rsidRDefault="0069508A" w:rsidP="00DE3D99">
      <w:pPr>
        <w:numPr>
          <w:ilvl w:val="0"/>
          <w:numId w:val="21"/>
        </w:numPr>
        <w:rPr>
          <w:rFonts w:ascii="Times New Roman" w:eastAsia="宋体" w:hAnsi="Times New Roman" w:cs="Times New Roman"/>
          <w:sz w:val="16"/>
          <w:szCs w:val="15"/>
        </w:rPr>
      </w:pPr>
      <w:r w:rsidRPr="0069508A">
        <w:rPr>
          <w:rFonts w:ascii="Times New Roman" w:eastAsia="宋体" w:hAnsi="Times New Roman" w:cs="Times New Roman" w:hint="eastAsia"/>
          <w:b/>
          <w:sz w:val="16"/>
          <w:szCs w:val="15"/>
        </w:rPr>
        <w:t>Stage 1 (</w:t>
      </w:r>
      <w:r w:rsidRPr="0069508A">
        <w:rPr>
          <w:rFonts w:ascii="Times New Roman" w:eastAsia="宋体" w:hAnsi="Times New Roman" w:cs="Times New Roman"/>
          <w:b/>
          <w:sz w:val="16"/>
          <w:szCs w:val="15"/>
        </w:rPr>
        <w:t>2001~2008</w:t>
      </w:r>
      <w:r w:rsidRPr="0069508A">
        <w:rPr>
          <w:rFonts w:ascii="Times New Roman" w:eastAsia="宋体" w:hAnsi="Times New Roman" w:cs="Times New Roman" w:hint="eastAsia"/>
          <w:b/>
          <w:sz w:val="16"/>
          <w:szCs w:val="15"/>
        </w:rPr>
        <w:t>)</w:t>
      </w:r>
      <w:r w:rsidRPr="0069508A">
        <w:rPr>
          <w:rFonts w:ascii="Times New Roman" w:eastAsia="宋体" w:hAnsi="Times New Roman" w:cs="Times New Roman"/>
          <w:sz w:val="16"/>
          <w:szCs w:val="15"/>
        </w:rPr>
        <w:t xml:space="preserve"> : Researching and developing </w:t>
      </w:r>
      <w:r w:rsidRPr="0069508A">
        <w:rPr>
          <w:rFonts w:ascii="Times New Roman" w:eastAsia="宋体" w:hAnsi="Times New Roman" w:cs="Times New Roman" w:hint="eastAsia"/>
          <w:sz w:val="16"/>
          <w:szCs w:val="15"/>
        </w:rPr>
        <w:t>methods and functions</w:t>
      </w:r>
      <w:r w:rsidRPr="0069508A">
        <w:rPr>
          <w:rFonts w:ascii="Times New Roman" w:eastAsia="宋体" w:hAnsi="Times New Roman" w:cs="Times New Roman"/>
          <w:sz w:val="16"/>
          <w:szCs w:val="15"/>
        </w:rPr>
        <w:t xml:space="preserve"> for reactor analysis based on existing Monte Carlo codes;</w:t>
      </w:r>
    </w:p>
    <w:p w14:paraId="44D49248" w14:textId="77777777" w:rsidR="0069508A" w:rsidRPr="0069508A" w:rsidRDefault="0069508A" w:rsidP="00DE3D99">
      <w:pPr>
        <w:numPr>
          <w:ilvl w:val="0"/>
          <w:numId w:val="21"/>
        </w:numPr>
        <w:rPr>
          <w:rFonts w:ascii="Times New Roman" w:eastAsia="宋体" w:hAnsi="Times New Roman" w:cs="Times New Roman"/>
          <w:sz w:val="16"/>
          <w:szCs w:val="15"/>
        </w:rPr>
      </w:pPr>
      <w:r w:rsidRPr="0069508A">
        <w:rPr>
          <w:rFonts w:ascii="Times New Roman" w:eastAsia="宋体" w:hAnsi="Times New Roman" w:cs="Times New Roman"/>
          <w:b/>
          <w:sz w:val="16"/>
          <w:szCs w:val="15"/>
        </w:rPr>
        <w:t>Stage 2 (2008~2009)</w:t>
      </w:r>
      <w:r w:rsidRPr="0069508A">
        <w:rPr>
          <w:rFonts w:ascii="Times New Roman" w:eastAsia="宋体" w:hAnsi="Times New Roman" w:cs="Times New Roman"/>
          <w:sz w:val="16"/>
          <w:szCs w:val="15"/>
        </w:rPr>
        <w:t xml:space="preserve"> : </w:t>
      </w:r>
      <w:r w:rsidRPr="0069508A">
        <w:rPr>
          <w:rFonts w:ascii="Times New Roman" w:eastAsia="宋体" w:hAnsi="Times New Roman" w:cs="Times New Roman" w:hint="eastAsia"/>
          <w:sz w:val="16"/>
          <w:szCs w:val="15"/>
        </w:rPr>
        <w:t>Prototype</w:t>
      </w:r>
      <w:r w:rsidRPr="0069508A">
        <w:rPr>
          <w:rFonts w:ascii="Times New Roman" w:eastAsia="宋体" w:hAnsi="Times New Roman" w:cs="Times New Roman"/>
          <w:sz w:val="16"/>
          <w:szCs w:val="15"/>
        </w:rPr>
        <w:t xml:space="preserve"> RMC code was developed;</w:t>
      </w:r>
    </w:p>
    <w:p w14:paraId="29FCA95A" w14:textId="77777777" w:rsidR="0069508A" w:rsidRPr="0069508A" w:rsidRDefault="0069508A" w:rsidP="00DE3D99">
      <w:pPr>
        <w:numPr>
          <w:ilvl w:val="0"/>
          <w:numId w:val="21"/>
        </w:numPr>
        <w:rPr>
          <w:rFonts w:ascii="Times New Roman" w:eastAsia="宋体" w:hAnsi="Times New Roman" w:cs="Times New Roman"/>
          <w:sz w:val="16"/>
          <w:szCs w:val="15"/>
        </w:rPr>
      </w:pPr>
      <w:r w:rsidRPr="0069508A">
        <w:rPr>
          <w:rFonts w:ascii="Times New Roman" w:eastAsia="宋体" w:hAnsi="Times New Roman" w:cs="Times New Roman"/>
          <w:b/>
          <w:sz w:val="16"/>
          <w:szCs w:val="15"/>
        </w:rPr>
        <w:t>Stage 3 (20</w:t>
      </w:r>
      <w:r w:rsidRPr="0069508A">
        <w:rPr>
          <w:rFonts w:ascii="Times New Roman" w:eastAsia="宋体" w:hAnsi="Times New Roman" w:cs="Times New Roman" w:hint="eastAsia"/>
          <w:b/>
          <w:sz w:val="16"/>
          <w:szCs w:val="15"/>
        </w:rPr>
        <w:t>09</w:t>
      </w:r>
      <w:r w:rsidRPr="0069508A">
        <w:rPr>
          <w:rFonts w:ascii="Times New Roman" w:eastAsia="宋体" w:hAnsi="Times New Roman" w:cs="Times New Roman"/>
          <w:b/>
          <w:sz w:val="16"/>
          <w:szCs w:val="15"/>
        </w:rPr>
        <w:t>~now)</w:t>
      </w:r>
      <w:r w:rsidRPr="0069508A">
        <w:rPr>
          <w:rFonts w:ascii="Times New Roman" w:eastAsia="宋体" w:hAnsi="Times New Roman" w:cs="Times New Roman"/>
          <w:sz w:val="16"/>
          <w:szCs w:val="15"/>
        </w:rPr>
        <w:t xml:space="preserve">: New methods research and new functions development based on RMC, and also the standardization of code development based on modern </w:t>
      </w:r>
      <w:r w:rsidRPr="0069508A">
        <w:rPr>
          <w:rFonts w:ascii="Times New Roman" w:eastAsia="宋体" w:hAnsi="Times New Roman" w:cs="Times New Roman" w:hint="eastAsia"/>
          <w:sz w:val="16"/>
          <w:szCs w:val="15"/>
        </w:rPr>
        <w:t>software engineering</w:t>
      </w:r>
      <w:r w:rsidRPr="0069508A">
        <w:rPr>
          <w:rFonts w:ascii="Times New Roman" w:eastAsia="宋体" w:hAnsi="Times New Roman" w:cs="Times New Roman"/>
          <w:sz w:val="16"/>
          <w:szCs w:val="15"/>
        </w:rPr>
        <w:t xml:space="preserve"> has been implemented for RMC.</w:t>
      </w:r>
    </w:p>
    <w:p w14:paraId="5CF9A953" w14:textId="77777777" w:rsidR="0069508A" w:rsidRPr="0069508A" w:rsidRDefault="0069508A" w:rsidP="00DE3D99">
      <w:pPr>
        <w:rPr>
          <w:rFonts w:ascii="Times New Roman" w:eastAsia="宋体" w:hAnsi="Times New Roman" w:cs="Times New Roman"/>
          <w:sz w:val="18"/>
          <w:szCs w:val="15"/>
        </w:rPr>
      </w:pPr>
      <w:r w:rsidRPr="0069508A">
        <w:rPr>
          <w:rFonts w:ascii="Times New Roman" w:eastAsia="宋体" w:hAnsi="Times New Roman" w:cs="Times New Roman"/>
          <w:sz w:val="18"/>
          <w:szCs w:val="15"/>
        </w:rPr>
        <w:t xml:space="preserve">RMC now has the following functions and special techniques: criticality calculation, burnup calculation, </w:t>
      </w:r>
      <w:r w:rsidRPr="0069508A">
        <w:rPr>
          <w:rFonts w:ascii="Times New Roman" w:eastAsia="宋体" w:hAnsi="Times New Roman" w:cs="Times New Roman" w:hint="eastAsia"/>
          <w:sz w:val="18"/>
          <w:szCs w:val="15"/>
        </w:rPr>
        <w:t xml:space="preserve">CPU </w:t>
      </w:r>
      <w:r w:rsidRPr="0069508A">
        <w:rPr>
          <w:rFonts w:ascii="Times New Roman" w:eastAsia="宋体" w:hAnsi="Times New Roman" w:cs="Times New Roman"/>
          <w:sz w:val="18"/>
          <w:szCs w:val="15"/>
        </w:rPr>
        <w:t>parallel</w:t>
      </w:r>
      <w:r w:rsidRPr="0069508A">
        <w:rPr>
          <w:rFonts w:ascii="Times New Roman" w:eastAsia="宋体" w:hAnsi="Times New Roman" w:cs="Times New Roman" w:hint="eastAsia"/>
          <w:sz w:val="18"/>
          <w:szCs w:val="15"/>
        </w:rPr>
        <w:t>ism</w:t>
      </w:r>
      <w:r w:rsidRPr="0069508A">
        <w:rPr>
          <w:rFonts w:ascii="Times New Roman" w:eastAsia="宋体" w:hAnsi="Times New Roman" w:cs="Times New Roman"/>
          <w:sz w:val="18"/>
          <w:szCs w:val="15"/>
        </w:rPr>
        <w:t xml:space="preserve"> </w:t>
      </w:r>
      <w:r w:rsidRPr="0069508A">
        <w:rPr>
          <w:rFonts w:ascii="Times New Roman" w:eastAsia="宋体" w:hAnsi="Times New Roman" w:cs="Times New Roman" w:hint="eastAsia"/>
          <w:sz w:val="18"/>
          <w:szCs w:val="15"/>
        </w:rPr>
        <w:t>capability</w:t>
      </w:r>
      <w:r w:rsidRPr="0069508A">
        <w:rPr>
          <w:rFonts w:ascii="Times New Roman" w:eastAsia="宋体" w:hAnsi="Times New Roman" w:cs="Times New Roman"/>
          <w:sz w:val="18"/>
          <w:szCs w:val="15"/>
        </w:rPr>
        <w:t>, fix source calculation</w:t>
      </w:r>
      <w:r w:rsidRPr="0069508A">
        <w:rPr>
          <w:rFonts w:ascii="Times New Roman" w:eastAsia="宋体" w:hAnsi="Times New Roman" w:cs="Times New Roman"/>
          <w:i/>
          <w:sz w:val="18"/>
          <w:szCs w:val="15"/>
        </w:rPr>
        <w:t xml:space="preserve"> </w:t>
      </w:r>
      <w:r w:rsidRPr="0069508A">
        <w:rPr>
          <w:rFonts w:ascii="Times New Roman" w:eastAsia="宋体" w:hAnsi="Times New Roman" w:cs="Times New Roman"/>
          <w:sz w:val="18"/>
          <w:szCs w:val="15"/>
        </w:rPr>
        <w:t>and</w:t>
      </w:r>
      <w:r w:rsidRPr="0069508A">
        <w:rPr>
          <w:rFonts w:ascii="Times New Roman" w:eastAsia="宋体" w:hAnsi="Times New Roman" w:cs="Times New Roman"/>
          <w:i/>
          <w:sz w:val="18"/>
          <w:szCs w:val="15"/>
        </w:rPr>
        <w:t xml:space="preserve"> kinetics simulation</w:t>
      </w:r>
      <w:r w:rsidRPr="0069508A">
        <w:rPr>
          <w:rFonts w:ascii="Times New Roman" w:eastAsia="宋体" w:hAnsi="Times New Roman" w:cs="Times New Roman"/>
          <w:sz w:val="18"/>
          <w:szCs w:val="15"/>
        </w:rPr>
        <w:t xml:space="preserve">, </w:t>
      </w:r>
      <w:r w:rsidRPr="0069508A">
        <w:rPr>
          <w:rFonts w:ascii="Times New Roman" w:eastAsia="宋体" w:hAnsi="Times New Roman" w:cs="Times New Roman"/>
          <w:i/>
          <w:sz w:val="18"/>
          <w:szCs w:val="15"/>
        </w:rPr>
        <w:t>on-the-fly cross-sections processing with temperature</w:t>
      </w:r>
      <w:r w:rsidRPr="0069508A">
        <w:rPr>
          <w:rFonts w:ascii="Times New Roman" w:eastAsia="宋体" w:hAnsi="Times New Roman" w:cs="Times New Roman"/>
          <w:sz w:val="18"/>
          <w:szCs w:val="15"/>
        </w:rPr>
        <w:t xml:space="preserve">, high efficiency searching methods (for cross-sections and geometry), source convergence acceleration, </w:t>
      </w:r>
      <w:r w:rsidRPr="0069508A">
        <w:rPr>
          <w:rFonts w:ascii="Times New Roman" w:eastAsia="宋体" w:hAnsi="Times New Roman" w:cs="Times New Roman"/>
          <w:i/>
          <w:sz w:val="18"/>
          <w:szCs w:val="15"/>
        </w:rPr>
        <w:t xml:space="preserve">full-core hybrid calculation methods (RMMC method), </w:t>
      </w:r>
      <w:r w:rsidRPr="0069508A">
        <w:rPr>
          <w:rFonts w:ascii="Times New Roman" w:eastAsia="宋体" w:hAnsi="Times New Roman" w:cs="Times New Roman" w:hint="eastAsia"/>
          <w:i/>
          <w:sz w:val="18"/>
          <w:szCs w:val="15"/>
        </w:rPr>
        <w:t xml:space="preserve">data and </w:t>
      </w:r>
      <w:r w:rsidRPr="0069508A">
        <w:rPr>
          <w:rFonts w:ascii="Times New Roman" w:eastAsia="宋体" w:hAnsi="Times New Roman" w:cs="Times New Roman"/>
          <w:i/>
          <w:sz w:val="18"/>
          <w:szCs w:val="15"/>
        </w:rPr>
        <w:t xml:space="preserve">domain decomposition, </w:t>
      </w:r>
      <w:r w:rsidRPr="0069508A">
        <w:rPr>
          <w:rFonts w:ascii="Times New Roman" w:eastAsia="宋体" w:hAnsi="Times New Roman" w:cs="Times New Roman" w:hint="eastAsia"/>
          <w:i/>
          <w:sz w:val="18"/>
          <w:szCs w:val="15"/>
        </w:rPr>
        <w:t xml:space="preserve">GPU parallelism, </w:t>
      </w:r>
      <w:r w:rsidRPr="0069508A">
        <w:rPr>
          <w:rFonts w:ascii="Times New Roman" w:eastAsia="宋体" w:hAnsi="Times New Roman" w:cs="Times New Roman"/>
          <w:i/>
          <w:sz w:val="18"/>
          <w:szCs w:val="15"/>
        </w:rPr>
        <w:t xml:space="preserve">continuously varying medium simulation, perturbation and sensitivity analysis, criticality search, N-TH coupling </w:t>
      </w:r>
      <w:r w:rsidRPr="0069508A">
        <w:rPr>
          <w:rFonts w:ascii="Times New Roman" w:eastAsia="宋体" w:hAnsi="Times New Roman" w:cs="Times New Roman"/>
          <w:sz w:val="18"/>
          <w:szCs w:val="15"/>
        </w:rPr>
        <w:t>and so on. Part</w:t>
      </w:r>
      <w:r w:rsidRPr="0069508A">
        <w:rPr>
          <w:rFonts w:ascii="Times New Roman" w:eastAsia="宋体" w:hAnsi="Times New Roman" w:cs="Times New Roman" w:hint="eastAsia"/>
          <w:sz w:val="18"/>
          <w:szCs w:val="15"/>
        </w:rPr>
        <w:t>s</w:t>
      </w:r>
      <w:r w:rsidRPr="0069508A">
        <w:rPr>
          <w:rFonts w:ascii="Times New Roman" w:eastAsia="宋体" w:hAnsi="Times New Roman" w:cs="Times New Roman"/>
          <w:sz w:val="18"/>
          <w:szCs w:val="15"/>
        </w:rPr>
        <w:t xml:space="preserve"> of the functions and techniques </w:t>
      </w:r>
      <w:r w:rsidRPr="0069508A">
        <w:rPr>
          <w:rFonts w:ascii="Times New Roman" w:eastAsia="宋体" w:hAnsi="Times New Roman" w:cs="Times New Roman"/>
          <w:i/>
          <w:sz w:val="18"/>
          <w:szCs w:val="15"/>
        </w:rPr>
        <w:t>(</w:t>
      </w:r>
      <w:r w:rsidRPr="0069508A">
        <w:rPr>
          <w:rFonts w:ascii="Times New Roman" w:eastAsia="宋体" w:hAnsi="Times New Roman" w:cs="Times New Roman" w:hint="eastAsia"/>
          <w:i/>
          <w:sz w:val="18"/>
          <w:szCs w:val="15"/>
        </w:rPr>
        <w:t>i</w:t>
      </w:r>
      <w:r w:rsidRPr="0069508A">
        <w:rPr>
          <w:rFonts w:ascii="Times New Roman" w:eastAsia="宋体" w:hAnsi="Times New Roman" w:cs="Times New Roman"/>
          <w:i/>
          <w:sz w:val="18"/>
          <w:szCs w:val="15"/>
        </w:rPr>
        <w:t>n italic)</w:t>
      </w:r>
      <w:r w:rsidRPr="0069508A">
        <w:rPr>
          <w:rFonts w:ascii="Times New Roman" w:eastAsia="宋体" w:hAnsi="Times New Roman" w:cs="Times New Roman" w:hint="eastAsia"/>
          <w:sz w:val="18"/>
          <w:szCs w:val="15"/>
        </w:rPr>
        <w:t xml:space="preserve"> </w:t>
      </w:r>
      <w:r w:rsidRPr="0069508A">
        <w:rPr>
          <w:rFonts w:ascii="Times New Roman" w:eastAsia="宋体" w:hAnsi="Times New Roman" w:cs="Times New Roman"/>
          <w:sz w:val="18"/>
          <w:szCs w:val="15"/>
        </w:rPr>
        <w:t xml:space="preserve">have </w:t>
      </w:r>
      <w:r w:rsidRPr="0069508A">
        <w:rPr>
          <w:rFonts w:ascii="Times New Roman" w:eastAsia="宋体" w:hAnsi="Times New Roman" w:cs="Times New Roman" w:hint="eastAsia"/>
          <w:sz w:val="18"/>
          <w:szCs w:val="15"/>
        </w:rPr>
        <w:t xml:space="preserve">NOT </w:t>
      </w:r>
      <w:r w:rsidRPr="0069508A">
        <w:rPr>
          <w:rFonts w:ascii="Times New Roman" w:eastAsia="宋体" w:hAnsi="Times New Roman" w:cs="Times New Roman"/>
          <w:sz w:val="18"/>
          <w:szCs w:val="15"/>
        </w:rPr>
        <w:t>been included in this release.</w:t>
      </w:r>
    </w:p>
    <w:p w14:paraId="70E1C7DD" w14:textId="77777777" w:rsidR="0069508A" w:rsidRPr="0069508A" w:rsidRDefault="0069508A" w:rsidP="00DE3D99">
      <w:pPr>
        <w:rPr>
          <w:rFonts w:ascii="Times New Roman" w:eastAsia="宋体" w:hAnsi="Times New Roman" w:cs="Times New Roman"/>
          <w:color w:val="FF0000"/>
          <w:sz w:val="18"/>
          <w:szCs w:val="15"/>
        </w:rPr>
      </w:pPr>
      <w:r w:rsidRPr="0069508A">
        <w:rPr>
          <w:rFonts w:ascii="Times New Roman" w:eastAsia="宋体" w:hAnsi="Times New Roman" w:cs="Times New Roman" w:hint="eastAsia"/>
          <w:sz w:val="18"/>
          <w:szCs w:val="15"/>
        </w:rPr>
        <w:t>RMC is coded in C++</w:t>
      </w:r>
      <w:r w:rsidRPr="0069508A">
        <w:rPr>
          <w:rFonts w:ascii="Times New Roman" w:eastAsia="宋体" w:hAnsi="Times New Roman" w:cs="Times New Roman"/>
          <w:sz w:val="18"/>
          <w:szCs w:val="15"/>
        </w:rPr>
        <w:t xml:space="preserve"> </w:t>
      </w:r>
      <w:r w:rsidRPr="0069508A">
        <w:rPr>
          <w:rFonts w:ascii="Times New Roman" w:eastAsia="宋体" w:hAnsi="Times New Roman" w:cs="Times New Roman" w:hint="eastAsia"/>
          <w:sz w:val="18"/>
          <w:szCs w:val="15"/>
        </w:rPr>
        <w:t>language</w:t>
      </w:r>
      <w:r w:rsidRPr="0069508A">
        <w:rPr>
          <w:rFonts w:ascii="Times New Roman" w:eastAsia="宋体" w:hAnsi="Times New Roman" w:cs="Times New Roman"/>
          <w:sz w:val="18"/>
          <w:szCs w:val="15"/>
        </w:rPr>
        <w:t xml:space="preserve"> and </w:t>
      </w:r>
      <w:r w:rsidRPr="0069508A">
        <w:rPr>
          <w:rFonts w:ascii="Times New Roman" w:eastAsia="宋体" w:hAnsi="Times New Roman" w:cs="Times New Roman" w:hint="eastAsia"/>
          <w:sz w:val="18"/>
          <w:szCs w:val="15"/>
        </w:rPr>
        <w:t xml:space="preserve">can be </w:t>
      </w:r>
      <w:r w:rsidRPr="0069508A">
        <w:rPr>
          <w:rFonts w:ascii="Times New Roman" w:eastAsia="宋体" w:hAnsi="Times New Roman" w:cs="Times New Roman"/>
          <w:sz w:val="18"/>
          <w:szCs w:val="15"/>
        </w:rPr>
        <w:t>executable for Windows PCs</w:t>
      </w:r>
      <w:r w:rsidRPr="0069508A">
        <w:rPr>
          <w:rFonts w:ascii="Times New Roman" w:eastAsia="宋体" w:hAnsi="Times New Roman" w:cs="Times New Roman" w:hint="eastAsia"/>
          <w:sz w:val="18"/>
          <w:szCs w:val="15"/>
        </w:rPr>
        <w:t xml:space="preserve"> and </w:t>
      </w:r>
      <w:r w:rsidRPr="0069508A">
        <w:rPr>
          <w:rFonts w:ascii="Times New Roman" w:eastAsia="宋体" w:hAnsi="Times New Roman" w:cs="Times New Roman"/>
          <w:sz w:val="18"/>
          <w:szCs w:val="15"/>
        </w:rPr>
        <w:t>Linux PCs</w:t>
      </w:r>
      <w:r w:rsidRPr="0069508A">
        <w:rPr>
          <w:rFonts w:ascii="Times New Roman" w:eastAsia="宋体" w:hAnsi="Times New Roman" w:cs="Times New Roman" w:hint="eastAsia"/>
          <w:sz w:val="18"/>
          <w:szCs w:val="15"/>
        </w:rPr>
        <w:t>. The data libraries with this release are processed by the code RXSP mainly from ENDF/B-VII.0.</w:t>
      </w:r>
    </w:p>
    <w:p w14:paraId="20BD6D03" w14:textId="77777777" w:rsidR="0069508A" w:rsidRPr="0069508A" w:rsidRDefault="0069508A" w:rsidP="00F82B9F">
      <w:pPr>
        <w:contextualSpacing/>
        <w:rPr>
          <w:rFonts w:ascii="Times New Roman" w:eastAsia="宋体" w:hAnsi="Times New Roman" w:cs="Times New Roman"/>
          <w:sz w:val="15"/>
          <w:szCs w:val="15"/>
        </w:rPr>
      </w:pPr>
    </w:p>
    <w:p w14:paraId="1E0BCC28" w14:textId="77777777" w:rsidR="0069508A" w:rsidRPr="0069508A" w:rsidRDefault="0069508A" w:rsidP="00DE3D99">
      <w:pPr>
        <w:rPr>
          <w:rFonts w:ascii="Times New Roman" w:eastAsia="宋体" w:hAnsi="Times New Roman" w:cs="Times New Roman"/>
          <w:sz w:val="18"/>
          <w:szCs w:val="15"/>
        </w:rPr>
      </w:pPr>
      <w:r w:rsidRPr="0069508A">
        <w:rPr>
          <w:rFonts w:ascii="Times New Roman" w:eastAsia="宋体" w:hAnsi="Times New Roman" w:cs="Times New Roman" w:hint="eastAsia"/>
          <w:sz w:val="18"/>
          <w:szCs w:val="15"/>
        </w:rPr>
        <w:t xml:space="preserve">RMC and this manual are the products of the combined efforts of many people in </w:t>
      </w:r>
      <w:r w:rsidRPr="0069508A">
        <w:rPr>
          <w:rFonts w:ascii="Times New Roman" w:eastAsia="宋体" w:hAnsi="Times New Roman" w:cs="Times New Roman"/>
          <w:sz w:val="18"/>
          <w:szCs w:val="15"/>
        </w:rPr>
        <w:t>REAL</w:t>
      </w:r>
      <w:r w:rsidRPr="0069508A">
        <w:rPr>
          <w:rFonts w:ascii="Times New Roman" w:eastAsia="宋体" w:hAnsi="Times New Roman" w:cs="Times New Roman" w:hint="eastAsia"/>
          <w:sz w:val="18"/>
          <w:szCs w:val="15"/>
        </w:rPr>
        <w:t xml:space="preserve"> team</w:t>
      </w:r>
      <w:r w:rsidRPr="0069508A">
        <w:rPr>
          <w:rFonts w:ascii="Times New Roman" w:eastAsia="宋体" w:hAnsi="Times New Roman" w:cs="Times New Roman"/>
          <w:sz w:val="18"/>
          <w:szCs w:val="15"/>
        </w:rPr>
        <w:t>, Tsinghua University:</w:t>
      </w:r>
    </w:p>
    <w:p w14:paraId="45A3D99F" w14:textId="77777777" w:rsidR="0069508A" w:rsidRPr="0069508A" w:rsidRDefault="0069508A" w:rsidP="00C35EA1">
      <w:pPr>
        <w:ind w:firstLineChars="202" w:firstLine="304"/>
        <w:contextualSpacing/>
        <w:rPr>
          <w:rFonts w:ascii="Times New Roman" w:eastAsia="宋体" w:hAnsi="Times New Roman" w:cs="Times New Roman"/>
          <w:b/>
          <w:sz w:val="15"/>
          <w:szCs w:val="15"/>
        </w:rPr>
      </w:pPr>
      <w:r w:rsidRPr="0069508A">
        <w:rPr>
          <w:rFonts w:ascii="Times New Roman" w:eastAsia="宋体" w:hAnsi="Times New Roman" w:cs="Times New Roman"/>
          <w:b/>
          <w:sz w:val="15"/>
          <w:szCs w:val="15"/>
        </w:rPr>
        <w:t>Main Advisor</w:t>
      </w:r>
    </w:p>
    <w:tbl>
      <w:tblPr>
        <w:tblStyle w:val="21"/>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78"/>
        <w:gridCol w:w="1678"/>
        <w:gridCol w:w="1678"/>
      </w:tblGrid>
      <w:tr w:rsidR="0069508A" w:rsidRPr="0069508A" w14:paraId="5794B299" w14:textId="77777777" w:rsidTr="0039553C">
        <w:trPr>
          <w:jc w:val="center"/>
        </w:trPr>
        <w:tc>
          <w:tcPr>
            <w:tcW w:w="1678" w:type="dxa"/>
          </w:tcPr>
          <w:p w14:paraId="39E0805B"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 xml:space="preserve">Prof. </w:t>
            </w:r>
            <w:r w:rsidRPr="0069508A">
              <w:rPr>
                <w:rFonts w:ascii="Times New Roman" w:eastAsia="宋体" w:hAnsi="Times New Roman" w:cs="Times New Roman"/>
                <w:sz w:val="15"/>
                <w:szCs w:val="15"/>
              </w:rPr>
              <w:t>Kan WANG</w:t>
            </w:r>
          </w:p>
        </w:tc>
        <w:tc>
          <w:tcPr>
            <w:tcW w:w="1678" w:type="dxa"/>
          </w:tcPr>
          <w:p w14:paraId="74A8E37E" w14:textId="77777777" w:rsidR="0069508A" w:rsidRPr="0069508A" w:rsidRDefault="0069508A" w:rsidP="00F82B9F">
            <w:pPr>
              <w:contextualSpacing/>
              <w:jc w:val="center"/>
              <w:rPr>
                <w:rFonts w:ascii="Times New Roman" w:eastAsia="宋体" w:hAnsi="Times New Roman" w:cs="Times New Roman"/>
                <w:sz w:val="15"/>
                <w:szCs w:val="15"/>
              </w:rPr>
            </w:pPr>
          </w:p>
        </w:tc>
        <w:tc>
          <w:tcPr>
            <w:tcW w:w="1678" w:type="dxa"/>
          </w:tcPr>
          <w:p w14:paraId="0E2C6112" w14:textId="77777777" w:rsidR="0069508A" w:rsidRPr="0069508A" w:rsidRDefault="0069508A" w:rsidP="00F82B9F">
            <w:pPr>
              <w:contextualSpacing/>
              <w:jc w:val="center"/>
              <w:rPr>
                <w:rFonts w:ascii="Times New Roman" w:eastAsia="宋体" w:hAnsi="Times New Roman" w:cs="Times New Roman"/>
                <w:sz w:val="15"/>
                <w:szCs w:val="15"/>
              </w:rPr>
            </w:pPr>
          </w:p>
        </w:tc>
      </w:tr>
    </w:tbl>
    <w:p w14:paraId="7E948739" w14:textId="77777777" w:rsidR="0069508A" w:rsidRPr="0069508A" w:rsidRDefault="0069508A" w:rsidP="00C35EA1">
      <w:pPr>
        <w:ind w:firstLineChars="202" w:firstLine="304"/>
        <w:contextualSpacing/>
        <w:rPr>
          <w:rFonts w:ascii="Times New Roman" w:eastAsia="宋体" w:hAnsi="Times New Roman" w:cs="Times New Roman"/>
          <w:b/>
          <w:sz w:val="15"/>
          <w:szCs w:val="15"/>
        </w:rPr>
      </w:pPr>
      <w:r w:rsidRPr="0069508A">
        <w:rPr>
          <w:rFonts w:ascii="Times New Roman" w:eastAsia="宋体" w:hAnsi="Times New Roman" w:cs="Times New Roman" w:hint="eastAsia"/>
          <w:b/>
          <w:sz w:val="15"/>
          <w:szCs w:val="15"/>
        </w:rPr>
        <w:t>M</w:t>
      </w:r>
      <w:r w:rsidRPr="0069508A">
        <w:rPr>
          <w:rFonts w:ascii="Times New Roman" w:eastAsia="宋体" w:hAnsi="Times New Roman" w:cs="Times New Roman"/>
          <w:b/>
          <w:sz w:val="15"/>
          <w:szCs w:val="15"/>
        </w:rPr>
        <w:t>onte Carlo Group</w:t>
      </w:r>
    </w:p>
    <w:tbl>
      <w:tblPr>
        <w:tblStyle w:val="2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8"/>
        <w:gridCol w:w="1678"/>
        <w:gridCol w:w="1678"/>
      </w:tblGrid>
      <w:tr w:rsidR="0069508A" w:rsidRPr="0069508A" w14:paraId="2BC29624" w14:textId="77777777" w:rsidTr="0039553C">
        <w:trPr>
          <w:jc w:val="center"/>
        </w:trPr>
        <w:tc>
          <w:tcPr>
            <w:tcW w:w="1678" w:type="dxa"/>
          </w:tcPr>
          <w:p w14:paraId="23148846"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sz w:val="15"/>
                <w:szCs w:val="15"/>
              </w:rPr>
              <w:t>Zeguang LI</w:t>
            </w:r>
          </w:p>
        </w:tc>
        <w:tc>
          <w:tcPr>
            <w:tcW w:w="1678" w:type="dxa"/>
          </w:tcPr>
          <w:p w14:paraId="65BCB4ED"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sz w:val="15"/>
                <w:szCs w:val="15"/>
              </w:rPr>
              <w:t>Ding SHE</w:t>
            </w:r>
          </w:p>
        </w:tc>
        <w:tc>
          <w:tcPr>
            <w:tcW w:w="1678" w:type="dxa"/>
          </w:tcPr>
          <w:p w14:paraId="1375DD97"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sz w:val="15"/>
                <w:szCs w:val="15"/>
              </w:rPr>
              <w:t>Qi XU</w:t>
            </w:r>
          </w:p>
        </w:tc>
      </w:tr>
      <w:tr w:rsidR="0069508A" w:rsidRPr="0069508A" w14:paraId="785330AA" w14:textId="77777777" w:rsidTr="0039553C">
        <w:trPr>
          <w:jc w:val="center"/>
        </w:trPr>
        <w:tc>
          <w:tcPr>
            <w:tcW w:w="1678" w:type="dxa"/>
          </w:tcPr>
          <w:p w14:paraId="6306A3F7"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sz w:val="15"/>
                <w:szCs w:val="15"/>
              </w:rPr>
              <w:t>Jingang LIANG</w:t>
            </w:r>
          </w:p>
        </w:tc>
        <w:tc>
          <w:tcPr>
            <w:tcW w:w="1678" w:type="dxa"/>
          </w:tcPr>
          <w:p w14:paraId="10CD201D"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sz w:val="15"/>
                <w:szCs w:val="15"/>
              </w:rPr>
              <w:t>Jiankai YU</w:t>
            </w:r>
          </w:p>
        </w:tc>
        <w:tc>
          <w:tcPr>
            <w:tcW w:w="1678" w:type="dxa"/>
          </w:tcPr>
          <w:p w14:paraId="2855A2CC"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sz w:val="15"/>
                <w:szCs w:val="15"/>
              </w:rPr>
              <w:t>Jialong SUN</w:t>
            </w:r>
          </w:p>
        </w:tc>
      </w:tr>
      <w:tr w:rsidR="0069508A" w:rsidRPr="0069508A" w14:paraId="5F731612" w14:textId="77777777" w:rsidTr="0039553C">
        <w:trPr>
          <w:jc w:val="center"/>
        </w:trPr>
        <w:tc>
          <w:tcPr>
            <w:tcW w:w="1678" w:type="dxa"/>
          </w:tcPr>
          <w:p w14:paraId="2A7EF1AE"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Yishu QIU</w:t>
            </w:r>
          </w:p>
        </w:tc>
        <w:tc>
          <w:tcPr>
            <w:tcW w:w="1678" w:type="dxa"/>
          </w:tcPr>
          <w:p w14:paraId="630A66DE"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Xiao FAN</w:t>
            </w:r>
          </w:p>
        </w:tc>
        <w:tc>
          <w:tcPr>
            <w:tcW w:w="1678" w:type="dxa"/>
          </w:tcPr>
          <w:p w14:paraId="21193781"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Ouwen YEXIN</w:t>
            </w:r>
          </w:p>
        </w:tc>
      </w:tr>
      <w:tr w:rsidR="0069508A" w:rsidRPr="0069508A" w14:paraId="0B045BFA" w14:textId="77777777" w:rsidTr="0039553C">
        <w:trPr>
          <w:jc w:val="center"/>
        </w:trPr>
        <w:tc>
          <w:tcPr>
            <w:tcW w:w="1678" w:type="dxa"/>
          </w:tcPr>
          <w:p w14:paraId="5D2291F2"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Shichang LIU</w:t>
            </w:r>
          </w:p>
        </w:tc>
        <w:tc>
          <w:tcPr>
            <w:tcW w:w="1678" w:type="dxa"/>
          </w:tcPr>
          <w:p w14:paraId="1245CFDA"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Z</w:t>
            </w:r>
            <w:r w:rsidRPr="0069508A">
              <w:rPr>
                <w:rFonts w:ascii="Times New Roman" w:eastAsia="宋体" w:hAnsi="Times New Roman" w:cs="Times New Roman"/>
                <w:sz w:val="15"/>
                <w:szCs w:val="15"/>
              </w:rPr>
              <w:t>onghuan CHEN</w:t>
            </w:r>
          </w:p>
        </w:tc>
        <w:tc>
          <w:tcPr>
            <w:tcW w:w="1678" w:type="dxa"/>
          </w:tcPr>
          <w:p w14:paraId="1B4396FE"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Linsen LI</w:t>
            </w:r>
          </w:p>
        </w:tc>
      </w:tr>
      <w:tr w:rsidR="0069508A" w:rsidRPr="0069508A" w14:paraId="1CE54D03" w14:textId="77777777" w:rsidTr="0039553C">
        <w:trPr>
          <w:jc w:val="center"/>
        </w:trPr>
        <w:tc>
          <w:tcPr>
            <w:tcW w:w="1678" w:type="dxa"/>
          </w:tcPr>
          <w:p w14:paraId="41494728"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Peng ZHANG</w:t>
            </w:r>
          </w:p>
          <w:p w14:paraId="333BB25B"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Ganglin YU</w:t>
            </w:r>
          </w:p>
        </w:tc>
        <w:tc>
          <w:tcPr>
            <w:tcW w:w="1678" w:type="dxa"/>
          </w:tcPr>
          <w:p w14:paraId="14362B52"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Mancang LI</w:t>
            </w:r>
          </w:p>
        </w:tc>
        <w:tc>
          <w:tcPr>
            <w:tcW w:w="1678" w:type="dxa"/>
          </w:tcPr>
          <w:p w14:paraId="7D28AF98"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Gaochen WU</w:t>
            </w:r>
          </w:p>
        </w:tc>
      </w:tr>
    </w:tbl>
    <w:p w14:paraId="23C82A0F" w14:textId="77777777" w:rsidR="0069508A" w:rsidRPr="0069508A" w:rsidRDefault="0069508A" w:rsidP="00C35EA1">
      <w:pPr>
        <w:ind w:firstLineChars="202" w:firstLine="304"/>
        <w:contextualSpacing/>
        <w:rPr>
          <w:rFonts w:ascii="Times New Roman" w:eastAsia="宋体" w:hAnsi="Times New Roman" w:cs="Times New Roman"/>
          <w:b/>
          <w:sz w:val="15"/>
          <w:szCs w:val="15"/>
        </w:rPr>
      </w:pPr>
      <w:r w:rsidRPr="0069508A">
        <w:rPr>
          <w:rFonts w:ascii="Times New Roman" w:eastAsia="宋体" w:hAnsi="Times New Roman" w:cs="Times New Roman"/>
          <w:b/>
          <w:sz w:val="15"/>
          <w:szCs w:val="15"/>
        </w:rPr>
        <w:t>Cross-section Data Group</w:t>
      </w:r>
    </w:p>
    <w:tbl>
      <w:tblPr>
        <w:tblStyle w:val="21"/>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78"/>
        <w:gridCol w:w="1678"/>
        <w:gridCol w:w="1678"/>
      </w:tblGrid>
      <w:tr w:rsidR="0069508A" w:rsidRPr="0069508A" w14:paraId="05B4E2E7" w14:textId="77777777" w:rsidTr="0039553C">
        <w:trPr>
          <w:jc w:val="center"/>
        </w:trPr>
        <w:tc>
          <w:tcPr>
            <w:tcW w:w="1678" w:type="dxa"/>
          </w:tcPr>
          <w:p w14:paraId="51023D3E"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sz w:val="15"/>
                <w:szCs w:val="15"/>
              </w:rPr>
              <w:t>Jiankai YU</w:t>
            </w:r>
          </w:p>
          <w:p w14:paraId="5DF44B6A"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lastRenderedPageBreak/>
              <w:t>Guanbo WANG</w:t>
            </w:r>
          </w:p>
        </w:tc>
        <w:tc>
          <w:tcPr>
            <w:tcW w:w="1678" w:type="dxa"/>
          </w:tcPr>
          <w:p w14:paraId="7FFDFDD1"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lastRenderedPageBreak/>
              <w:t>Wanlin LI</w:t>
            </w:r>
          </w:p>
        </w:tc>
        <w:tc>
          <w:tcPr>
            <w:tcW w:w="1678" w:type="dxa"/>
          </w:tcPr>
          <w:p w14:paraId="4DFF32BC"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Songyang LI</w:t>
            </w:r>
          </w:p>
          <w:p w14:paraId="524A4138" w14:textId="77777777" w:rsidR="0069508A" w:rsidRPr="0069508A" w:rsidRDefault="0069508A" w:rsidP="00F82B9F">
            <w:pPr>
              <w:contextualSpacing/>
              <w:rPr>
                <w:rFonts w:ascii="Times New Roman" w:eastAsia="宋体" w:hAnsi="Times New Roman" w:cs="Times New Roman"/>
                <w:sz w:val="15"/>
                <w:szCs w:val="15"/>
              </w:rPr>
            </w:pPr>
          </w:p>
        </w:tc>
      </w:tr>
    </w:tbl>
    <w:p w14:paraId="07717E6E" w14:textId="77777777" w:rsidR="0069508A" w:rsidRPr="0069508A" w:rsidRDefault="0069508A" w:rsidP="00C35EA1">
      <w:pPr>
        <w:ind w:firstLineChars="202" w:firstLine="304"/>
        <w:contextualSpacing/>
        <w:rPr>
          <w:rFonts w:ascii="Times New Roman" w:eastAsia="宋体" w:hAnsi="Times New Roman" w:cs="Times New Roman"/>
          <w:b/>
          <w:sz w:val="15"/>
          <w:szCs w:val="15"/>
        </w:rPr>
      </w:pPr>
      <w:r w:rsidRPr="0069508A">
        <w:rPr>
          <w:rFonts w:ascii="Times New Roman" w:eastAsia="宋体" w:hAnsi="Times New Roman" w:cs="Times New Roman"/>
          <w:b/>
          <w:sz w:val="15"/>
          <w:szCs w:val="15"/>
        </w:rPr>
        <w:lastRenderedPageBreak/>
        <w:t>Software Engineering Group</w:t>
      </w:r>
    </w:p>
    <w:tbl>
      <w:tblPr>
        <w:tblStyle w:val="21"/>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78"/>
        <w:gridCol w:w="1678"/>
        <w:gridCol w:w="1678"/>
      </w:tblGrid>
      <w:tr w:rsidR="0069508A" w:rsidRPr="0069508A" w14:paraId="055CAF7D" w14:textId="77777777" w:rsidTr="0039553C">
        <w:trPr>
          <w:jc w:val="center"/>
        </w:trPr>
        <w:tc>
          <w:tcPr>
            <w:tcW w:w="1678" w:type="dxa"/>
          </w:tcPr>
          <w:p w14:paraId="280BF284"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sz w:val="15"/>
                <w:szCs w:val="15"/>
              </w:rPr>
              <w:t>Prof. Kan WANG</w:t>
            </w:r>
          </w:p>
          <w:p w14:paraId="6D638067"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Jingang LIANG</w:t>
            </w:r>
          </w:p>
        </w:tc>
        <w:tc>
          <w:tcPr>
            <w:tcW w:w="1678" w:type="dxa"/>
          </w:tcPr>
          <w:p w14:paraId="1D41D014"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sz w:val="15"/>
                <w:szCs w:val="15"/>
              </w:rPr>
              <w:t>Zeguang LI</w:t>
            </w:r>
          </w:p>
        </w:tc>
        <w:tc>
          <w:tcPr>
            <w:tcW w:w="1678" w:type="dxa"/>
          </w:tcPr>
          <w:p w14:paraId="00D84F09" w14:textId="77777777" w:rsidR="0069508A" w:rsidRPr="0069508A" w:rsidRDefault="0069508A" w:rsidP="00F82B9F">
            <w:pPr>
              <w:contextualSpacing/>
              <w:jc w:val="center"/>
              <w:rPr>
                <w:rFonts w:ascii="Times New Roman" w:eastAsia="宋体" w:hAnsi="Times New Roman" w:cs="Times New Roman"/>
                <w:sz w:val="15"/>
                <w:szCs w:val="15"/>
              </w:rPr>
            </w:pPr>
            <w:r w:rsidRPr="0069508A">
              <w:rPr>
                <w:rFonts w:ascii="Times New Roman" w:eastAsia="宋体" w:hAnsi="Times New Roman" w:cs="Times New Roman" w:hint="eastAsia"/>
                <w:sz w:val="15"/>
                <w:szCs w:val="15"/>
              </w:rPr>
              <w:t>Jialong SUN</w:t>
            </w:r>
          </w:p>
        </w:tc>
      </w:tr>
    </w:tbl>
    <w:p w14:paraId="4FC5101F" w14:textId="77777777" w:rsidR="0069508A" w:rsidRPr="0069508A" w:rsidRDefault="0069508A" w:rsidP="00F82B9F">
      <w:pPr>
        <w:contextualSpacing/>
        <w:rPr>
          <w:rFonts w:ascii="Times New Roman" w:eastAsia="宋体" w:hAnsi="Times New Roman" w:cs="Times New Roman"/>
          <w:sz w:val="15"/>
          <w:szCs w:val="15"/>
        </w:rPr>
      </w:pPr>
    </w:p>
    <w:p w14:paraId="56086610" w14:textId="77777777" w:rsidR="0069508A" w:rsidRPr="0069508A" w:rsidRDefault="0069508A" w:rsidP="00DE3D99">
      <w:pPr>
        <w:rPr>
          <w:rFonts w:ascii="Times New Roman" w:eastAsia="宋体" w:hAnsi="Times New Roman" w:cs="Times New Roman"/>
          <w:sz w:val="18"/>
          <w:szCs w:val="15"/>
        </w:rPr>
      </w:pPr>
      <w:r w:rsidRPr="0069508A">
        <w:rPr>
          <w:rFonts w:ascii="Times New Roman" w:eastAsia="宋体" w:hAnsi="Times New Roman" w:cs="Times New Roman" w:hint="eastAsia"/>
          <w:sz w:val="18"/>
          <w:szCs w:val="15"/>
        </w:rPr>
        <w:t xml:space="preserve">The RMC </w:t>
      </w:r>
      <w:r w:rsidRPr="0069508A">
        <w:rPr>
          <w:rFonts w:ascii="Times New Roman" w:eastAsia="宋体" w:hAnsi="Times New Roman" w:cs="Times New Roman"/>
          <w:sz w:val="18"/>
          <w:szCs w:val="15"/>
        </w:rPr>
        <w:t xml:space="preserve">code and </w:t>
      </w:r>
      <w:r w:rsidRPr="0069508A">
        <w:rPr>
          <w:rFonts w:ascii="Times New Roman" w:eastAsia="宋体" w:hAnsi="Times New Roman" w:cs="Times New Roman" w:hint="eastAsia"/>
          <w:sz w:val="18"/>
          <w:szCs w:val="15"/>
        </w:rPr>
        <w:t xml:space="preserve">manual can be obtained from </w:t>
      </w:r>
      <w:r w:rsidRPr="0069508A">
        <w:rPr>
          <w:rFonts w:ascii="Times New Roman" w:eastAsia="宋体" w:hAnsi="Times New Roman" w:cs="Times New Roman"/>
          <w:sz w:val="18"/>
          <w:szCs w:val="15"/>
        </w:rPr>
        <w:t xml:space="preserve">the Reactor Engineering Analysis Laboratory (REAL), Liuqing Building 906, Tsinghua University, Beijing, 100084, CHINA. </w:t>
      </w:r>
    </w:p>
    <w:p w14:paraId="1B404483" w14:textId="77777777" w:rsidR="0069508A" w:rsidRPr="0069508A" w:rsidRDefault="0069508A" w:rsidP="00DE3D99">
      <w:pPr>
        <w:rPr>
          <w:rFonts w:ascii="Times New Roman" w:eastAsia="宋体" w:hAnsi="Times New Roman" w:cs="Times New Roman"/>
          <w:sz w:val="15"/>
          <w:szCs w:val="15"/>
        </w:rPr>
      </w:pPr>
    </w:p>
    <w:p w14:paraId="0B91211F" w14:textId="77777777" w:rsidR="0069508A" w:rsidRPr="0069508A" w:rsidRDefault="0069508A" w:rsidP="00DE3D99">
      <w:pPr>
        <w:rPr>
          <w:rFonts w:ascii="Times New Roman" w:eastAsia="宋体" w:hAnsi="Times New Roman" w:cs="Times New Roman"/>
          <w:b/>
          <w:sz w:val="18"/>
          <w:szCs w:val="15"/>
        </w:rPr>
      </w:pPr>
      <w:r w:rsidRPr="0069508A">
        <w:rPr>
          <w:rFonts w:ascii="Times New Roman" w:eastAsia="宋体" w:hAnsi="Times New Roman" w:cs="Times New Roman" w:hint="eastAsia"/>
          <w:b/>
          <w:sz w:val="18"/>
          <w:szCs w:val="15"/>
        </w:rPr>
        <w:t>References:</w:t>
      </w:r>
    </w:p>
    <w:p w14:paraId="59B05955" w14:textId="77777777" w:rsidR="0069508A" w:rsidRPr="001E4BFE" w:rsidRDefault="0069508A" w:rsidP="00DE3D99">
      <w:pPr>
        <w:rPr>
          <w:rFonts w:ascii="Times New Roman" w:eastAsia="宋体" w:hAnsi="Times New Roman" w:cs="Times New Roman"/>
          <w:sz w:val="16"/>
          <w:szCs w:val="16"/>
        </w:rPr>
      </w:pPr>
      <w:r w:rsidRPr="001E4BFE">
        <w:rPr>
          <w:rFonts w:ascii="Times New Roman" w:eastAsia="宋体" w:hAnsi="Times New Roman" w:cs="Times New Roman"/>
          <w:sz w:val="16"/>
          <w:szCs w:val="16"/>
        </w:rPr>
        <w:t xml:space="preserve">[1] K. Wang, Z. Li, </w:t>
      </w:r>
      <w:r w:rsidRPr="001E4BFE">
        <w:rPr>
          <w:rFonts w:ascii="Times New Roman" w:eastAsia="宋体" w:hAnsi="Times New Roman" w:cs="Times New Roman" w:hint="eastAsia"/>
          <w:sz w:val="16"/>
          <w:szCs w:val="16"/>
        </w:rPr>
        <w:t xml:space="preserve">D. She, </w:t>
      </w:r>
      <w:r w:rsidRPr="001E4BFE">
        <w:rPr>
          <w:rFonts w:ascii="Times New Roman" w:eastAsia="宋体" w:hAnsi="Times New Roman" w:cs="Times New Roman"/>
          <w:sz w:val="16"/>
          <w:szCs w:val="16"/>
        </w:rPr>
        <w:t>et al., “RMC – A Monte Carlo Code for Reactor Physics Analysis,” International Conference on Mathematics and Computational Methods Applied to Nuclear Science and Engineering, M and C 2013, v 1, p 89-104, Sun Valley, ID, USA, May 5-9, 2013.</w:t>
      </w:r>
    </w:p>
    <w:p w14:paraId="5D5FFF1F" w14:textId="77777777" w:rsidR="0069508A" w:rsidRPr="001E4BFE" w:rsidRDefault="0069508A" w:rsidP="00DE3D99">
      <w:pPr>
        <w:rPr>
          <w:rFonts w:ascii="Times New Roman" w:eastAsia="宋体" w:hAnsi="Times New Roman" w:cs="Times New Roman"/>
          <w:sz w:val="16"/>
          <w:szCs w:val="16"/>
        </w:rPr>
      </w:pPr>
      <w:r w:rsidRPr="001E4BFE">
        <w:rPr>
          <w:rFonts w:ascii="Times New Roman" w:eastAsia="宋体" w:hAnsi="Times New Roman" w:cs="Times New Roman"/>
          <w:sz w:val="16"/>
          <w:szCs w:val="16"/>
        </w:rPr>
        <w:t xml:space="preserve">[2] </w:t>
      </w:r>
      <w:r w:rsidRPr="001E4BFE">
        <w:rPr>
          <w:rFonts w:ascii="Times New Roman" w:eastAsia="宋体" w:hAnsi="Times New Roman" w:cs="Times New Roman" w:hint="eastAsia"/>
          <w:sz w:val="16"/>
          <w:szCs w:val="16"/>
        </w:rPr>
        <w:t xml:space="preserve">D. She, K. Wang, G. Yu, </w:t>
      </w:r>
      <w:r w:rsidRPr="001E4BFE">
        <w:rPr>
          <w:rFonts w:ascii="Times New Roman" w:eastAsia="宋体" w:hAnsi="Times New Roman" w:cs="Times New Roman"/>
          <w:sz w:val="16"/>
          <w:szCs w:val="16"/>
        </w:rPr>
        <w:t>“</w:t>
      </w:r>
      <w:r w:rsidRPr="001E4BFE">
        <w:rPr>
          <w:rFonts w:ascii="Times New Roman" w:eastAsia="宋体" w:hAnsi="Times New Roman" w:cs="Times New Roman" w:hint="eastAsia"/>
          <w:sz w:val="16"/>
          <w:szCs w:val="16"/>
        </w:rPr>
        <w:t>Development of the point-depletion code DEPTH</w:t>
      </w:r>
      <w:r w:rsidRPr="001E4BFE">
        <w:rPr>
          <w:rFonts w:ascii="Times New Roman" w:eastAsia="宋体" w:hAnsi="Times New Roman" w:cs="Times New Roman"/>
          <w:sz w:val="16"/>
          <w:szCs w:val="16"/>
        </w:rPr>
        <w:t>”</w:t>
      </w:r>
      <w:r w:rsidRPr="001E4BFE">
        <w:rPr>
          <w:rFonts w:ascii="Times New Roman" w:eastAsia="宋体" w:hAnsi="Times New Roman" w:cs="Times New Roman" w:hint="eastAsia"/>
          <w:sz w:val="16"/>
          <w:szCs w:val="16"/>
        </w:rPr>
        <w:t>. Nuclear Engineering and Design, May, 2013, 258: 235</w:t>
      </w:r>
      <w:r w:rsidRPr="001E4BFE">
        <w:rPr>
          <w:rFonts w:ascii="Times New Roman" w:eastAsia="宋体" w:hAnsi="Times New Roman" w:cs="Times New Roman" w:hint="eastAsia"/>
          <w:sz w:val="16"/>
          <w:szCs w:val="16"/>
        </w:rPr>
        <w:t>–</w:t>
      </w:r>
      <w:r w:rsidRPr="001E4BFE">
        <w:rPr>
          <w:rFonts w:ascii="Times New Roman" w:eastAsia="宋体" w:hAnsi="Times New Roman" w:cs="Times New Roman" w:hint="eastAsia"/>
          <w:sz w:val="16"/>
          <w:szCs w:val="16"/>
        </w:rPr>
        <w:t>240.</w:t>
      </w:r>
    </w:p>
    <w:p w14:paraId="46CB4205" w14:textId="77777777" w:rsidR="0069508A" w:rsidRPr="001E4BFE" w:rsidRDefault="0069508A" w:rsidP="00DE3D99">
      <w:pPr>
        <w:rPr>
          <w:rFonts w:ascii="Times New Roman" w:eastAsia="宋体" w:hAnsi="Times New Roman" w:cs="Times New Roman"/>
          <w:sz w:val="16"/>
          <w:szCs w:val="16"/>
        </w:rPr>
      </w:pPr>
      <w:r w:rsidRPr="001E4BFE">
        <w:rPr>
          <w:rFonts w:ascii="Times New Roman" w:eastAsia="宋体" w:hAnsi="Times New Roman" w:cs="Times New Roman"/>
          <w:sz w:val="16"/>
          <w:szCs w:val="16"/>
        </w:rPr>
        <w:t xml:space="preserve">[3] </w:t>
      </w:r>
      <w:r w:rsidRPr="001E4BFE">
        <w:rPr>
          <w:rFonts w:ascii="Times New Roman" w:eastAsia="宋体" w:hAnsi="Times New Roman" w:cs="Times New Roman" w:hint="eastAsia"/>
          <w:sz w:val="16"/>
          <w:szCs w:val="16"/>
        </w:rPr>
        <w:t xml:space="preserve">Y. Qiu, D. She, X. Fan, K. Wang, et al., </w:t>
      </w:r>
      <w:r w:rsidRPr="001E4BFE">
        <w:rPr>
          <w:rFonts w:ascii="Times New Roman" w:eastAsia="宋体" w:hAnsi="Times New Roman" w:cs="Times New Roman"/>
          <w:sz w:val="16"/>
          <w:szCs w:val="16"/>
        </w:rPr>
        <w:t>“</w:t>
      </w:r>
      <w:r w:rsidRPr="001E4BFE">
        <w:rPr>
          <w:rFonts w:ascii="Times New Roman" w:eastAsia="宋体" w:hAnsi="Times New Roman" w:cs="Times New Roman" w:hint="eastAsia"/>
          <w:sz w:val="16"/>
          <w:szCs w:val="16"/>
        </w:rPr>
        <w:t>3D Neutron Transport PWR Full-core Calculation with RMC code</w:t>
      </w:r>
      <w:r w:rsidRPr="001E4BFE">
        <w:rPr>
          <w:rFonts w:ascii="Times New Roman" w:eastAsia="宋体" w:hAnsi="Times New Roman" w:cs="Times New Roman"/>
          <w:sz w:val="16"/>
          <w:szCs w:val="16"/>
        </w:rPr>
        <w:t>”</w:t>
      </w:r>
      <w:r w:rsidRPr="001E4BFE">
        <w:rPr>
          <w:rFonts w:ascii="Times New Roman" w:eastAsia="宋体" w:hAnsi="Times New Roman" w:cs="Times New Roman" w:hint="eastAsia"/>
          <w:sz w:val="16"/>
          <w:szCs w:val="16"/>
        </w:rPr>
        <w:t>. Joint International Conference on Supercomputing in Nuclear Applications and Monte Carlo 2013 (SNA + MC 2</w:t>
      </w:r>
      <w:r w:rsidRPr="001E4BFE">
        <w:rPr>
          <w:rFonts w:ascii="Times New Roman" w:eastAsia="宋体" w:hAnsi="Times New Roman" w:cs="Times New Roman"/>
          <w:sz w:val="16"/>
          <w:szCs w:val="16"/>
        </w:rPr>
        <w:t xml:space="preserve">013), La Cité des Sciences et de l’Industrie, Paris, France, October 27-31, 2013. </w:t>
      </w:r>
    </w:p>
    <w:p w14:paraId="7EB09A05" w14:textId="77777777" w:rsidR="0069508A" w:rsidRPr="001E4BFE" w:rsidRDefault="0069508A" w:rsidP="00DE3D99">
      <w:pPr>
        <w:rPr>
          <w:rFonts w:ascii="Times New Roman" w:eastAsia="宋体" w:hAnsi="Times New Roman" w:cs="Times New Roman"/>
          <w:sz w:val="16"/>
          <w:szCs w:val="16"/>
        </w:rPr>
      </w:pPr>
      <w:r w:rsidRPr="001E4BFE">
        <w:rPr>
          <w:rFonts w:ascii="Times New Roman" w:eastAsia="宋体" w:hAnsi="Times New Roman" w:cs="Times New Roman"/>
          <w:sz w:val="16"/>
          <w:szCs w:val="16"/>
        </w:rPr>
        <w:t xml:space="preserve">[4] </w:t>
      </w:r>
      <w:r w:rsidRPr="001E4BFE">
        <w:rPr>
          <w:rFonts w:ascii="Times New Roman" w:eastAsia="宋体" w:hAnsi="Times New Roman" w:cs="Times New Roman" w:hint="eastAsia"/>
          <w:sz w:val="16"/>
          <w:szCs w:val="16"/>
        </w:rPr>
        <w:t xml:space="preserve">J. Yu, S. Li, K. Wang, et al., </w:t>
      </w:r>
      <w:r w:rsidRPr="001E4BFE">
        <w:rPr>
          <w:rFonts w:ascii="Times New Roman" w:eastAsia="宋体" w:hAnsi="Times New Roman" w:cs="Times New Roman"/>
          <w:sz w:val="16"/>
          <w:szCs w:val="16"/>
        </w:rPr>
        <w:t>“</w:t>
      </w:r>
      <w:r w:rsidRPr="001E4BFE">
        <w:rPr>
          <w:rFonts w:ascii="Times New Roman" w:eastAsia="宋体" w:hAnsi="Times New Roman" w:cs="Times New Roman" w:hint="eastAsia"/>
          <w:sz w:val="16"/>
          <w:szCs w:val="16"/>
        </w:rPr>
        <w:t>The Development and Validation of Nuclear Cross Section Processing Code for Reactor-RXSP</w:t>
      </w:r>
      <w:r w:rsidRPr="001E4BFE">
        <w:rPr>
          <w:rFonts w:ascii="Times New Roman" w:eastAsia="宋体" w:hAnsi="Times New Roman" w:cs="Times New Roman"/>
          <w:sz w:val="16"/>
          <w:szCs w:val="16"/>
        </w:rPr>
        <w:t>”</w:t>
      </w:r>
      <w:r w:rsidRPr="001E4BFE">
        <w:rPr>
          <w:rFonts w:ascii="Times New Roman" w:eastAsia="宋体" w:hAnsi="Times New Roman" w:cs="Times New Roman" w:hint="eastAsia"/>
          <w:sz w:val="16"/>
          <w:szCs w:val="16"/>
        </w:rPr>
        <w:t>. The 2013 21st INTERNATIONAL CONFERENCE ON NUCLEAR ENGINEERING, July 29-August 2, 2013,</w:t>
      </w:r>
      <w:r w:rsidRPr="001E4BFE">
        <w:rPr>
          <w:rFonts w:ascii="Times New Roman" w:eastAsia="宋体" w:hAnsi="Times New Roman" w:cs="Times New Roman"/>
          <w:sz w:val="16"/>
          <w:szCs w:val="16"/>
        </w:rPr>
        <w:t xml:space="preserve"> Chengdu, China. </w:t>
      </w:r>
    </w:p>
    <w:p w14:paraId="5811BAB6" w14:textId="77777777" w:rsidR="0069508A" w:rsidRPr="001E4BFE" w:rsidRDefault="0069508A" w:rsidP="00DE3D99">
      <w:pPr>
        <w:rPr>
          <w:rFonts w:ascii="Times New Roman" w:eastAsia="宋体" w:hAnsi="Times New Roman" w:cs="Times New Roman"/>
          <w:sz w:val="16"/>
          <w:szCs w:val="16"/>
        </w:rPr>
      </w:pPr>
      <w:r w:rsidRPr="001E4BFE">
        <w:rPr>
          <w:rFonts w:ascii="Times New Roman" w:eastAsia="宋体" w:hAnsi="Times New Roman" w:cs="Times New Roman" w:hint="eastAsia"/>
          <w:sz w:val="16"/>
          <w:szCs w:val="16"/>
        </w:rPr>
        <w:t xml:space="preserve">[5] D. She, Y. Liu, K. Wang, et al., </w:t>
      </w:r>
      <w:r w:rsidRPr="001E4BFE">
        <w:rPr>
          <w:rFonts w:ascii="Times New Roman" w:eastAsia="宋体" w:hAnsi="Times New Roman" w:cs="Times New Roman"/>
          <w:sz w:val="16"/>
          <w:szCs w:val="16"/>
        </w:rPr>
        <w:t>“</w:t>
      </w:r>
      <w:r w:rsidRPr="001E4BFE">
        <w:rPr>
          <w:rFonts w:ascii="Times New Roman" w:eastAsia="宋体" w:hAnsi="Times New Roman" w:cs="Times New Roman" w:hint="eastAsia"/>
          <w:sz w:val="16"/>
          <w:szCs w:val="16"/>
        </w:rPr>
        <w:t>Development of Burnup Methods and Capabilities in Monte Carlo Code RMC</w:t>
      </w:r>
      <w:r w:rsidRPr="001E4BFE">
        <w:rPr>
          <w:rFonts w:ascii="Times New Roman" w:eastAsia="宋体" w:hAnsi="Times New Roman" w:cs="Times New Roman"/>
          <w:sz w:val="16"/>
          <w:szCs w:val="16"/>
        </w:rPr>
        <w:t>”</w:t>
      </w:r>
      <w:r w:rsidRPr="001E4BFE">
        <w:rPr>
          <w:rFonts w:ascii="Times New Roman" w:eastAsia="宋体" w:hAnsi="Times New Roman" w:cs="Times New Roman" w:hint="eastAsia"/>
          <w:sz w:val="16"/>
          <w:szCs w:val="16"/>
        </w:rPr>
        <w:t>. Annals of Nuclear Energy, January 2013, 51: 289</w:t>
      </w:r>
      <w:r w:rsidRPr="001E4BFE">
        <w:rPr>
          <w:rFonts w:ascii="Times New Roman" w:eastAsia="宋体" w:hAnsi="Times New Roman" w:cs="Times New Roman" w:hint="eastAsia"/>
          <w:sz w:val="16"/>
          <w:szCs w:val="16"/>
        </w:rPr>
        <w:t>–</w:t>
      </w:r>
      <w:r w:rsidRPr="001E4BFE">
        <w:rPr>
          <w:rFonts w:ascii="Times New Roman" w:eastAsia="宋体" w:hAnsi="Times New Roman" w:cs="Times New Roman" w:hint="eastAsia"/>
          <w:sz w:val="16"/>
          <w:szCs w:val="16"/>
        </w:rPr>
        <w:t>294.</w:t>
      </w:r>
    </w:p>
    <w:p w14:paraId="3B34AC90" w14:textId="77777777" w:rsidR="0069508A" w:rsidRPr="001E4BFE" w:rsidRDefault="0069508A" w:rsidP="00DE3D99">
      <w:pPr>
        <w:rPr>
          <w:rFonts w:ascii="Times New Roman" w:eastAsia="宋体" w:hAnsi="Times New Roman" w:cs="Times New Roman"/>
          <w:sz w:val="16"/>
          <w:szCs w:val="16"/>
        </w:rPr>
      </w:pPr>
      <w:r w:rsidRPr="001E4BFE">
        <w:rPr>
          <w:rFonts w:ascii="Times New Roman" w:eastAsia="宋体" w:hAnsi="Times New Roman" w:cs="Times New Roman"/>
          <w:sz w:val="16"/>
          <w:szCs w:val="16"/>
        </w:rPr>
        <w:t>[6] D. She, K. Wang, G. Yu, “Asymptotic Wielandt Method and Superhistory Method for Source Convergence in Monte Carlo Criticality Calculation,” Nuc. Sci. Eng., 172, pp. 127-137 (2012).</w:t>
      </w:r>
    </w:p>
    <w:p w14:paraId="6ECCDEFC" w14:textId="77777777" w:rsidR="0069508A" w:rsidRPr="001E4BFE" w:rsidRDefault="0069508A" w:rsidP="00DE3D99">
      <w:pPr>
        <w:rPr>
          <w:rFonts w:ascii="Times New Roman" w:eastAsia="宋体" w:hAnsi="Times New Roman" w:cs="Times New Roman"/>
          <w:sz w:val="16"/>
          <w:szCs w:val="16"/>
        </w:rPr>
      </w:pPr>
      <w:r w:rsidRPr="001E4BFE">
        <w:rPr>
          <w:rFonts w:ascii="Times New Roman" w:eastAsia="宋体" w:hAnsi="Times New Roman" w:cs="Times New Roman"/>
          <w:sz w:val="16"/>
          <w:szCs w:val="16"/>
        </w:rPr>
        <w:t>[7] Z. Li, K. Wang, “A Hybrid Monte Carlo and Response Matrix Monte Carlo Method in Criticality Calculation,” PHYSOR 2012, Knoxville, Tennessee, USA, April 15-20, 2012.</w:t>
      </w:r>
    </w:p>
    <w:p w14:paraId="44935F1C" w14:textId="77777777" w:rsidR="0069508A" w:rsidRPr="001E4BFE" w:rsidRDefault="0069508A" w:rsidP="00DE3D99">
      <w:pPr>
        <w:rPr>
          <w:rFonts w:ascii="Times New Roman" w:eastAsia="宋体" w:hAnsi="Times New Roman" w:cs="Times New Roman"/>
          <w:sz w:val="16"/>
          <w:szCs w:val="16"/>
        </w:rPr>
      </w:pPr>
      <w:r w:rsidRPr="001E4BFE">
        <w:rPr>
          <w:rFonts w:ascii="Times New Roman" w:eastAsia="宋体" w:hAnsi="Times New Roman" w:cs="Times New Roman"/>
          <w:sz w:val="16"/>
          <w:szCs w:val="16"/>
        </w:rPr>
        <w:t xml:space="preserve">[8] </w:t>
      </w:r>
      <w:r w:rsidRPr="001E4BFE">
        <w:rPr>
          <w:rFonts w:ascii="Times New Roman" w:eastAsia="宋体" w:hAnsi="Times New Roman" w:cs="Times New Roman" w:hint="eastAsia"/>
          <w:sz w:val="16"/>
          <w:szCs w:val="16"/>
        </w:rPr>
        <w:t xml:space="preserve">J. Liang, Y. Cai, K. Wang, et al., </w:t>
      </w:r>
      <w:r w:rsidRPr="001E4BFE">
        <w:rPr>
          <w:rFonts w:ascii="Times New Roman" w:eastAsia="宋体" w:hAnsi="Times New Roman" w:cs="Times New Roman"/>
          <w:sz w:val="16"/>
          <w:szCs w:val="16"/>
        </w:rPr>
        <w:t>“</w:t>
      </w:r>
      <w:r w:rsidRPr="001E4BFE">
        <w:rPr>
          <w:rFonts w:ascii="Times New Roman" w:eastAsia="宋体" w:hAnsi="Times New Roman" w:cs="Times New Roman" w:hint="eastAsia"/>
          <w:sz w:val="16"/>
          <w:szCs w:val="16"/>
        </w:rPr>
        <w:t>Implementation of Domain Decomposition and Data Decomposition Algorithms in RMC code</w:t>
      </w:r>
      <w:r w:rsidRPr="001E4BFE">
        <w:rPr>
          <w:rFonts w:ascii="Times New Roman" w:eastAsia="宋体" w:hAnsi="Times New Roman" w:cs="Times New Roman"/>
          <w:sz w:val="16"/>
          <w:szCs w:val="16"/>
        </w:rPr>
        <w:t>”</w:t>
      </w:r>
      <w:r w:rsidRPr="001E4BFE">
        <w:rPr>
          <w:rFonts w:ascii="Times New Roman" w:eastAsia="宋体" w:hAnsi="Times New Roman" w:cs="Times New Roman" w:hint="eastAsia"/>
          <w:sz w:val="16"/>
          <w:szCs w:val="16"/>
        </w:rPr>
        <w:t>. Joint International Conference on Supercomputing in Nuclear Applications and Monte Carlo 2013 (SNA + MC 2013), La Cit</w:t>
      </w:r>
      <w:r w:rsidRPr="001E4BFE">
        <w:rPr>
          <w:rFonts w:ascii="Times New Roman" w:eastAsia="宋体" w:hAnsi="Times New Roman" w:cs="Times New Roman" w:hint="eastAsia"/>
          <w:sz w:val="16"/>
          <w:szCs w:val="16"/>
        </w:rPr>
        <w:t>é</w:t>
      </w:r>
      <w:r w:rsidRPr="001E4BFE">
        <w:rPr>
          <w:rFonts w:ascii="Times New Roman" w:eastAsia="宋体" w:hAnsi="Times New Roman" w:cs="Times New Roman" w:hint="eastAsia"/>
          <w:sz w:val="16"/>
          <w:szCs w:val="16"/>
        </w:rPr>
        <w:t xml:space="preserve"> de</w:t>
      </w:r>
      <w:r w:rsidRPr="001E4BFE">
        <w:rPr>
          <w:rFonts w:ascii="Times New Roman" w:eastAsia="宋体" w:hAnsi="Times New Roman" w:cs="Times New Roman"/>
          <w:sz w:val="16"/>
          <w:szCs w:val="16"/>
        </w:rPr>
        <w:t>s Sciences et de l’Industrie, Paris, France, October 27-31, 2013.</w:t>
      </w:r>
    </w:p>
    <w:p w14:paraId="64B48EDC" w14:textId="77777777" w:rsidR="0069508A" w:rsidRPr="001E4BFE" w:rsidRDefault="0069508A" w:rsidP="00DE3D99">
      <w:pPr>
        <w:rPr>
          <w:rFonts w:ascii="Times New Roman" w:eastAsia="宋体" w:hAnsi="Times New Roman" w:cs="Times New Roman"/>
          <w:sz w:val="16"/>
          <w:szCs w:val="16"/>
        </w:rPr>
      </w:pPr>
      <w:r w:rsidRPr="001E4BFE">
        <w:rPr>
          <w:rFonts w:ascii="Times New Roman" w:eastAsia="宋体" w:hAnsi="Times New Roman" w:cs="Times New Roman"/>
          <w:sz w:val="16"/>
          <w:szCs w:val="16"/>
        </w:rPr>
        <w:t>[9] Z. Li, K. Wang, X. Zhang. “Research on Applying Neutron Transport Monte Carlo Method in Materials with Continuously Varying Cross-sections,” M&amp;C 2011, Rio de Janeiro, RJ, Brazil, May 8-12, 2011.</w:t>
      </w:r>
    </w:p>
    <w:p w14:paraId="7DD97804" w14:textId="77777777" w:rsidR="0069508A" w:rsidRPr="001E4BFE" w:rsidRDefault="0069508A" w:rsidP="00DE3D99">
      <w:pPr>
        <w:rPr>
          <w:rFonts w:ascii="Times New Roman" w:eastAsia="宋体" w:hAnsi="Times New Roman" w:cs="Times New Roman"/>
          <w:sz w:val="16"/>
          <w:szCs w:val="16"/>
        </w:rPr>
      </w:pPr>
      <w:r w:rsidRPr="001E4BFE">
        <w:rPr>
          <w:rFonts w:ascii="Times New Roman" w:eastAsia="宋体" w:hAnsi="Times New Roman" w:cs="Times New Roman"/>
          <w:sz w:val="16"/>
          <w:szCs w:val="16"/>
        </w:rPr>
        <w:t xml:space="preserve">[10] L. Li, H. Yuan, K. Wang. “COUPLING OF RMC AND CFX FOR ANALYSIS OF PEBBLE BED-ADVANCED HIGH TEMPERATURE REACTOR CORE.” Nuclear Engineering and Design, 250: pp 385-391 (2012). </w:t>
      </w:r>
    </w:p>
    <w:p w14:paraId="1ADE3973" w14:textId="77777777" w:rsidR="0069508A" w:rsidRPr="001E4BFE" w:rsidRDefault="0069508A" w:rsidP="00DE3D99">
      <w:pPr>
        <w:rPr>
          <w:rFonts w:ascii="Times New Roman" w:eastAsia="宋体" w:hAnsi="Times New Roman" w:cs="Times New Roman"/>
          <w:sz w:val="16"/>
          <w:szCs w:val="16"/>
        </w:rPr>
      </w:pPr>
      <w:r w:rsidRPr="001E4BFE">
        <w:rPr>
          <w:rFonts w:ascii="Times New Roman" w:eastAsia="宋体" w:hAnsi="Times New Roman" w:cs="Times New Roman"/>
          <w:sz w:val="16"/>
          <w:szCs w:val="16"/>
        </w:rPr>
        <w:t>[11] Z. Li, K. Wang, J. Deng, “Implementation of Perturbation Based Monte Carlo Criticality Search in RMC,” 2013 ANS Winter Meeting, Washington, DC,</w:t>
      </w:r>
      <w:r w:rsidRPr="001E4BFE">
        <w:rPr>
          <w:rFonts w:ascii="Times New Roman" w:eastAsia="宋体" w:hAnsi="Times New Roman" w:cs="Times New Roman" w:hint="eastAsia"/>
          <w:sz w:val="16"/>
          <w:szCs w:val="16"/>
        </w:rPr>
        <w:t xml:space="preserve"> </w:t>
      </w:r>
      <w:r w:rsidRPr="001E4BFE">
        <w:rPr>
          <w:rFonts w:ascii="Times New Roman" w:eastAsia="宋体" w:hAnsi="Times New Roman" w:cs="Times New Roman"/>
          <w:sz w:val="16"/>
          <w:szCs w:val="16"/>
        </w:rPr>
        <w:t>Nov. 10-14, 2013.</w:t>
      </w:r>
    </w:p>
    <w:p w14:paraId="5A4EBE54" w14:textId="77777777" w:rsidR="0069508A" w:rsidRPr="0069508A" w:rsidRDefault="0069508A" w:rsidP="00DE3D99">
      <w:pPr>
        <w:rPr>
          <w:rFonts w:ascii="Times New Roman" w:eastAsia="宋体" w:hAnsi="Times New Roman" w:cs="Times New Roman"/>
          <w:sz w:val="15"/>
          <w:szCs w:val="15"/>
        </w:rPr>
      </w:pPr>
    </w:p>
    <w:p w14:paraId="19E87648" w14:textId="77777777" w:rsidR="0069508A" w:rsidRPr="0069508A" w:rsidRDefault="0069508A" w:rsidP="00DE3D99">
      <w:pPr>
        <w:rPr>
          <w:rFonts w:ascii="Times New Roman" w:eastAsia="宋体" w:hAnsi="Times New Roman" w:cs="Times New Roman"/>
          <w:b/>
          <w:sz w:val="18"/>
          <w:szCs w:val="15"/>
        </w:rPr>
      </w:pPr>
      <w:r w:rsidRPr="0069508A">
        <w:rPr>
          <w:rFonts w:ascii="Times New Roman" w:eastAsia="宋体" w:hAnsi="Times New Roman" w:cs="Times New Roman" w:hint="eastAsia"/>
          <w:b/>
          <w:sz w:val="18"/>
          <w:szCs w:val="15"/>
        </w:rPr>
        <w:t>Keywords:</w:t>
      </w:r>
    </w:p>
    <w:p w14:paraId="060E72DD" w14:textId="77777777" w:rsidR="0069508A" w:rsidRPr="0069508A" w:rsidRDefault="0069508A" w:rsidP="00DE3D99">
      <w:pPr>
        <w:rPr>
          <w:rFonts w:ascii="Times New Roman" w:eastAsia="宋体" w:hAnsi="Times New Roman" w:cs="Times New Roman"/>
          <w:sz w:val="18"/>
          <w:szCs w:val="15"/>
        </w:rPr>
      </w:pPr>
      <w:r w:rsidRPr="0069508A">
        <w:rPr>
          <w:rFonts w:ascii="Times New Roman" w:eastAsia="宋体" w:hAnsi="Times New Roman" w:cs="Times New Roman"/>
          <w:sz w:val="18"/>
          <w:szCs w:val="15"/>
        </w:rPr>
        <w:t>MONTE CARLO; NEUTRON;</w:t>
      </w:r>
      <w:r w:rsidRPr="0069508A">
        <w:rPr>
          <w:rFonts w:ascii="Times New Roman" w:eastAsia="宋体" w:hAnsi="Times New Roman" w:cs="Times New Roman" w:hint="eastAsia"/>
          <w:sz w:val="18"/>
          <w:szCs w:val="15"/>
        </w:rPr>
        <w:t xml:space="preserve"> REACTOR ANALYSIS; </w:t>
      </w:r>
      <w:r w:rsidRPr="0069508A">
        <w:rPr>
          <w:rFonts w:ascii="Times New Roman" w:eastAsia="宋体" w:hAnsi="Times New Roman" w:cs="Times New Roman"/>
          <w:sz w:val="18"/>
          <w:szCs w:val="15"/>
        </w:rPr>
        <w:t xml:space="preserve">COMPLEX GEOMETRY; </w:t>
      </w:r>
      <w:r w:rsidRPr="0069508A">
        <w:rPr>
          <w:rFonts w:ascii="Times New Roman" w:eastAsia="宋体" w:hAnsi="Times New Roman" w:cs="Times New Roman" w:hint="eastAsia"/>
          <w:sz w:val="18"/>
          <w:szCs w:val="15"/>
        </w:rPr>
        <w:t xml:space="preserve">CROSS SECTIONS; </w:t>
      </w:r>
      <w:r w:rsidRPr="0069508A">
        <w:rPr>
          <w:rFonts w:ascii="Times New Roman" w:eastAsia="宋体" w:hAnsi="Times New Roman" w:cs="Times New Roman"/>
          <w:sz w:val="18"/>
          <w:szCs w:val="15"/>
        </w:rPr>
        <w:t>COUPLED</w:t>
      </w:r>
    </w:p>
    <w:p w14:paraId="73593F6E" w14:textId="77777777" w:rsidR="0069508A" w:rsidRPr="0069508A" w:rsidRDefault="0069508A" w:rsidP="00DE3D99">
      <w:pPr>
        <w:rPr>
          <w:rFonts w:ascii="Times New Roman" w:eastAsia="宋体" w:hAnsi="Times New Roman" w:cs="Times New Roman"/>
        </w:rPr>
      </w:pPr>
    </w:p>
    <w:p w14:paraId="41E3532D" w14:textId="77777777" w:rsidR="0069508A" w:rsidRPr="0069508A" w:rsidRDefault="0069508A" w:rsidP="00DE3D99">
      <w:pPr>
        <w:rPr>
          <w:rFonts w:ascii="Times New Roman" w:eastAsia="宋体" w:hAnsi="Times New Roman" w:cs="Times New Roman"/>
        </w:rPr>
      </w:pPr>
    </w:p>
    <w:p w14:paraId="48FAB4B2" w14:textId="77777777" w:rsidR="0069508A" w:rsidRPr="0069508A" w:rsidRDefault="0069508A" w:rsidP="00DE3D99">
      <w:pPr>
        <w:jc w:val="right"/>
        <w:rPr>
          <w:rFonts w:ascii="Times New Roman" w:eastAsia="宋体" w:hAnsi="Times New Roman" w:cs="Times New Roman"/>
        </w:rPr>
      </w:pPr>
      <w:r w:rsidRPr="0069508A">
        <w:rPr>
          <w:rFonts w:ascii="Times New Roman" w:eastAsia="宋体" w:hAnsi="Times New Roman" w:cs="Times New Roman"/>
        </w:rPr>
        <w:t xml:space="preserve"> Kan WANG</w:t>
      </w:r>
    </w:p>
    <w:p w14:paraId="54F2F837" w14:textId="77777777" w:rsidR="0069508A" w:rsidRPr="0069508A" w:rsidRDefault="0069508A" w:rsidP="00DE3D99">
      <w:pPr>
        <w:jc w:val="right"/>
        <w:rPr>
          <w:rFonts w:ascii="Times New Roman" w:eastAsia="宋体" w:hAnsi="Times New Roman" w:cs="Times New Roman"/>
        </w:rPr>
      </w:pPr>
      <w:r w:rsidRPr="0069508A">
        <w:rPr>
          <w:rFonts w:ascii="Times New Roman" w:eastAsia="宋体" w:hAnsi="Times New Roman" w:cs="Times New Roman"/>
        </w:rPr>
        <w:t>Professor, REAL Leader</w:t>
      </w:r>
    </w:p>
    <w:p w14:paraId="082930DF" w14:textId="77777777" w:rsidR="0069508A" w:rsidRPr="0069508A" w:rsidRDefault="001677D4" w:rsidP="00DE3D99">
      <w:pPr>
        <w:jc w:val="right"/>
        <w:rPr>
          <w:rFonts w:ascii="Times New Roman" w:eastAsia="宋体" w:hAnsi="Times New Roman" w:cs="Times New Roman"/>
        </w:rPr>
      </w:pPr>
      <w:hyperlink r:id="rId9" w:history="1">
        <w:r w:rsidR="0069508A" w:rsidRPr="0069508A">
          <w:rPr>
            <w:rFonts w:ascii="Times New Roman" w:eastAsia="宋体" w:hAnsi="Times New Roman" w:cs="Times New Roman"/>
            <w:color w:val="0563C1"/>
            <w:u w:val="single"/>
          </w:rPr>
          <w:t>http://reallab.ep.tsinghua.edu.cn</w:t>
        </w:r>
      </w:hyperlink>
    </w:p>
    <w:p w14:paraId="306C2A9A" w14:textId="1AA3A448" w:rsidR="0069508A" w:rsidRPr="00147934" w:rsidRDefault="0069508A" w:rsidP="00147934">
      <w:pPr>
        <w:jc w:val="right"/>
        <w:rPr>
          <w:rFonts w:ascii="Times New Roman" w:eastAsia="宋体" w:hAnsi="Times New Roman" w:cs="Times New Roman"/>
        </w:rPr>
      </w:pPr>
      <w:r w:rsidRPr="0069508A">
        <w:rPr>
          <w:rFonts w:ascii="Times New Roman" w:eastAsia="宋体" w:hAnsi="Times New Roman" w:cs="Times New Roman" w:hint="eastAsia"/>
        </w:rPr>
        <w:t>wangkan@tsinghua.edu.cn</w:t>
      </w:r>
    </w:p>
    <w:p w14:paraId="280B1FA8" w14:textId="77777777" w:rsidR="009E7A6F" w:rsidRPr="009E7A6F" w:rsidRDefault="009E7A6F" w:rsidP="009E7A6F">
      <w:pPr>
        <w:jc w:val="center"/>
        <w:rPr>
          <w:rFonts w:ascii="Times New Roman" w:hAnsi="Times New Roman" w:cs="Times New Roman"/>
          <w:sz w:val="28"/>
          <w:szCs w:val="44"/>
        </w:rPr>
        <w:sectPr w:rsidR="009E7A6F" w:rsidRPr="009E7A6F" w:rsidSect="00D04F81">
          <w:headerReference w:type="even" r:id="rId10"/>
          <w:headerReference w:type="default" r:id="rId11"/>
          <w:footerReference w:type="default" r:id="rId12"/>
          <w:footnotePr>
            <w:numFmt w:val="decimalEnclosedCircleChinese"/>
          </w:footnotePr>
          <w:pgSz w:w="11906" w:h="16838"/>
          <w:pgMar w:top="1440" w:right="1700" w:bottom="1440" w:left="1800" w:header="851" w:footer="992" w:gutter="113"/>
          <w:pgNumType w:start="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357421675"/>
        <w:docPartObj>
          <w:docPartGallery w:val="Table of Contents"/>
          <w:docPartUnique/>
        </w:docPartObj>
      </w:sdtPr>
      <w:sdtEndPr>
        <w:rPr>
          <w:rFonts w:ascii="Times New Roman" w:hAnsi="Times New Roman" w:cs="Times New Roman"/>
        </w:rPr>
      </w:sdtEndPr>
      <w:sdtContent>
        <w:p w14:paraId="4D8E6CCF" w14:textId="534752A8" w:rsidR="00351B9E" w:rsidRPr="0029466F" w:rsidRDefault="002F4A57" w:rsidP="0029466F">
          <w:pPr>
            <w:pStyle w:val="TOC"/>
            <w:spacing w:before="0"/>
            <w:rPr>
              <w:rFonts w:ascii="Times New Roman" w:hAnsi="Times New Roman" w:cs="Times New Roman"/>
              <w:color w:val="auto"/>
            </w:rPr>
          </w:pPr>
          <w:r w:rsidRPr="0029466F">
            <w:rPr>
              <w:rFonts w:ascii="Times New Roman" w:hAnsi="Times New Roman" w:cs="Times New Roman"/>
              <w:color w:val="auto"/>
              <w:lang w:val="zh-CN"/>
            </w:rPr>
            <w:t>Contents</w:t>
          </w:r>
        </w:p>
        <w:p w14:paraId="73BEFDFA" w14:textId="77777777" w:rsidR="001E4BFE" w:rsidRPr="001E4BFE" w:rsidRDefault="00351B9E">
          <w:pPr>
            <w:pStyle w:val="11"/>
            <w:rPr>
              <w:b w:val="0"/>
            </w:rPr>
          </w:pPr>
          <w:r w:rsidRPr="001E4BFE">
            <w:fldChar w:fldCharType="begin"/>
          </w:r>
          <w:r w:rsidRPr="001E4BFE">
            <w:instrText xml:space="preserve"> TOC \o "1-3" \h \z \u </w:instrText>
          </w:r>
          <w:r w:rsidRPr="001E4BFE">
            <w:fldChar w:fldCharType="separate"/>
          </w:r>
          <w:hyperlink w:anchor="_Toc369335171" w:history="1">
            <w:r w:rsidR="001E4BFE" w:rsidRPr="001E4BFE">
              <w:rPr>
                <w:rStyle w:val="a3"/>
              </w:rPr>
              <w:t>Chapter 1 Installation and Running of RMC</w:t>
            </w:r>
            <w:r w:rsidR="001E4BFE" w:rsidRPr="001E4BFE">
              <w:rPr>
                <w:webHidden/>
              </w:rPr>
              <w:tab/>
            </w:r>
            <w:r w:rsidR="001E4BFE" w:rsidRPr="001E4BFE">
              <w:rPr>
                <w:webHidden/>
              </w:rPr>
              <w:fldChar w:fldCharType="begin"/>
            </w:r>
            <w:r w:rsidR="001E4BFE" w:rsidRPr="001E4BFE">
              <w:rPr>
                <w:webHidden/>
              </w:rPr>
              <w:instrText xml:space="preserve"> PAGEREF _Toc369335171 \h </w:instrText>
            </w:r>
            <w:r w:rsidR="001E4BFE" w:rsidRPr="001E4BFE">
              <w:rPr>
                <w:webHidden/>
              </w:rPr>
            </w:r>
            <w:r w:rsidR="001E4BFE" w:rsidRPr="001E4BFE">
              <w:rPr>
                <w:webHidden/>
              </w:rPr>
              <w:fldChar w:fldCharType="separate"/>
            </w:r>
            <w:r w:rsidR="00B31E4A">
              <w:rPr>
                <w:webHidden/>
              </w:rPr>
              <w:t>1</w:t>
            </w:r>
            <w:r w:rsidR="001E4BFE" w:rsidRPr="001E4BFE">
              <w:rPr>
                <w:webHidden/>
              </w:rPr>
              <w:fldChar w:fldCharType="end"/>
            </w:r>
          </w:hyperlink>
        </w:p>
        <w:p w14:paraId="012246C7" w14:textId="77777777" w:rsidR="001E4BFE" w:rsidRPr="001E4BFE" w:rsidRDefault="001677D4">
          <w:pPr>
            <w:pStyle w:val="20"/>
            <w:tabs>
              <w:tab w:val="right" w:leader="dot" w:pos="8381"/>
            </w:tabs>
            <w:rPr>
              <w:rFonts w:ascii="Times New Roman" w:hAnsi="Times New Roman" w:cs="Times New Roman"/>
              <w:noProof/>
            </w:rPr>
          </w:pPr>
          <w:hyperlink w:anchor="_Toc369335172" w:history="1">
            <w:r w:rsidR="001E4BFE" w:rsidRPr="001E4BFE">
              <w:rPr>
                <w:rStyle w:val="a3"/>
                <w:rFonts w:ascii="Times New Roman" w:hAnsi="Times New Roman" w:cs="Times New Roman"/>
                <w:noProof/>
              </w:rPr>
              <w:t>1.1 Installation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_Toc369335172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1</w:t>
            </w:r>
            <w:r w:rsidR="001E4BFE" w:rsidRPr="001E4BFE">
              <w:rPr>
                <w:rFonts w:ascii="Times New Roman" w:hAnsi="Times New Roman" w:cs="Times New Roman"/>
                <w:noProof/>
                <w:webHidden/>
              </w:rPr>
              <w:fldChar w:fldCharType="end"/>
            </w:r>
          </w:hyperlink>
        </w:p>
        <w:p w14:paraId="1B01E396" w14:textId="77777777" w:rsidR="001E4BFE" w:rsidRPr="001E4BFE" w:rsidRDefault="001677D4">
          <w:pPr>
            <w:pStyle w:val="30"/>
            <w:tabs>
              <w:tab w:val="right" w:leader="dot" w:pos="8381"/>
            </w:tabs>
            <w:rPr>
              <w:rFonts w:ascii="Times New Roman" w:hAnsi="Times New Roman" w:cs="Times New Roman"/>
              <w:noProof/>
            </w:rPr>
          </w:pPr>
          <w:hyperlink w:anchor="_Toc369335173" w:history="1">
            <w:r w:rsidR="001E4BFE" w:rsidRPr="001E4BFE">
              <w:rPr>
                <w:rStyle w:val="a3"/>
                <w:rFonts w:ascii="Times New Roman" w:hAnsi="Times New Roman" w:cs="Times New Roman"/>
                <w:noProof/>
              </w:rPr>
              <w:t>1.1.1 Versions classification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_Toc369335173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1</w:t>
            </w:r>
            <w:r w:rsidR="001E4BFE" w:rsidRPr="001E4BFE">
              <w:rPr>
                <w:rFonts w:ascii="Times New Roman" w:hAnsi="Times New Roman" w:cs="Times New Roman"/>
                <w:noProof/>
                <w:webHidden/>
              </w:rPr>
              <w:fldChar w:fldCharType="end"/>
            </w:r>
          </w:hyperlink>
        </w:p>
        <w:p w14:paraId="3284BA2D" w14:textId="77777777" w:rsidR="001E4BFE" w:rsidRPr="001E4BFE" w:rsidRDefault="001677D4">
          <w:pPr>
            <w:pStyle w:val="30"/>
            <w:tabs>
              <w:tab w:val="right" w:leader="dot" w:pos="8381"/>
            </w:tabs>
            <w:rPr>
              <w:rFonts w:ascii="Times New Roman" w:hAnsi="Times New Roman" w:cs="Times New Roman"/>
              <w:noProof/>
            </w:rPr>
          </w:pPr>
          <w:hyperlink w:anchor="_Toc369335174" w:history="1">
            <w:r w:rsidR="001E4BFE" w:rsidRPr="001E4BFE">
              <w:rPr>
                <w:rStyle w:val="a3"/>
                <w:rFonts w:ascii="Times New Roman" w:hAnsi="Times New Roman" w:cs="Times New Roman"/>
                <w:noProof/>
              </w:rPr>
              <w:t>1.1.2 Installation configuration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_Toc369335174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2</w:t>
            </w:r>
            <w:r w:rsidR="001E4BFE" w:rsidRPr="001E4BFE">
              <w:rPr>
                <w:rFonts w:ascii="Times New Roman" w:hAnsi="Times New Roman" w:cs="Times New Roman"/>
                <w:noProof/>
                <w:webHidden/>
              </w:rPr>
              <w:fldChar w:fldCharType="end"/>
            </w:r>
          </w:hyperlink>
        </w:p>
        <w:p w14:paraId="28E716AB" w14:textId="77777777" w:rsidR="001E4BFE" w:rsidRPr="001E4BFE" w:rsidRDefault="001677D4">
          <w:pPr>
            <w:pStyle w:val="20"/>
            <w:tabs>
              <w:tab w:val="right" w:leader="dot" w:pos="8381"/>
            </w:tabs>
            <w:rPr>
              <w:rFonts w:ascii="Times New Roman" w:hAnsi="Times New Roman" w:cs="Times New Roman"/>
              <w:noProof/>
            </w:rPr>
          </w:pPr>
          <w:hyperlink w:anchor="_Toc369335175" w:history="1">
            <w:r w:rsidR="001E4BFE" w:rsidRPr="001E4BFE">
              <w:rPr>
                <w:rStyle w:val="a3"/>
                <w:rFonts w:ascii="Times New Roman" w:hAnsi="Times New Roman" w:cs="Times New Roman"/>
                <w:noProof/>
              </w:rPr>
              <w:t>1.2 Running RMC</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_Toc369335175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w:t>
            </w:r>
            <w:r w:rsidR="001E4BFE" w:rsidRPr="001E4BFE">
              <w:rPr>
                <w:rFonts w:ascii="Times New Roman" w:hAnsi="Times New Roman" w:cs="Times New Roman"/>
                <w:noProof/>
                <w:webHidden/>
              </w:rPr>
              <w:fldChar w:fldCharType="end"/>
            </w:r>
          </w:hyperlink>
        </w:p>
        <w:p w14:paraId="445D76CC" w14:textId="77777777" w:rsidR="001E4BFE" w:rsidRPr="001E4BFE" w:rsidRDefault="001677D4">
          <w:pPr>
            <w:pStyle w:val="30"/>
            <w:tabs>
              <w:tab w:val="right" w:leader="dot" w:pos="8381"/>
            </w:tabs>
            <w:rPr>
              <w:rFonts w:ascii="Times New Roman" w:hAnsi="Times New Roman" w:cs="Times New Roman"/>
              <w:noProof/>
            </w:rPr>
          </w:pPr>
          <w:hyperlink w:anchor="_Toc369335176" w:history="1">
            <w:r w:rsidR="001E4BFE" w:rsidRPr="001E4BFE">
              <w:rPr>
                <w:rStyle w:val="a3"/>
                <w:rFonts w:ascii="Times New Roman" w:hAnsi="Times New Roman" w:cs="Times New Roman"/>
                <w:noProof/>
              </w:rPr>
              <w:t>1.2.1 Serial running</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_Toc369335176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w:t>
            </w:r>
            <w:r w:rsidR="001E4BFE" w:rsidRPr="001E4BFE">
              <w:rPr>
                <w:rFonts w:ascii="Times New Roman" w:hAnsi="Times New Roman" w:cs="Times New Roman"/>
                <w:noProof/>
                <w:webHidden/>
              </w:rPr>
              <w:fldChar w:fldCharType="end"/>
            </w:r>
          </w:hyperlink>
        </w:p>
        <w:p w14:paraId="50A35C0B" w14:textId="77777777" w:rsidR="001E4BFE" w:rsidRPr="001E4BFE" w:rsidRDefault="001677D4">
          <w:pPr>
            <w:pStyle w:val="30"/>
            <w:tabs>
              <w:tab w:val="right" w:leader="dot" w:pos="8381"/>
            </w:tabs>
            <w:rPr>
              <w:rFonts w:ascii="Times New Roman" w:hAnsi="Times New Roman" w:cs="Times New Roman"/>
              <w:noProof/>
            </w:rPr>
          </w:pPr>
          <w:hyperlink w:anchor="_Toc369335177" w:history="1">
            <w:r w:rsidR="001E4BFE" w:rsidRPr="001E4BFE">
              <w:rPr>
                <w:rStyle w:val="a3"/>
                <w:rFonts w:ascii="Times New Roman" w:hAnsi="Times New Roman" w:cs="Times New Roman"/>
                <w:noProof/>
              </w:rPr>
              <w:t>1.2.2 Parallel running</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_Toc369335177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w:t>
            </w:r>
            <w:r w:rsidR="001E4BFE" w:rsidRPr="001E4BFE">
              <w:rPr>
                <w:rFonts w:ascii="Times New Roman" w:hAnsi="Times New Roman" w:cs="Times New Roman"/>
                <w:noProof/>
                <w:webHidden/>
              </w:rPr>
              <w:fldChar w:fldCharType="end"/>
            </w:r>
          </w:hyperlink>
        </w:p>
        <w:p w14:paraId="260EF1C2" w14:textId="77777777" w:rsidR="001E4BFE" w:rsidRPr="001E4BFE" w:rsidRDefault="001677D4">
          <w:pPr>
            <w:pStyle w:val="20"/>
            <w:tabs>
              <w:tab w:val="right" w:leader="dot" w:pos="8381"/>
            </w:tabs>
            <w:rPr>
              <w:rFonts w:ascii="Times New Roman" w:hAnsi="Times New Roman" w:cs="Times New Roman"/>
              <w:noProof/>
            </w:rPr>
          </w:pPr>
          <w:hyperlink w:anchor="_Toc369335178" w:history="1">
            <w:r w:rsidR="001E4BFE" w:rsidRPr="001E4BFE">
              <w:rPr>
                <w:rStyle w:val="a3"/>
                <w:rFonts w:ascii="Times New Roman" w:hAnsi="Times New Roman" w:cs="Times New Roman"/>
                <w:noProof/>
              </w:rPr>
              <w:t>1.3 Input/output test</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_Toc369335178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4</w:t>
            </w:r>
            <w:r w:rsidR="001E4BFE" w:rsidRPr="001E4BFE">
              <w:rPr>
                <w:rFonts w:ascii="Times New Roman" w:hAnsi="Times New Roman" w:cs="Times New Roman"/>
                <w:noProof/>
                <w:webHidden/>
              </w:rPr>
              <w:fldChar w:fldCharType="end"/>
            </w:r>
          </w:hyperlink>
        </w:p>
        <w:p w14:paraId="265D5833" w14:textId="77777777" w:rsidR="001E4BFE" w:rsidRPr="001E4BFE" w:rsidRDefault="001677D4">
          <w:pPr>
            <w:pStyle w:val="11"/>
            <w:rPr>
              <w:b w:val="0"/>
            </w:rPr>
          </w:pPr>
          <w:hyperlink w:anchor="_Toc369335179" w:history="1">
            <w:r w:rsidR="001E4BFE" w:rsidRPr="001E4BFE">
              <w:rPr>
                <w:rStyle w:val="a3"/>
              </w:rPr>
              <w:t>Chapter 2 Overview of RMC Input</w:t>
            </w:r>
            <w:r w:rsidR="001E4BFE" w:rsidRPr="001E4BFE">
              <w:rPr>
                <w:webHidden/>
              </w:rPr>
              <w:tab/>
            </w:r>
            <w:r w:rsidR="001E4BFE" w:rsidRPr="001E4BFE">
              <w:rPr>
                <w:webHidden/>
              </w:rPr>
              <w:fldChar w:fldCharType="begin"/>
            </w:r>
            <w:r w:rsidR="001E4BFE" w:rsidRPr="001E4BFE">
              <w:rPr>
                <w:webHidden/>
              </w:rPr>
              <w:instrText xml:space="preserve"> PAGEREF _Toc369335179 \h </w:instrText>
            </w:r>
            <w:r w:rsidR="001E4BFE" w:rsidRPr="001E4BFE">
              <w:rPr>
                <w:webHidden/>
              </w:rPr>
            </w:r>
            <w:r w:rsidR="001E4BFE" w:rsidRPr="001E4BFE">
              <w:rPr>
                <w:webHidden/>
              </w:rPr>
              <w:fldChar w:fldCharType="separate"/>
            </w:r>
            <w:r w:rsidR="00B31E4A">
              <w:rPr>
                <w:webHidden/>
              </w:rPr>
              <w:t>5</w:t>
            </w:r>
            <w:r w:rsidR="001E4BFE" w:rsidRPr="001E4BFE">
              <w:rPr>
                <w:webHidden/>
              </w:rPr>
              <w:fldChar w:fldCharType="end"/>
            </w:r>
          </w:hyperlink>
        </w:p>
        <w:p w14:paraId="660D6342" w14:textId="77777777" w:rsidR="001E4BFE" w:rsidRPr="001E4BFE" w:rsidRDefault="001677D4">
          <w:pPr>
            <w:pStyle w:val="20"/>
            <w:tabs>
              <w:tab w:val="right" w:leader="dot" w:pos="8381"/>
            </w:tabs>
            <w:rPr>
              <w:rFonts w:ascii="Times New Roman" w:hAnsi="Times New Roman" w:cs="Times New Roman"/>
              <w:noProof/>
            </w:rPr>
          </w:pPr>
          <w:hyperlink w:anchor="_Toc369335180" w:history="1">
            <w:r w:rsidR="001E4BFE" w:rsidRPr="001E4BFE">
              <w:rPr>
                <w:rStyle w:val="a3"/>
                <w:rFonts w:ascii="Times New Roman" w:hAnsi="Times New Roman" w:cs="Times New Roman"/>
                <w:noProof/>
              </w:rPr>
              <w:t>2.1 Input blocks</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_Toc369335180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5</w:t>
            </w:r>
            <w:r w:rsidR="001E4BFE" w:rsidRPr="001E4BFE">
              <w:rPr>
                <w:rFonts w:ascii="Times New Roman" w:hAnsi="Times New Roman" w:cs="Times New Roman"/>
                <w:noProof/>
                <w:webHidden/>
              </w:rPr>
              <w:fldChar w:fldCharType="end"/>
            </w:r>
          </w:hyperlink>
        </w:p>
        <w:p w14:paraId="2AA5C6CD" w14:textId="77777777" w:rsidR="001E4BFE" w:rsidRPr="001E4BFE" w:rsidRDefault="001677D4">
          <w:pPr>
            <w:pStyle w:val="20"/>
            <w:tabs>
              <w:tab w:val="right" w:leader="dot" w:pos="8381"/>
            </w:tabs>
            <w:rPr>
              <w:rFonts w:ascii="Times New Roman" w:hAnsi="Times New Roman" w:cs="Times New Roman"/>
              <w:noProof/>
            </w:rPr>
          </w:pPr>
          <w:hyperlink w:anchor="_Toc369335181" w:history="1">
            <w:r w:rsidR="001E4BFE" w:rsidRPr="001E4BFE">
              <w:rPr>
                <w:rStyle w:val="a3"/>
                <w:rFonts w:ascii="Times New Roman" w:hAnsi="Times New Roman" w:cs="Times New Roman"/>
                <w:noProof/>
              </w:rPr>
              <w:t>2.2 Input cards</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_Toc369335181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5</w:t>
            </w:r>
            <w:r w:rsidR="001E4BFE" w:rsidRPr="001E4BFE">
              <w:rPr>
                <w:rFonts w:ascii="Times New Roman" w:hAnsi="Times New Roman" w:cs="Times New Roman"/>
                <w:noProof/>
                <w:webHidden/>
              </w:rPr>
              <w:fldChar w:fldCharType="end"/>
            </w:r>
          </w:hyperlink>
        </w:p>
        <w:p w14:paraId="34C8688F" w14:textId="77777777" w:rsidR="001E4BFE" w:rsidRPr="001E4BFE" w:rsidRDefault="001677D4">
          <w:pPr>
            <w:pStyle w:val="20"/>
            <w:tabs>
              <w:tab w:val="right" w:leader="dot" w:pos="8381"/>
            </w:tabs>
            <w:rPr>
              <w:rFonts w:ascii="Times New Roman" w:hAnsi="Times New Roman" w:cs="Times New Roman"/>
              <w:noProof/>
            </w:rPr>
          </w:pPr>
          <w:hyperlink w:anchor="_Toc369335182" w:history="1">
            <w:r w:rsidR="001E4BFE" w:rsidRPr="001E4BFE">
              <w:rPr>
                <w:rStyle w:val="a3"/>
                <w:rFonts w:ascii="Times New Roman" w:hAnsi="Times New Roman" w:cs="Times New Roman"/>
                <w:noProof/>
              </w:rPr>
              <w:t>2.3 Input format</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_Toc369335182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7</w:t>
            </w:r>
            <w:r w:rsidR="001E4BFE" w:rsidRPr="001E4BFE">
              <w:rPr>
                <w:rFonts w:ascii="Times New Roman" w:hAnsi="Times New Roman" w:cs="Times New Roman"/>
                <w:noProof/>
                <w:webHidden/>
              </w:rPr>
              <w:fldChar w:fldCharType="end"/>
            </w:r>
          </w:hyperlink>
        </w:p>
        <w:p w14:paraId="076017BC" w14:textId="77777777" w:rsidR="001E4BFE" w:rsidRPr="001E4BFE" w:rsidRDefault="001677D4">
          <w:pPr>
            <w:pStyle w:val="11"/>
            <w:rPr>
              <w:b w:val="0"/>
            </w:rPr>
          </w:pPr>
          <w:hyperlink w:anchor="_Toc369335183" w:history="1">
            <w:r w:rsidR="001E4BFE" w:rsidRPr="001E4BFE">
              <w:rPr>
                <w:rStyle w:val="a3"/>
              </w:rPr>
              <w:t>Chapter 3 Geometry</w:t>
            </w:r>
            <w:r w:rsidR="001E4BFE" w:rsidRPr="001E4BFE">
              <w:rPr>
                <w:webHidden/>
              </w:rPr>
              <w:tab/>
            </w:r>
            <w:r w:rsidR="001E4BFE" w:rsidRPr="001E4BFE">
              <w:rPr>
                <w:webHidden/>
              </w:rPr>
              <w:fldChar w:fldCharType="begin"/>
            </w:r>
            <w:r w:rsidR="001E4BFE" w:rsidRPr="001E4BFE">
              <w:rPr>
                <w:webHidden/>
              </w:rPr>
              <w:instrText xml:space="preserve"> PAGEREF _Toc369335183 \h </w:instrText>
            </w:r>
            <w:r w:rsidR="001E4BFE" w:rsidRPr="001E4BFE">
              <w:rPr>
                <w:webHidden/>
              </w:rPr>
            </w:r>
            <w:r w:rsidR="001E4BFE" w:rsidRPr="001E4BFE">
              <w:rPr>
                <w:webHidden/>
              </w:rPr>
              <w:fldChar w:fldCharType="separate"/>
            </w:r>
            <w:r w:rsidR="00B31E4A">
              <w:rPr>
                <w:webHidden/>
              </w:rPr>
              <w:t>9</w:t>
            </w:r>
            <w:r w:rsidR="001E4BFE" w:rsidRPr="001E4BFE">
              <w:rPr>
                <w:webHidden/>
              </w:rPr>
              <w:fldChar w:fldCharType="end"/>
            </w:r>
          </w:hyperlink>
        </w:p>
        <w:p w14:paraId="0C7B3C59" w14:textId="77777777" w:rsidR="001E4BFE" w:rsidRPr="001E4BFE" w:rsidRDefault="001677D4">
          <w:pPr>
            <w:pStyle w:val="20"/>
            <w:tabs>
              <w:tab w:val="right" w:leader="dot" w:pos="8381"/>
            </w:tabs>
            <w:rPr>
              <w:rFonts w:ascii="Times New Roman" w:hAnsi="Times New Roman" w:cs="Times New Roman"/>
              <w:noProof/>
            </w:rPr>
          </w:pPr>
          <w:hyperlink w:anchor="_Toc369335184" w:history="1">
            <w:r w:rsidR="001E4BFE" w:rsidRPr="001E4BFE">
              <w:rPr>
                <w:rStyle w:val="a3"/>
                <w:rFonts w:ascii="Times New Roman" w:hAnsi="Times New Roman" w:cs="Times New Roman"/>
                <w:noProof/>
              </w:rPr>
              <w:t>3.1 Surface</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_Toc369335184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9</w:t>
            </w:r>
            <w:r w:rsidR="001E4BFE" w:rsidRPr="001E4BFE">
              <w:rPr>
                <w:rFonts w:ascii="Times New Roman" w:hAnsi="Times New Roman" w:cs="Times New Roman"/>
                <w:noProof/>
                <w:webHidden/>
              </w:rPr>
              <w:fldChar w:fldCharType="end"/>
            </w:r>
          </w:hyperlink>
        </w:p>
        <w:p w14:paraId="6EC6ECE2" w14:textId="77777777" w:rsidR="001E4BFE" w:rsidRPr="001E4BFE" w:rsidRDefault="001677D4">
          <w:pPr>
            <w:pStyle w:val="20"/>
            <w:tabs>
              <w:tab w:val="right" w:leader="dot" w:pos="8381"/>
            </w:tabs>
            <w:rPr>
              <w:rFonts w:ascii="Times New Roman" w:hAnsi="Times New Roman" w:cs="Times New Roman"/>
              <w:noProof/>
            </w:rPr>
          </w:pPr>
          <w:hyperlink w:anchor="_Toc369335185" w:history="1">
            <w:r w:rsidR="001E4BFE" w:rsidRPr="001E4BFE">
              <w:rPr>
                <w:rStyle w:val="a3"/>
                <w:rFonts w:ascii="Times New Roman" w:hAnsi="Times New Roman" w:cs="Times New Roman"/>
                <w:noProof/>
              </w:rPr>
              <w:t>3.2 Cell</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_Toc369335185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12</w:t>
            </w:r>
            <w:r w:rsidR="001E4BFE" w:rsidRPr="001E4BFE">
              <w:rPr>
                <w:rFonts w:ascii="Times New Roman" w:hAnsi="Times New Roman" w:cs="Times New Roman"/>
                <w:noProof/>
                <w:webHidden/>
              </w:rPr>
              <w:fldChar w:fldCharType="end"/>
            </w:r>
          </w:hyperlink>
        </w:p>
        <w:p w14:paraId="607A9009" w14:textId="77777777" w:rsidR="001E4BFE" w:rsidRPr="001E4BFE" w:rsidRDefault="001677D4">
          <w:pPr>
            <w:pStyle w:val="30"/>
            <w:tabs>
              <w:tab w:val="right" w:leader="dot" w:pos="8381"/>
            </w:tabs>
            <w:rPr>
              <w:rFonts w:ascii="Times New Roman" w:hAnsi="Times New Roman" w:cs="Times New Roman"/>
              <w:noProof/>
            </w:rPr>
          </w:pPr>
          <w:hyperlink w:anchor="_Toc369335186" w:history="1">
            <w:r w:rsidR="001E4BFE" w:rsidRPr="001E4BFE">
              <w:rPr>
                <w:rStyle w:val="a3"/>
                <w:rFonts w:ascii="Times New Roman" w:hAnsi="Times New Roman" w:cs="Times New Roman"/>
                <w:noProof/>
              </w:rPr>
              <w:t>3.2.1 Boolean definition for the surface of a cell</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_Toc369335186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12</w:t>
            </w:r>
            <w:r w:rsidR="001E4BFE" w:rsidRPr="001E4BFE">
              <w:rPr>
                <w:rFonts w:ascii="Times New Roman" w:hAnsi="Times New Roman" w:cs="Times New Roman"/>
                <w:noProof/>
                <w:webHidden/>
              </w:rPr>
              <w:fldChar w:fldCharType="end"/>
            </w:r>
          </w:hyperlink>
        </w:p>
        <w:p w14:paraId="58F4A5E0" w14:textId="77777777" w:rsidR="001E4BFE" w:rsidRPr="001E4BFE" w:rsidRDefault="001677D4">
          <w:pPr>
            <w:pStyle w:val="30"/>
            <w:tabs>
              <w:tab w:val="right" w:leader="dot" w:pos="8381"/>
            </w:tabs>
            <w:rPr>
              <w:rFonts w:ascii="Times New Roman" w:hAnsi="Times New Roman" w:cs="Times New Roman"/>
              <w:noProof/>
            </w:rPr>
          </w:pPr>
          <w:hyperlink w:anchor="_Toc369335187" w:history="1">
            <w:r w:rsidR="001E4BFE" w:rsidRPr="001E4BFE">
              <w:rPr>
                <w:rStyle w:val="a3"/>
                <w:rFonts w:ascii="Times New Roman" w:hAnsi="Times New Roman" w:cs="Times New Roman"/>
                <w:noProof/>
              </w:rPr>
              <w:t>3.2.2 Options of the cells information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_Toc369335187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14</w:t>
            </w:r>
            <w:r w:rsidR="001E4BFE" w:rsidRPr="001E4BFE">
              <w:rPr>
                <w:rFonts w:ascii="Times New Roman" w:hAnsi="Times New Roman" w:cs="Times New Roman"/>
                <w:noProof/>
                <w:webHidden/>
              </w:rPr>
              <w:fldChar w:fldCharType="end"/>
            </w:r>
          </w:hyperlink>
        </w:p>
        <w:p w14:paraId="3C8C5ED6" w14:textId="77777777" w:rsidR="001E4BFE" w:rsidRPr="001E4BFE" w:rsidRDefault="001677D4">
          <w:pPr>
            <w:pStyle w:val="20"/>
            <w:tabs>
              <w:tab w:val="right" w:leader="dot" w:pos="8381"/>
            </w:tabs>
            <w:rPr>
              <w:rFonts w:ascii="Times New Roman" w:hAnsi="Times New Roman" w:cs="Times New Roman"/>
              <w:noProof/>
            </w:rPr>
          </w:pPr>
          <w:hyperlink w:anchor="_Toc369335188" w:history="1">
            <w:r w:rsidR="001E4BFE" w:rsidRPr="001E4BFE">
              <w:rPr>
                <w:rStyle w:val="a3"/>
                <w:rFonts w:ascii="Times New Roman" w:hAnsi="Times New Roman" w:cs="Times New Roman"/>
                <w:noProof/>
              </w:rPr>
              <w:t>3.3 Universe</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_Toc369335188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15</w:t>
            </w:r>
            <w:r w:rsidR="001E4BFE" w:rsidRPr="001E4BFE">
              <w:rPr>
                <w:rFonts w:ascii="Times New Roman" w:hAnsi="Times New Roman" w:cs="Times New Roman"/>
                <w:noProof/>
                <w:webHidden/>
              </w:rPr>
              <w:fldChar w:fldCharType="end"/>
            </w:r>
          </w:hyperlink>
        </w:p>
        <w:p w14:paraId="701F1720" w14:textId="77777777" w:rsidR="001E4BFE" w:rsidRPr="001E4BFE" w:rsidRDefault="001677D4">
          <w:pPr>
            <w:pStyle w:val="30"/>
            <w:tabs>
              <w:tab w:val="right" w:leader="dot" w:pos="8381"/>
            </w:tabs>
            <w:rPr>
              <w:rFonts w:ascii="Times New Roman" w:hAnsi="Times New Roman" w:cs="Times New Roman"/>
              <w:noProof/>
            </w:rPr>
          </w:pPr>
          <w:hyperlink w:anchor="_Toc369335189" w:history="1">
            <w:r w:rsidR="001E4BFE" w:rsidRPr="001E4BFE">
              <w:rPr>
                <w:rStyle w:val="a3"/>
                <w:rFonts w:ascii="Times New Roman" w:hAnsi="Times New Roman" w:cs="Times New Roman"/>
                <w:noProof/>
              </w:rPr>
              <w:t>3.3.1 Single-lever universe</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_Toc369335189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15</w:t>
            </w:r>
            <w:r w:rsidR="001E4BFE" w:rsidRPr="001E4BFE">
              <w:rPr>
                <w:rFonts w:ascii="Times New Roman" w:hAnsi="Times New Roman" w:cs="Times New Roman"/>
                <w:noProof/>
                <w:webHidden/>
              </w:rPr>
              <w:fldChar w:fldCharType="end"/>
            </w:r>
          </w:hyperlink>
        </w:p>
        <w:p w14:paraId="73C7093A" w14:textId="77777777" w:rsidR="001E4BFE" w:rsidRPr="001E4BFE" w:rsidRDefault="001677D4">
          <w:pPr>
            <w:pStyle w:val="30"/>
            <w:tabs>
              <w:tab w:val="right" w:leader="dot" w:pos="8381"/>
            </w:tabs>
            <w:rPr>
              <w:rFonts w:ascii="Times New Roman" w:hAnsi="Times New Roman" w:cs="Times New Roman"/>
              <w:noProof/>
            </w:rPr>
          </w:pPr>
          <w:hyperlink w:anchor="_Toc369335190" w:history="1">
            <w:r w:rsidR="001E4BFE" w:rsidRPr="001E4BFE">
              <w:rPr>
                <w:rStyle w:val="a3"/>
                <w:rFonts w:ascii="Times New Roman" w:hAnsi="Times New Roman" w:cs="Times New Roman"/>
                <w:noProof/>
              </w:rPr>
              <w:t>3.3.2 Multi-level universe</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_Toc369335190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16</w:t>
            </w:r>
            <w:r w:rsidR="001E4BFE" w:rsidRPr="001E4BFE">
              <w:rPr>
                <w:rFonts w:ascii="Times New Roman" w:hAnsi="Times New Roman" w:cs="Times New Roman"/>
                <w:noProof/>
                <w:webHidden/>
              </w:rPr>
              <w:fldChar w:fldCharType="end"/>
            </w:r>
          </w:hyperlink>
        </w:p>
        <w:p w14:paraId="35B9F7C6" w14:textId="77777777" w:rsidR="001E4BFE" w:rsidRPr="001E4BFE" w:rsidRDefault="001677D4">
          <w:pPr>
            <w:pStyle w:val="30"/>
            <w:tabs>
              <w:tab w:val="right" w:leader="dot" w:pos="8381"/>
            </w:tabs>
            <w:rPr>
              <w:rFonts w:ascii="Times New Roman" w:hAnsi="Times New Roman" w:cs="Times New Roman"/>
              <w:noProof/>
            </w:rPr>
          </w:pPr>
          <w:hyperlink w:anchor="_Toc369335191" w:history="1">
            <w:r w:rsidR="001E4BFE" w:rsidRPr="001E4BFE">
              <w:rPr>
                <w:rStyle w:val="a3"/>
                <w:rFonts w:ascii="Times New Roman" w:hAnsi="Times New Roman" w:cs="Times New Roman"/>
                <w:noProof/>
              </w:rPr>
              <w:t>3.3.3 Geometric transformation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_Toc369335191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16</w:t>
            </w:r>
            <w:r w:rsidR="001E4BFE" w:rsidRPr="001E4BFE">
              <w:rPr>
                <w:rFonts w:ascii="Times New Roman" w:hAnsi="Times New Roman" w:cs="Times New Roman"/>
                <w:noProof/>
                <w:webHidden/>
              </w:rPr>
              <w:fldChar w:fldCharType="end"/>
            </w:r>
          </w:hyperlink>
        </w:p>
        <w:p w14:paraId="3A632A97" w14:textId="77777777" w:rsidR="001E4BFE" w:rsidRPr="001E4BFE" w:rsidRDefault="001677D4">
          <w:pPr>
            <w:pStyle w:val="20"/>
            <w:tabs>
              <w:tab w:val="right" w:leader="dot" w:pos="8381"/>
            </w:tabs>
            <w:rPr>
              <w:rFonts w:ascii="Times New Roman" w:hAnsi="Times New Roman" w:cs="Times New Roman"/>
              <w:noProof/>
            </w:rPr>
          </w:pPr>
          <w:hyperlink w:anchor="_Toc369335192" w:history="1">
            <w:r w:rsidR="001E4BFE" w:rsidRPr="001E4BFE">
              <w:rPr>
                <w:rStyle w:val="a3"/>
                <w:rFonts w:ascii="Times New Roman" w:hAnsi="Times New Roman" w:cs="Times New Roman"/>
                <w:noProof/>
              </w:rPr>
              <w:t>3.4 Lattice</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_Toc369335192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18</w:t>
            </w:r>
            <w:r w:rsidR="001E4BFE" w:rsidRPr="001E4BFE">
              <w:rPr>
                <w:rFonts w:ascii="Times New Roman" w:hAnsi="Times New Roman" w:cs="Times New Roman"/>
                <w:noProof/>
                <w:webHidden/>
              </w:rPr>
              <w:fldChar w:fldCharType="end"/>
            </w:r>
          </w:hyperlink>
        </w:p>
        <w:p w14:paraId="0965BD86" w14:textId="77777777" w:rsidR="001E4BFE" w:rsidRPr="001E4BFE" w:rsidRDefault="001677D4">
          <w:pPr>
            <w:pStyle w:val="30"/>
            <w:tabs>
              <w:tab w:val="right" w:leader="dot" w:pos="8381"/>
            </w:tabs>
            <w:rPr>
              <w:rFonts w:ascii="Times New Roman" w:hAnsi="Times New Roman" w:cs="Times New Roman"/>
              <w:noProof/>
            </w:rPr>
          </w:pPr>
          <w:hyperlink w:anchor="_Toc369335193" w:history="1">
            <w:r w:rsidR="001E4BFE" w:rsidRPr="001E4BFE">
              <w:rPr>
                <w:rStyle w:val="a3"/>
                <w:rFonts w:ascii="Times New Roman" w:hAnsi="Times New Roman" w:cs="Times New Roman"/>
                <w:noProof/>
              </w:rPr>
              <w:t>3.4.1 Rectangular lattice</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_Toc369335193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19</w:t>
            </w:r>
            <w:r w:rsidR="001E4BFE" w:rsidRPr="001E4BFE">
              <w:rPr>
                <w:rFonts w:ascii="Times New Roman" w:hAnsi="Times New Roman" w:cs="Times New Roman"/>
                <w:noProof/>
                <w:webHidden/>
              </w:rPr>
              <w:fldChar w:fldCharType="end"/>
            </w:r>
          </w:hyperlink>
        </w:p>
        <w:p w14:paraId="1F2468EA" w14:textId="77777777" w:rsidR="001E4BFE" w:rsidRPr="001E4BFE" w:rsidRDefault="001677D4">
          <w:pPr>
            <w:pStyle w:val="30"/>
            <w:tabs>
              <w:tab w:val="right" w:leader="dot" w:pos="8381"/>
            </w:tabs>
            <w:rPr>
              <w:rFonts w:ascii="Times New Roman" w:hAnsi="Times New Roman" w:cs="Times New Roman"/>
              <w:noProof/>
            </w:rPr>
          </w:pPr>
          <w:hyperlink w:anchor="_Toc369335194" w:history="1">
            <w:r w:rsidR="001E4BFE" w:rsidRPr="001E4BFE">
              <w:rPr>
                <w:rStyle w:val="a3"/>
                <w:rFonts w:ascii="Times New Roman" w:hAnsi="Times New Roman" w:cs="Times New Roman"/>
                <w:noProof/>
              </w:rPr>
              <w:t>3.4.2 Hexagonal lattice</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_Toc369335194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20</w:t>
            </w:r>
            <w:r w:rsidR="001E4BFE" w:rsidRPr="001E4BFE">
              <w:rPr>
                <w:rFonts w:ascii="Times New Roman" w:hAnsi="Times New Roman" w:cs="Times New Roman"/>
                <w:noProof/>
                <w:webHidden/>
              </w:rPr>
              <w:fldChar w:fldCharType="end"/>
            </w:r>
          </w:hyperlink>
        </w:p>
        <w:p w14:paraId="52D9AB6E" w14:textId="77777777" w:rsidR="001E4BFE" w:rsidRPr="001E4BFE" w:rsidRDefault="001677D4">
          <w:pPr>
            <w:pStyle w:val="20"/>
            <w:tabs>
              <w:tab w:val="right" w:leader="dot" w:pos="8381"/>
            </w:tabs>
            <w:rPr>
              <w:rFonts w:ascii="Times New Roman" w:hAnsi="Times New Roman" w:cs="Times New Roman"/>
              <w:noProof/>
            </w:rPr>
          </w:pPr>
          <w:hyperlink w:anchor="_Toc369335195" w:history="1">
            <w:r w:rsidR="001E4BFE" w:rsidRPr="001E4BFE">
              <w:rPr>
                <w:rStyle w:val="a3"/>
                <w:rFonts w:ascii="Times New Roman" w:hAnsi="Times New Roman" w:cs="Times New Roman"/>
                <w:noProof/>
              </w:rPr>
              <w:t>3.5 Input examples of geometry blocks</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_Toc369335195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22</w:t>
            </w:r>
            <w:r w:rsidR="001E4BFE" w:rsidRPr="001E4BFE">
              <w:rPr>
                <w:rFonts w:ascii="Times New Roman" w:hAnsi="Times New Roman" w:cs="Times New Roman"/>
                <w:noProof/>
                <w:webHidden/>
              </w:rPr>
              <w:fldChar w:fldCharType="end"/>
            </w:r>
          </w:hyperlink>
        </w:p>
        <w:p w14:paraId="03926D50" w14:textId="77777777" w:rsidR="001E4BFE" w:rsidRPr="001E4BFE" w:rsidRDefault="001677D4">
          <w:pPr>
            <w:pStyle w:val="30"/>
            <w:tabs>
              <w:tab w:val="right" w:leader="dot" w:pos="8381"/>
            </w:tabs>
            <w:rPr>
              <w:rFonts w:ascii="Times New Roman" w:hAnsi="Times New Roman" w:cs="Times New Roman"/>
              <w:noProof/>
            </w:rPr>
          </w:pPr>
          <w:hyperlink w:anchor="_Toc369335196" w:history="1">
            <w:r w:rsidR="001E4BFE" w:rsidRPr="001E4BFE">
              <w:rPr>
                <w:rStyle w:val="a3"/>
                <w:rFonts w:ascii="Times New Roman" w:hAnsi="Times New Roman" w:cs="Times New Roman"/>
                <w:noProof/>
              </w:rPr>
              <w:t>3.5.1 PWR assembly</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_Toc369335196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22</w:t>
            </w:r>
            <w:r w:rsidR="001E4BFE" w:rsidRPr="001E4BFE">
              <w:rPr>
                <w:rFonts w:ascii="Times New Roman" w:hAnsi="Times New Roman" w:cs="Times New Roman"/>
                <w:noProof/>
                <w:webHidden/>
              </w:rPr>
              <w:fldChar w:fldCharType="end"/>
            </w:r>
          </w:hyperlink>
        </w:p>
        <w:p w14:paraId="23783B14" w14:textId="77777777" w:rsidR="001E4BFE" w:rsidRPr="001E4BFE" w:rsidRDefault="001677D4">
          <w:pPr>
            <w:pStyle w:val="30"/>
            <w:tabs>
              <w:tab w:val="right" w:leader="dot" w:pos="8381"/>
            </w:tabs>
            <w:rPr>
              <w:rFonts w:ascii="Times New Roman" w:hAnsi="Times New Roman" w:cs="Times New Roman"/>
              <w:noProof/>
            </w:rPr>
          </w:pPr>
          <w:hyperlink w:anchor="_Toc369335197" w:history="1">
            <w:r w:rsidR="001E4BFE" w:rsidRPr="001E4BFE">
              <w:rPr>
                <w:rStyle w:val="a3"/>
                <w:rFonts w:ascii="Times New Roman" w:hAnsi="Times New Roman" w:cs="Times New Roman"/>
                <w:noProof/>
              </w:rPr>
              <w:t>3.5.2 PWR reactor core</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_Toc369335197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23</w:t>
            </w:r>
            <w:r w:rsidR="001E4BFE" w:rsidRPr="001E4BFE">
              <w:rPr>
                <w:rFonts w:ascii="Times New Roman" w:hAnsi="Times New Roman" w:cs="Times New Roman"/>
                <w:noProof/>
                <w:webHidden/>
              </w:rPr>
              <w:fldChar w:fldCharType="end"/>
            </w:r>
          </w:hyperlink>
        </w:p>
        <w:p w14:paraId="567F3DC3" w14:textId="77777777" w:rsidR="001E4BFE" w:rsidRPr="001E4BFE" w:rsidRDefault="001677D4">
          <w:pPr>
            <w:pStyle w:val="30"/>
            <w:tabs>
              <w:tab w:val="right" w:leader="dot" w:pos="8381"/>
            </w:tabs>
            <w:rPr>
              <w:rFonts w:ascii="Times New Roman" w:hAnsi="Times New Roman" w:cs="Times New Roman"/>
              <w:noProof/>
            </w:rPr>
          </w:pPr>
          <w:hyperlink w:anchor="_Toc369335198" w:history="1">
            <w:r w:rsidR="001E4BFE" w:rsidRPr="001E4BFE">
              <w:rPr>
                <w:rStyle w:val="a3"/>
                <w:rFonts w:ascii="Times New Roman" w:hAnsi="Times New Roman" w:cs="Times New Roman"/>
                <w:noProof/>
              </w:rPr>
              <w:t>3.5.4 Hexagonal assembly</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_Toc369335198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25</w:t>
            </w:r>
            <w:r w:rsidR="001E4BFE" w:rsidRPr="001E4BFE">
              <w:rPr>
                <w:rFonts w:ascii="Times New Roman" w:hAnsi="Times New Roman" w:cs="Times New Roman"/>
                <w:noProof/>
                <w:webHidden/>
              </w:rPr>
              <w:fldChar w:fldCharType="end"/>
            </w:r>
          </w:hyperlink>
        </w:p>
        <w:p w14:paraId="6A715753" w14:textId="77777777" w:rsidR="001E4BFE" w:rsidRPr="001E4BFE" w:rsidRDefault="001677D4">
          <w:pPr>
            <w:pStyle w:val="30"/>
            <w:tabs>
              <w:tab w:val="right" w:leader="dot" w:pos="8381"/>
            </w:tabs>
            <w:rPr>
              <w:rFonts w:ascii="Times New Roman" w:hAnsi="Times New Roman" w:cs="Times New Roman"/>
              <w:noProof/>
            </w:rPr>
          </w:pPr>
          <w:hyperlink w:anchor="_Toc369335199" w:history="1">
            <w:r w:rsidR="001E4BFE" w:rsidRPr="001E4BFE">
              <w:rPr>
                <w:rStyle w:val="a3"/>
                <w:rFonts w:ascii="Times New Roman" w:hAnsi="Times New Roman" w:cs="Times New Roman"/>
                <w:noProof/>
              </w:rPr>
              <w:t>3.5.5 Hexagonal reactor core</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_Toc369335199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27</w:t>
            </w:r>
            <w:r w:rsidR="001E4BFE" w:rsidRPr="001E4BFE">
              <w:rPr>
                <w:rFonts w:ascii="Times New Roman" w:hAnsi="Times New Roman" w:cs="Times New Roman"/>
                <w:noProof/>
                <w:webHidden/>
              </w:rPr>
              <w:fldChar w:fldCharType="end"/>
            </w:r>
          </w:hyperlink>
        </w:p>
        <w:p w14:paraId="1930042A" w14:textId="77777777" w:rsidR="001E4BFE" w:rsidRPr="001E4BFE" w:rsidRDefault="001677D4">
          <w:pPr>
            <w:pStyle w:val="11"/>
            <w:rPr>
              <w:b w:val="0"/>
            </w:rPr>
          </w:pPr>
          <w:hyperlink w:anchor="_Toc369335200" w:history="1">
            <w:r w:rsidR="001E4BFE" w:rsidRPr="001E4BFE">
              <w:rPr>
                <w:rStyle w:val="a3"/>
              </w:rPr>
              <w:t>Chapter 4 Material</w:t>
            </w:r>
            <w:r w:rsidR="001E4BFE" w:rsidRPr="001E4BFE">
              <w:rPr>
                <w:webHidden/>
              </w:rPr>
              <w:tab/>
            </w:r>
            <w:r w:rsidR="001E4BFE" w:rsidRPr="001E4BFE">
              <w:rPr>
                <w:webHidden/>
              </w:rPr>
              <w:fldChar w:fldCharType="begin"/>
            </w:r>
            <w:r w:rsidR="001E4BFE" w:rsidRPr="001E4BFE">
              <w:rPr>
                <w:webHidden/>
              </w:rPr>
              <w:instrText xml:space="preserve"> PAGEREF _Toc369335200 \h </w:instrText>
            </w:r>
            <w:r w:rsidR="001E4BFE" w:rsidRPr="001E4BFE">
              <w:rPr>
                <w:webHidden/>
              </w:rPr>
            </w:r>
            <w:r w:rsidR="001E4BFE" w:rsidRPr="001E4BFE">
              <w:rPr>
                <w:webHidden/>
              </w:rPr>
              <w:fldChar w:fldCharType="separate"/>
            </w:r>
            <w:r w:rsidR="00B31E4A">
              <w:rPr>
                <w:webHidden/>
              </w:rPr>
              <w:t>30</w:t>
            </w:r>
            <w:r w:rsidR="001E4BFE" w:rsidRPr="001E4BFE">
              <w:rPr>
                <w:webHidden/>
              </w:rPr>
              <w:fldChar w:fldCharType="end"/>
            </w:r>
          </w:hyperlink>
        </w:p>
        <w:p w14:paraId="621C8025" w14:textId="77777777" w:rsidR="001E4BFE" w:rsidRPr="001E4BFE" w:rsidRDefault="001677D4">
          <w:pPr>
            <w:pStyle w:val="20"/>
            <w:tabs>
              <w:tab w:val="right" w:leader="dot" w:pos="8381"/>
            </w:tabs>
            <w:rPr>
              <w:rFonts w:ascii="Times New Roman" w:hAnsi="Times New Roman" w:cs="Times New Roman"/>
              <w:noProof/>
            </w:rPr>
          </w:pPr>
          <w:hyperlink w:anchor="_Toc369335201" w:history="1">
            <w:r w:rsidR="001E4BFE" w:rsidRPr="001E4BFE">
              <w:rPr>
                <w:rStyle w:val="a3"/>
                <w:rFonts w:ascii="Times New Roman" w:hAnsi="Times New Roman" w:cs="Times New Roman"/>
                <w:noProof/>
              </w:rPr>
              <w:t>4.1 Input card of material</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_Toc369335201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30</w:t>
            </w:r>
            <w:r w:rsidR="001E4BFE" w:rsidRPr="001E4BFE">
              <w:rPr>
                <w:rFonts w:ascii="Times New Roman" w:hAnsi="Times New Roman" w:cs="Times New Roman"/>
                <w:noProof/>
                <w:webHidden/>
              </w:rPr>
              <w:fldChar w:fldCharType="end"/>
            </w:r>
          </w:hyperlink>
        </w:p>
        <w:p w14:paraId="7A6CF0D1" w14:textId="77777777" w:rsidR="001E4BFE" w:rsidRPr="001E4BFE" w:rsidRDefault="001677D4">
          <w:pPr>
            <w:pStyle w:val="20"/>
            <w:tabs>
              <w:tab w:val="right" w:leader="dot" w:pos="8381"/>
            </w:tabs>
            <w:rPr>
              <w:rFonts w:ascii="Times New Roman" w:hAnsi="Times New Roman" w:cs="Times New Roman"/>
              <w:noProof/>
            </w:rPr>
          </w:pPr>
          <w:hyperlink w:anchor="_Toc369335202" w:history="1">
            <w:r w:rsidR="001E4BFE" w:rsidRPr="001E4BFE">
              <w:rPr>
                <w:rStyle w:val="a3"/>
                <w:rFonts w:ascii="Times New Roman" w:hAnsi="Times New Roman" w:cs="Times New Roman"/>
                <w:noProof/>
              </w:rPr>
              <w:t>4.2 Input card for the continuous-energy ACE cross sections</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_Toc369335202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31</w:t>
            </w:r>
            <w:r w:rsidR="001E4BFE" w:rsidRPr="001E4BFE">
              <w:rPr>
                <w:rFonts w:ascii="Times New Roman" w:hAnsi="Times New Roman" w:cs="Times New Roman"/>
                <w:noProof/>
                <w:webHidden/>
              </w:rPr>
              <w:fldChar w:fldCharType="end"/>
            </w:r>
          </w:hyperlink>
        </w:p>
        <w:p w14:paraId="405F78EA" w14:textId="77777777" w:rsidR="001E4BFE" w:rsidRPr="001E4BFE" w:rsidRDefault="001677D4">
          <w:pPr>
            <w:pStyle w:val="20"/>
            <w:tabs>
              <w:tab w:val="right" w:leader="dot" w:pos="8381"/>
            </w:tabs>
            <w:rPr>
              <w:rFonts w:ascii="Times New Roman" w:hAnsi="Times New Roman" w:cs="Times New Roman"/>
              <w:noProof/>
            </w:rPr>
          </w:pPr>
          <w:hyperlink w:anchor="_Toc369335203" w:history="1">
            <w:r w:rsidR="001E4BFE" w:rsidRPr="001E4BFE">
              <w:rPr>
                <w:rStyle w:val="a3"/>
                <w:rFonts w:ascii="Times New Roman" w:hAnsi="Times New Roman" w:cs="Times New Roman"/>
                <w:noProof/>
              </w:rPr>
              <w:t>4.3 Input card for the multi-group ACE cross sections</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_Toc369335203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32</w:t>
            </w:r>
            <w:r w:rsidR="001E4BFE" w:rsidRPr="001E4BFE">
              <w:rPr>
                <w:rFonts w:ascii="Times New Roman" w:hAnsi="Times New Roman" w:cs="Times New Roman"/>
                <w:noProof/>
                <w:webHidden/>
              </w:rPr>
              <w:fldChar w:fldCharType="end"/>
            </w:r>
          </w:hyperlink>
        </w:p>
        <w:p w14:paraId="29AE6D92" w14:textId="77777777" w:rsidR="001E4BFE" w:rsidRPr="001E4BFE" w:rsidRDefault="001677D4">
          <w:pPr>
            <w:pStyle w:val="20"/>
            <w:tabs>
              <w:tab w:val="right" w:leader="dot" w:pos="8381"/>
            </w:tabs>
            <w:rPr>
              <w:rFonts w:ascii="Times New Roman" w:hAnsi="Times New Roman" w:cs="Times New Roman"/>
              <w:noProof/>
            </w:rPr>
          </w:pPr>
          <w:hyperlink w:anchor="_Toc369335204" w:history="1">
            <w:r w:rsidR="001E4BFE" w:rsidRPr="001E4BFE">
              <w:rPr>
                <w:rStyle w:val="a3"/>
                <w:rFonts w:ascii="Times New Roman" w:hAnsi="Times New Roman" w:cs="Times New Roman"/>
                <w:noProof/>
              </w:rPr>
              <w:t>4.4 Input examples of the material block</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_Toc369335204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32</w:t>
            </w:r>
            <w:r w:rsidR="001E4BFE" w:rsidRPr="001E4BFE">
              <w:rPr>
                <w:rFonts w:ascii="Times New Roman" w:hAnsi="Times New Roman" w:cs="Times New Roman"/>
                <w:noProof/>
                <w:webHidden/>
              </w:rPr>
              <w:fldChar w:fldCharType="end"/>
            </w:r>
          </w:hyperlink>
        </w:p>
        <w:p w14:paraId="23AE353C" w14:textId="77777777" w:rsidR="001E4BFE" w:rsidRPr="001E4BFE" w:rsidRDefault="001677D4">
          <w:pPr>
            <w:pStyle w:val="30"/>
            <w:tabs>
              <w:tab w:val="right" w:leader="dot" w:pos="8381"/>
            </w:tabs>
            <w:rPr>
              <w:rFonts w:ascii="Times New Roman" w:hAnsi="Times New Roman" w:cs="Times New Roman"/>
              <w:noProof/>
            </w:rPr>
          </w:pPr>
          <w:hyperlink w:anchor="_Toc369335205" w:history="1">
            <w:r w:rsidR="001E4BFE" w:rsidRPr="001E4BFE">
              <w:rPr>
                <w:rStyle w:val="a3"/>
                <w:rFonts w:ascii="Times New Roman" w:hAnsi="Times New Roman" w:cs="Times New Roman"/>
                <w:noProof/>
              </w:rPr>
              <w:t>4.4.1 Material inputs with continuous-energy ACE libraries</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_Toc369335205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32</w:t>
            </w:r>
            <w:r w:rsidR="001E4BFE" w:rsidRPr="001E4BFE">
              <w:rPr>
                <w:rFonts w:ascii="Times New Roman" w:hAnsi="Times New Roman" w:cs="Times New Roman"/>
                <w:noProof/>
                <w:webHidden/>
              </w:rPr>
              <w:fldChar w:fldCharType="end"/>
            </w:r>
          </w:hyperlink>
        </w:p>
        <w:p w14:paraId="6D3D054D" w14:textId="77777777" w:rsidR="001E4BFE" w:rsidRPr="001E4BFE" w:rsidRDefault="001677D4">
          <w:pPr>
            <w:pStyle w:val="30"/>
            <w:tabs>
              <w:tab w:val="right" w:leader="dot" w:pos="8381"/>
            </w:tabs>
            <w:rPr>
              <w:rFonts w:ascii="Times New Roman" w:hAnsi="Times New Roman" w:cs="Times New Roman"/>
              <w:noProof/>
            </w:rPr>
          </w:pPr>
          <w:hyperlink w:anchor="_Toc369335206" w:history="1">
            <w:r w:rsidR="001E4BFE" w:rsidRPr="001E4BFE">
              <w:rPr>
                <w:rStyle w:val="a3"/>
                <w:rFonts w:ascii="Times New Roman" w:hAnsi="Times New Roman" w:cs="Times New Roman"/>
                <w:noProof/>
              </w:rPr>
              <w:t>4.4.2 Material inputs with multi-group ACE libraries</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_Toc369335206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33</w:t>
            </w:r>
            <w:r w:rsidR="001E4BFE" w:rsidRPr="001E4BFE">
              <w:rPr>
                <w:rFonts w:ascii="Times New Roman" w:hAnsi="Times New Roman" w:cs="Times New Roman"/>
                <w:noProof/>
                <w:webHidden/>
              </w:rPr>
              <w:fldChar w:fldCharType="end"/>
            </w:r>
          </w:hyperlink>
        </w:p>
        <w:p w14:paraId="59015840" w14:textId="77777777" w:rsidR="001E4BFE" w:rsidRPr="001E4BFE" w:rsidRDefault="001677D4">
          <w:pPr>
            <w:pStyle w:val="11"/>
            <w:rPr>
              <w:b w:val="0"/>
            </w:rPr>
          </w:pPr>
          <w:hyperlink w:anchor="_Toc369335207" w:history="1">
            <w:r w:rsidR="001E4BFE" w:rsidRPr="001E4BFE">
              <w:rPr>
                <w:rStyle w:val="a3"/>
              </w:rPr>
              <w:t>Chapter 5 Criticality Calculation</w:t>
            </w:r>
            <w:r w:rsidR="001E4BFE" w:rsidRPr="001E4BFE">
              <w:rPr>
                <w:webHidden/>
              </w:rPr>
              <w:tab/>
            </w:r>
            <w:r w:rsidR="001E4BFE" w:rsidRPr="001E4BFE">
              <w:rPr>
                <w:webHidden/>
              </w:rPr>
              <w:fldChar w:fldCharType="begin"/>
            </w:r>
            <w:r w:rsidR="001E4BFE" w:rsidRPr="001E4BFE">
              <w:rPr>
                <w:webHidden/>
              </w:rPr>
              <w:instrText xml:space="preserve"> PAGEREF _Toc369335207 \h </w:instrText>
            </w:r>
            <w:r w:rsidR="001E4BFE" w:rsidRPr="001E4BFE">
              <w:rPr>
                <w:webHidden/>
              </w:rPr>
            </w:r>
            <w:r w:rsidR="001E4BFE" w:rsidRPr="001E4BFE">
              <w:rPr>
                <w:webHidden/>
              </w:rPr>
              <w:fldChar w:fldCharType="separate"/>
            </w:r>
            <w:r w:rsidR="00B31E4A">
              <w:rPr>
                <w:webHidden/>
              </w:rPr>
              <w:t>34</w:t>
            </w:r>
            <w:r w:rsidR="001E4BFE" w:rsidRPr="001E4BFE">
              <w:rPr>
                <w:webHidden/>
              </w:rPr>
              <w:fldChar w:fldCharType="end"/>
            </w:r>
          </w:hyperlink>
        </w:p>
        <w:p w14:paraId="23A38411" w14:textId="77777777" w:rsidR="001E4BFE" w:rsidRPr="001E4BFE" w:rsidRDefault="001677D4">
          <w:pPr>
            <w:pStyle w:val="20"/>
            <w:tabs>
              <w:tab w:val="right" w:leader="dot" w:pos="8381"/>
            </w:tabs>
            <w:rPr>
              <w:rFonts w:ascii="Times New Roman" w:hAnsi="Times New Roman" w:cs="Times New Roman"/>
              <w:noProof/>
            </w:rPr>
          </w:pPr>
          <w:hyperlink w:anchor="_Toc369335208" w:history="1">
            <w:r w:rsidR="001E4BFE" w:rsidRPr="001E4BFE">
              <w:rPr>
                <w:rStyle w:val="a3"/>
                <w:rFonts w:ascii="Times New Roman" w:hAnsi="Times New Roman" w:cs="Times New Roman"/>
                <w:noProof/>
              </w:rPr>
              <w:t>5.1 Parameters of source iteration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_Toc369335208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34</w:t>
            </w:r>
            <w:r w:rsidR="001E4BFE" w:rsidRPr="001E4BFE">
              <w:rPr>
                <w:rFonts w:ascii="Times New Roman" w:hAnsi="Times New Roman" w:cs="Times New Roman"/>
                <w:noProof/>
                <w:webHidden/>
              </w:rPr>
              <w:fldChar w:fldCharType="end"/>
            </w:r>
          </w:hyperlink>
        </w:p>
        <w:p w14:paraId="530E3A78" w14:textId="77777777" w:rsidR="001E4BFE" w:rsidRPr="001E4BFE" w:rsidRDefault="001677D4">
          <w:pPr>
            <w:pStyle w:val="20"/>
            <w:tabs>
              <w:tab w:val="right" w:leader="dot" w:pos="8381"/>
            </w:tabs>
            <w:rPr>
              <w:rFonts w:ascii="Times New Roman" w:hAnsi="Times New Roman" w:cs="Times New Roman"/>
              <w:noProof/>
            </w:rPr>
          </w:pPr>
          <w:hyperlink w:anchor="_Toc369335209" w:history="1">
            <w:r w:rsidR="001E4BFE" w:rsidRPr="001E4BFE">
              <w:rPr>
                <w:rStyle w:val="a3"/>
                <w:rFonts w:ascii="Times New Roman" w:hAnsi="Times New Roman" w:cs="Times New Roman"/>
                <w:noProof/>
              </w:rPr>
              <w:t>5.2 Initial fission source</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_Toc369335209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35</w:t>
            </w:r>
            <w:r w:rsidR="001E4BFE" w:rsidRPr="001E4BFE">
              <w:rPr>
                <w:rFonts w:ascii="Times New Roman" w:hAnsi="Times New Roman" w:cs="Times New Roman"/>
                <w:noProof/>
                <w:webHidden/>
              </w:rPr>
              <w:fldChar w:fldCharType="end"/>
            </w:r>
          </w:hyperlink>
        </w:p>
        <w:p w14:paraId="63E5F392" w14:textId="77777777" w:rsidR="001E4BFE" w:rsidRPr="001E4BFE" w:rsidRDefault="001677D4">
          <w:pPr>
            <w:pStyle w:val="20"/>
            <w:tabs>
              <w:tab w:val="right" w:leader="dot" w:pos="8381"/>
            </w:tabs>
            <w:rPr>
              <w:rFonts w:ascii="Times New Roman" w:hAnsi="Times New Roman" w:cs="Times New Roman"/>
              <w:noProof/>
            </w:rPr>
          </w:pPr>
          <w:hyperlink w:anchor="_Toc369335210" w:history="1">
            <w:r w:rsidR="001E4BFE" w:rsidRPr="001E4BFE">
              <w:rPr>
                <w:rStyle w:val="a3"/>
                <w:rFonts w:ascii="Times New Roman" w:hAnsi="Times New Roman" w:cs="Times New Roman"/>
                <w:noProof/>
              </w:rPr>
              <w:t>5.3 Random number generator</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_Toc369335210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35</w:t>
            </w:r>
            <w:r w:rsidR="001E4BFE" w:rsidRPr="001E4BFE">
              <w:rPr>
                <w:rFonts w:ascii="Times New Roman" w:hAnsi="Times New Roman" w:cs="Times New Roman"/>
                <w:noProof/>
                <w:webHidden/>
              </w:rPr>
              <w:fldChar w:fldCharType="end"/>
            </w:r>
          </w:hyperlink>
        </w:p>
        <w:p w14:paraId="07BE0A0D" w14:textId="77777777" w:rsidR="001E4BFE" w:rsidRPr="001E4BFE" w:rsidRDefault="001677D4">
          <w:pPr>
            <w:pStyle w:val="20"/>
            <w:tabs>
              <w:tab w:val="right" w:leader="dot" w:pos="8381"/>
            </w:tabs>
            <w:rPr>
              <w:rFonts w:ascii="Times New Roman" w:hAnsi="Times New Roman" w:cs="Times New Roman"/>
              <w:noProof/>
            </w:rPr>
          </w:pPr>
          <w:hyperlink w:anchor="_Toc369335211" w:history="1">
            <w:r w:rsidR="001E4BFE" w:rsidRPr="001E4BFE">
              <w:rPr>
                <w:rStyle w:val="a3"/>
                <w:rFonts w:ascii="Times New Roman" w:hAnsi="Times New Roman" w:cs="Times New Roman"/>
                <w:noProof/>
              </w:rPr>
              <w:t>5.4 Parallel critical calculation mode</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_Toc369335211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36</w:t>
            </w:r>
            <w:r w:rsidR="001E4BFE" w:rsidRPr="001E4BFE">
              <w:rPr>
                <w:rFonts w:ascii="Times New Roman" w:hAnsi="Times New Roman" w:cs="Times New Roman"/>
                <w:noProof/>
                <w:webHidden/>
              </w:rPr>
              <w:fldChar w:fldCharType="end"/>
            </w:r>
          </w:hyperlink>
        </w:p>
        <w:p w14:paraId="20943851" w14:textId="77777777" w:rsidR="001E4BFE" w:rsidRPr="001E4BFE" w:rsidRDefault="001677D4">
          <w:pPr>
            <w:pStyle w:val="20"/>
            <w:tabs>
              <w:tab w:val="right" w:leader="dot" w:pos="8381"/>
            </w:tabs>
            <w:rPr>
              <w:rFonts w:ascii="Times New Roman" w:hAnsi="Times New Roman" w:cs="Times New Roman"/>
              <w:noProof/>
            </w:rPr>
          </w:pPr>
          <w:hyperlink w:anchor="_Toc369335212" w:history="1">
            <w:r w:rsidR="001E4BFE" w:rsidRPr="001E4BFE">
              <w:rPr>
                <w:rStyle w:val="a3"/>
                <w:rFonts w:ascii="Times New Roman" w:hAnsi="Times New Roman" w:cs="Times New Roman"/>
                <w:noProof/>
              </w:rPr>
              <w:t>5.5 Input examples of the critical calculation block</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_Toc369335212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37</w:t>
            </w:r>
            <w:r w:rsidR="001E4BFE" w:rsidRPr="001E4BFE">
              <w:rPr>
                <w:rFonts w:ascii="Times New Roman" w:hAnsi="Times New Roman" w:cs="Times New Roman"/>
                <w:noProof/>
                <w:webHidden/>
              </w:rPr>
              <w:fldChar w:fldCharType="end"/>
            </w:r>
          </w:hyperlink>
        </w:p>
        <w:p w14:paraId="7141399D" w14:textId="77777777" w:rsidR="001E4BFE" w:rsidRPr="001E4BFE" w:rsidRDefault="001677D4">
          <w:pPr>
            <w:pStyle w:val="11"/>
            <w:rPr>
              <w:b w:val="0"/>
            </w:rPr>
          </w:pPr>
          <w:hyperlink w:anchor="_Toc369335213" w:history="1">
            <w:r w:rsidR="001E4BFE" w:rsidRPr="001E4BFE">
              <w:rPr>
                <w:rStyle w:val="a3"/>
              </w:rPr>
              <w:t>Chapter 6 Tally</w:t>
            </w:r>
            <w:r w:rsidR="001E4BFE" w:rsidRPr="001E4BFE">
              <w:rPr>
                <w:webHidden/>
              </w:rPr>
              <w:tab/>
            </w:r>
            <w:r w:rsidR="001E4BFE" w:rsidRPr="001E4BFE">
              <w:rPr>
                <w:webHidden/>
              </w:rPr>
              <w:fldChar w:fldCharType="begin"/>
            </w:r>
            <w:r w:rsidR="001E4BFE" w:rsidRPr="001E4BFE">
              <w:rPr>
                <w:webHidden/>
              </w:rPr>
              <w:instrText xml:space="preserve"> PAGEREF _Toc369335213 \h </w:instrText>
            </w:r>
            <w:r w:rsidR="001E4BFE" w:rsidRPr="001E4BFE">
              <w:rPr>
                <w:webHidden/>
              </w:rPr>
            </w:r>
            <w:r w:rsidR="001E4BFE" w:rsidRPr="001E4BFE">
              <w:rPr>
                <w:webHidden/>
              </w:rPr>
              <w:fldChar w:fldCharType="separate"/>
            </w:r>
            <w:r w:rsidR="00B31E4A">
              <w:rPr>
                <w:webHidden/>
              </w:rPr>
              <w:t>38</w:t>
            </w:r>
            <w:r w:rsidR="001E4BFE" w:rsidRPr="001E4BFE">
              <w:rPr>
                <w:webHidden/>
              </w:rPr>
              <w:fldChar w:fldCharType="end"/>
            </w:r>
          </w:hyperlink>
        </w:p>
        <w:p w14:paraId="6E4C3318" w14:textId="77777777" w:rsidR="001E4BFE" w:rsidRPr="001E4BFE" w:rsidRDefault="001677D4">
          <w:pPr>
            <w:pStyle w:val="20"/>
            <w:tabs>
              <w:tab w:val="right" w:leader="dot" w:pos="8381"/>
            </w:tabs>
            <w:rPr>
              <w:rFonts w:ascii="Times New Roman" w:hAnsi="Times New Roman" w:cs="Times New Roman"/>
              <w:noProof/>
            </w:rPr>
          </w:pPr>
          <w:hyperlink w:anchor="_Toc369335214" w:history="1">
            <w:r w:rsidR="001E4BFE" w:rsidRPr="001E4BFE">
              <w:rPr>
                <w:rStyle w:val="a3"/>
                <w:rFonts w:ascii="Times New Roman" w:hAnsi="Times New Roman" w:cs="Times New Roman"/>
                <w:noProof/>
              </w:rPr>
              <w:t>6.1 Cell tally</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_Toc369335214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38</w:t>
            </w:r>
            <w:r w:rsidR="001E4BFE" w:rsidRPr="001E4BFE">
              <w:rPr>
                <w:rFonts w:ascii="Times New Roman" w:hAnsi="Times New Roman" w:cs="Times New Roman"/>
                <w:noProof/>
                <w:webHidden/>
              </w:rPr>
              <w:fldChar w:fldCharType="end"/>
            </w:r>
          </w:hyperlink>
        </w:p>
        <w:p w14:paraId="7C5111AE" w14:textId="77777777" w:rsidR="001E4BFE" w:rsidRPr="001E4BFE" w:rsidRDefault="001677D4">
          <w:pPr>
            <w:pStyle w:val="30"/>
            <w:tabs>
              <w:tab w:val="right" w:leader="dot" w:pos="8381"/>
            </w:tabs>
            <w:rPr>
              <w:rFonts w:ascii="Times New Roman" w:hAnsi="Times New Roman" w:cs="Times New Roman"/>
              <w:noProof/>
            </w:rPr>
          </w:pPr>
          <w:hyperlink w:anchor="_Toc369335215" w:history="1">
            <w:r w:rsidR="001E4BFE" w:rsidRPr="001E4BFE">
              <w:rPr>
                <w:rStyle w:val="a3"/>
                <w:rFonts w:ascii="Times New Roman" w:hAnsi="Times New Roman" w:cs="Times New Roman"/>
                <w:noProof/>
              </w:rPr>
              <w:t>6.1.1 Cell option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_Toc369335215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39</w:t>
            </w:r>
            <w:r w:rsidR="001E4BFE" w:rsidRPr="001E4BFE">
              <w:rPr>
                <w:rFonts w:ascii="Times New Roman" w:hAnsi="Times New Roman" w:cs="Times New Roman"/>
                <w:noProof/>
                <w:webHidden/>
              </w:rPr>
              <w:fldChar w:fldCharType="end"/>
            </w:r>
          </w:hyperlink>
        </w:p>
        <w:p w14:paraId="4D204B0D" w14:textId="77777777" w:rsidR="001E4BFE" w:rsidRPr="001E4BFE" w:rsidRDefault="001677D4">
          <w:pPr>
            <w:pStyle w:val="30"/>
            <w:tabs>
              <w:tab w:val="right" w:leader="dot" w:pos="8381"/>
            </w:tabs>
            <w:rPr>
              <w:rFonts w:ascii="Times New Roman" w:hAnsi="Times New Roman" w:cs="Times New Roman"/>
              <w:noProof/>
            </w:rPr>
          </w:pPr>
          <w:hyperlink w:anchor="_Toc369335216" w:history="1">
            <w:r w:rsidR="001E4BFE" w:rsidRPr="001E4BFE">
              <w:rPr>
                <w:rStyle w:val="a3"/>
                <w:rFonts w:ascii="Times New Roman" w:hAnsi="Times New Roman" w:cs="Times New Roman"/>
                <w:noProof/>
              </w:rPr>
              <w:t>6.1.2 Filter option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_Toc369335216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41</w:t>
            </w:r>
            <w:r w:rsidR="001E4BFE" w:rsidRPr="001E4BFE">
              <w:rPr>
                <w:rFonts w:ascii="Times New Roman" w:hAnsi="Times New Roman" w:cs="Times New Roman"/>
                <w:noProof/>
                <w:webHidden/>
              </w:rPr>
              <w:fldChar w:fldCharType="end"/>
            </w:r>
          </w:hyperlink>
        </w:p>
        <w:p w14:paraId="6AEC21E3" w14:textId="77777777" w:rsidR="001E4BFE" w:rsidRPr="001E4BFE" w:rsidRDefault="001677D4">
          <w:pPr>
            <w:pStyle w:val="30"/>
            <w:tabs>
              <w:tab w:val="right" w:leader="dot" w:pos="8381"/>
            </w:tabs>
            <w:rPr>
              <w:rFonts w:ascii="Times New Roman" w:hAnsi="Times New Roman" w:cs="Times New Roman"/>
              <w:noProof/>
            </w:rPr>
          </w:pPr>
          <w:hyperlink w:anchor="_Toc369335217" w:history="1">
            <w:r w:rsidR="001E4BFE" w:rsidRPr="001E4BFE">
              <w:rPr>
                <w:rStyle w:val="a3"/>
                <w:rFonts w:ascii="Times New Roman" w:hAnsi="Times New Roman" w:cs="Times New Roman"/>
                <w:noProof/>
              </w:rPr>
              <w:t>6.1.3 Integral option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_Toc369335217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42</w:t>
            </w:r>
            <w:r w:rsidR="001E4BFE" w:rsidRPr="001E4BFE">
              <w:rPr>
                <w:rFonts w:ascii="Times New Roman" w:hAnsi="Times New Roman" w:cs="Times New Roman"/>
                <w:noProof/>
                <w:webHidden/>
              </w:rPr>
              <w:fldChar w:fldCharType="end"/>
            </w:r>
          </w:hyperlink>
        </w:p>
        <w:p w14:paraId="7FDCFE71" w14:textId="77777777" w:rsidR="001E4BFE" w:rsidRPr="001E4BFE" w:rsidRDefault="001677D4">
          <w:pPr>
            <w:pStyle w:val="20"/>
            <w:tabs>
              <w:tab w:val="right" w:leader="dot" w:pos="8381"/>
            </w:tabs>
            <w:rPr>
              <w:rFonts w:ascii="Times New Roman" w:hAnsi="Times New Roman" w:cs="Times New Roman"/>
              <w:noProof/>
            </w:rPr>
          </w:pPr>
          <w:hyperlink w:anchor="_Toc369335218" w:history="1">
            <w:r w:rsidR="001E4BFE" w:rsidRPr="001E4BFE">
              <w:rPr>
                <w:rStyle w:val="a3"/>
                <w:rFonts w:ascii="Times New Roman" w:hAnsi="Times New Roman" w:cs="Times New Roman"/>
                <w:noProof/>
              </w:rPr>
              <w:t>6.2 Mesh tally</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_Toc369335218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43</w:t>
            </w:r>
            <w:r w:rsidR="001E4BFE" w:rsidRPr="001E4BFE">
              <w:rPr>
                <w:rFonts w:ascii="Times New Roman" w:hAnsi="Times New Roman" w:cs="Times New Roman"/>
                <w:noProof/>
                <w:webHidden/>
              </w:rPr>
              <w:fldChar w:fldCharType="end"/>
            </w:r>
          </w:hyperlink>
        </w:p>
        <w:p w14:paraId="5C1A345A" w14:textId="77777777" w:rsidR="001E4BFE" w:rsidRPr="001E4BFE" w:rsidRDefault="001677D4">
          <w:pPr>
            <w:pStyle w:val="20"/>
            <w:tabs>
              <w:tab w:val="right" w:leader="dot" w:pos="8381"/>
            </w:tabs>
            <w:rPr>
              <w:rFonts w:ascii="Times New Roman" w:hAnsi="Times New Roman" w:cs="Times New Roman"/>
              <w:noProof/>
            </w:rPr>
          </w:pPr>
          <w:hyperlink w:anchor="_Toc369335219" w:history="1">
            <w:r w:rsidR="001E4BFE" w:rsidRPr="001E4BFE">
              <w:rPr>
                <w:rStyle w:val="a3"/>
                <w:rFonts w:ascii="Times New Roman" w:hAnsi="Times New Roman" w:cs="Times New Roman"/>
                <w:noProof/>
              </w:rPr>
              <w:t>6.3 Cross-section tally</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_Toc369335219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44</w:t>
            </w:r>
            <w:r w:rsidR="001E4BFE" w:rsidRPr="001E4BFE">
              <w:rPr>
                <w:rFonts w:ascii="Times New Roman" w:hAnsi="Times New Roman" w:cs="Times New Roman"/>
                <w:noProof/>
                <w:webHidden/>
              </w:rPr>
              <w:fldChar w:fldCharType="end"/>
            </w:r>
          </w:hyperlink>
        </w:p>
        <w:p w14:paraId="745751E9" w14:textId="77777777" w:rsidR="001E4BFE" w:rsidRPr="001E4BFE" w:rsidRDefault="001677D4">
          <w:pPr>
            <w:pStyle w:val="20"/>
            <w:tabs>
              <w:tab w:val="right" w:leader="dot" w:pos="8381"/>
            </w:tabs>
            <w:rPr>
              <w:rFonts w:ascii="Times New Roman" w:hAnsi="Times New Roman" w:cs="Times New Roman"/>
              <w:noProof/>
            </w:rPr>
          </w:pPr>
          <w:hyperlink w:anchor="_Toc369335220" w:history="1">
            <w:r w:rsidR="001E4BFE" w:rsidRPr="001E4BFE">
              <w:rPr>
                <w:rStyle w:val="a3"/>
                <w:rFonts w:ascii="Times New Roman" w:hAnsi="Times New Roman" w:cs="Times New Roman"/>
                <w:noProof/>
              </w:rPr>
              <w:t>6.4 Tally acceleration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_Toc369335220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46</w:t>
            </w:r>
            <w:r w:rsidR="001E4BFE" w:rsidRPr="001E4BFE">
              <w:rPr>
                <w:rFonts w:ascii="Times New Roman" w:hAnsi="Times New Roman" w:cs="Times New Roman"/>
                <w:noProof/>
                <w:webHidden/>
              </w:rPr>
              <w:fldChar w:fldCharType="end"/>
            </w:r>
          </w:hyperlink>
        </w:p>
        <w:p w14:paraId="54EE4317" w14:textId="77777777" w:rsidR="001E4BFE" w:rsidRPr="001E4BFE" w:rsidRDefault="001677D4">
          <w:pPr>
            <w:pStyle w:val="20"/>
            <w:tabs>
              <w:tab w:val="right" w:leader="dot" w:pos="8381"/>
            </w:tabs>
            <w:rPr>
              <w:rFonts w:ascii="Times New Roman" w:hAnsi="Times New Roman" w:cs="Times New Roman"/>
              <w:noProof/>
            </w:rPr>
          </w:pPr>
          <w:hyperlink w:anchor="_Toc369335221" w:history="1">
            <w:r w:rsidR="001E4BFE" w:rsidRPr="001E4BFE">
              <w:rPr>
                <w:rStyle w:val="a3"/>
                <w:rFonts w:ascii="Times New Roman" w:hAnsi="Times New Roman" w:cs="Times New Roman"/>
                <w:noProof/>
              </w:rPr>
              <w:t>6.5 Input examples of the tally block</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_Toc369335221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47</w:t>
            </w:r>
            <w:r w:rsidR="001E4BFE" w:rsidRPr="001E4BFE">
              <w:rPr>
                <w:rFonts w:ascii="Times New Roman" w:hAnsi="Times New Roman" w:cs="Times New Roman"/>
                <w:noProof/>
                <w:webHidden/>
              </w:rPr>
              <w:fldChar w:fldCharType="end"/>
            </w:r>
          </w:hyperlink>
        </w:p>
        <w:p w14:paraId="5390B57A" w14:textId="77777777" w:rsidR="001E4BFE" w:rsidRPr="001E4BFE" w:rsidRDefault="001677D4">
          <w:pPr>
            <w:pStyle w:val="30"/>
            <w:tabs>
              <w:tab w:val="right" w:leader="dot" w:pos="8381"/>
            </w:tabs>
            <w:rPr>
              <w:rFonts w:ascii="Times New Roman" w:hAnsi="Times New Roman" w:cs="Times New Roman"/>
              <w:noProof/>
            </w:rPr>
          </w:pPr>
          <w:hyperlink w:anchor="_Toc369335222" w:history="1">
            <w:r w:rsidR="001E4BFE" w:rsidRPr="001E4BFE">
              <w:rPr>
                <w:rStyle w:val="a3"/>
                <w:rFonts w:ascii="Times New Roman" w:hAnsi="Times New Roman" w:cs="Times New Roman"/>
                <w:noProof/>
              </w:rPr>
              <w:t>6.5.1 Tally in axial sections of PWR fuel pin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_Toc369335222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47</w:t>
            </w:r>
            <w:r w:rsidR="001E4BFE" w:rsidRPr="001E4BFE">
              <w:rPr>
                <w:rFonts w:ascii="Times New Roman" w:hAnsi="Times New Roman" w:cs="Times New Roman"/>
                <w:noProof/>
                <w:webHidden/>
              </w:rPr>
              <w:fldChar w:fldCharType="end"/>
            </w:r>
          </w:hyperlink>
        </w:p>
        <w:p w14:paraId="718EE747" w14:textId="77777777" w:rsidR="001E4BFE" w:rsidRPr="001E4BFE" w:rsidRDefault="001677D4">
          <w:pPr>
            <w:pStyle w:val="30"/>
            <w:tabs>
              <w:tab w:val="right" w:leader="dot" w:pos="8381"/>
            </w:tabs>
            <w:rPr>
              <w:rFonts w:ascii="Times New Roman" w:hAnsi="Times New Roman" w:cs="Times New Roman"/>
              <w:noProof/>
            </w:rPr>
          </w:pPr>
          <w:hyperlink w:anchor="_Toc369335223" w:history="1">
            <w:r w:rsidR="001E4BFE" w:rsidRPr="001E4BFE">
              <w:rPr>
                <w:rStyle w:val="a3"/>
                <w:rFonts w:ascii="Times New Roman" w:hAnsi="Times New Roman" w:cs="Times New Roman"/>
                <w:noProof/>
              </w:rPr>
              <w:t>6.5.2 Large-scale tally for Hoogenboom whole core benchmark</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_Toc369335223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48</w:t>
            </w:r>
            <w:r w:rsidR="001E4BFE" w:rsidRPr="001E4BFE">
              <w:rPr>
                <w:rFonts w:ascii="Times New Roman" w:hAnsi="Times New Roman" w:cs="Times New Roman"/>
                <w:noProof/>
                <w:webHidden/>
              </w:rPr>
              <w:fldChar w:fldCharType="end"/>
            </w:r>
          </w:hyperlink>
        </w:p>
        <w:p w14:paraId="124B8675" w14:textId="77777777" w:rsidR="001E4BFE" w:rsidRPr="001E4BFE" w:rsidRDefault="001677D4">
          <w:pPr>
            <w:pStyle w:val="11"/>
            <w:rPr>
              <w:b w:val="0"/>
            </w:rPr>
          </w:pPr>
          <w:hyperlink w:anchor="_Toc369335224" w:history="1">
            <w:r w:rsidR="001E4BFE" w:rsidRPr="001E4BFE">
              <w:rPr>
                <w:rStyle w:val="a3"/>
              </w:rPr>
              <w:t>Chapter 7 Diagnosis and Acceleration of Source Convergence</w:t>
            </w:r>
            <w:r w:rsidR="001E4BFE" w:rsidRPr="001E4BFE">
              <w:rPr>
                <w:webHidden/>
              </w:rPr>
              <w:tab/>
            </w:r>
            <w:r w:rsidR="001E4BFE" w:rsidRPr="001E4BFE">
              <w:rPr>
                <w:webHidden/>
              </w:rPr>
              <w:fldChar w:fldCharType="begin"/>
            </w:r>
            <w:r w:rsidR="001E4BFE" w:rsidRPr="001E4BFE">
              <w:rPr>
                <w:webHidden/>
              </w:rPr>
              <w:instrText xml:space="preserve"> PAGEREF _Toc369335224 \h </w:instrText>
            </w:r>
            <w:r w:rsidR="001E4BFE" w:rsidRPr="001E4BFE">
              <w:rPr>
                <w:webHidden/>
              </w:rPr>
            </w:r>
            <w:r w:rsidR="001E4BFE" w:rsidRPr="001E4BFE">
              <w:rPr>
                <w:webHidden/>
              </w:rPr>
              <w:fldChar w:fldCharType="separate"/>
            </w:r>
            <w:r w:rsidR="00B31E4A">
              <w:rPr>
                <w:webHidden/>
              </w:rPr>
              <w:t>53</w:t>
            </w:r>
            <w:r w:rsidR="001E4BFE" w:rsidRPr="001E4BFE">
              <w:rPr>
                <w:webHidden/>
              </w:rPr>
              <w:fldChar w:fldCharType="end"/>
            </w:r>
          </w:hyperlink>
        </w:p>
        <w:p w14:paraId="7671ED20" w14:textId="77777777" w:rsidR="001E4BFE" w:rsidRPr="001E4BFE" w:rsidRDefault="001677D4">
          <w:pPr>
            <w:pStyle w:val="20"/>
            <w:tabs>
              <w:tab w:val="right" w:leader="dot" w:pos="8381"/>
            </w:tabs>
            <w:rPr>
              <w:rFonts w:ascii="Times New Roman" w:hAnsi="Times New Roman" w:cs="Times New Roman"/>
              <w:noProof/>
            </w:rPr>
          </w:pPr>
          <w:hyperlink w:anchor="_Toc369335225" w:history="1">
            <w:r w:rsidR="001E4BFE" w:rsidRPr="001E4BFE">
              <w:rPr>
                <w:rStyle w:val="a3"/>
                <w:rFonts w:ascii="Times New Roman" w:hAnsi="Times New Roman" w:cs="Times New Roman"/>
                <w:noProof/>
              </w:rPr>
              <w:t>7.1 Shannon Entropy statistics</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_Toc369335225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53</w:t>
            </w:r>
            <w:r w:rsidR="001E4BFE" w:rsidRPr="001E4BFE">
              <w:rPr>
                <w:rFonts w:ascii="Times New Roman" w:hAnsi="Times New Roman" w:cs="Times New Roman"/>
                <w:noProof/>
                <w:webHidden/>
              </w:rPr>
              <w:fldChar w:fldCharType="end"/>
            </w:r>
          </w:hyperlink>
        </w:p>
        <w:p w14:paraId="0BA2CE6D" w14:textId="77777777" w:rsidR="001E4BFE" w:rsidRPr="001E4BFE" w:rsidRDefault="001677D4">
          <w:pPr>
            <w:pStyle w:val="20"/>
            <w:tabs>
              <w:tab w:val="right" w:leader="dot" w:pos="8381"/>
            </w:tabs>
            <w:rPr>
              <w:rFonts w:ascii="Times New Roman" w:hAnsi="Times New Roman" w:cs="Times New Roman"/>
              <w:noProof/>
            </w:rPr>
          </w:pPr>
          <w:hyperlink w:anchor="_Toc369335226" w:history="1">
            <w:r w:rsidR="001E4BFE" w:rsidRPr="001E4BFE">
              <w:rPr>
                <w:rStyle w:val="a3"/>
                <w:rFonts w:ascii="Times New Roman" w:hAnsi="Times New Roman" w:cs="Times New Roman"/>
                <w:noProof/>
              </w:rPr>
              <w:t>7.2 Fission matrix statistics</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_Toc369335226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54</w:t>
            </w:r>
            <w:r w:rsidR="001E4BFE" w:rsidRPr="001E4BFE">
              <w:rPr>
                <w:rFonts w:ascii="Times New Roman" w:hAnsi="Times New Roman" w:cs="Times New Roman"/>
                <w:noProof/>
                <w:webHidden/>
              </w:rPr>
              <w:fldChar w:fldCharType="end"/>
            </w:r>
          </w:hyperlink>
        </w:p>
        <w:p w14:paraId="7FD5F15A" w14:textId="77777777" w:rsidR="001E4BFE" w:rsidRPr="001E4BFE" w:rsidRDefault="001677D4">
          <w:pPr>
            <w:pStyle w:val="20"/>
            <w:tabs>
              <w:tab w:val="right" w:leader="dot" w:pos="8381"/>
            </w:tabs>
            <w:rPr>
              <w:rFonts w:ascii="Times New Roman" w:hAnsi="Times New Roman" w:cs="Times New Roman"/>
              <w:noProof/>
            </w:rPr>
          </w:pPr>
          <w:hyperlink w:anchor="_Toc369335227" w:history="1">
            <w:r w:rsidR="001E4BFE" w:rsidRPr="001E4BFE">
              <w:rPr>
                <w:rStyle w:val="a3"/>
                <w:rFonts w:ascii="Times New Roman" w:hAnsi="Times New Roman" w:cs="Times New Roman"/>
                <w:noProof/>
              </w:rPr>
              <w:t>7.3 Source convergence acceleration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_Toc369335227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55</w:t>
            </w:r>
            <w:r w:rsidR="001E4BFE" w:rsidRPr="001E4BFE">
              <w:rPr>
                <w:rFonts w:ascii="Times New Roman" w:hAnsi="Times New Roman" w:cs="Times New Roman"/>
                <w:noProof/>
                <w:webHidden/>
              </w:rPr>
              <w:fldChar w:fldCharType="end"/>
            </w:r>
          </w:hyperlink>
        </w:p>
        <w:p w14:paraId="4D990E05" w14:textId="77777777" w:rsidR="001E4BFE" w:rsidRPr="001E4BFE" w:rsidRDefault="001677D4">
          <w:pPr>
            <w:pStyle w:val="30"/>
            <w:tabs>
              <w:tab w:val="right" w:leader="dot" w:pos="8381"/>
            </w:tabs>
            <w:rPr>
              <w:rFonts w:ascii="Times New Roman" w:hAnsi="Times New Roman" w:cs="Times New Roman"/>
              <w:noProof/>
            </w:rPr>
          </w:pPr>
          <w:hyperlink w:anchor="_Toc369335228" w:history="1">
            <w:r w:rsidR="001E4BFE" w:rsidRPr="001E4BFE">
              <w:rPr>
                <w:rStyle w:val="a3"/>
                <w:rFonts w:ascii="Times New Roman" w:hAnsi="Times New Roman" w:cs="Times New Roman"/>
                <w:noProof/>
              </w:rPr>
              <w:t>7.3.1 Factor option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_Toc369335228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55</w:t>
            </w:r>
            <w:r w:rsidR="001E4BFE" w:rsidRPr="001E4BFE">
              <w:rPr>
                <w:rFonts w:ascii="Times New Roman" w:hAnsi="Times New Roman" w:cs="Times New Roman"/>
                <w:noProof/>
                <w:webHidden/>
              </w:rPr>
              <w:fldChar w:fldCharType="end"/>
            </w:r>
          </w:hyperlink>
        </w:p>
        <w:p w14:paraId="03BBA744" w14:textId="77777777" w:rsidR="001E4BFE" w:rsidRPr="001E4BFE" w:rsidRDefault="001677D4">
          <w:pPr>
            <w:pStyle w:val="30"/>
            <w:tabs>
              <w:tab w:val="right" w:leader="dot" w:pos="8381"/>
            </w:tabs>
            <w:rPr>
              <w:rFonts w:ascii="Times New Roman" w:hAnsi="Times New Roman" w:cs="Times New Roman"/>
              <w:noProof/>
            </w:rPr>
          </w:pPr>
          <w:hyperlink w:anchor="_Toc369335229" w:history="1">
            <w:r w:rsidR="001E4BFE" w:rsidRPr="001E4BFE">
              <w:rPr>
                <w:rStyle w:val="a3"/>
                <w:rFonts w:ascii="Times New Roman" w:hAnsi="Times New Roman" w:cs="Times New Roman"/>
                <w:noProof/>
              </w:rPr>
              <w:t>7.3.2 AutoFactor option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_Toc369335229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56</w:t>
            </w:r>
            <w:r w:rsidR="001E4BFE" w:rsidRPr="001E4BFE">
              <w:rPr>
                <w:rFonts w:ascii="Times New Roman" w:hAnsi="Times New Roman" w:cs="Times New Roman"/>
                <w:noProof/>
                <w:webHidden/>
              </w:rPr>
              <w:fldChar w:fldCharType="end"/>
            </w:r>
          </w:hyperlink>
        </w:p>
        <w:p w14:paraId="510CA030" w14:textId="77777777" w:rsidR="001E4BFE" w:rsidRPr="001E4BFE" w:rsidRDefault="001677D4">
          <w:pPr>
            <w:pStyle w:val="30"/>
            <w:tabs>
              <w:tab w:val="right" w:leader="dot" w:pos="8381"/>
            </w:tabs>
            <w:rPr>
              <w:rFonts w:ascii="Times New Roman" w:hAnsi="Times New Roman" w:cs="Times New Roman"/>
              <w:noProof/>
            </w:rPr>
          </w:pPr>
          <w:hyperlink w:anchor="_Toc369335230" w:history="1">
            <w:r w:rsidR="001E4BFE" w:rsidRPr="001E4BFE">
              <w:rPr>
                <w:rStyle w:val="a3"/>
                <w:rFonts w:ascii="Times New Roman" w:hAnsi="Times New Roman" w:cs="Times New Roman"/>
                <w:noProof/>
              </w:rPr>
              <w:t>7.3.3 Precautions of the source convergence acceleration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_Toc369335230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56</w:t>
            </w:r>
            <w:r w:rsidR="001E4BFE" w:rsidRPr="001E4BFE">
              <w:rPr>
                <w:rFonts w:ascii="Times New Roman" w:hAnsi="Times New Roman" w:cs="Times New Roman"/>
                <w:noProof/>
                <w:webHidden/>
              </w:rPr>
              <w:fldChar w:fldCharType="end"/>
            </w:r>
          </w:hyperlink>
        </w:p>
        <w:p w14:paraId="6C6A2C06" w14:textId="77777777" w:rsidR="001E4BFE" w:rsidRPr="001E4BFE" w:rsidRDefault="001677D4">
          <w:pPr>
            <w:pStyle w:val="20"/>
            <w:tabs>
              <w:tab w:val="right" w:leader="dot" w:pos="8381"/>
            </w:tabs>
            <w:rPr>
              <w:rFonts w:ascii="Times New Roman" w:hAnsi="Times New Roman" w:cs="Times New Roman"/>
              <w:noProof/>
            </w:rPr>
          </w:pPr>
          <w:hyperlink w:anchor="_Toc369335231" w:history="1">
            <w:r w:rsidR="001E4BFE" w:rsidRPr="001E4BFE">
              <w:rPr>
                <w:rStyle w:val="a3"/>
                <w:rFonts w:ascii="Times New Roman" w:hAnsi="Times New Roman" w:cs="Times New Roman"/>
                <w:noProof/>
              </w:rPr>
              <w:t>7.4 Input examples of the source convergence block</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_Toc369335231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57</w:t>
            </w:r>
            <w:r w:rsidR="001E4BFE" w:rsidRPr="001E4BFE">
              <w:rPr>
                <w:rFonts w:ascii="Times New Roman" w:hAnsi="Times New Roman" w:cs="Times New Roman"/>
                <w:noProof/>
                <w:webHidden/>
              </w:rPr>
              <w:fldChar w:fldCharType="end"/>
            </w:r>
          </w:hyperlink>
        </w:p>
        <w:p w14:paraId="4027D32C" w14:textId="77777777" w:rsidR="001E4BFE" w:rsidRPr="001E4BFE" w:rsidRDefault="001677D4">
          <w:pPr>
            <w:pStyle w:val="30"/>
            <w:tabs>
              <w:tab w:val="right" w:leader="dot" w:pos="8381"/>
            </w:tabs>
            <w:rPr>
              <w:rFonts w:ascii="Times New Roman" w:hAnsi="Times New Roman" w:cs="Times New Roman"/>
              <w:noProof/>
            </w:rPr>
          </w:pPr>
          <w:hyperlink w:anchor="_Toc369335232" w:history="1">
            <w:r w:rsidR="001E4BFE" w:rsidRPr="001E4BFE">
              <w:rPr>
                <w:rStyle w:val="a3"/>
                <w:rFonts w:ascii="Times New Roman" w:hAnsi="Times New Roman" w:cs="Times New Roman"/>
                <w:noProof/>
              </w:rPr>
              <w:t>7.4.1 Source convergence acceleration of the OECD benchmark</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_Toc369335232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57</w:t>
            </w:r>
            <w:r w:rsidR="001E4BFE" w:rsidRPr="001E4BFE">
              <w:rPr>
                <w:rFonts w:ascii="Times New Roman" w:hAnsi="Times New Roman" w:cs="Times New Roman"/>
                <w:noProof/>
                <w:webHidden/>
              </w:rPr>
              <w:fldChar w:fldCharType="end"/>
            </w:r>
          </w:hyperlink>
        </w:p>
        <w:p w14:paraId="52DD1587" w14:textId="77777777" w:rsidR="001E4BFE" w:rsidRPr="001E4BFE" w:rsidRDefault="001677D4">
          <w:pPr>
            <w:pStyle w:val="30"/>
            <w:tabs>
              <w:tab w:val="right" w:leader="dot" w:pos="8381"/>
            </w:tabs>
            <w:rPr>
              <w:rFonts w:ascii="Times New Roman" w:hAnsi="Times New Roman" w:cs="Times New Roman"/>
              <w:noProof/>
            </w:rPr>
          </w:pPr>
          <w:hyperlink w:anchor="_Toc369335233" w:history="1">
            <w:r w:rsidR="001E4BFE" w:rsidRPr="001E4BFE">
              <w:rPr>
                <w:rStyle w:val="a3"/>
                <w:rFonts w:ascii="Times New Roman" w:hAnsi="Times New Roman" w:cs="Times New Roman"/>
                <w:noProof/>
              </w:rPr>
              <w:t>7.4.2 Source convergence acceleration of the Hoogenboom whole core benchmark</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_Toc369335233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58</w:t>
            </w:r>
            <w:r w:rsidR="001E4BFE" w:rsidRPr="001E4BFE">
              <w:rPr>
                <w:rFonts w:ascii="Times New Roman" w:hAnsi="Times New Roman" w:cs="Times New Roman"/>
                <w:noProof/>
                <w:webHidden/>
              </w:rPr>
              <w:fldChar w:fldCharType="end"/>
            </w:r>
          </w:hyperlink>
        </w:p>
        <w:p w14:paraId="068FAE05" w14:textId="77777777" w:rsidR="001E4BFE" w:rsidRPr="001E4BFE" w:rsidRDefault="001677D4">
          <w:pPr>
            <w:pStyle w:val="11"/>
            <w:rPr>
              <w:b w:val="0"/>
            </w:rPr>
          </w:pPr>
          <w:hyperlink w:anchor="_Toc369335234" w:history="1">
            <w:r w:rsidR="001E4BFE" w:rsidRPr="001E4BFE">
              <w:rPr>
                <w:rStyle w:val="a3"/>
              </w:rPr>
              <w:t>Chapter 8 Burnup Calculation</w:t>
            </w:r>
            <w:r w:rsidR="001E4BFE" w:rsidRPr="001E4BFE">
              <w:rPr>
                <w:webHidden/>
              </w:rPr>
              <w:tab/>
            </w:r>
            <w:r w:rsidR="001E4BFE" w:rsidRPr="001E4BFE">
              <w:rPr>
                <w:webHidden/>
              </w:rPr>
              <w:fldChar w:fldCharType="begin"/>
            </w:r>
            <w:r w:rsidR="001E4BFE" w:rsidRPr="001E4BFE">
              <w:rPr>
                <w:webHidden/>
              </w:rPr>
              <w:instrText xml:space="preserve"> PAGEREF _Toc369335234 \h </w:instrText>
            </w:r>
            <w:r w:rsidR="001E4BFE" w:rsidRPr="001E4BFE">
              <w:rPr>
                <w:webHidden/>
              </w:rPr>
            </w:r>
            <w:r w:rsidR="001E4BFE" w:rsidRPr="001E4BFE">
              <w:rPr>
                <w:webHidden/>
              </w:rPr>
              <w:fldChar w:fldCharType="separate"/>
            </w:r>
            <w:r w:rsidR="00B31E4A">
              <w:rPr>
                <w:webHidden/>
              </w:rPr>
              <w:t>62</w:t>
            </w:r>
            <w:r w:rsidR="001E4BFE" w:rsidRPr="001E4BFE">
              <w:rPr>
                <w:webHidden/>
              </w:rPr>
              <w:fldChar w:fldCharType="end"/>
            </w:r>
          </w:hyperlink>
        </w:p>
        <w:p w14:paraId="51139E5A" w14:textId="77777777" w:rsidR="001E4BFE" w:rsidRPr="001E4BFE" w:rsidRDefault="001677D4">
          <w:pPr>
            <w:pStyle w:val="20"/>
            <w:tabs>
              <w:tab w:val="right" w:leader="dot" w:pos="8381"/>
            </w:tabs>
            <w:rPr>
              <w:rFonts w:ascii="Times New Roman" w:hAnsi="Times New Roman" w:cs="Times New Roman"/>
              <w:noProof/>
            </w:rPr>
          </w:pPr>
          <w:hyperlink w:anchor="_Toc369335235" w:history="1">
            <w:r w:rsidR="001E4BFE" w:rsidRPr="001E4BFE">
              <w:rPr>
                <w:rStyle w:val="a3"/>
                <w:rFonts w:ascii="Times New Roman" w:hAnsi="Times New Roman" w:cs="Times New Roman"/>
                <w:noProof/>
              </w:rPr>
              <w:t>8.1 Overview of the Monte Carlo burnup calculation</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_Toc369335235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62</w:t>
            </w:r>
            <w:r w:rsidR="001E4BFE" w:rsidRPr="001E4BFE">
              <w:rPr>
                <w:rFonts w:ascii="Times New Roman" w:hAnsi="Times New Roman" w:cs="Times New Roman"/>
                <w:noProof/>
                <w:webHidden/>
              </w:rPr>
              <w:fldChar w:fldCharType="end"/>
            </w:r>
          </w:hyperlink>
        </w:p>
        <w:p w14:paraId="78AEC6CC" w14:textId="77777777" w:rsidR="001E4BFE" w:rsidRPr="001E4BFE" w:rsidRDefault="001677D4">
          <w:pPr>
            <w:pStyle w:val="20"/>
            <w:tabs>
              <w:tab w:val="right" w:leader="dot" w:pos="8381"/>
            </w:tabs>
            <w:rPr>
              <w:rFonts w:ascii="Times New Roman" w:hAnsi="Times New Roman" w:cs="Times New Roman"/>
              <w:noProof/>
            </w:rPr>
          </w:pPr>
          <w:hyperlink w:anchor="_Toc369335236" w:history="1">
            <w:r w:rsidR="001E4BFE" w:rsidRPr="001E4BFE">
              <w:rPr>
                <w:rStyle w:val="a3"/>
                <w:rFonts w:ascii="Times New Roman" w:hAnsi="Times New Roman" w:cs="Times New Roman"/>
                <w:noProof/>
              </w:rPr>
              <w:t>8.2 Input card of the burnup block</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_Toc369335236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62</w:t>
            </w:r>
            <w:r w:rsidR="001E4BFE" w:rsidRPr="001E4BFE">
              <w:rPr>
                <w:rFonts w:ascii="Times New Roman" w:hAnsi="Times New Roman" w:cs="Times New Roman"/>
                <w:noProof/>
                <w:webHidden/>
              </w:rPr>
              <w:fldChar w:fldCharType="end"/>
            </w:r>
          </w:hyperlink>
        </w:p>
        <w:p w14:paraId="640D73B9" w14:textId="77777777" w:rsidR="001E4BFE" w:rsidRPr="001E4BFE" w:rsidRDefault="001677D4">
          <w:pPr>
            <w:pStyle w:val="20"/>
            <w:tabs>
              <w:tab w:val="right" w:leader="dot" w:pos="8381"/>
            </w:tabs>
            <w:rPr>
              <w:rFonts w:ascii="Times New Roman" w:hAnsi="Times New Roman" w:cs="Times New Roman"/>
              <w:noProof/>
            </w:rPr>
          </w:pPr>
          <w:hyperlink w:anchor="_Toc369335237" w:history="1">
            <w:r w:rsidR="001E4BFE" w:rsidRPr="001E4BFE">
              <w:rPr>
                <w:rStyle w:val="a3"/>
                <w:rFonts w:ascii="Times New Roman" w:hAnsi="Times New Roman" w:cs="Times New Roman"/>
                <w:noProof/>
              </w:rPr>
              <w:t>8.3 Input examples of the burnup block</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_Toc369335237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65</w:t>
            </w:r>
            <w:r w:rsidR="001E4BFE" w:rsidRPr="001E4BFE">
              <w:rPr>
                <w:rFonts w:ascii="Times New Roman" w:hAnsi="Times New Roman" w:cs="Times New Roman"/>
                <w:noProof/>
                <w:webHidden/>
              </w:rPr>
              <w:fldChar w:fldCharType="end"/>
            </w:r>
          </w:hyperlink>
        </w:p>
        <w:p w14:paraId="731D6489" w14:textId="77777777" w:rsidR="001E4BFE" w:rsidRPr="001E4BFE" w:rsidRDefault="001677D4">
          <w:pPr>
            <w:pStyle w:val="30"/>
            <w:tabs>
              <w:tab w:val="right" w:leader="dot" w:pos="8381"/>
            </w:tabs>
            <w:rPr>
              <w:rFonts w:ascii="Times New Roman" w:hAnsi="Times New Roman" w:cs="Times New Roman"/>
              <w:noProof/>
            </w:rPr>
          </w:pPr>
          <w:hyperlink w:anchor="_Toc369335238" w:history="1">
            <w:r w:rsidR="001E4BFE" w:rsidRPr="001E4BFE">
              <w:rPr>
                <w:rStyle w:val="a3"/>
                <w:rFonts w:ascii="Times New Roman" w:hAnsi="Times New Roman" w:cs="Times New Roman"/>
                <w:noProof/>
              </w:rPr>
              <w:t>8.3.1 Burnup example of PWR cell</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_Toc369335238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65</w:t>
            </w:r>
            <w:r w:rsidR="001E4BFE" w:rsidRPr="001E4BFE">
              <w:rPr>
                <w:rFonts w:ascii="Times New Roman" w:hAnsi="Times New Roman" w:cs="Times New Roman"/>
                <w:noProof/>
                <w:webHidden/>
              </w:rPr>
              <w:fldChar w:fldCharType="end"/>
            </w:r>
          </w:hyperlink>
        </w:p>
        <w:p w14:paraId="49A6BDED" w14:textId="77777777" w:rsidR="001E4BFE" w:rsidRPr="001E4BFE" w:rsidRDefault="001677D4">
          <w:pPr>
            <w:pStyle w:val="30"/>
            <w:tabs>
              <w:tab w:val="right" w:leader="dot" w:pos="8381"/>
            </w:tabs>
            <w:rPr>
              <w:rFonts w:ascii="Times New Roman" w:hAnsi="Times New Roman" w:cs="Times New Roman"/>
              <w:noProof/>
            </w:rPr>
          </w:pPr>
          <w:hyperlink w:anchor="_Toc369335239" w:history="1">
            <w:r w:rsidR="001E4BFE" w:rsidRPr="001E4BFE">
              <w:rPr>
                <w:rStyle w:val="a3"/>
                <w:rFonts w:ascii="Times New Roman" w:hAnsi="Times New Roman" w:cs="Times New Roman"/>
                <w:noProof/>
              </w:rPr>
              <w:t>8.3.2 Burnup example of PWR assembly</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_Toc369335239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67</w:t>
            </w:r>
            <w:r w:rsidR="001E4BFE" w:rsidRPr="001E4BFE">
              <w:rPr>
                <w:rFonts w:ascii="Times New Roman" w:hAnsi="Times New Roman" w:cs="Times New Roman"/>
                <w:noProof/>
                <w:webHidden/>
              </w:rPr>
              <w:fldChar w:fldCharType="end"/>
            </w:r>
          </w:hyperlink>
        </w:p>
        <w:p w14:paraId="1CD10524" w14:textId="77777777" w:rsidR="001E4BFE" w:rsidRPr="001E4BFE" w:rsidRDefault="001677D4">
          <w:pPr>
            <w:pStyle w:val="30"/>
            <w:tabs>
              <w:tab w:val="right" w:leader="dot" w:pos="8381"/>
            </w:tabs>
            <w:rPr>
              <w:rFonts w:ascii="Times New Roman" w:hAnsi="Times New Roman" w:cs="Times New Roman"/>
              <w:noProof/>
            </w:rPr>
          </w:pPr>
          <w:hyperlink w:anchor="_Toc369335240" w:history="1">
            <w:r w:rsidR="001E4BFE" w:rsidRPr="001E4BFE">
              <w:rPr>
                <w:rStyle w:val="a3"/>
                <w:rFonts w:ascii="Times New Roman" w:hAnsi="Times New Roman" w:cs="Times New Roman"/>
                <w:noProof/>
              </w:rPr>
              <w:t>8.3.3 Burnup example of PWR core</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_Toc369335240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69</w:t>
            </w:r>
            <w:r w:rsidR="001E4BFE" w:rsidRPr="001E4BFE">
              <w:rPr>
                <w:rFonts w:ascii="Times New Roman" w:hAnsi="Times New Roman" w:cs="Times New Roman"/>
                <w:noProof/>
                <w:webHidden/>
              </w:rPr>
              <w:fldChar w:fldCharType="end"/>
            </w:r>
          </w:hyperlink>
        </w:p>
        <w:p w14:paraId="19BEF9F7" w14:textId="77777777" w:rsidR="001E4BFE" w:rsidRPr="001E4BFE" w:rsidRDefault="001677D4">
          <w:pPr>
            <w:pStyle w:val="11"/>
            <w:rPr>
              <w:b w:val="0"/>
            </w:rPr>
          </w:pPr>
          <w:hyperlink w:anchor="_Toc369335241" w:history="1">
            <w:r w:rsidR="001E4BFE" w:rsidRPr="001E4BFE">
              <w:rPr>
                <w:rStyle w:val="a3"/>
              </w:rPr>
              <w:t>Chapter 9 Output Control</w:t>
            </w:r>
            <w:r w:rsidR="001E4BFE" w:rsidRPr="001E4BFE">
              <w:rPr>
                <w:webHidden/>
              </w:rPr>
              <w:tab/>
            </w:r>
            <w:r w:rsidR="001E4BFE" w:rsidRPr="001E4BFE">
              <w:rPr>
                <w:webHidden/>
              </w:rPr>
              <w:fldChar w:fldCharType="begin"/>
            </w:r>
            <w:r w:rsidR="001E4BFE" w:rsidRPr="001E4BFE">
              <w:rPr>
                <w:webHidden/>
              </w:rPr>
              <w:instrText xml:space="preserve"> PAGEREF _Toc369335241 \h </w:instrText>
            </w:r>
            <w:r w:rsidR="001E4BFE" w:rsidRPr="001E4BFE">
              <w:rPr>
                <w:webHidden/>
              </w:rPr>
            </w:r>
            <w:r w:rsidR="001E4BFE" w:rsidRPr="001E4BFE">
              <w:rPr>
                <w:webHidden/>
              </w:rPr>
              <w:fldChar w:fldCharType="separate"/>
            </w:r>
            <w:r w:rsidR="00B31E4A">
              <w:rPr>
                <w:webHidden/>
              </w:rPr>
              <w:t>73</w:t>
            </w:r>
            <w:r w:rsidR="001E4BFE" w:rsidRPr="001E4BFE">
              <w:rPr>
                <w:webHidden/>
              </w:rPr>
              <w:fldChar w:fldCharType="end"/>
            </w:r>
          </w:hyperlink>
        </w:p>
        <w:p w14:paraId="4E8841EF" w14:textId="77777777" w:rsidR="001E4BFE" w:rsidRPr="001E4BFE" w:rsidRDefault="001677D4">
          <w:pPr>
            <w:pStyle w:val="20"/>
            <w:tabs>
              <w:tab w:val="right" w:leader="dot" w:pos="8381"/>
            </w:tabs>
            <w:rPr>
              <w:rFonts w:ascii="Times New Roman" w:hAnsi="Times New Roman" w:cs="Times New Roman"/>
              <w:noProof/>
            </w:rPr>
          </w:pPr>
          <w:hyperlink w:anchor="_Toc369335242" w:history="1">
            <w:r w:rsidR="001E4BFE" w:rsidRPr="001E4BFE">
              <w:rPr>
                <w:rStyle w:val="a3"/>
                <w:rFonts w:ascii="Times New Roman" w:hAnsi="Times New Roman" w:cs="Times New Roman"/>
                <w:noProof/>
              </w:rPr>
              <w:t>9.1 Input card of the output control block</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_Toc369335242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73</w:t>
            </w:r>
            <w:r w:rsidR="001E4BFE" w:rsidRPr="001E4BFE">
              <w:rPr>
                <w:rFonts w:ascii="Times New Roman" w:hAnsi="Times New Roman" w:cs="Times New Roman"/>
                <w:noProof/>
                <w:webHidden/>
              </w:rPr>
              <w:fldChar w:fldCharType="end"/>
            </w:r>
          </w:hyperlink>
        </w:p>
        <w:p w14:paraId="5C56596B" w14:textId="77777777" w:rsidR="001E4BFE" w:rsidRPr="001E4BFE" w:rsidRDefault="001677D4">
          <w:pPr>
            <w:pStyle w:val="20"/>
            <w:tabs>
              <w:tab w:val="right" w:leader="dot" w:pos="8381"/>
            </w:tabs>
            <w:rPr>
              <w:rFonts w:ascii="Times New Roman" w:hAnsi="Times New Roman" w:cs="Times New Roman"/>
              <w:noProof/>
            </w:rPr>
          </w:pPr>
          <w:hyperlink w:anchor="_Toc369335243" w:history="1">
            <w:r w:rsidR="001E4BFE" w:rsidRPr="001E4BFE">
              <w:rPr>
                <w:rStyle w:val="a3"/>
                <w:rFonts w:ascii="Times New Roman" w:hAnsi="Times New Roman" w:cs="Times New Roman"/>
                <w:noProof/>
              </w:rPr>
              <w:t>9.2 Input example of the output control block</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_Toc369335243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74</w:t>
            </w:r>
            <w:r w:rsidR="001E4BFE" w:rsidRPr="001E4BFE">
              <w:rPr>
                <w:rFonts w:ascii="Times New Roman" w:hAnsi="Times New Roman" w:cs="Times New Roman"/>
                <w:noProof/>
                <w:webHidden/>
              </w:rPr>
              <w:fldChar w:fldCharType="end"/>
            </w:r>
          </w:hyperlink>
        </w:p>
        <w:p w14:paraId="77B157C7" w14:textId="77777777" w:rsidR="001E4BFE" w:rsidRPr="001E4BFE" w:rsidRDefault="001677D4">
          <w:pPr>
            <w:pStyle w:val="11"/>
            <w:rPr>
              <w:b w:val="0"/>
            </w:rPr>
          </w:pPr>
          <w:hyperlink w:anchor="_Toc369335244" w:history="1">
            <w:r w:rsidR="001E4BFE" w:rsidRPr="001E4BFE">
              <w:rPr>
                <w:rStyle w:val="a3"/>
              </w:rPr>
              <w:t>Chapter 10 Plotting</w:t>
            </w:r>
            <w:r w:rsidR="001E4BFE" w:rsidRPr="001E4BFE">
              <w:rPr>
                <w:webHidden/>
              </w:rPr>
              <w:tab/>
            </w:r>
            <w:r w:rsidR="001E4BFE" w:rsidRPr="001E4BFE">
              <w:rPr>
                <w:webHidden/>
              </w:rPr>
              <w:fldChar w:fldCharType="begin"/>
            </w:r>
            <w:r w:rsidR="001E4BFE" w:rsidRPr="001E4BFE">
              <w:rPr>
                <w:webHidden/>
              </w:rPr>
              <w:instrText xml:space="preserve"> PAGEREF _Toc369335244 \h </w:instrText>
            </w:r>
            <w:r w:rsidR="001E4BFE" w:rsidRPr="001E4BFE">
              <w:rPr>
                <w:webHidden/>
              </w:rPr>
            </w:r>
            <w:r w:rsidR="001E4BFE" w:rsidRPr="001E4BFE">
              <w:rPr>
                <w:webHidden/>
              </w:rPr>
              <w:fldChar w:fldCharType="separate"/>
            </w:r>
            <w:r w:rsidR="00B31E4A">
              <w:rPr>
                <w:webHidden/>
              </w:rPr>
              <w:t>75</w:t>
            </w:r>
            <w:r w:rsidR="001E4BFE" w:rsidRPr="001E4BFE">
              <w:rPr>
                <w:webHidden/>
              </w:rPr>
              <w:fldChar w:fldCharType="end"/>
            </w:r>
          </w:hyperlink>
        </w:p>
        <w:p w14:paraId="69815B6F" w14:textId="77777777" w:rsidR="001E4BFE" w:rsidRPr="001E4BFE" w:rsidRDefault="001677D4">
          <w:pPr>
            <w:pStyle w:val="20"/>
            <w:tabs>
              <w:tab w:val="right" w:leader="dot" w:pos="8381"/>
            </w:tabs>
            <w:rPr>
              <w:rFonts w:ascii="Times New Roman" w:hAnsi="Times New Roman" w:cs="Times New Roman"/>
              <w:noProof/>
            </w:rPr>
          </w:pPr>
          <w:hyperlink w:anchor="_Toc369335245" w:history="1">
            <w:r w:rsidR="001E4BFE" w:rsidRPr="001E4BFE">
              <w:rPr>
                <w:rStyle w:val="a3"/>
                <w:rFonts w:ascii="Times New Roman" w:hAnsi="Times New Roman" w:cs="Times New Roman"/>
                <w:noProof/>
              </w:rPr>
              <w:t>10.1 Input card of the plotting block</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_Toc369335245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75</w:t>
            </w:r>
            <w:r w:rsidR="001E4BFE" w:rsidRPr="001E4BFE">
              <w:rPr>
                <w:rFonts w:ascii="Times New Roman" w:hAnsi="Times New Roman" w:cs="Times New Roman"/>
                <w:noProof/>
                <w:webHidden/>
              </w:rPr>
              <w:fldChar w:fldCharType="end"/>
            </w:r>
          </w:hyperlink>
        </w:p>
        <w:p w14:paraId="229DB221" w14:textId="77777777" w:rsidR="001E4BFE" w:rsidRPr="001E4BFE" w:rsidRDefault="001677D4">
          <w:pPr>
            <w:pStyle w:val="20"/>
            <w:tabs>
              <w:tab w:val="right" w:leader="dot" w:pos="8381"/>
            </w:tabs>
            <w:rPr>
              <w:rFonts w:ascii="Times New Roman" w:hAnsi="Times New Roman" w:cs="Times New Roman"/>
              <w:noProof/>
            </w:rPr>
          </w:pPr>
          <w:hyperlink w:anchor="_Toc369335246" w:history="1">
            <w:r w:rsidR="001E4BFE" w:rsidRPr="001E4BFE">
              <w:rPr>
                <w:rStyle w:val="a3"/>
                <w:rFonts w:ascii="Times New Roman" w:hAnsi="Times New Roman" w:cs="Times New Roman"/>
                <w:noProof/>
              </w:rPr>
              <w:t>10.2 Input example of the plotting block</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_Toc369335246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76</w:t>
            </w:r>
            <w:r w:rsidR="001E4BFE" w:rsidRPr="001E4BFE">
              <w:rPr>
                <w:rFonts w:ascii="Times New Roman" w:hAnsi="Times New Roman" w:cs="Times New Roman"/>
                <w:noProof/>
                <w:webHidden/>
              </w:rPr>
              <w:fldChar w:fldCharType="end"/>
            </w:r>
          </w:hyperlink>
        </w:p>
        <w:p w14:paraId="16C758AF" w14:textId="77777777" w:rsidR="001E4BFE" w:rsidRPr="001E4BFE" w:rsidRDefault="001677D4">
          <w:pPr>
            <w:pStyle w:val="11"/>
            <w:rPr>
              <w:b w:val="0"/>
            </w:rPr>
          </w:pPr>
          <w:hyperlink w:anchor="_Toc369335247" w:history="1">
            <w:r w:rsidR="001E4BFE" w:rsidRPr="001E4BFE">
              <w:rPr>
                <w:rStyle w:val="a3"/>
              </w:rPr>
              <w:t>Appendixes</w:t>
            </w:r>
            <w:r w:rsidR="001E4BFE" w:rsidRPr="001E4BFE">
              <w:rPr>
                <w:webHidden/>
              </w:rPr>
              <w:tab/>
            </w:r>
            <w:r w:rsidR="001E4BFE" w:rsidRPr="001E4BFE">
              <w:rPr>
                <w:webHidden/>
              </w:rPr>
              <w:fldChar w:fldCharType="begin"/>
            </w:r>
            <w:r w:rsidR="001E4BFE" w:rsidRPr="001E4BFE">
              <w:rPr>
                <w:webHidden/>
              </w:rPr>
              <w:instrText xml:space="preserve"> PAGEREF _Toc369335247 \h </w:instrText>
            </w:r>
            <w:r w:rsidR="001E4BFE" w:rsidRPr="001E4BFE">
              <w:rPr>
                <w:webHidden/>
              </w:rPr>
            </w:r>
            <w:r w:rsidR="001E4BFE" w:rsidRPr="001E4BFE">
              <w:rPr>
                <w:webHidden/>
              </w:rPr>
              <w:fldChar w:fldCharType="separate"/>
            </w:r>
            <w:r w:rsidR="00B31E4A">
              <w:rPr>
                <w:webHidden/>
              </w:rPr>
              <w:t>78</w:t>
            </w:r>
            <w:r w:rsidR="001E4BFE" w:rsidRPr="001E4BFE">
              <w:rPr>
                <w:webHidden/>
              </w:rPr>
              <w:fldChar w:fldCharType="end"/>
            </w:r>
          </w:hyperlink>
        </w:p>
        <w:p w14:paraId="78A1E9FE" w14:textId="77777777" w:rsidR="001E4BFE" w:rsidRPr="001E4BFE" w:rsidRDefault="001677D4">
          <w:pPr>
            <w:pStyle w:val="20"/>
            <w:tabs>
              <w:tab w:val="right" w:leader="dot" w:pos="8381"/>
            </w:tabs>
            <w:rPr>
              <w:rFonts w:ascii="Times New Roman" w:hAnsi="Times New Roman" w:cs="Times New Roman"/>
              <w:noProof/>
            </w:rPr>
          </w:pPr>
          <w:hyperlink w:anchor="_Toc369335248" w:history="1">
            <w:r w:rsidR="001E4BFE" w:rsidRPr="001E4BFE">
              <w:rPr>
                <w:rStyle w:val="a3"/>
                <w:rFonts w:ascii="Times New Roman" w:hAnsi="Times New Roman" w:cs="Times New Roman"/>
                <w:noProof/>
              </w:rPr>
              <w:t>Appendix 1 Lists of the input/output files</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_Toc369335248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78</w:t>
            </w:r>
            <w:r w:rsidR="001E4BFE" w:rsidRPr="001E4BFE">
              <w:rPr>
                <w:rFonts w:ascii="Times New Roman" w:hAnsi="Times New Roman" w:cs="Times New Roman"/>
                <w:noProof/>
                <w:webHidden/>
              </w:rPr>
              <w:fldChar w:fldCharType="end"/>
            </w:r>
          </w:hyperlink>
        </w:p>
        <w:p w14:paraId="769AACDB" w14:textId="77777777" w:rsidR="001E4BFE" w:rsidRPr="001E4BFE" w:rsidRDefault="001677D4">
          <w:pPr>
            <w:pStyle w:val="20"/>
            <w:tabs>
              <w:tab w:val="right" w:leader="dot" w:pos="8381"/>
            </w:tabs>
            <w:rPr>
              <w:rFonts w:ascii="Times New Roman" w:hAnsi="Times New Roman" w:cs="Times New Roman"/>
              <w:noProof/>
            </w:rPr>
          </w:pPr>
          <w:hyperlink w:anchor="_Toc369335249" w:history="1">
            <w:r w:rsidR="001E4BFE" w:rsidRPr="001E4BFE">
              <w:rPr>
                <w:rStyle w:val="a3"/>
                <w:rFonts w:ascii="Times New Roman" w:hAnsi="Times New Roman" w:cs="Times New Roman"/>
                <w:noProof/>
              </w:rPr>
              <w:t>Appendix 2 Continuous-energy ACE libraries</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_Toc369335249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79</w:t>
            </w:r>
            <w:r w:rsidR="001E4BFE" w:rsidRPr="001E4BFE">
              <w:rPr>
                <w:rFonts w:ascii="Times New Roman" w:hAnsi="Times New Roman" w:cs="Times New Roman"/>
                <w:noProof/>
                <w:webHidden/>
              </w:rPr>
              <w:fldChar w:fldCharType="end"/>
            </w:r>
          </w:hyperlink>
        </w:p>
        <w:p w14:paraId="26E649DE" w14:textId="77777777" w:rsidR="001E4BFE" w:rsidRPr="001E4BFE" w:rsidRDefault="001677D4">
          <w:pPr>
            <w:pStyle w:val="20"/>
            <w:tabs>
              <w:tab w:val="right" w:leader="dot" w:pos="8381"/>
            </w:tabs>
            <w:rPr>
              <w:rFonts w:ascii="Times New Roman" w:hAnsi="Times New Roman" w:cs="Times New Roman"/>
              <w:noProof/>
            </w:rPr>
          </w:pPr>
          <w:hyperlink w:anchor="_Toc369335250" w:history="1">
            <w:r w:rsidR="001E4BFE" w:rsidRPr="001E4BFE">
              <w:rPr>
                <w:rStyle w:val="a3"/>
                <w:rFonts w:ascii="Times New Roman" w:hAnsi="Times New Roman" w:cs="Times New Roman"/>
                <w:noProof/>
              </w:rPr>
              <w:t>Appendix 3 Burnup libraries</w:t>
            </w:r>
            <w:r w:rsidR="001E4BFE" w:rsidRPr="001E4BFE">
              <w:rPr>
                <w:rFonts w:ascii="Times New Roman" w:hAnsi="Times New Roman" w:cs="Times New Roman"/>
                <w:noProof/>
                <w:webHidden/>
              </w:rPr>
              <w:tab/>
            </w:r>
            <w:r w:rsidR="001E4BFE" w:rsidRPr="001E4BFE">
              <w:rPr>
                <w:rFonts w:ascii="Times New Roman" w:hAnsi="Times New Roman" w:cs="Times New Roman"/>
                <w:noProof/>
                <w:webHidden/>
              </w:rPr>
              <w:fldChar w:fldCharType="begin"/>
            </w:r>
            <w:r w:rsidR="001E4BFE" w:rsidRPr="001E4BFE">
              <w:rPr>
                <w:rFonts w:ascii="Times New Roman" w:hAnsi="Times New Roman" w:cs="Times New Roman"/>
                <w:noProof/>
                <w:webHidden/>
              </w:rPr>
              <w:instrText xml:space="preserve"> PAGEREF _Toc369335250 \h </w:instrText>
            </w:r>
            <w:r w:rsidR="001E4BFE" w:rsidRPr="001E4BFE">
              <w:rPr>
                <w:rFonts w:ascii="Times New Roman" w:hAnsi="Times New Roman" w:cs="Times New Roman"/>
                <w:noProof/>
                <w:webHidden/>
              </w:rPr>
            </w:r>
            <w:r w:rsidR="001E4BFE" w:rsidRPr="001E4BFE">
              <w:rPr>
                <w:rFonts w:ascii="Times New Roman" w:hAnsi="Times New Roman" w:cs="Times New Roman"/>
                <w:noProof/>
                <w:webHidden/>
              </w:rPr>
              <w:fldChar w:fldCharType="separate"/>
            </w:r>
            <w:r w:rsidR="00B31E4A">
              <w:rPr>
                <w:rFonts w:ascii="Times New Roman" w:hAnsi="Times New Roman" w:cs="Times New Roman"/>
                <w:noProof/>
                <w:webHidden/>
              </w:rPr>
              <w:t>82</w:t>
            </w:r>
            <w:r w:rsidR="001E4BFE" w:rsidRPr="001E4BFE">
              <w:rPr>
                <w:rFonts w:ascii="Times New Roman" w:hAnsi="Times New Roman" w:cs="Times New Roman"/>
                <w:noProof/>
                <w:webHidden/>
              </w:rPr>
              <w:fldChar w:fldCharType="end"/>
            </w:r>
          </w:hyperlink>
        </w:p>
        <w:p w14:paraId="3B05C754" w14:textId="64341796" w:rsidR="00A01AE0" w:rsidRPr="00975A6C" w:rsidRDefault="00351B9E" w:rsidP="0029466F">
          <w:pPr>
            <w:rPr>
              <w:rFonts w:ascii="Times New Roman" w:hAnsi="Times New Roman" w:cs="Times New Roman"/>
            </w:rPr>
            <w:sectPr w:rsidR="00A01AE0" w:rsidRPr="00975A6C" w:rsidSect="00922CC4">
              <w:footerReference w:type="default" r:id="rId13"/>
              <w:footnotePr>
                <w:numFmt w:val="decimalEnclosedCircleChinese"/>
              </w:footnotePr>
              <w:pgSz w:w="11906" w:h="16838"/>
              <w:pgMar w:top="2155" w:right="1701" w:bottom="1814" w:left="1701" w:header="851" w:footer="992" w:gutter="113"/>
              <w:pgNumType w:fmt="upperRoman" w:start="1"/>
              <w:cols w:space="425"/>
              <w:docGrid w:type="lines" w:linePitch="312"/>
            </w:sectPr>
          </w:pPr>
          <w:r w:rsidRPr="001E4BFE">
            <w:rPr>
              <w:rFonts w:ascii="Times New Roman" w:hAnsi="Times New Roman" w:cs="Times New Roman"/>
              <w:b/>
              <w:bCs/>
              <w:lang w:val="zh-CN"/>
            </w:rPr>
            <w:fldChar w:fldCharType="end"/>
          </w:r>
        </w:p>
      </w:sdtContent>
    </w:sdt>
    <w:p w14:paraId="13FCC89B" w14:textId="4D46C0C6" w:rsidR="00FE3A12" w:rsidRPr="00FE4FCB" w:rsidRDefault="004744A1" w:rsidP="00DC21D3">
      <w:pPr>
        <w:pStyle w:val="10"/>
        <w:jc w:val="center"/>
      </w:pPr>
      <w:bookmarkStart w:id="0" w:name="_Toc369335171"/>
      <w:r w:rsidRPr="00FE4FCB">
        <w:lastRenderedPageBreak/>
        <w:t>Chapter</w:t>
      </w:r>
      <w:r w:rsidR="00FE3A12" w:rsidRPr="00FE4FCB">
        <w:t xml:space="preserve"> 1</w:t>
      </w:r>
      <w:r w:rsidR="00B80374" w:rsidRPr="00B80374">
        <w:t xml:space="preserve"> Installation</w:t>
      </w:r>
      <w:r w:rsidR="00B80374">
        <w:t xml:space="preserve"> </w:t>
      </w:r>
      <w:r w:rsidR="00FE3A12" w:rsidRPr="00FE4FCB">
        <w:t xml:space="preserve">and </w:t>
      </w:r>
      <w:r w:rsidR="004D5ED4">
        <w:t>R</w:t>
      </w:r>
      <w:r w:rsidR="004D5ED4" w:rsidRPr="00FE4FCB">
        <w:t xml:space="preserve">unning </w:t>
      </w:r>
      <w:r w:rsidR="00FE3A12" w:rsidRPr="00FE4FCB">
        <w:t>of RMC</w:t>
      </w:r>
      <w:bookmarkEnd w:id="0"/>
    </w:p>
    <w:p w14:paraId="63A8AFEF" w14:textId="560DBD64" w:rsidR="00FE3A12" w:rsidRPr="007A0FD8" w:rsidRDefault="00FE3A12" w:rsidP="0061579E">
      <w:pPr>
        <w:pStyle w:val="2"/>
        <w:rPr>
          <w:rFonts w:ascii="Times New Roman" w:hAnsi="Times New Roman" w:cs="Times New Roman"/>
        </w:rPr>
      </w:pPr>
      <w:bookmarkStart w:id="1" w:name="_Toc369335172"/>
      <w:r w:rsidRPr="007A0FD8">
        <w:rPr>
          <w:rFonts w:ascii="Times New Roman" w:hAnsi="Times New Roman" w:cs="Times New Roman"/>
        </w:rPr>
        <w:t xml:space="preserve">1.1 </w:t>
      </w:r>
      <w:r w:rsidR="006C6062" w:rsidRPr="007A0FD8">
        <w:rPr>
          <w:rFonts w:ascii="Times New Roman" w:hAnsi="Times New Roman" w:cs="Times New Roman"/>
        </w:rPr>
        <w:t>Installation</w:t>
      </w:r>
      <w:bookmarkEnd w:id="1"/>
    </w:p>
    <w:p w14:paraId="5972448E" w14:textId="68278A8E" w:rsidR="00FE3A12" w:rsidRPr="00FE4FCB" w:rsidRDefault="00FE3A12" w:rsidP="007173A4">
      <w:pPr>
        <w:pStyle w:val="3"/>
        <w:rPr>
          <w:rFonts w:ascii="Times New Roman" w:hAnsi="Times New Roman" w:cs="Times New Roman"/>
          <w:sz w:val="30"/>
          <w:szCs w:val="30"/>
        </w:rPr>
      </w:pPr>
      <w:bookmarkStart w:id="2" w:name="_Toc369335173"/>
      <w:r w:rsidRPr="00FE4FCB">
        <w:rPr>
          <w:rFonts w:ascii="Times New Roman" w:hAnsi="Times New Roman" w:cs="Times New Roman"/>
          <w:sz w:val="30"/>
          <w:szCs w:val="30"/>
        </w:rPr>
        <w:t>1.1.1 Versions classification</w:t>
      </w:r>
      <w:bookmarkEnd w:id="2"/>
    </w:p>
    <w:p w14:paraId="0FBCE889" w14:textId="77777777" w:rsidR="00FE3A12" w:rsidRPr="00FE4FCB" w:rsidRDefault="00260189" w:rsidP="001306CF">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This </w:t>
      </w:r>
      <w:r w:rsidR="00FE3A12" w:rsidRPr="00FE4FCB">
        <w:rPr>
          <w:rFonts w:ascii="Times New Roman" w:hAnsi="Times New Roman" w:cs="Times New Roman"/>
        </w:rPr>
        <w:t>release of RMC program conta</w:t>
      </w:r>
      <w:r w:rsidRPr="00FE4FCB">
        <w:rPr>
          <w:rFonts w:ascii="Times New Roman" w:hAnsi="Times New Roman" w:cs="Times New Roman"/>
        </w:rPr>
        <w:t>i</w:t>
      </w:r>
      <w:r w:rsidR="00FE3A12" w:rsidRPr="00FE4FCB">
        <w:rPr>
          <w:rFonts w:ascii="Times New Roman" w:hAnsi="Times New Roman" w:cs="Times New Roman"/>
        </w:rPr>
        <w:t>ns multiple versions, including 32/64-bit Windows/Linux operating systems specifically including:</w:t>
      </w:r>
    </w:p>
    <w:p w14:paraId="5D31874A" w14:textId="77777777" w:rsidR="00FE3A12" w:rsidRPr="00FE4FCB" w:rsidRDefault="00FE3A12" w:rsidP="001306CF">
      <w:pPr>
        <w:spacing w:line="360" w:lineRule="auto"/>
        <w:rPr>
          <w:rFonts w:ascii="Times New Roman" w:hAnsi="Times New Roman" w:cs="Times New Roman"/>
        </w:rPr>
      </w:pPr>
    </w:p>
    <w:p w14:paraId="50201293" w14:textId="77777777" w:rsidR="00FE3A12" w:rsidRPr="00FE4FCB" w:rsidRDefault="00FE3A12" w:rsidP="001306CF">
      <w:pPr>
        <w:spacing w:line="360" w:lineRule="auto"/>
        <w:ind w:firstLineChars="200" w:firstLine="420"/>
        <w:rPr>
          <w:rFonts w:ascii="Times New Roman" w:hAnsi="Times New Roman" w:cs="Times New Roman"/>
        </w:rPr>
      </w:pPr>
      <w:r w:rsidRPr="00FE4FCB">
        <w:rPr>
          <w:rFonts w:ascii="Times New Roman" w:hAnsi="Times New Roman" w:cs="Times New Roman"/>
        </w:rPr>
        <w:t>(1) RMC-windows: The vers</w:t>
      </w:r>
      <w:r w:rsidR="00260189" w:rsidRPr="00FE4FCB">
        <w:rPr>
          <w:rFonts w:ascii="Times New Roman" w:hAnsi="Times New Roman" w:cs="Times New Roman"/>
        </w:rPr>
        <w:t xml:space="preserve">ion of RMC program operated on </w:t>
      </w:r>
      <w:r w:rsidRPr="00FE4FCB">
        <w:rPr>
          <w:rFonts w:ascii="Times New Roman" w:hAnsi="Times New Roman" w:cs="Times New Roman"/>
        </w:rPr>
        <w:t>Windows systems, supporting 32-bit and 64-bit Windows systems.</w:t>
      </w:r>
      <w:r w:rsidR="003A3D92" w:rsidRPr="00FE4FCB">
        <w:rPr>
          <w:rFonts w:ascii="Times New Roman" w:hAnsi="Times New Roman" w:cs="Times New Roman"/>
        </w:rPr>
        <w:t xml:space="preserve"> </w:t>
      </w:r>
      <w:r w:rsidRPr="00FE4FCB">
        <w:rPr>
          <w:rFonts w:ascii="Times New Roman" w:hAnsi="Times New Roman" w:cs="Times New Roman"/>
        </w:rPr>
        <w:t>The suggested operating environments are Windows XP or more advanced version</w:t>
      </w:r>
      <w:r w:rsidR="00231813" w:rsidRPr="00FE4FCB">
        <w:rPr>
          <w:rFonts w:ascii="Times New Roman" w:hAnsi="Times New Roman" w:cs="Times New Roman"/>
        </w:rPr>
        <w:t>s</w:t>
      </w:r>
      <w:r w:rsidRPr="00FE4FCB">
        <w:rPr>
          <w:rFonts w:ascii="Times New Roman" w:hAnsi="Times New Roman" w:cs="Times New Roman"/>
        </w:rPr>
        <w:t xml:space="preserve">, with the vc2010 runtime </w:t>
      </w:r>
      <w:r w:rsidR="0026055A" w:rsidRPr="00FE4FCB">
        <w:rPr>
          <w:rFonts w:ascii="Times New Roman" w:hAnsi="Times New Roman" w:cs="Times New Roman"/>
        </w:rPr>
        <w:t>l</w:t>
      </w:r>
      <w:r w:rsidRPr="00FE4FCB">
        <w:rPr>
          <w:rFonts w:ascii="Times New Roman" w:hAnsi="Times New Roman" w:cs="Times New Roman"/>
        </w:rPr>
        <w:t>ibrary installed.</w:t>
      </w:r>
    </w:p>
    <w:p w14:paraId="7975726E" w14:textId="77777777" w:rsidR="00FE3A12" w:rsidRPr="00FE4FCB" w:rsidRDefault="00FE3A12" w:rsidP="001306CF">
      <w:pPr>
        <w:spacing w:line="360" w:lineRule="auto"/>
        <w:ind w:firstLineChars="200" w:firstLine="420"/>
        <w:rPr>
          <w:rFonts w:ascii="Times New Roman" w:hAnsi="Times New Roman" w:cs="Times New Roman"/>
        </w:rPr>
      </w:pPr>
      <w:r w:rsidRPr="00FE4FCB">
        <w:rPr>
          <w:rFonts w:ascii="Times New Roman" w:hAnsi="Times New Roman" w:cs="Times New Roman"/>
        </w:rPr>
        <w:t>(2) RMC-linux32: The version of RMC program operated on 32-bit Linux systems. The suggested operating environments are Red Hat Enterprise Linux 5.6 or more advanced version,</w:t>
      </w:r>
      <w:r w:rsidR="00260189" w:rsidRPr="00FE4FCB">
        <w:rPr>
          <w:rFonts w:ascii="Times New Roman" w:hAnsi="Times New Roman" w:cs="Times New Roman"/>
        </w:rPr>
        <w:t xml:space="preserve"> </w:t>
      </w:r>
      <w:r w:rsidR="0026055A" w:rsidRPr="00FE4FCB">
        <w:rPr>
          <w:rFonts w:ascii="Times New Roman" w:hAnsi="Times New Roman" w:cs="Times New Roman"/>
        </w:rPr>
        <w:t>with the gcc l</w:t>
      </w:r>
      <w:r w:rsidRPr="00FE4FCB">
        <w:rPr>
          <w:rFonts w:ascii="Times New Roman" w:hAnsi="Times New Roman" w:cs="Times New Roman"/>
        </w:rPr>
        <w:t xml:space="preserve">ibrary installed. </w:t>
      </w:r>
    </w:p>
    <w:p w14:paraId="29B3EEC8" w14:textId="77777777" w:rsidR="00FE3A12" w:rsidRPr="00FE4FCB" w:rsidRDefault="00FE3A12" w:rsidP="001306CF">
      <w:pPr>
        <w:spacing w:line="360" w:lineRule="auto"/>
        <w:ind w:firstLineChars="200" w:firstLine="420"/>
        <w:rPr>
          <w:rFonts w:ascii="Times New Roman" w:hAnsi="Times New Roman" w:cs="Times New Roman"/>
        </w:rPr>
      </w:pPr>
      <w:r w:rsidRPr="00FE4FCB">
        <w:rPr>
          <w:rFonts w:ascii="Times New Roman" w:hAnsi="Times New Roman" w:cs="Times New Roman"/>
        </w:rPr>
        <w:t>(3) RMC-linux64: The version of RMC program operated on 64-bit Linux systems. The suggested operating environments are Red Hat Enterprise Linux 5.6 or more advanced version,</w:t>
      </w:r>
      <w:r w:rsidR="00260189" w:rsidRPr="00FE4FCB">
        <w:rPr>
          <w:rFonts w:ascii="Times New Roman" w:hAnsi="Times New Roman" w:cs="Times New Roman"/>
        </w:rPr>
        <w:t xml:space="preserve"> </w:t>
      </w:r>
      <w:r w:rsidRPr="00FE4FCB">
        <w:rPr>
          <w:rFonts w:ascii="Times New Roman" w:hAnsi="Times New Roman" w:cs="Times New Roman"/>
        </w:rPr>
        <w:t xml:space="preserve">with the gcc </w:t>
      </w:r>
      <w:r w:rsidR="0026055A" w:rsidRPr="00FE4FCB">
        <w:rPr>
          <w:rFonts w:ascii="Times New Roman" w:hAnsi="Times New Roman" w:cs="Times New Roman"/>
        </w:rPr>
        <w:t>l</w:t>
      </w:r>
      <w:r w:rsidRPr="00FE4FCB">
        <w:rPr>
          <w:rFonts w:ascii="Times New Roman" w:hAnsi="Times New Roman" w:cs="Times New Roman"/>
        </w:rPr>
        <w:t xml:space="preserve">ibrary installed. </w:t>
      </w:r>
    </w:p>
    <w:p w14:paraId="76DC3C34" w14:textId="77777777" w:rsidR="00FE3A12" w:rsidRPr="00FE4FCB" w:rsidRDefault="00FE3A12" w:rsidP="001306CF">
      <w:pPr>
        <w:spacing w:line="360" w:lineRule="auto"/>
        <w:rPr>
          <w:rFonts w:ascii="Times New Roman" w:hAnsi="Times New Roman" w:cs="Times New Roman"/>
        </w:rPr>
      </w:pPr>
    </w:p>
    <w:p w14:paraId="79FE9704" w14:textId="77777777" w:rsidR="00FE3A12" w:rsidRPr="00FE4FCB" w:rsidRDefault="00FE3A12" w:rsidP="001306CF">
      <w:pPr>
        <w:spacing w:line="360" w:lineRule="auto"/>
        <w:ind w:firstLineChars="200" w:firstLine="420"/>
        <w:rPr>
          <w:rFonts w:ascii="Times New Roman" w:hAnsi="Times New Roman" w:cs="Times New Roman"/>
        </w:rPr>
      </w:pPr>
      <w:r w:rsidRPr="00FE4FCB">
        <w:rPr>
          <w:rFonts w:ascii="Times New Roman" w:hAnsi="Times New Roman" w:cs="Times New Roman"/>
        </w:rPr>
        <w:t>The above versions cover the versions for serial and parallel computations, and the file</w:t>
      </w:r>
      <w:r w:rsidR="00260189" w:rsidRPr="00FE4FCB">
        <w:rPr>
          <w:rFonts w:ascii="Times New Roman" w:hAnsi="Times New Roman" w:cs="Times New Roman"/>
        </w:rPr>
        <w:t xml:space="preserve"> names of </w:t>
      </w:r>
      <w:r w:rsidRPr="00FE4FCB">
        <w:rPr>
          <w:rFonts w:ascii="Times New Roman" w:hAnsi="Times New Roman" w:cs="Times New Roman"/>
        </w:rPr>
        <w:t>parallel ver</w:t>
      </w:r>
      <w:r w:rsidR="005F1C39" w:rsidRPr="00FE4FCB">
        <w:rPr>
          <w:rFonts w:ascii="Times New Roman" w:hAnsi="Times New Roman" w:cs="Times New Roman"/>
        </w:rPr>
        <w:t xml:space="preserve">sions end with "_mpi". For the </w:t>
      </w:r>
      <w:r w:rsidRPr="00FE4FCB">
        <w:rPr>
          <w:rFonts w:ascii="Times New Roman" w:hAnsi="Times New Roman" w:cs="Times New Roman"/>
        </w:rPr>
        <w:t>large-Scale computations which require the simulations of large amounts of particles</w:t>
      </w:r>
      <w:r w:rsidR="003C3661" w:rsidRPr="00FE4FCB">
        <w:rPr>
          <w:rFonts w:ascii="Times New Roman" w:hAnsi="Times New Roman" w:cs="Times New Roman"/>
        </w:rPr>
        <w:t xml:space="preserve"> </w:t>
      </w:r>
      <w:r w:rsidRPr="00FE4FCB">
        <w:rPr>
          <w:rFonts w:ascii="Times New Roman" w:hAnsi="Times New Roman" w:cs="Times New Roman"/>
        </w:rPr>
        <w:t>(such as whole core and burnup calculations), the 64-bit Linux parallel version operated on the parallel workstation is suggested.</w:t>
      </w:r>
    </w:p>
    <w:p w14:paraId="36F465AC" w14:textId="77777777" w:rsidR="00FE3A12" w:rsidRPr="00FE4FCB" w:rsidRDefault="00FE3A12" w:rsidP="00FE3A12">
      <w:pPr>
        <w:rPr>
          <w:rFonts w:ascii="Times New Roman" w:hAnsi="Times New Roman" w:cs="Times New Roman"/>
        </w:rPr>
      </w:pPr>
    </w:p>
    <w:p w14:paraId="58ED3CA4" w14:textId="77777777" w:rsidR="00FE3A12" w:rsidRPr="00FE4FCB" w:rsidRDefault="00FE3A12" w:rsidP="00FE3A12">
      <w:pPr>
        <w:rPr>
          <w:rFonts w:ascii="Times New Roman" w:hAnsi="Times New Roman" w:cs="Times New Roman"/>
        </w:rPr>
      </w:pPr>
    </w:p>
    <w:p w14:paraId="203C5285" w14:textId="77777777" w:rsidR="00FE3A12" w:rsidRPr="00FE4FCB" w:rsidRDefault="00FE3A12" w:rsidP="00BF4725">
      <w:pPr>
        <w:pStyle w:val="3"/>
        <w:rPr>
          <w:rFonts w:ascii="Times New Roman" w:hAnsi="Times New Roman" w:cs="Times New Roman"/>
          <w:sz w:val="30"/>
          <w:szCs w:val="30"/>
        </w:rPr>
      </w:pPr>
      <w:bookmarkStart w:id="3" w:name="_Toc369335174"/>
      <w:r w:rsidRPr="00FE4FCB">
        <w:rPr>
          <w:rFonts w:ascii="Times New Roman" w:hAnsi="Times New Roman" w:cs="Times New Roman"/>
          <w:sz w:val="30"/>
          <w:szCs w:val="30"/>
        </w:rPr>
        <w:lastRenderedPageBreak/>
        <w:t xml:space="preserve">1.1.2 </w:t>
      </w:r>
      <w:bookmarkStart w:id="4" w:name="OLE_LINK3"/>
      <w:bookmarkStart w:id="5" w:name="OLE_LINK4"/>
      <w:r w:rsidRPr="00FE4FCB">
        <w:rPr>
          <w:rFonts w:ascii="Times New Roman" w:hAnsi="Times New Roman" w:cs="Times New Roman"/>
          <w:sz w:val="30"/>
          <w:szCs w:val="30"/>
        </w:rPr>
        <w:t xml:space="preserve">Installation </w:t>
      </w:r>
      <w:bookmarkEnd w:id="4"/>
      <w:bookmarkEnd w:id="5"/>
      <w:r w:rsidRPr="00FE4FCB">
        <w:rPr>
          <w:rFonts w:ascii="Times New Roman" w:hAnsi="Times New Roman" w:cs="Times New Roman"/>
          <w:sz w:val="30"/>
          <w:szCs w:val="30"/>
        </w:rPr>
        <w:t>configuration</w:t>
      </w:r>
      <w:bookmarkEnd w:id="3"/>
    </w:p>
    <w:p w14:paraId="45368438" w14:textId="77777777" w:rsidR="00FE3A12" w:rsidRPr="00FE4FCB" w:rsidRDefault="00C93F3D"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This </w:t>
      </w:r>
      <w:r w:rsidR="00FE3A12" w:rsidRPr="00FE4FCB">
        <w:rPr>
          <w:rFonts w:ascii="Times New Roman" w:hAnsi="Times New Roman" w:cs="Times New Roman"/>
        </w:rPr>
        <w:t>release of RMC program is an executable program, with no installing packets. The director</w:t>
      </w:r>
      <w:r w:rsidR="000E7DC2" w:rsidRPr="00FE4FCB">
        <w:rPr>
          <w:rFonts w:ascii="Times New Roman" w:hAnsi="Times New Roman" w:cs="Times New Roman"/>
        </w:rPr>
        <w:t xml:space="preserve">ies </w:t>
      </w:r>
      <w:r w:rsidR="00FE3A12" w:rsidRPr="00FE4FCB">
        <w:rPr>
          <w:rFonts w:ascii="Times New Roman" w:hAnsi="Times New Roman" w:cs="Times New Roman"/>
        </w:rPr>
        <w:t>of RMC includ</w:t>
      </w:r>
      <w:r w:rsidR="000E7DC2" w:rsidRPr="00FE4FCB">
        <w:rPr>
          <w:rFonts w:ascii="Times New Roman" w:hAnsi="Times New Roman" w:cs="Times New Roman"/>
        </w:rPr>
        <w:t>e</w:t>
      </w:r>
      <w:r w:rsidR="00FE3A12" w:rsidRPr="00FE4FCB">
        <w:rPr>
          <w:rFonts w:ascii="Times New Roman" w:hAnsi="Times New Roman" w:cs="Times New Roman"/>
        </w:rPr>
        <w:t>:</w:t>
      </w:r>
    </w:p>
    <w:p w14:paraId="577B3242" w14:textId="77777777" w:rsidR="00C65F97" w:rsidRPr="00FE4FCB" w:rsidRDefault="00C65F97" w:rsidP="00A7318C">
      <w:pPr>
        <w:ind w:firstLineChars="200" w:firstLine="420"/>
        <w:rPr>
          <w:rFonts w:ascii="Times New Roman" w:hAnsi="Times New Roman" w:cs="Times New Roman"/>
        </w:rPr>
      </w:pPr>
    </w:p>
    <w:tbl>
      <w:tblPr>
        <w:tblStyle w:val="a5"/>
        <w:tblW w:w="0" w:type="auto"/>
        <w:tblLook w:val="04A0" w:firstRow="1" w:lastRow="0" w:firstColumn="1" w:lastColumn="0" w:noHBand="0" w:noVBand="1"/>
      </w:tblPr>
      <w:tblGrid>
        <w:gridCol w:w="8607"/>
      </w:tblGrid>
      <w:tr w:rsidR="00A7318C" w:rsidRPr="00FE4FCB" w14:paraId="269C316D" w14:textId="77777777" w:rsidTr="00A7318C">
        <w:tc>
          <w:tcPr>
            <w:tcW w:w="8607" w:type="dxa"/>
          </w:tcPr>
          <w:p w14:paraId="2C43E69E" w14:textId="77777777" w:rsidR="00A7318C" w:rsidRPr="00FE4FCB" w:rsidRDefault="00A7318C" w:rsidP="00575452">
            <w:pPr>
              <w:spacing w:line="360" w:lineRule="auto"/>
              <w:rPr>
                <w:rFonts w:ascii="Times New Roman" w:hAnsi="Times New Roman" w:cs="Times New Roman"/>
              </w:rPr>
            </w:pPr>
            <w:r w:rsidRPr="00FE4FCB">
              <w:rPr>
                <w:rFonts w:ascii="Times New Roman" w:hAnsi="Times New Roman" w:cs="Times New Roman"/>
              </w:rPr>
              <w:t>Bin folder: The executable files, xsdir and DepthMainLib are stored.</w:t>
            </w:r>
          </w:p>
          <w:p w14:paraId="43F310AB" w14:textId="77777777" w:rsidR="00A7318C" w:rsidRPr="00FE4FCB" w:rsidRDefault="00A7318C" w:rsidP="00575452">
            <w:pPr>
              <w:spacing w:line="360" w:lineRule="auto"/>
              <w:rPr>
                <w:rFonts w:ascii="Times New Roman" w:hAnsi="Times New Roman" w:cs="Times New Roman"/>
              </w:rPr>
            </w:pPr>
            <w:r w:rsidRPr="00FE4FCB">
              <w:rPr>
                <w:rFonts w:ascii="Times New Roman" w:hAnsi="Times New Roman" w:cs="Times New Roman"/>
              </w:rPr>
              <w:t>Library folder: ACE library is stored.</w:t>
            </w:r>
          </w:p>
          <w:p w14:paraId="5ED33EB8" w14:textId="77777777" w:rsidR="00A7318C" w:rsidRPr="00FE4FCB" w:rsidRDefault="00A7318C" w:rsidP="00575452">
            <w:pPr>
              <w:spacing w:line="360" w:lineRule="auto"/>
              <w:rPr>
                <w:rFonts w:ascii="Times New Roman" w:hAnsi="Times New Roman" w:cs="Times New Roman"/>
              </w:rPr>
            </w:pPr>
            <w:r w:rsidRPr="00FE4FCB">
              <w:rPr>
                <w:rFonts w:ascii="Times New Roman" w:hAnsi="Times New Roman" w:cs="Times New Roman"/>
              </w:rPr>
              <w:t>Example documents: Input/output examples are stored.</w:t>
            </w:r>
          </w:p>
          <w:p w14:paraId="691A0770" w14:textId="77777777" w:rsidR="00870125" w:rsidRPr="00FE4FCB" w:rsidRDefault="00870125" w:rsidP="00575452">
            <w:pPr>
              <w:spacing w:line="360" w:lineRule="auto"/>
              <w:rPr>
                <w:rFonts w:ascii="Times New Roman" w:hAnsi="Times New Roman" w:cs="Times New Roman"/>
              </w:rPr>
            </w:pPr>
            <w:r w:rsidRPr="00FE4FCB">
              <w:rPr>
                <w:rFonts w:ascii="Times New Roman" w:hAnsi="Times New Roman" w:cs="Times New Roman"/>
              </w:rPr>
              <w:t>User's Manual of Reactor Monte Carlo Program RMC</w:t>
            </w:r>
          </w:p>
        </w:tc>
      </w:tr>
    </w:tbl>
    <w:p w14:paraId="5120DEFD" w14:textId="77777777" w:rsidR="00FE3A12" w:rsidRPr="00FE4FCB" w:rsidRDefault="00FE3A12" w:rsidP="00FE3A12">
      <w:pPr>
        <w:rPr>
          <w:rFonts w:ascii="Times New Roman" w:hAnsi="Times New Roman" w:cs="Times New Roman"/>
        </w:rPr>
      </w:pPr>
    </w:p>
    <w:p w14:paraId="7517792E" w14:textId="77777777" w:rsidR="00FE3A12" w:rsidRPr="00FE4FCB" w:rsidRDefault="00FE3A12" w:rsidP="00FE3A12">
      <w:pPr>
        <w:rPr>
          <w:rFonts w:ascii="Times New Roman" w:hAnsi="Times New Roman" w:cs="Times New Roman"/>
        </w:rPr>
      </w:pPr>
    </w:p>
    <w:p w14:paraId="71328A19" w14:textId="07750442" w:rsidR="00FE3A12" w:rsidRPr="00E23BC7" w:rsidRDefault="00FE3A12"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Before instal</w:t>
      </w:r>
      <w:r w:rsidR="00260189" w:rsidRPr="00FE4FCB">
        <w:rPr>
          <w:rFonts w:ascii="Times New Roman" w:hAnsi="Times New Roman" w:cs="Times New Roman"/>
        </w:rPr>
        <w:t>l</w:t>
      </w:r>
      <w:r w:rsidRPr="00FE4FCB">
        <w:rPr>
          <w:rFonts w:ascii="Times New Roman" w:hAnsi="Times New Roman" w:cs="Times New Roman"/>
        </w:rPr>
        <w:t xml:space="preserve">ing the program, necessary configurations are </w:t>
      </w:r>
      <w:r w:rsidR="00C23755" w:rsidRPr="00FE4FCB">
        <w:rPr>
          <w:rFonts w:ascii="Times New Roman" w:hAnsi="Times New Roman" w:cs="Times New Roman"/>
        </w:rPr>
        <w:t>required</w:t>
      </w:r>
      <w:r w:rsidRPr="00FE4FCB">
        <w:rPr>
          <w:rFonts w:ascii="Times New Roman" w:hAnsi="Times New Roman" w:cs="Times New Roman"/>
        </w:rPr>
        <w:t>,</w:t>
      </w:r>
      <w:r w:rsidR="000F5010" w:rsidRPr="00FE4FCB">
        <w:rPr>
          <w:rFonts w:ascii="Times New Roman" w:hAnsi="Times New Roman" w:cs="Times New Roman"/>
        </w:rPr>
        <w:t xml:space="preserve"> of which</w:t>
      </w:r>
      <w:r w:rsidR="00A66857" w:rsidRPr="00FE4FCB">
        <w:rPr>
          <w:rFonts w:ascii="Times New Roman" w:hAnsi="Times New Roman" w:cs="Times New Roman"/>
        </w:rPr>
        <w:t xml:space="preserve"> the</w:t>
      </w:r>
      <w:r w:rsidRPr="00FE4FCB">
        <w:rPr>
          <w:rFonts w:ascii="Times New Roman" w:hAnsi="Times New Roman" w:cs="Times New Roman"/>
        </w:rPr>
        <w:t xml:space="preserve"> procedures are listed below:</w:t>
      </w:r>
    </w:p>
    <w:p w14:paraId="3AE8D61F" w14:textId="0D60BA47" w:rsidR="00FE3A12" w:rsidRPr="00FE4FCB" w:rsidRDefault="00FE3A12"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(1) Copy the Bin folder and Library folder in RMC folder of the release package of program to computers respectively. These two folds can be stored in different directories, </w:t>
      </w:r>
      <w:r w:rsidR="009B180F">
        <w:rPr>
          <w:rFonts w:ascii="Times New Roman" w:hAnsi="Times New Roman" w:cs="Times New Roman"/>
        </w:rPr>
        <w:t>making no difference</w:t>
      </w:r>
      <w:r w:rsidRPr="00FE4FCB">
        <w:rPr>
          <w:rFonts w:ascii="Times New Roman" w:hAnsi="Times New Roman" w:cs="Times New Roman"/>
        </w:rPr>
        <w:t xml:space="preserve"> to the running of RMC.</w:t>
      </w:r>
    </w:p>
    <w:p w14:paraId="116B329D" w14:textId="040CEE44" w:rsidR="00FE3A12" w:rsidRPr="00FE4FCB" w:rsidRDefault="00FE3A12"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(2)</w:t>
      </w:r>
      <w:r w:rsidR="008F1F3B" w:rsidRPr="00FE4FCB">
        <w:rPr>
          <w:rFonts w:ascii="Times New Roman" w:hAnsi="Times New Roman" w:cs="Times New Roman"/>
        </w:rPr>
        <w:t xml:space="preserve"> </w:t>
      </w:r>
      <w:r w:rsidRPr="00FE4FCB">
        <w:rPr>
          <w:rFonts w:ascii="Times New Roman" w:hAnsi="Times New Roman" w:cs="Times New Roman"/>
        </w:rPr>
        <w:t>Open the xsdir file in the Bin folds with text editor, and then set the full directories of the Library fold</w:t>
      </w:r>
      <w:r w:rsidR="00D42AC0" w:rsidRPr="00FE4FCB">
        <w:rPr>
          <w:rFonts w:ascii="Times New Roman" w:hAnsi="Times New Roman" w:cs="Times New Roman"/>
        </w:rPr>
        <w:t>, such as “DATAPATH = E:\</w:t>
      </w:r>
      <w:r w:rsidRPr="00FE4FCB">
        <w:rPr>
          <w:rFonts w:ascii="Times New Roman" w:hAnsi="Times New Roman" w:cs="Times New Roman"/>
        </w:rPr>
        <w:t>Library”</w:t>
      </w:r>
      <w:r w:rsidR="005C3F29" w:rsidRPr="00FE4FCB">
        <w:rPr>
          <w:rFonts w:ascii="Times New Roman" w:hAnsi="Times New Roman" w:cs="Times New Roman"/>
        </w:rPr>
        <w:t xml:space="preserve"> (</w:t>
      </w:r>
      <w:r w:rsidRPr="00FE4FCB">
        <w:rPr>
          <w:rFonts w:ascii="Times New Roman" w:hAnsi="Times New Roman" w:cs="Times New Roman"/>
        </w:rPr>
        <w:t>windows</w:t>
      </w:r>
      <w:r w:rsidR="005C3F29" w:rsidRPr="00FE4FCB">
        <w:rPr>
          <w:rFonts w:ascii="Times New Roman" w:hAnsi="Times New Roman" w:cs="Times New Roman"/>
        </w:rPr>
        <w:t xml:space="preserve">) or </w:t>
      </w:r>
      <w:r w:rsidRPr="00FE4FCB">
        <w:rPr>
          <w:rFonts w:ascii="Times New Roman" w:hAnsi="Times New Roman" w:cs="Times New Roman"/>
        </w:rPr>
        <w:t>“DATAPATH = /home/</w:t>
      </w:r>
      <w:r w:rsidR="00D42AC0" w:rsidRPr="00FE4FCB">
        <w:rPr>
          <w:rFonts w:ascii="Times New Roman" w:hAnsi="Times New Roman" w:cs="Times New Roman"/>
        </w:rPr>
        <w:t>username/ Library</w:t>
      </w:r>
      <w:r w:rsidRPr="00FE4FCB">
        <w:rPr>
          <w:rFonts w:ascii="Times New Roman" w:hAnsi="Times New Roman" w:cs="Times New Roman"/>
        </w:rPr>
        <w:t>”</w:t>
      </w:r>
      <w:r w:rsidR="005C3F29" w:rsidRPr="00FE4FCB">
        <w:rPr>
          <w:rFonts w:ascii="Times New Roman" w:hAnsi="Times New Roman" w:cs="Times New Roman"/>
        </w:rPr>
        <w:t xml:space="preserve"> (Linux)</w:t>
      </w:r>
      <w:r w:rsidRPr="00FE4FCB">
        <w:rPr>
          <w:rFonts w:ascii="Times New Roman" w:hAnsi="Times New Roman" w:cs="Times New Roman"/>
        </w:rPr>
        <w:t xml:space="preserve">. </w:t>
      </w:r>
    </w:p>
    <w:p w14:paraId="58817239" w14:textId="7D740234" w:rsidR="00FE3A12" w:rsidRPr="00FE4FCB" w:rsidRDefault="00260189"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(3) Put the </w:t>
      </w:r>
      <w:r w:rsidR="00FE3A12" w:rsidRPr="00FE4FCB">
        <w:rPr>
          <w:rFonts w:ascii="Times New Roman" w:hAnsi="Times New Roman" w:cs="Times New Roman"/>
        </w:rPr>
        <w:t>input</w:t>
      </w:r>
      <w:r w:rsidRPr="00FE4FCB">
        <w:rPr>
          <w:rFonts w:ascii="Times New Roman" w:hAnsi="Times New Roman" w:cs="Times New Roman"/>
        </w:rPr>
        <w:t xml:space="preserve"> </w:t>
      </w:r>
      <w:r w:rsidR="00FE3A12" w:rsidRPr="00FE4FCB">
        <w:rPr>
          <w:rFonts w:ascii="Times New Roman" w:hAnsi="Times New Roman" w:cs="Times New Roman"/>
        </w:rPr>
        <w:t>file</w:t>
      </w:r>
      <w:r w:rsidR="00A761E9" w:rsidRPr="00FE4FCB">
        <w:rPr>
          <w:rFonts w:ascii="Times New Roman" w:hAnsi="Times New Roman" w:cs="Times New Roman"/>
        </w:rPr>
        <w:t>s</w:t>
      </w:r>
      <w:r w:rsidR="00FE3A12" w:rsidRPr="00FE4FCB">
        <w:rPr>
          <w:rFonts w:ascii="Times New Roman" w:hAnsi="Times New Roman" w:cs="Times New Roman"/>
        </w:rPr>
        <w:t xml:space="preserve"> in the directories of RMC executable program, </w:t>
      </w:r>
      <w:r w:rsidR="00395B71" w:rsidRPr="00FE4FCB">
        <w:rPr>
          <w:rFonts w:ascii="Times New Roman" w:hAnsi="Times New Roman" w:cs="Times New Roman"/>
        </w:rPr>
        <w:t>and then</w:t>
      </w:r>
      <w:r w:rsidR="00FE3A12" w:rsidRPr="00FE4FCB">
        <w:rPr>
          <w:rFonts w:ascii="Times New Roman" w:hAnsi="Times New Roman" w:cs="Times New Roman"/>
        </w:rPr>
        <w:t xml:space="preserve"> the calculations examples can be run.</w:t>
      </w:r>
      <w:r w:rsidR="00672148" w:rsidRPr="00FE4FCB">
        <w:rPr>
          <w:rFonts w:ascii="Times New Roman" w:hAnsi="Times New Roman" w:cs="Times New Roman"/>
        </w:rPr>
        <w:t xml:space="preserve"> </w:t>
      </w:r>
      <w:r w:rsidR="007664EA" w:rsidRPr="00FE4FCB">
        <w:rPr>
          <w:rFonts w:ascii="Times New Roman" w:hAnsi="Times New Roman" w:cs="Times New Roman"/>
        </w:rPr>
        <w:t xml:space="preserve">Notice that </w:t>
      </w:r>
      <w:r w:rsidR="00E53678" w:rsidRPr="00FE4FCB">
        <w:rPr>
          <w:rFonts w:ascii="Times New Roman" w:hAnsi="Times New Roman" w:cs="Times New Roman"/>
        </w:rPr>
        <w:t xml:space="preserve">index file </w:t>
      </w:r>
      <w:r w:rsidR="007664EA" w:rsidRPr="00FE4FCB">
        <w:rPr>
          <w:rFonts w:ascii="Times New Roman" w:hAnsi="Times New Roman" w:cs="Times New Roman"/>
        </w:rPr>
        <w:t xml:space="preserve">"xsdir" should </w:t>
      </w:r>
      <w:r w:rsidR="00FE3A12" w:rsidRPr="00FE4FCB">
        <w:rPr>
          <w:rFonts w:ascii="Times New Roman" w:hAnsi="Times New Roman" w:cs="Times New Roman"/>
        </w:rPr>
        <w:t xml:space="preserve">be placed in the same directories of the RMC executable program. Before the burnup calculation, </w:t>
      </w:r>
      <w:r w:rsidR="00E53678" w:rsidRPr="00FE4FCB">
        <w:rPr>
          <w:rFonts w:ascii="Times New Roman" w:hAnsi="Times New Roman" w:cs="Times New Roman"/>
        </w:rPr>
        <w:t>bur</w:t>
      </w:r>
      <w:r w:rsidR="00E53678">
        <w:rPr>
          <w:rFonts w:ascii="Times New Roman" w:hAnsi="Times New Roman" w:cs="Times New Roman"/>
        </w:rPr>
        <w:t>n</w:t>
      </w:r>
      <w:r w:rsidR="00E53678" w:rsidRPr="00FE4FCB">
        <w:rPr>
          <w:rFonts w:ascii="Times New Roman" w:hAnsi="Times New Roman" w:cs="Times New Roman"/>
        </w:rPr>
        <w:t xml:space="preserve">up library </w:t>
      </w:r>
      <w:r w:rsidR="00FE3A12" w:rsidRPr="00FE4FCB">
        <w:rPr>
          <w:rFonts w:ascii="Times New Roman" w:hAnsi="Times New Roman" w:cs="Times New Roman"/>
        </w:rPr>
        <w:t xml:space="preserve">file "DepthMainLib" should </w:t>
      </w:r>
      <w:r w:rsidR="00E53678" w:rsidRPr="00FE4FCB">
        <w:rPr>
          <w:rFonts w:ascii="Times New Roman" w:hAnsi="Times New Roman" w:cs="Times New Roman"/>
        </w:rPr>
        <w:t xml:space="preserve">also </w:t>
      </w:r>
      <w:r w:rsidR="00FE3A12" w:rsidRPr="00FE4FCB">
        <w:rPr>
          <w:rFonts w:ascii="Times New Roman" w:hAnsi="Times New Roman" w:cs="Times New Roman"/>
        </w:rPr>
        <w:t>be placed in the same director</w:t>
      </w:r>
      <w:r w:rsidR="00A761E9" w:rsidRPr="00FE4FCB">
        <w:rPr>
          <w:rFonts w:ascii="Times New Roman" w:hAnsi="Times New Roman" w:cs="Times New Roman"/>
        </w:rPr>
        <w:t>y</w:t>
      </w:r>
      <w:r w:rsidR="00FE3A12" w:rsidRPr="00FE4FCB">
        <w:rPr>
          <w:rFonts w:ascii="Times New Roman" w:hAnsi="Times New Roman" w:cs="Times New Roman"/>
        </w:rPr>
        <w:t xml:space="preserve"> of the RMC executable program.</w:t>
      </w:r>
    </w:p>
    <w:p w14:paraId="7907CF98" w14:textId="77777777" w:rsidR="00FE3A12" w:rsidRPr="00FE4FCB" w:rsidRDefault="00FE3A12"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(4) Before running the </w:t>
      </w:r>
      <w:r w:rsidR="00613E1C" w:rsidRPr="00FE4FCB">
        <w:rPr>
          <w:rFonts w:ascii="Times New Roman" w:hAnsi="Times New Roman" w:cs="Times New Roman"/>
        </w:rPr>
        <w:t>parallel</w:t>
      </w:r>
      <w:r w:rsidRPr="00FE4FCB">
        <w:rPr>
          <w:rFonts w:ascii="Times New Roman" w:hAnsi="Times New Roman" w:cs="Times New Roman"/>
        </w:rPr>
        <w:t xml:space="preserve"> versions of RMC, the MPI </w:t>
      </w:r>
      <w:r w:rsidR="00E77D2E" w:rsidRPr="00FE4FCB">
        <w:rPr>
          <w:rFonts w:ascii="Times New Roman" w:hAnsi="Times New Roman" w:cs="Times New Roman"/>
        </w:rPr>
        <w:t>parallel</w:t>
      </w:r>
      <w:r w:rsidRPr="00FE4FCB">
        <w:rPr>
          <w:rFonts w:ascii="Times New Roman" w:hAnsi="Times New Roman" w:cs="Times New Roman"/>
        </w:rPr>
        <w:t xml:space="preserve"> system should be firstly configured in the operation systems.</w:t>
      </w:r>
      <w:r w:rsidR="003E5A38" w:rsidRPr="00FE4FCB">
        <w:rPr>
          <w:rFonts w:ascii="Times New Roman" w:hAnsi="Times New Roman" w:cs="Times New Roman"/>
        </w:rPr>
        <w:t xml:space="preserve"> </w:t>
      </w:r>
      <w:r w:rsidRPr="00FE4FCB">
        <w:rPr>
          <w:rFonts w:ascii="Times New Roman" w:hAnsi="Times New Roman" w:cs="Times New Roman"/>
        </w:rPr>
        <w:t xml:space="preserve">Software such as mpich2, impi, openmpi and mvapich can create the MPI </w:t>
      </w:r>
      <w:r w:rsidR="00613E1C" w:rsidRPr="00FE4FCB">
        <w:rPr>
          <w:rFonts w:ascii="Times New Roman" w:hAnsi="Times New Roman" w:cs="Times New Roman"/>
        </w:rPr>
        <w:t>parallel</w:t>
      </w:r>
      <w:r w:rsidRPr="00FE4FCB">
        <w:rPr>
          <w:rFonts w:ascii="Times New Roman" w:hAnsi="Times New Roman" w:cs="Times New Roman"/>
        </w:rPr>
        <w:t xml:space="preserve"> </w:t>
      </w:r>
      <w:r w:rsidR="00613E1C" w:rsidRPr="00FE4FCB">
        <w:rPr>
          <w:rFonts w:ascii="Times New Roman" w:hAnsi="Times New Roman" w:cs="Times New Roman"/>
        </w:rPr>
        <w:t>environment</w:t>
      </w:r>
      <w:r w:rsidRPr="00FE4FCB">
        <w:rPr>
          <w:rFonts w:ascii="Times New Roman" w:hAnsi="Times New Roman" w:cs="Times New Roman"/>
        </w:rPr>
        <w:t>. The detailed installing procedure</w:t>
      </w:r>
      <w:r w:rsidR="00E72E9D" w:rsidRPr="00FE4FCB">
        <w:rPr>
          <w:rFonts w:ascii="Times New Roman" w:hAnsi="Times New Roman" w:cs="Times New Roman"/>
        </w:rPr>
        <w:t>s of the corresponding software</w:t>
      </w:r>
      <w:r w:rsidRPr="00FE4FCB">
        <w:rPr>
          <w:rFonts w:ascii="Times New Roman" w:hAnsi="Times New Roman" w:cs="Times New Roman"/>
        </w:rPr>
        <w:t xml:space="preserve"> can refer to their documentations.</w:t>
      </w:r>
    </w:p>
    <w:p w14:paraId="3BB3E0B9" w14:textId="77777777" w:rsidR="00FE3A12" w:rsidRPr="00FE4FCB" w:rsidRDefault="00FE3A12" w:rsidP="00FE3A12">
      <w:pPr>
        <w:rPr>
          <w:rFonts w:ascii="Times New Roman" w:hAnsi="Times New Roman" w:cs="Times New Roman"/>
        </w:rPr>
      </w:pPr>
    </w:p>
    <w:p w14:paraId="7EC0DF43" w14:textId="77777777" w:rsidR="00FE3A12" w:rsidRPr="00FE4FCB" w:rsidRDefault="00FE3A12" w:rsidP="00FE3A12">
      <w:pPr>
        <w:rPr>
          <w:rFonts w:ascii="Times New Roman" w:hAnsi="Times New Roman" w:cs="Times New Roman"/>
        </w:rPr>
      </w:pPr>
    </w:p>
    <w:p w14:paraId="4842072C" w14:textId="5607A764" w:rsidR="00FE3A12" w:rsidRPr="00FE4FCB" w:rsidRDefault="00FE3A12" w:rsidP="00BF4725">
      <w:pPr>
        <w:pStyle w:val="2"/>
        <w:rPr>
          <w:rFonts w:ascii="Times New Roman" w:hAnsi="Times New Roman" w:cs="Times New Roman"/>
        </w:rPr>
      </w:pPr>
      <w:bookmarkStart w:id="6" w:name="_Toc369335175"/>
      <w:r w:rsidRPr="00FE4FCB">
        <w:rPr>
          <w:rFonts w:ascii="Times New Roman" w:hAnsi="Times New Roman" w:cs="Times New Roman"/>
        </w:rPr>
        <w:lastRenderedPageBreak/>
        <w:t>1.2 Run</w:t>
      </w:r>
      <w:r w:rsidR="00A219FD">
        <w:rPr>
          <w:rFonts w:ascii="Times New Roman" w:hAnsi="Times New Roman" w:cs="Times New Roman"/>
        </w:rPr>
        <w:t>n</w:t>
      </w:r>
      <w:r w:rsidRPr="00FE4FCB">
        <w:rPr>
          <w:rFonts w:ascii="Times New Roman" w:hAnsi="Times New Roman" w:cs="Times New Roman"/>
        </w:rPr>
        <w:t>ing RMC</w:t>
      </w:r>
      <w:bookmarkEnd w:id="6"/>
    </w:p>
    <w:p w14:paraId="281A0A50" w14:textId="77777777" w:rsidR="00FE3A12" w:rsidRPr="00FE4FCB" w:rsidRDefault="00FE3A12" w:rsidP="0015473F">
      <w:pPr>
        <w:pStyle w:val="3"/>
        <w:rPr>
          <w:rFonts w:ascii="Times New Roman" w:hAnsi="Times New Roman" w:cs="Times New Roman"/>
          <w:sz w:val="30"/>
          <w:szCs w:val="30"/>
        </w:rPr>
      </w:pPr>
      <w:bookmarkStart w:id="7" w:name="_Toc369335176"/>
      <w:r w:rsidRPr="00FE4FCB">
        <w:rPr>
          <w:rFonts w:ascii="Times New Roman" w:hAnsi="Times New Roman" w:cs="Times New Roman"/>
          <w:sz w:val="30"/>
          <w:szCs w:val="30"/>
        </w:rPr>
        <w:t>1.2.1 Serial running</w:t>
      </w:r>
      <w:bookmarkEnd w:id="7"/>
    </w:p>
    <w:p w14:paraId="0A0A650D" w14:textId="77777777" w:rsidR="00FE3A12" w:rsidRPr="00FE4FCB" w:rsidRDefault="00672148"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Assum</w:t>
      </w:r>
      <w:r w:rsidR="00FE3A12" w:rsidRPr="00FE4FCB">
        <w:rPr>
          <w:rFonts w:ascii="Times New Roman" w:hAnsi="Times New Roman" w:cs="Times New Roman"/>
        </w:rPr>
        <w:t xml:space="preserve">ing that the name of executable file of RMC is "RMC", the method to run RMC in serial </w:t>
      </w:r>
      <w:r w:rsidR="009849BF" w:rsidRPr="00FE4FCB">
        <w:rPr>
          <w:rFonts w:ascii="Times New Roman" w:hAnsi="Times New Roman" w:cs="Times New Roman"/>
        </w:rPr>
        <w:t xml:space="preserve">mode </w:t>
      </w:r>
      <w:r w:rsidR="008E71F4" w:rsidRPr="00FE4FCB">
        <w:rPr>
          <w:rFonts w:ascii="Times New Roman" w:hAnsi="Times New Roman" w:cs="Times New Roman"/>
        </w:rPr>
        <w:t xml:space="preserve">is: </w:t>
      </w:r>
      <w:r w:rsidR="00FE3A12" w:rsidRPr="00FE4FCB">
        <w:rPr>
          <w:rFonts w:ascii="Times New Roman" w:hAnsi="Times New Roman" w:cs="Times New Roman"/>
        </w:rPr>
        <w:t>Through the windows command console or Linux terminal, users can enter the directory of RM</w:t>
      </w:r>
      <w:r w:rsidR="00FB3991" w:rsidRPr="00FE4FCB">
        <w:rPr>
          <w:rFonts w:ascii="Times New Roman" w:hAnsi="Times New Roman" w:cs="Times New Roman"/>
        </w:rPr>
        <w:t xml:space="preserve">C executable program, and then </w:t>
      </w:r>
      <w:r w:rsidR="003A5868" w:rsidRPr="00FE4FCB">
        <w:rPr>
          <w:rFonts w:ascii="Times New Roman" w:hAnsi="Times New Roman" w:cs="Times New Roman"/>
        </w:rPr>
        <w:t xml:space="preserve">input </w:t>
      </w:r>
      <w:r w:rsidR="00FE3A12" w:rsidRPr="00FE4FCB">
        <w:rPr>
          <w:rFonts w:ascii="Times New Roman" w:hAnsi="Times New Roman" w:cs="Times New Roman"/>
        </w:rPr>
        <w:t>the following commands:</w:t>
      </w:r>
    </w:p>
    <w:p w14:paraId="4BD349DC" w14:textId="77777777" w:rsidR="00FE3A12" w:rsidRPr="00FE4FCB" w:rsidRDefault="00FE3A12" w:rsidP="003A5868">
      <w:pPr>
        <w:rPr>
          <w:rFonts w:ascii="Times New Roman" w:hAnsi="Times New Roman" w:cs="Times New Roman"/>
        </w:rPr>
      </w:pPr>
    </w:p>
    <w:tbl>
      <w:tblPr>
        <w:tblStyle w:val="a5"/>
        <w:tblW w:w="0" w:type="auto"/>
        <w:tblLook w:val="04A0" w:firstRow="1" w:lastRow="0" w:firstColumn="1" w:lastColumn="0" w:noHBand="0" w:noVBand="1"/>
      </w:tblPr>
      <w:tblGrid>
        <w:gridCol w:w="8607"/>
      </w:tblGrid>
      <w:tr w:rsidR="003A5868" w:rsidRPr="00FE4FCB" w14:paraId="65670380" w14:textId="77777777" w:rsidTr="003A5868">
        <w:tc>
          <w:tcPr>
            <w:tcW w:w="8607" w:type="dxa"/>
          </w:tcPr>
          <w:p w14:paraId="03C56839" w14:textId="77777777" w:rsidR="003A5868" w:rsidRPr="00FE4FCB" w:rsidRDefault="003A5868" w:rsidP="00575452">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Windows environment: </w:t>
            </w:r>
            <w:r w:rsidRPr="00D24822">
              <w:rPr>
                <w:rFonts w:ascii="Times New Roman" w:hAnsi="Times New Roman" w:cs="Times New Roman"/>
                <w:b/>
              </w:rPr>
              <w:t>RMC (space) name of the input file (space) name of output file</w:t>
            </w:r>
          </w:p>
          <w:p w14:paraId="473C0A61" w14:textId="77777777" w:rsidR="003A5868" w:rsidRPr="00FE4FCB" w:rsidRDefault="003A5868" w:rsidP="00575452">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Linux environment: </w:t>
            </w:r>
            <w:r w:rsidRPr="00D24822">
              <w:rPr>
                <w:rFonts w:ascii="Times New Roman" w:hAnsi="Times New Roman" w:cs="Times New Roman"/>
                <w:b/>
              </w:rPr>
              <w:t>./RMC(space)name of the input file(space)name of output file</w:t>
            </w:r>
          </w:p>
        </w:tc>
      </w:tr>
    </w:tbl>
    <w:p w14:paraId="3BFE44A7" w14:textId="77777777" w:rsidR="00FE3A12" w:rsidRPr="00FE4FCB" w:rsidRDefault="00FE3A12" w:rsidP="003A5868">
      <w:pPr>
        <w:rPr>
          <w:rFonts w:ascii="Times New Roman" w:hAnsi="Times New Roman" w:cs="Times New Roman"/>
        </w:rPr>
      </w:pPr>
    </w:p>
    <w:p w14:paraId="249C9DE0" w14:textId="77777777" w:rsidR="00FE3A12" w:rsidRPr="00FE4FCB" w:rsidRDefault="00FE3A12" w:rsidP="00547F6C">
      <w:pPr>
        <w:rPr>
          <w:rFonts w:ascii="Times New Roman" w:hAnsi="Times New Roman" w:cs="Times New Roman"/>
        </w:rPr>
      </w:pPr>
    </w:p>
    <w:p w14:paraId="276160BC" w14:textId="77777777" w:rsidR="00FE3A12" w:rsidRPr="00FE4FCB" w:rsidRDefault="00FE3A12"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Notice:</w:t>
      </w:r>
    </w:p>
    <w:p w14:paraId="5DC8D547" w14:textId="77777777" w:rsidR="00FE3A12" w:rsidRPr="00FE4FCB" w:rsidRDefault="00FE3A12"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(1)The input files should be placed in the same directory of RMC executable program, or the full path</w:t>
      </w:r>
      <w:r w:rsidR="004F225A" w:rsidRPr="00FE4FCB">
        <w:rPr>
          <w:rFonts w:ascii="Times New Roman" w:hAnsi="Times New Roman" w:cs="Times New Roman"/>
        </w:rPr>
        <w:t xml:space="preserve"> of files</w:t>
      </w:r>
      <w:r w:rsidRPr="00FE4FCB">
        <w:rPr>
          <w:rFonts w:ascii="Times New Roman" w:hAnsi="Times New Roman" w:cs="Times New Roman"/>
        </w:rPr>
        <w:t xml:space="preserve"> </w:t>
      </w:r>
      <w:r w:rsidR="004F225A" w:rsidRPr="00FE4FCB">
        <w:rPr>
          <w:rFonts w:ascii="Times New Roman" w:hAnsi="Times New Roman" w:cs="Times New Roman"/>
        </w:rPr>
        <w:t>must</w:t>
      </w:r>
      <w:r w:rsidRPr="00FE4FCB">
        <w:rPr>
          <w:rFonts w:ascii="Times New Roman" w:hAnsi="Times New Roman" w:cs="Times New Roman"/>
        </w:rPr>
        <w:t xml:space="preserve"> be used.</w:t>
      </w:r>
    </w:p>
    <w:p w14:paraId="41B303F5" w14:textId="347CAC54" w:rsidR="00FE3A12" w:rsidRPr="00FE4FCB" w:rsidRDefault="00FE3A12"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(2)The names of output files can be omitted,</w:t>
      </w:r>
      <w:r w:rsidR="00260189" w:rsidRPr="00FE4FCB">
        <w:rPr>
          <w:rFonts w:ascii="Times New Roman" w:hAnsi="Times New Roman" w:cs="Times New Roman"/>
        </w:rPr>
        <w:t xml:space="preserve"> </w:t>
      </w:r>
      <w:r w:rsidR="00B76408" w:rsidRPr="00FE4FCB">
        <w:rPr>
          <w:rFonts w:ascii="Times New Roman" w:hAnsi="Times New Roman" w:cs="Times New Roman"/>
        </w:rPr>
        <w:t>and</w:t>
      </w:r>
      <w:r w:rsidR="003B40C1" w:rsidRPr="00FE4FCB">
        <w:rPr>
          <w:rFonts w:ascii="Times New Roman" w:hAnsi="Times New Roman" w:cs="Times New Roman"/>
        </w:rPr>
        <w:t xml:space="preserve"> </w:t>
      </w:r>
      <w:r w:rsidRPr="00FE4FCB">
        <w:rPr>
          <w:rFonts w:ascii="Times New Roman" w:hAnsi="Times New Roman" w:cs="Times New Roman"/>
        </w:rPr>
        <w:t>the program will use the inpu</w:t>
      </w:r>
      <w:r w:rsidR="00260189" w:rsidRPr="00FE4FCB">
        <w:rPr>
          <w:rFonts w:ascii="Times New Roman" w:hAnsi="Times New Roman" w:cs="Times New Roman"/>
        </w:rPr>
        <w:t>t files</w:t>
      </w:r>
      <w:r w:rsidR="00BB6B1A" w:rsidRPr="00FE4FCB">
        <w:rPr>
          <w:rFonts w:ascii="Times New Roman" w:hAnsi="Times New Roman" w:cs="Times New Roman"/>
        </w:rPr>
        <w:t>’ name</w:t>
      </w:r>
      <w:r w:rsidR="007D05C7" w:rsidRPr="00FE4FCB">
        <w:rPr>
          <w:rFonts w:ascii="Times New Roman" w:hAnsi="Times New Roman" w:cs="Times New Roman"/>
        </w:rPr>
        <w:t>s</w:t>
      </w:r>
      <w:r w:rsidR="00260189" w:rsidRPr="00FE4FCB">
        <w:rPr>
          <w:rFonts w:ascii="Times New Roman" w:hAnsi="Times New Roman" w:cs="Times New Roman"/>
        </w:rPr>
        <w:t xml:space="preserve"> with the suffix ".out" </w:t>
      </w:r>
      <w:r w:rsidR="00B76408" w:rsidRPr="00FE4FCB">
        <w:rPr>
          <w:rFonts w:ascii="Times New Roman" w:hAnsi="Times New Roman" w:cs="Times New Roman"/>
        </w:rPr>
        <w:t xml:space="preserve">as the output files’ names </w:t>
      </w:r>
      <w:r w:rsidRPr="00FE4FCB">
        <w:rPr>
          <w:rFonts w:ascii="Times New Roman" w:hAnsi="Times New Roman" w:cs="Times New Roman"/>
        </w:rPr>
        <w:t>by default. As for the burnup calculations, the program will also use the specified suffix ".nuc" and ".power" for the addit</w:t>
      </w:r>
      <w:r w:rsidR="00260189" w:rsidRPr="00FE4FCB">
        <w:rPr>
          <w:rFonts w:ascii="Times New Roman" w:hAnsi="Times New Roman" w:cs="Times New Roman"/>
        </w:rPr>
        <w:t>i</w:t>
      </w:r>
      <w:r w:rsidRPr="00FE4FCB">
        <w:rPr>
          <w:rFonts w:ascii="Times New Roman" w:hAnsi="Times New Roman" w:cs="Times New Roman"/>
        </w:rPr>
        <w:t>onal output files. Users must avoid the conflict of output files</w:t>
      </w:r>
      <w:r w:rsidR="007D05C7" w:rsidRPr="00FE4FCB">
        <w:rPr>
          <w:rFonts w:ascii="Times New Roman" w:hAnsi="Times New Roman" w:cs="Times New Roman"/>
        </w:rPr>
        <w:t>’ names</w:t>
      </w:r>
      <w:r w:rsidRPr="00FE4FCB">
        <w:rPr>
          <w:rFonts w:ascii="Times New Roman" w:hAnsi="Times New Roman" w:cs="Times New Roman"/>
        </w:rPr>
        <w:t>.</w:t>
      </w:r>
    </w:p>
    <w:p w14:paraId="0BAB94AA" w14:textId="77777777" w:rsidR="00FE3A12" w:rsidRPr="00FE4FCB" w:rsidRDefault="00FE3A12"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(3)The suffix should be included if the</w:t>
      </w:r>
      <w:r w:rsidR="000F6C3C" w:rsidRPr="00FE4FCB">
        <w:rPr>
          <w:rFonts w:ascii="Times New Roman" w:hAnsi="Times New Roman" w:cs="Times New Roman"/>
        </w:rPr>
        <w:t xml:space="preserve"> input</w:t>
      </w:r>
      <w:r w:rsidRPr="00FE4FCB">
        <w:rPr>
          <w:rFonts w:ascii="Times New Roman" w:hAnsi="Times New Roman" w:cs="Times New Roman"/>
        </w:rPr>
        <w:t xml:space="preserve"> files' names have a suffix. In the windows syste</w:t>
      </w:r>
      <w:r w:rsidR="00B12F2E" w:rsidRPr="00FE4FCB">
        <w:rPr>
          <w:rFonts w:ascii="Times New Roman" w:hAnsi="Times New Roman" w:cs="Times New Roman"/>
        </w:rPr>
        <w:t xml:space="preserve">ms, </w:t>
      </w:r>
      <w:r w:rsidRPr="00FE4FCB">
        <w:rPr>
          <w:rFonts w:ascii="Times New Roman" w:hAnsi="Times New Roman" w:cs="Times New Roman"/>
        </w:rPr>
        <w:t>the input files in "txt" text format are not suggeste</w:t>
      </w:r>
      <w:r w:rsidR="00B12F2E" w:rsidRPr="00FE4FCB">
        <w:rPr>
          <w:rFonts w:ascii="Times New Roman" w:hAnsi="Times New Roman" w:cs="Times New Roman"/>
        </w:rPr>
        <w:t>d. It's advised to use software</w:t>
      </w:r>
      <w:r w:rsidRPr="00FE4FCB">
        <w:rPr>
          <w:rFonts w:ascii="Times New Roman" w:hAnsi="Times New Roman" w:cs="Times New Roman"/>
        </w:rPr>
        <w:t xml:space="preserve"> such as Ultraedit to convert </w:t>
      </w:r>
      <w:r w:rsidR="000F6C3C" w:rsidRPr="00FE4FCB">
        <w:rPr>
          <w:rFonts w:ascii="Times New Roman" w:hAnsi="Times New Roman" w:cs="Times New Roman"/>
        </w:rPr>
        <w:t>its</w:t>
      </w:r>
      <w:r w:rsidRPr="00FE4FCB">
        <w:rPr>
          <w:rFonts w:ascii="Times New Roman" w:hAnsi="Times New Roman" w:cs="Times New Roman"/>
        </w:rPr>
        <w:t xml:space="preserve"> format to DOC format.</w:t>
      </w:r>
    </w:p>
    <w:p w14:paraId="5072FC3F" w14:textId="77777777" w:rsidR="00FE3A12" w:rsidRPr="00FE4FCB" w:rsidRDefault="00FE3A12" w:rsidP="00C65F97">
      <w:pPr>
        <w:ind w:firstLineChars="200" w:firstLine="420"/>
        <w:rPr>
          <w:rFonts w:ascii="Times New Roman" w:hAnsi="Times New Roman" w:cs="Times New Roman"/>
        </w:rPr>
      </w:pPr>
      <w:r w:rsidRPr="00FE4FCB">
        <w:rPr>
          <w:rFonts w:ascii="Times New Roman" w:hAnsi="Times New Roman" w:cs="Times New Roman"/>
        </w:rPr>
        <w:t xml:space="preserve"> </w:t>
      </w:r>
    </w:p>
    <w:p w14:paraId="56600EE9" w14:textId="77777777" w:rsidR="00FE3A12" w:rsidRPr="00FE4FCB" w:rsidRDefault="00FE3A12" w:rsidP="00FE3A12">
      <w:pPr>
        <w:rPr>
          <w:rFonts w:ascii="Times New Roman" w:hAnsi="Times New Roman" w:cs="Times New Roman"/>
        </w:rPr>
      </w:pPr>
    </w:p>
    <w:p w14:paraId="3E28DF94" w14:textId="77777777" w:rsidR="00FE3A12" w:rsidRPr="00FE4FCB" w:rsidRDefault="00FE3A12" w:rsidP="00BF4725">
      <w:pPr>
        <w:pStyle w:val="3"/>
        <w:rPr>
          <w:rFonts w:ascii="Times New Roman" w:hAnsi="Times New Roman" w:cs="Times New Roman"/>
          <w:sz w:val="30"/>
          <w:szCs w:val="30"/>
        </w:rPr>
      </w:pPr>
      <w:bookmarkStart w:id="8" w:name="_Toc369335177"/>
      <w:r w:rsidRPr="00FE4FCB">
        <w:rPr>
          <w:rFonts w:ascii="Times New Roman" w:hAnsi="Times New Roman" w:cs="Times New Roman"/>
          <w:sz w:val="30"/>
          <w:szCs w:val="30"/>
        </w:rPr>
        <w:t>1.2.2 Paral</w:t>
      </w:r>
      <w:r w:rsidR="00721F97">
        <w:rPr>
          <w:rFonts w:ascii="Times New Roman" w:hAnsi="Times New Roman" w:cs="Times New Roman"/>
          <w:sz w:val="30"/>
          <w:szCs w:val="30"/>
        </w:rPr>
        <w:t>l</w:t>
      </w:r>
      <w:r w:rsidRPr="00FE4FCB">
        <w:rPr>
          <w:rFonts w:ascii="Times New Roman" w:hAnsi="Times New Roman" w:cs="Times New Roman"/>
          <w:sz w:val="30"/>
          <w:szCs w:val="30"/>
        </w:rPr>
        <w:t>el running</w:t>
      </w:r>
      <w:bookmarkEnd w:id="8"/>
    </w:p>
    <w:p w14:paraId="41160FED" w14:textId="77777777" w:rsidR="00FE3A12" w:rsidRPr="00FE4FCB" w:rsidRDefault="00FE3A12"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The MPI paralel environments should be firstly configured in the operation systems before the paral</w:t>
      </w:r>
      <w:r w:rsidR="00545062" w:rsidRPr="00FE4FCB">
        <w:rPr>
          <w:rFonts w:ascii="Times New Roman" w:hAnsi="Times New Roman" w:cs="Times New Roman"/>
        </w:rPr>
        <w:t>lel invocations of RMC. Software</w:t>
      </w:r>
      <w:r w:rsidRPr="00FE4FCB">
        <w:rPr>
          <w:rFonts w:ascii="Times New Roman" w:hAnsi="Times New Roman" w:cs="Times New Roman"/>
        </w:rPr>
        <w:t xml:space="preserve"> such as mpich, impi, openmpi and mvapich can provide the MPI paral</w:t>
      </w:r>
      <w:r w:rsidR="00545062" w:rsidRPr="00FE4FCB">
        <w:rPr>
          <w:rFonts w:ascii="Times New Roman" w:hAnsi="Times New Roman" w:cs="Times New Roman"/>
        </w:rPr>
        <w:t>l</w:t>
      </w:r>
      <w:r w:rsidRPr="00FE4FCB">
        <w:rPr>
          <w:rFonts w:ascii="Times New Roman" w:hAnsi="Times New Roman" w:cs="Times New Roman"/>
        </w:rPr>
        <w:t xml:space="preserve">el environments. The common users are advised to use mpich2, whose </w:t>
      </w:r>
      <w:r w:rsidR="001F443E" w:rsidRPr="00FE4FCB">
        <w:rPr>
          <w:rFonts w:ascii="Times New Roman" w:hAnsi="Times New Roman" w:cs="Times New Roman"/>
        </w:rPr>
        <w:t>latest</w:t>
      </w:r>
      <w:r w:rsidRPr="00FE4FCB">
        <w:rPr>
          <w:rFonts w:ascii="Times New Roman" w:hAnsi="Times New Roman" w:cs="Times New Roman"/>
        </w:rPr>
        <w:t xml:space="preserve"> release can </w:t>
      </w:r>
      <w:r w:rsidRPr="00FE4FCB">
        <w:rPr>
          <w:rFonts w:ascii="Times New Roman" w:hAnsi="Times New Roman" w:cs="Times New Roman"/>
        </w:rPr>
        <w:lastRenderedPageBreak/>
        <w:t>be download</w:t>
      </w:r>
      <w:r w:rsidR="0000062F" w:rsidRPr="00FE4FCB">
        <w:rPr>
          <w:rFonts w:ascii="Times New Roman" w:hAnsi="Times New Roman" w:cs="Times New Roman"/>
        </w:rPr>
        <w:t>ed</w:t>
      </w:r>
      <w:r w:rsidRPr="00FE4FCB">
        <w:rPr>
          <w:rFonts w:ascii="Times New Roman" w:hAnsi="Times New Roman" w:cs="Times New Roman"/>
        </w:rPr>
        <w:t xml:space="preserve"> on </w:t>
      </w:r>
      <w:hyperlink r:id="rId14" w:history="1">
        <w:r w:rsidR="0000062F" w:rsidRPr="00FE4FCB">
          <w:rPr>
            <w:rStyle w:val="a3"/>
            <w:rFonts w:ascii="Times New Roman" w:hAnsi="Times New Roman" w:cs="Times New Roman"/>
          </w:rPr>
          <w:t>http://www.mcs.anl.gov/research/projects/m</w:t>
        </w:r>
      </w:hyperlink>
      <w:r w:rsidR="0000062F" w:rsidRPr="00FE4FCB">
        <w:rPr>
          <w:rStyle w:val="a3"/>
          <w:rFonts w:ascii="Times New Roman" w:hAnsi="Times New Roman" w:cs="Times New Roman"/>
        </w:rPr>
        <w:t xml:space="preserve">pich2 </w:t>
      </w:r>
      <w:r w:rsidR="0000062F" w:rsidRPr="00FE4FCB">
        <w:rPr>
          <w:rFonts w:ascii="Times New Roman" w:hAnsi="Times New Roman" w:cs="Times New Roman"/>
        </w:rPr>
        <w:t>for free.</w:t>
      </w:r>
    </w:p>
    <w:p w14:paraId="066DC4CD" w14:textId="7EAD7E51" w:rsidR="00FE3A12" w:rsidRDefault="00FE3A12"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Taking the MPIC</w:t>
      </w:r>
      <w:r w:rsidR="00382036">
        <w:rPr>
          <w:rFonts w:ascii="Times New Roman" w:hAnsi="Times New Roman" w:cs="Times New Roman"/>
        </w:rPr>
        <w:t>H</w:t>
      </w:r>
      <w:r w:rsidRPr="00FE4FCB">
        <w:rPr>
          <w:rFonts w:ascii="Times New Roman" w:hAnsi="Times New Roman" w:cs="Times New Roman"/>
        </w:rPr>
        <w:t>2-1.4.1p1</w:t>
      </w:r>
      <w:r w:rsidR="00FE4FCB">
        <w:rPr>
          <w:rFonts w:ascii="Times New Roman" w:hAnsi="Times New Roman" w:cs="Times New Roman" w:hint="eastAsia"/>
        </w:rPr>
        <w:t xml:space="preserve"> in Windows</w:t>
      </w:r>
      <w:r w:rsidRPr="00FE4FCB">
        <w:rPr>
          <w:rFonts w:ascii="Times New Roman" w:hAnsi="Times New Roman" w:cs="Times New Roman"/>
        </w:rPr>
        <w:t xml:space="preserve"> for example, if the</w:t>
      </w:r>
      <w:r w:rsidR="002C797A" w:rsidRPr="00FE4FCB">
        <w:rPr>
          <w:rFonts w:ascii="Times New Roman" w:hAnsi="Times New Roman" w:cs="Times New Roman"/>
        </w:rPr>
        <w:t xml:space="preserve"> </w:t>
      </w:r>
      <w:r w:rsidRPr="00FE4FCB">
        <w:rPr>
          <w:rFonts w:ascii="Times New Roman" w:hAnsi="Times New Roman" w:cs="Times New Roman"/>
        </w:rPr>
        <w:t>executable program</w:t>
      </w:r>
      <w:r w:rsidR="00FE4FCB">
        <w:rPr>
          <w:rFonts w:ascii="Times New Roman" w:hAnsi="Times New Roman" w:cs="Times New Roman" w:hint="eastAsia"/>
        </w:rPr>
        <w:t xml:space="preserve"> of parallel RMC</w:t>
      </w:r>
      <w:r w:rsidR="002C797A" w:rsidRPr="00FE4FCB">
        <w:rPr>
          <w:rFonts w:ascii="Times New Roman" w:hAnsi="Times New Roman" w:cs="Times New Roman"/>
        </w:rPr>
        <w:t xml:space="preserve"> is “RMC_mpi”, the command of executing the parallel calculations is:</w:t>
      </w:r>
    </w:p>
    <w:p w14:paraId="3C23ADD0" w14:textId="77777777" w:rsidR="00FE4FCB" w:rsidRDefault="00FE4FCB" w:rsidP="00C65F97">
      <w:pPr>
        <w:ind w:firstLineChars="200" w:firstLine="420"/>
        <w:rPr>
          <w:rFonts w:ascii="Times New Roman" w:hAnsi="Times New Roman" w:cs="Times New Roman"/>
        </w:rPr>
      </w:pPr>
    </w:p>
    <w:tbl>
      <w:tblPr>
        <w:tblStyle w:val="a5"/>
        <w:tblW w:w="0" w:type="auto"/>
        <w:tblLook w:val="04A0" w:firstRow="1" w:lastRow="0" w:firstColumn="1" w:lastColumn="0" w:noHBand="0" w:noVBand="1"/>
      </w:tblPr>
      <w:tblGrid>
        <w:gridCol w:w="8607"/>
      </w:tblGrid>
      <w:tr w:rsidR="00FE4FCB" w14:paraId="21130F71" w14:textId="77777777" w:rsidTr="00FE4FCB">
        <w:tc>
          <w:tcPr>
            <w:tcW w:w="8607" w:type="dxa"/>
          </w:tcPr>
          <w:p w14:paraId="3FCFC706" w14:textId="60D3E535" w:rsidR="00FE4FCB" w:rsidRPr="00D24822" w:rsidRDefault="00FE4FCB" w:rsidP="000218D2">
            <w:pPr>
              <w:rPr>
                <w:rFonts w:ascii="Times New Roman" w:hAnsi="Times New Roman" w:cs="Times New Roman"/>
                <w:b/>
              </w:rPr>
            </w:pPr>
            <w:r w:rsidRPr="00D24822">
              <w:rPr>
                <w:rFonts w:ascii="Times New Roman" w:hAnsi="Times New Roman" w:cs="Times New Roman"/>
                <w:b/>
              </w:rPr>
              <w:t>mpiexec (space) –n (space) number of parallel cores (space) RMC</w:t>
            </w:r>
            <w:r w:rsidR="00382036" w:rsidRPr="00D24822">
              <w:rPr>
                <w:rFonts w:ascii="Times New Roman" w:hAnsi="Times New Roman" w:cs="Times New Roman"/>
                <w:b/>
              </w:rPr>
              <w:t>_</w:t>
            </w:r>
            <w:r w:rsidRPr="00D24822">
              <w:rPr>
                <w:rFonts w:ascii="Times New Roman" w:hAnsi="Times New Roman" w:cs="Times New Roman"/>
                <w:b/>
              </w:rPr>
              <w:t>mpi (space) name of input file  (space) name of output file</w:t>
            </w:r>
          </w:p>
        </w:tc>
      </w:tr>
    </w:tbl>
    <w:p w14:paraId="18E04C5A" w14:textId="77777777" w:rsidR="002C797A" w:rsidRPr="00FE4FCB" w:rsidRDefault="002C797A" w:rsidP="00CB0CCA">
      <w:pPr>
        <w:rPr>
          <w:rFonts w:ascii="Times New Roman" w:hAnsi="Times New Roman" w:cs="Times New Roman"/>
        </w:rPr>
      </w:pPr>
    </w:p>
    <w:p w14:paraId="6FDDD6A9" w14:textId="3C0CFECA" w:rsidR="00A60FDE" w:rsidRPr="00FE4FCB" w:rsidRDefault="00A60FDE"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For example, “mpiexec –n 10 RMC</w:t>
      </w:r>
      <w:r w:rsidR="00382036">
        <w:rPr>
          <w:rFonts w:ascii="Times New Roman" w:hAnsi="Times New Roman" w:cs="Times New Roman"/>
        </w:rPr>
        <w:t>_</w:t>
      </w:r>
      <w:r w:rsidRPr="00FE4FCB">
        <w:rPr>
          <w:rFonts w:ascii="Times New Roman" w:hAnsi="Times New Roman" w:cs="Times New Roman"/>
        </w:rPr>
        <w:t>mpi input output” means 10 processes are used for calculations, and the name of input and output files are “input” and “output” respectively.</w:t>
      </w:r>
    </w:p>
    <w:p w14:paraId="2C80F38D" w14:textId="77777777" w:rsidR="00FE3A12" w:rsidRDefault="00FE3A12" w:rsidP="00FE3A12">
      <w:pPr>
        <w:rPr>
          <w:rFonts w:ascii="Times New Roman" w:hAnsi="Times New Roman" w:cs="Times New Roman"/>
        </w:rPr>
      </w:pPr>
    </w:p>
    <w:p w14:paraId="4934E106" w14:textId="77777777" w:rsidR="00CB0CCA" w:rsidRPr="00CB0CCA" w:rsidRDefault="00CB0CCA" w:rsidP="00FE3A12">
      <w:pPr>
        <w:rPr>
          <w:rFonts w:ascii="Times New Roman" w:hAnsi="Times New Roman" w:cs="Times New Roman"/>
        </w:rPr>
      </w:pPr>
    </w:p>
    <w:p w14:paraId="6A0C4043" w14:textId="7228DC3F" w:rsidR="00FE3A12" w:rsidRPr="00FE4FCB" w:rsidRDefault="00A60FDE" w:rsidP="008426ED">
      <w:pPr>
        <w:pStyle w:val="2"/>
        <w:rPr>
          <w:rFonts w:ascii="Times New Roman" w:hAnsi="Times New Roman" w:cs="Times New Roman"/>
        </w:rPr>
      </w:pPr>
      <w:bookmarkStart w:id="9" w:name="_Toc369335178"/>
      <w:r w:rsidRPr="00FE4FCB">
        <w:rPr>
          <w:rFonts w:ascii="Times New Roman" w:hAnsi="Times New Roman" w:cs="Times New Roman"/>
        </w:rPr>
        <w:t>1.3 Input/</w:t>
      </w:r>
      <w:r w:rsidR="00F97F0C">
        <w:rPr>
          <w:rFonts w:ascii="Times New Roman" w:hAnsi="Times New Roman" w:cs="Times New Roman" w:hint="eastAsia"/>
        </w:rPr>
        <w:t>o</w:t>
      </w:r>
      <w:r w:rsidRPr="00FE4FCB">
        <w:rPr>
          <w:rFonts w:ascii="Times New Roman" w:hAnsi="Times New Roman" w:cs="Times New Roman"/>
        </w:rPr>
        <w:t>utput test</w:t>
      </w:r>
      <w:bookmarkEnd w:id="9"/>
    </w:p>
    <w:p w14:paraId="730A3496" w14:textId="0D07B1A3" w:rsidR="00FE3A12" w:rsidRPr="00FE4FCB" w:rsidRDefault="00FE3A12" w:rsidP="00E23BC7">
      <w:pPr>
        <w:spacing w:line="360" w:lineRule="auto"/>
        <w:ind w:firstLineChars="200" w:firstLine="420"/>
        <w:rPr>
          <w:rFonts w:ascii="Times New Roman" w:hAnsi="Times New Roman" w:cs="Times New Roman"/>
        </w:rPr>
      </w:pPr>
      <w:r w:rsidRPr="00FE4FCB">
        <w:rPr>
          <w:rFonts w:ascii="Times New Roman" w:hAnsi="Times New Roman" w:cs="Times New Roman"/>
        </w:rPr>
        <w:t>T</w:t>
      </w:r>
      <w:r w:rsidR="009A2D24" w:rsidRPr="00FE4FCB">
        <w:rPr>
          <w:rFonts w:ascii="Times New Roman" w:hAnsi="Times New Roman" w:cs="Times New Roman"/>
        </w:rPr>
        <w:t>h</w:t>
      </w:r>
      <w:r w:rsidRPr="00FE4FCB">
        <w:rPr>
          <w:rFonts w:ascii="Times New Roman" w:hAnsi="Times New Roman" w:cs="Times New Roman"/>
        </w:rPr>
        <w:t xml:space="preserve">e input </w:t>
      </w:r>
      <w:r w:rsidR="005B2181" w:rsidRPr="00FE4FCB">
        <w:rPr>
          <w:rFonts w:ascii="Times New Roman" w:hAnsi="Times New Roman" w:cs="Times New Roman"/>
        </w:rPr>
        <w:t>and</w:t>
      </w:r>
      <w:r w:rsidRPr="00FE4FCB">
        <w:rPr>
          <w:rFonts w:ascii="Times New Roman" w:hAnsi="Times New Roman" w:cs="Times New Roman"/>
        </w:rPr>
        <w:t xml:space="preserve"> output files for the classical </w:t>
      </w:r>
      <w:r w:rsidR="00632F8F" w:rsidRPr="00FE4FCB">
        <w:rPr>
          <w:rFonts w:ascii="Times New Roman" w:hAnsi="Times New Roman" w:cs="Times New Roman"/>
        </w:rPr>
        <w:t xml:space="preserve">calculations examples are attached in the Example folder of release packages. Users can </w:t>
      </w:r>
      <w:r w:rsidR="009D0AB0" w:rsidRPr="009D0AB0">
        <w:rPr>
          <w:rFonts w:ascii="Times New Roman" w:hAnsi="Times New Roman" w:cs="Times New Roman"/>
        </w:rPr>
        <w:t>validate</w:t>
      </w:r>
      <w:r w:rsidR="00632F8F" w:rsidRPr="00FE4FCB">
        <w:rPr>
          <w:rFonts w:ascii="Times New Roman" w:hAnsi="Times New Roman" w:cs="Times New Roman"/>
        </w:rPr>
        <w:t xml:space="preserve"> whether the program has been installed successfully</w:t>
      </w:r>
      <w:r w:rsidR="009D0AB0">
        <w:rPr>
          <w:rFonts w:ascii="Times New Roman" w:hAnsi="Times New Roman" w:cs="Times New Roman" w:hint="eastAsia"/>
        </w:rPr>
        <w:t xml:space="preserve"> by </w:t>
      </w:r>
      <w:r w:rsidR="00382036">
        <w:rPr>
          <w:rFonts w:ascii="Times New Roman" w:hAnsi="Times New Roman" w:cs="Times New Roman"/>
        </w:rPr>
        <w:t xml:space="preserve">running </w:t>
      </w:r>
      <w:r w:rsidR="009D0AB0">
        <w:rPr>
          <w:rFonts w:ascii="Times New Roman" w:hAnsi="Times New Roman" w:cs="Times New Roman" w:hint="eastAsia"/>
        </w:rPr>
        <w:t xml:space="preserve">these </w:t>
      </w:r>
      <w:r w:rsidR="009D0AB0" w:rsidRPr="00FE4FCB">
        <w:rPr>
          <w:rFonts w:ascii="Times New Roman" w:hAnsi="Times New Roman" w:cs="Times New Roman"/>
        </w:rPr>
        <w:t>examples</w:t>
      </w:r>
      <w:r w:rsidR="009D0AB0">
        <w:rPr>
          <w:rFonts w:ascii="Times New Roman" w:hAnsi="Times New Roman" w:cs="Times New Roman" w:hint="eastAsia"/>
        </w:rPr>
        <w:t xml:space="preserve"> (such as </w:t>
      </w:r>
      <w:r w:rsidR="009D0AB0">
        <w:rPr>
          <w:rFonts w:ascii="Times New Roman" w:hAnsi="Times New Roman" w:cs="Times New Roman"/>
        </w:rPr>
        <w:t>“</w:t>
      </w:r>
      <w:r w:rsidR="009D0AB0" w:rsidRPr="00FE4FCB">
        <w:rPr>
          <w:rFonts w:ascii="Times New Roman" w:hAnsi="Times New Roman" w:cs="Times New Roman"/>
        </w:rPr>
        <w:t>3_1_PWR_assembly</w:t>
      </w:r>
      <w:r w:rsidR="009D0AB0">
        <w:rPr>
          <w:rFonts w:ascii="Times New Roman" w:hAnsi="Times New Roman" w:cs="Times New Roman" w:hint="eastAsia"/>
        </w:rPr>
        <w:t xml:space="preserve">, </w:t>
      </w:r>
      <w:r w:rsidR="009D0AB0" w:rsidRPr="00FE4FCB">
        <w:rPr>
          <w:rFonts w:ascii="Times New Roman" w:hAnsi="Times New Roman" w:cs="Times New Roman"/>
        </w:rPr>
        <w:t>8_1_Burn_PWR_pin</w:t>
      </w:r>
      <w:r w:rsidR="009D0AB0">
        <w:rPr>
          <w:rFonts w:ascii="Times New Roman" w:hAnsi="Times New Roman" w:cs="Times New Roman"/>
        </w:rPr>
        <w:t>”</w:t>
      </w:r>
      <w:r w:rsidR="009D0AB0">
        <w:rPr>
          <w:rFonts w:ascii="Times New Roman" w:hAnsi="Times New Roman" w:cs="Times New Roman" w:hint="eastAsia"/>
        </w:rPr>
        <w:t>)</w:t>
      </w:r>
      <w:r w:rsidR="00632F8F" w:rsidRPr="00FE4FCB">
        <w:rPr>
          <w:rFonts w:ascii="Times New Roman" w:hAnsi="Times New Roman" w:cs="Times New Roman"/>
        </w:rPr>
        <w:t>.</w:t>
      </w:r>
    </w:p>
    <w:p w14:paraId="69904E0F" w14:textId="77777777" w:rsidR="00FE3A12" w:rsidRDefault="00FE3A12" w:rsidP="00FE3A12">
      <w:pPr>
        <w:rPr>
          <w:rFonts w:ascii="Times New Roman" w:hAnsi="Times New Roman" w:cs="Times New Roman"/>
        </w:rPr>
      </w:pPr>
    </w:p>
    <w:p w14:paraId="5B640815" w14:textId="77777777" w:rsidR="002A7B59" w:rsidRDefault="002A7B59" w:rsidP="00FE3A12">
      <w:pPr>
        <w:rPr>
          <w:rFonts w:ascii="Times New Roman" w:hAnsi="Times New Roman" w:cs="Times New Roman"/>
        </w:rPr>
      </w:pPr>
    </w:p>
    <w:p w14:paraId="2796EC6A" w14:textId="77777777" w:rsidR="002A7B59" w:rsidRDefault="002A7B59" w:rsidP="00FE3A12">
      <w:pPr>
        <w:rPr>
          <w:rFonts w:ascii="Times New Roman" w:hAnsi="Times New Roman" w:cs="Times New Roman"/>
        </w:rPr>
      </w:pPr>
    </w:p>
    <w:p w14:paraId="63F86FBA" w14:textId="77777777" w:rsidR="002A7B59" w:rsidRDefault="002A7B59" w:rsidP="00FE3A12">
      <w:pPr>
        <w:rPr>
          <w:rFonts w:ascii="Times New Roman" w:hAnsi="Times New Roman" w:cs="Times New Roman"/>
        </w:rPr>
      </w:pPr>
    </w:p>
    <w:p w14:paraId="4CE32EE0" w14:textId="77777777" w:rsidR="002A7B59" w:rsidRDefault="002A7B59" w:rsidP="00FE3A12">
      <w:pPr>
        <w:rPr>
          <w:rFonts w:ascii="Times New Roman" w:hAnsi="Times New Roman" w:cs="Times New Roman"/>
        </w:rPr>
      </w:pPr>
    </w:p>
    <w:p w14:paraId="428A2E54" w14:textId="77777777" w:rsidR="002A7B59" w:rsidRDefault="002A7B59" w:rsidP="00FE3A12">
      <w:pPr>
        <w:rPr>
          <w:rFonts w:ascii="Times New Roman" w:hAnsi="Times New Roman" w:cs="Times New Roman"/>
        </w:rPr>
      </w:pPr>
    </w:p>
    <w:p w14:paraId="4A201605" w14:textId="77777777" w:rsidR="002A7B59" w:rsidRDefault="002A7B59" w:rsidP="00FE3A12">
      <w:pPr>
        <w:rPr>
          <w:rFonts w:ascii="Times New Roman" w:hAnsi="Times New Roman" w:cs="Times New Roman"/>
        </w:rPr>
      </w:pPr>
    </w:p>
    <w:p w14:paraId="4BF99EEC" w14:textId="77777777" w:rsidR="002A7B59" w:rsidRDefault="002A7B59" w:rsidP="00FE3A12">
      <w:pPr>
        <w:rPr>
          <w:rFonts w:ascii="Times New Roman" w:hAnsi="Times New Roman" w:cs="Times New Roman"/>
        </w:rPr>
      </w:pPr>
    </w:p>
    <w:p w14:paraId="4252AD29" w14:textId="77777777" w:rsidR="002A7B59" w:rsidRDefault="002A7B59" w:rsidP="00FE3A12">
      <w:pPr>
        <w:rPr>
          <w:rFonts w:ascii="Times New Roman" w:hAnsi="Times New Roman" w:cs="Times New Roman"/>
        </w:rPr>
      </w:pPr>
    </w:p>
    <w:p w14:paraId="78C9C72C" w14:textId="77777777" w:rsidR="002A7B59" w:rsidRDefault="002A7B59" w:rsidP="00FE3A12">
      <w:pPr>
        <w:rPr>
          <w:rFonts w:ascii="Times New Roman" w:hAnsi="Times New Roman" w:cs="Times New Roman"/>
        </w:rPr>
      </w:pPr>
    </w:p>
    <w:p w14:paraId="6FEAD58C" w14:textId="77777777" w:rsidR="002A7B59" w:rsidRPr="00FE4FCB" w:rsidRDefault="002A7B59" w:rsidP="00FE3A12">
      <w:pPr>
        <w:rPr>
          <w:rFonts w:ascii="Times New Roman" w:hAnsi="Times New Roman" w:cs="Times New Roman"/>
        </w:rPr>
      </w:pPr>
    </w:p>
    <w:p w14:paraId="600F811F" w14:textId="05E42F5F" w:rsidR="00FE3A12" w:rsidRPr="00FE4FCB" w:rsidRDefault="0027593E" w:rsidP="002672E5">
      <w:pPr>
        <w:pStyle w:val="10"/>
        <w:jc w:val="center"/>
      </w:pPr>
      <w:bookmarkStart w:id="10" w:name="_Toc369335179"/>
      <w:r w:rsidRPr="00FE4FCB">
        <w:lastRenderedPageBreak/>
        <w:t xml:space="preserve">Chapter </w:t>
      </w:r>
      <w:r w:rsidR="00721F97" w:rsidRPr="00FE4FCB">
        <w:t>2</w:t>
      </w:r>
      <w:r w:rsidR="00721F97">
        <w:t xml:space="preserve"> </w:t>
      </w:r>
      <w:r w:rsidRPr="00FE4FCB">
        <w:t xml:space="preserve">Overview of RMC </w:t>
      </w:r>
      <w:r w:rsidR="004D5ED4">
        <w:t>I</w:t>
      </w:r>
      <w:r w:rsidRPr="00FE4FCB">
        <w:t>nput</w:t>
      </w:r>
      <w:bookmarkEnd w:id="10"/>
    </w:p>
    <w:p w14:paraId="4DD95CC6" w14:textId="1DFA0F94" w:rsidR="00FE3A12" w:rsidRPr="00FE4FCB" w:rsidRDefault="002B0E2A" w:rsidP="002B0E2A">
      <w:pPr>
        <w:pStyle w:val="2"/>
        <w:rPr>
          <w:rFonts w:ascii="Times New Roman" w:hAnsi="Times New Roman" w:cs="Times New Roman"/>
        </w:rPr>
      </w:pPr>
      <w:bookmarkStart w:id="11" w:name="_Toc369335180"/>
      <w:r w:rsidRPr="00FE4FCB">
        <w:rPr>
          <w:rFonts w:ascii="Times New Roman" w:hAnsi="Times New Roman" w:cs="Times New Roman"/>
        </w:rPr>
        <w:t xml:space="preserve">2.1 </w:t>
      </w:r>
      <w:r w:rsidR="007A36E4" w:rsidRPr="00FE4FCB">
        <w:rPr>
          <w:rFonts w:ascii="Times New Roman" w:hAnsi="Times New Roman" w:cs="Times New Roman"/>
        </w:rPr>
        <w:t xml:space="preserve">Input </w:t>
      </w:r>
      <w:r w:rsidR="006C6062">
        <w:rPr>
          <w:rFonts w:ascii="Times New Roman" w:hAnsi="Times New Roman" w:cs="Times New Roman"/>
        </w:rPr>
        <w:t>blocks</w:t>
      </w:r>
      <w:bookmarkEnd w:id="11"/>
    </w:p>
    <w:p w14:paraId="26C901F5" w14:textId="1D345FDC" w:rsidR="007A36E4" w:rsidRPr="00ED6899" w:rsidRDefault="007A36E4" w:rsidP="00F82B9F">
      <w:pPr>
        <w:spacing w:line="360" w:lineRule="auto"/>
        <w:ind w:firstLineChars="200" w:firstLine="420"/>
        <w:rPr>
          <w:rFonts w:ascii="Times New Roman" w:hAnsi="Times New Roman" w:cs="Times New Roman"/>
          <w:szCs w:val="21"/>
        </w:rPr>
      </w:pPr>
      <w:r w:rsidRPr="00ED6899">
        <w:rPr>
          <w:rFonts w:ascii="Times New Roman" w:hAnsi="Times New Roman" w:cs="Times New Roman"/>
          <w:szCs w:val="21"/>
        </w:rPr>
        <w:t>The input file</w:t>
      </w:r>
      <w:r w:rsidR="008D4130" w:rsidRPr="00ED6899">
        <w:rPr>
          <w:rFonts w:ascii="Times New Roman" w:hAnsi="Times New Roman" w:cs="Times New Roman"/>
          <w:szCs w:val="21"/>
        </w:rPr>
        <w:t>s</w:t>
      </w:r>
      <w:r w:rsidRPr="00ED6899">
        <w:rPr>
          <w:rFonts w:ascii="Times New Roman" w:hAnsi="Times New Roman" w:cs="Times New Roman"/>
          <w:szCs w:val="21"/>
        </w:rPr>
        <w:t xml:space="preserve"> of</w:t>
      </w:r>
      <w:r w:rsidR="00D652E4" w:rsidRPr="00ED6899">
        <w:rPr>
          <w:rFonts w:ascii="Times New Roman" w:hAnsi="Times New Roman" w:cs="Times New Roman"/>
          <w:szCs w:val="21"/>
        </w:rPr>
        <w:t xml:space="preserve"> RMC are divided </w:t>
      </w:r>
      <w:r w:rsidR="00F2585C" w:rsidRPr="00ED6899">
        <w:rPr>
          <w:rFonts w:ascii="Times New Roman" w:hAnsi="Times New Roman" w:cs="Times New Roman" w:hint="eastAsia"/>
          <w:szCs w:val="21"/>
        </w:rPr>
        <w:t>into different</w:t>
      </w:r>
      <w:r w:rsidR="00D652E4" w:rsidRPr="00ED6899">
        <w:rPr>
          <w:rFonts w:ascii="Times New Roman" w:hAnsi="Times New Roman" w:cs="Times New Roman"/>
          <w:szCs w:val="21"/>
        </w:rPr>
        <w:t xml:space="preserve"> </w:t>
      </w:r>
      <w:r w:rsidR="004110BA" w:rsidRPr="00ED6899">
        <w:rPr>
          <w:rFonts w:ascii="Times New Roman" w:hAnsi="Times New Roman" w:cs="Times New Roman"/>
          <w:b/>
          <w:szCs w:val="21"/>
        </w:rPr>
        <w:t>blocks</w:t>
      </w:r>
      <w:r w:rsidR="00D652E4" w:rsidRPr="00ED6899">
        <w:rPr>
          <w:rFonts w:ascii="Times New Roman" w:hAnsi="Times New Roman" w:cs="Times New Roman"/>
          <w:szCs w:val="21"/>
        </w:rPr>
        <w:t xml:space="preserve">, </w:t>
      </w:r>
      <w:r w:rsidR="00F2585C" w:rsidRPr="00ED6899">
        <w:rPr>
          <w:rFonts w:ascii="Times New Roman" w:hAnsi="Times New Roman" w:cs="Times New Roman" w:hint="eastAsia"/>
          <w:szCs w:val="21"/>
        </w:rPr>
        <w:t>whose</w:t>
      </w:r>
      <w:r w:rsidR="00D652E4" w:rsidRPr="00ED6899">
        <w:rPr>
          <w:rFonts w:ascii="Times New Roman" w:hAnsi="Times New Roman" w:cs="Times New Roman"/>
          <w:szCs w:val="21"/>
        </w:rPr>
        <w:t xml:space="preserve"> names and functions </w:t>
      </w:r>
      <w:r w:rsidR="008D4130" w:rsidRPr="00ED6899">
        <w:rPr>
          <w:rFonts w:ascii="Times New Roman" w:hAnsi="Times New Roman" w:cs="Times New Roman"/>
          <w:szCs w:val="21"/>
        </w:rPr>
        <w:t>are listed as below:</w:t>
      </w:r>
    </w:p>
    <w:p w14:paraId="085CC84F" w14:textId="3B00949B" w:rsidR="008D4130" w:rsidRPr="00ED6899" w:rsidRDefault="008D4130" w:rsidP="00DD2E60">
      <w:pPr>
        <w:pStyle w:val="a4"/>
        <w:numPr>
          <w:ilvl w:val="0"/>
          <w:numId w:val="1"/>
        </w:numPr>
        <w:spacing w:line="360" w:lineRule="auto"/>
        <w:ind w:left="0" w:firstLineChars="0"/>
        <w:jc w:val="left"/>
        <w:rPr>
          <w:rFonts w:cs="Times New Roman"/>
          <w:sz w:val="21"/>
          <w:szCs w:val="21"/>
        </w:rPr>
      </w:pPr>
      <w:r w:rsidRPr="00ED6899">
        <w:rPr>
          <w:rFonts w:cs="Times New Roman"/>
          <w:b/>
          <w:sz w:val="21"/>
          <w:szCs w:val="21"/>
        </w:rPr>
        <w:t>SURFACE</w:t>
      </w:r>
      <w:r w:rsidR="005B1705" w:rsidRPr="00ED6899">
        <w:rPr>
          <w:rFonts w:cs="Times New Roman"/>
          <w:sz w:val="21"/>
          <w:szCs w:val="21"/>
        </w:rPr>
        <w:t xml:space="preserve">: </w:t>
      </w:r>
      <w:r w:rsidR="004453B0" w:rsidRPr="00ED6899">
        <w:rPr>
          <w:rFonts w:cs="Times New Roman"/>
          <w:sz w:val="21"/>
          <w:szCs w:val="21"/>
        </w:rPr>
        <w:t>Define</w:t>
      </w:r>
      <w:r w:rsidR="00F1607B" w:rsidRPr="00ED6899">
        <w:rPr>
          <w:rFonts w:cs="Times New Roman"/>
          <w:sz w:val="21"/>
          <w:szCs w:val="21"/>
        </w:rPr>
        <w:t xml:space="preserve"> the types and equation of surfaces.</w:t>
      </w:r>
    </w:p>
    <w:p w14:paraId="6A7D29EE" w14:textId="52CA6689" w:rsidR="008D4130" w:rsidRPr="00ED6899" w:rsidRDefault="008D4130" w:rsidP="0045228F">
      <w:pPr>
        <w:pStyle w:val="a4"/>
        <w:numPr>
          <w:ilvl w:val="0"/>
          <w:numId w:val="1"/>
        </w:numPr>
        <w:spacing w:line="360" w:lineRule="auto"/>
        <w:ind w:left="0" w:firstLineChars="0"/>
        <w:jc w:val="left"/>
        <w:rPr>
          <w:rFonts w:cs="Times New Roman"/>
          <w:sz w:val="21"/>
          <w:szCs w:val="21"/>
        </w:rPr>
      </w:pPr>
      <w:r w:rsidRPr="00ED6899">
        <w:rPr>
          <w:rFonts w:cs="Times New Roman"/>
          <w:b/>
          <w:sz w:val="21"/>
          <w:szCs w:val="21"/>
        </w:rPr>
        <w:t>UNIVERSE</w:t>
      </w:r>
      <w:r w:rsidR="005B1705" w:rsidRPr="00ED6899">
        <w:rPr>
          <w:rFonts w:cs="Times New Roman"/>
          <w:sz w:val="21"/>
          <w:szCs w:val="21"/>
        </w:rPr>
        <w:t xml:space="preserve">: </w:t>
      </w:r>
      <w:r w:rsidR="0022074D" w:rsidRPr="00ED6899">
        <w:rPr>
          <w:rFonts w:cs="Times New Roman"/>
          <w:sz w:val="21"/>
          <w:szCs w:val="21"/>
        </w:rPr>
        <w:t>D</w:t>
      </w:r>
      <w:r w:rsidR="009F22ED" w:rsidRPr="00ED6899">
        <w:rPr>
          <w:rFonts w:cs="Times New Roman"/>
          <w:sz w:val="21"/>
          <w:szCs w:val="21"/>
        </w:rPr>
        <w:t>escribe</w:t>
      </w:r>
      <w:r w:rsidR="0022074D" w:rsidRPr="00ED6899">
        <w:rPr>
          <w:rFonts w:cs="Times New Roman"/>
          <w:sz w:val="21"/>
          <w:szCs w:val="21"/>
        </w:rPr>
        <w:t xml:space="preserve"> </w:t>
      </w:r>
      <w:r w:rsidR="003B4019" w:rsidRPr="00ED6899">
        <w:rPr>
          <w:rFonts w:cs="Times New Roman"/>
          <w:sz w:val="21"/>
          <w:szCs w:val="21"/>
        </w:rPr>
        <w:t xml:space="preserve">an integrated geometric space. </w:t>
      </w:r>
      <w:r w:rsidRPr="00ED6899">
        <w:rPr>
          <w:rFonts w:cs="Times New Roman"/>
          <w:sz w:val="21"/>
          <w:szCs w:val="21"/>
        </w:rPr>
        <w:t>RMC</w:t>
      </w:r>
      <w:r w:rsidR="006F5286" w:rsidRPr="00ED6899">
        <w:rPr>
          <w:rFonts w:cs="Times New Roman"/>
          <w:sz w:val="21"/>
          <w:szCs w:val="21"/>
        </w:rPr>
        <w:t xml:space="preserve"> adopt</w:t>
      </w:r>
      <w:r w:rsidR="00472F5F">
        <w:rPr>
          <w:rFonts w:cs="Times New Roman"/>
          <w:sz w:val="21"/>
          <w:szCs w:val="21"/>
        </w:rPr>
        <w:t>s</w:t>
      </w:r>
      <w:r w:rsidR="006F5286" w:rsidRPr="00ED6899">
        <w:rPr>
          <w:rFonts w:cs="Times New Roman"/>
          <w:sz w:val="21"/>
          <w:szCs w:val="21"/>
        </w:rPr>
        <w:t xml:space="preserve"> the </w:t>
      </w:r>
      <w:r w:rsidR="00C52518" w:rsidRPr="00ED6899">
        <w:rPr>
          <w:rFonts w:cs="Times New Roman"/>
          <w:sz w:val="21"/>
          <w:szCs w:val="21"/>
        </w:rPr>
        <w:t>universe-based geometry system</w:t>
      </w:r>
      <w:r w:rsidR="006F5286" w:rsidRPr="00ED6899">
        <w:rPr>
          <w:rFonts w:cs="Times New Roman"/>
          <w:sz w:val="21"/>
          <w:szCs w:val="21"/>
        </w:rPr>
        <w:t xml:space="preserve">. Several </w:t>
      </w:r>
      <w:r w:rsidRPr="00ED6899">
        <w:rPr>
          <w:rFonts w:cs="Times New Roman"/>
          <w:sz w:val="21"/>
          <w:szCs w:val="21"/>
        </w:rPr>
        <w:t>UNIVERSE</w:t>
      </w:r>
      <w:r w:rsidR="006F5286" w:rsidRPr="00ED6899">
        <w:rPr>
          <w:rFonts w:cs="Times New Roman"/>
          <w:sz w:val="21"/>
          <w:szCs w:val="21"/>
        </w:rPr>
        <w:t xml:space="preserve"> </w:t>
      </w:r>
      <w:r w:rsidR="007D7C8C" w:rsidRPr="00ED6899">
        <w:rPr>
          <w:rFonts w:cs="Times New Roman"/>
          <w:sz w:val="21"/>
          <w:szCs w:val="21"/>
        </w:rPr>
        <w:t xml:space="preserve">blocks </w:t>
      </w:r>
      <w:r w:rsidR="00472F5F">
        <w:rPr>
          <w:rFonts w:cs="Times New Roman"/>
          <w:sz w:val="21"/>
          <w:szCs w:val="21"/>
        </w:rPr>
        <w:t xml:space="preserve">can exist in </w:t>
      </w:r>
      <w:r w:rsidR="00874939" w:rsidRPr="00ED6899">
        <w:rPr>
          <w:rFonts w:cs="Times New Roman"/>
          <w:sz w:val="21"/>
          <w:szCs w:val="21"/>
        </w:rPr>
        <w:t xml:space="preserve">one </w:t>
      </w:r>
      <w:r w:rsidR="006F5286" w:rsidRPr="00ED6899">
        <w:rPr>
          <w:rFonts w:cs="Times New Roman"/>
          <w:sz w:val="21"/>
          <w:szCs w:val="21"/>
        </w:rPr>
        <w:t>input file.</w:t>
      </w:r>
    </w:p>
    <w:p w14:paraId="5EBE883E" w14:textId="00E05A8C" w:rsidR="008D4130" w:rsidRPr="00ED6899" w:rsidRDefault="008D4130" w:rsidP="00F82B9F">
      <w:pPr>
        <w:pStyle w:val="a4"/>
        <w:numPr>
          <w:ilvl w:val="0"/>
          <w:numId w:val="1"/>
        </w:numPr>
        <w:spacing w:line="360" w:lineRule="auto"/>
        <w:ind w:left="0" w:firstLineChars="0"/>
        <w:jc w:val="left"/>
        <w:rPr>
          <w:rFonts w:cs="Times New Roman"/>
          <w:sz w:val="21"/>
          <w:szCs w:val="21"/>
        </w:rPr>
      </w:pPr>
      <w:r w:rsidRPr="00ED6899">
        <w:rPr>
          <w:rFonts w:cs="Times New Roman"/>
          <w:b/>
          <w:sz w:val="21"/>
          <w:szCs w:val="21"/>
        </w:rPr>
        <w:t>MATERIAL</w:t>
      </w:r>
      <w:r w:rsidR="005B1705" w:rsidRPr="00ED6899">
        <w:rPr>
          <w:rFonts w:cs="Times New Roman"/>
          <w:sz w:val="21"/>
          <w:szCs w:val="21"/>
        </w:rPr>
        <w:t xml:space="preserve">: </w:t>
      </w:r>
      <w:r w:rsidR="004453B0" w:rsidRPr="00ED6899">
        <w:rPr>
          <w:rFonts w:cs="Times New Roman"/>
          <w:sz w:val="21"/>
          <w:szCs w:val="21"/>
        </w:rPr>
        <w:t>D</w:t>
      </w:r>
      <w:r w:rsidRPr="00ED6899">
        <w:rPr>
          <w:rFonts w:cs="Times New Roman"/>
          <w:sz w:val="21"/>
          <w:szCs w:val="21"/>
        </w:rPr>
        <w:t>efine</w:t>
      </w:r>
      <w:r w:rsidR="00DF5DCA" w:rsidRPr="00ED6899">
        <w:rPr>
          <w:rFonts w:cs="Times New Roman"/>
          <w:sz w:val="21"/>
          <w:szCs w:val="21"/>
        </w:rPr>
        <w:t xml:space="preserve"> the material compositions.</w:t>
      </w:r>
    </w:p>
    <w:p w14:paraId="4E7DAB3B" w14:textId="6E389B1F" w:rsidR="008D4130" w:rsidRPr="00ED6899" w:rsidRDefault="008D4130" w:rsidP="00F82B9F">
      <w:pPr>
        <w:pStyle w:val="a4"/>
        <w:numPr>
          <w:ilvl w:val="0"/>
          <w:numId w:val="1"/>
        </w:numPr>
        <w:spacing w:line="360" w:lineRule="auto"/>
        <w:ind w:left="0" w:firstLineChars="0"/>
        <w:jc w:val="left"/>
        <w:rPr>
          <w:rFonts w:cs="Times New Roman"/>
          <w:sz w:val="21"/>
          <w:szCs w:val="21"/>
        </w:rPr>
      </w:pPr>
      <w:r w:rsidRPr="00ED6899">
        <w:rPr>
          <w:rFonts w:cs="Times New Roman"/>
          <w:b/>
          <w:sz w:val="21"/>
          <w:szCs w:val="21"/>
        </w:rPr>
        <w:t>CRITICALITY</w:t>
      </w:r>
      <w:r w:rsidR="005B1705" w:rsidRPr="00ED6899">
        <w:rPr>
          <w:rFonts w:cs="Times New Roman"/>
          <w:sz w:val="21"/>
          <w:szCs w:val="21"/>
        </w:rPr>
        <w:t xml:space="preserve">: </w:t>
      </w:r>
      <w:r w:rsidR="004453B0" w:rsidRPr="00ED6899">
        <w:rPr>
          <w:rFonts w:cs="Times New Roman"/>
          <w:sz w:val="21"/>
          <w:szCs w:val="21"/>
        </w:rPr>
        <w:t>D</w:t>
      </w:r>
      <w:r w:rsidRPr="00ED6899">
        <w:rPr>
          <w:rFonts w:cs="Times New Roman"/>
          <w:sz w:val="21"/>
          <w:szCs w:val="21"/>
        </w:rPr>
        <w:t>efine</w:t>
      </w:r>
      <w:r w:rsidR="006E1712" w:rsidRPr="00ED6899">
        <w:rPr>
          <w:rFonts w:cs="Times New Roman"/>
          <w:sz w:val="21"/>
          <w:szCs w:val="21"/>
        </w:rPr>
        <w:t xml:space="preserve"> parameters of critical calculations</w:t>
      </w:r>
      <w:r w:rsidR="00DF5DCA" w:rsidRPr="00ED6899">
        <w:rPr>
          <w:rFonts w:cs="Times New Roman"/>
          <w:sz w:val="21"/>
          <w:szCs w:val="21"/>
        </w:rPr>
        <w:t>, including</w:t>
      </w:r>
      <w:r w:rsidR="006E1712" w:rsidRPr="00ED6899">
        <w:rPr>
          <w:rFonts w:cs="Times New Roman"/>
          <w:sz w:val="21"/>
          <w:szCs w:val="21"/>
        </w:rPr>
        <w:t xml:space="preserve"> particles number, initial sources and so on.</w:t>
      </w:r>
    </w:p>
    <w:p w14:paraId="461EE82D" w14:textId="05B30FEA" w:rsidR="008D4130" w:rsidRPr="00ED6899" w:rsidRDefault="008D4130" w:rsidP="00F82B9F">
      <w:pPr>
        <w:pStyle w:val="a4"/>
        <w:numPr>
          <w:ilvl w:val="0"/>
          <w:numId w:val="1"/>
        </w:numPr>
        <w:spacing w:line="360" w:lineRule="auto"/>
        <w:ind w:left="0" w:firstLineChars="0"/>
        <w:jc w:val="left"/>
        <w:rPr>
          <w:rFonts w:cs="Times New Roman"/>
          <w:sz w:val="21"/>
          <w:szCs w:val="21"/>
        </w:rPr>
      </w:pPr>
      <w:r w:rsidRPr="00ED6899">
        <w:rPr>
          <w:rFonts w:cs="Times New Roman"/>
          <w:b/>
          <w:sz w:val="21"/>
          <w:szCs w:val="21"/>
        </w:rPr>
        <w:t>TALLY</w:t>
      </w:r>
      <w:r w:rsidR="005B1705" w:rsidRPr="00ED6899">
        <w:rPr>
          <w:rFonts w:cs="Times New Roman"/>
          <w:sz w:val="21"/>
          <w:szCs w:val="21"/>
        </w:rPr>
        <w:t xml:space="preserve">: </w:t>
      </w:r>
      <w:r w:rsidR="004453B0" w:rsidRPr="00ED6899">
        <w:rPr>
          <w:rFonts w:cs="Times New Roman"/>
          <w:sz w:val="21"/>
          <w:szCs w:val="21"/>
        </w:rPr>
        <w:t>D</w:t>
      </w:r>
      <w:r w:rsidRPr="00ED6899">
        <w:rPr>
          <w:rFonts w:cs="Times New Roman"/>
          <w:sz w:val="21"/>
          <w:szCs w:val="21"/>
        </w:rPr>
        <w:t>efine</w:t>
      </w:r>
      <w:r w:rsidR="0049082A" w:rsidRPr="00ED6899">
        <w:rPr>
          <w:rFonts w:cs="Times New Roman"/>
          <w:sz w:val="21"/>
          <w:szCs w:val="21"/>
        </w:rPr>
        <w:t xml:space="preserve"> counter</w:t>
      </w:r>
      <w:r w:rsidR="00DF5DCA" w:rsidRPr="00ED6899">
        <w:rPr>
          <w:rFonts w:cs="Times New Roman"/>
          <w:sz w:val="21"/>
          <w:szCs w:val="21"/>
        </w:rPr>
        <w:t>, including</w:t>
      </w:r>
      <w:r w:rsidR="0049082A" w:rsidRPr="00ED6899">
        <w:rPr>
          <w:rFonts w:cs="Times New Roman"/>
          <w:sz w:val="21"/>
          <w:szCs w:val="21"/>
        </w:rPr>
        <w:t xml:space="preserve"> flux, power, reaction rate and so on.</w:t>
      </w:r>
    </w:p>
    <w:p w14:paraId="2ABDD5D9" w14:textId="6F0A83EA" w:rsidR="008D4130" w:rsidRPr="00ED6899" w:rsidRDefault="008D4130" w:rsidP="00F82B9F">
      <w:pPr>
        <w:pStyle w:val="a4"/>
        <w:numPr>
          <w:ilvl w:val="0"/>
          <w:numId w:val="1"/>
        </w:numPr>
        <w:spacing w:line="360" w:lineRule="auto"/>
        <w:ind w:left="0" w:firstLineChars="0"/>
        <w:jc w:val="left"/>
        <w:rPr>
          <w:rFonts w:cs="Times New Roman"/>
          <w:sz w:val="21"/>
          <w:szCs w:val="21"/>
        </w:rPr>
      </w:pPr>
      <w:r w:rsidRPr="00ED6899">
        <w:rPr>
          <w:rFonts w:cs="Times New Roman"/>
          <w:b/>
          <w:sz w:val="21"/>
          <w:szCs w:val="21"/>
        </w:rPr>
        <w:t>CONVERGENCE</w:t>
      </w:r>
      <w:r w:rsidR="005B1705" w:rsidRPr="00ED6899">
        <w:rPr>
          <w:rFonts w:cs="Times New Roman"/>
          <w:sz w:val="21"/>
          <w:szCs w:val="21"/>
        </w:rPr>
        <w:t xml:space="preserve">: </w:t>
      </w:r>
      <w:r w:rsidR="00BE1CFB" w:rsidRPr="00ED6899">
        <w:rPr>
          <w:rFonts w:cs="Times New Roman"/>
          <w:sz w:val="21"/>
          <w:szCs w:val="21"/>
        </w:rPr>
        <w:t>D</w:t>
      </w:r>
      <w:r w:rsidRPr="00ED6899">
        <w:rPr>
          <w:rFonts w:cs="Times New Roman"/>
          <w:sz w:val="21"/>
          <w:szCs w:val="21"/>
        </w:rPr>
        <w:t>efine</w:t>
      </w:r>
      <w:r w:rsidR="0022074D" w:rsidRPr="00ED6899">
        <w:rPr>
          <w:rFonts w:cs="Times New Roman"/>
          <w:sz w:val="21"/>
          <w:szCs w:val="21"/>
        </w:rPr>
        <w:t xml:space="preserve"> diagnosis of source convergence and acceleration parameters.</w:t>
      </w:r>
    </w:p>
    <w:p w14:paraId="4FC1B4F5" w14:textId="4BF7DD93" w:rsidR="000017BB" w:rsidRPr="00ED6899" w:rsidRDefault="008D4130" w:rsidP="00F82B9F">
      <w:pPr>
        <w:pStyle w:val="a4"/>
        <w:numPr>
          <w:ilvl w:val="0"/>
          <w:numId w:val="1"/>
        </w:numPr>
        <w:spacing w:line="360" w:lineRule="auto"/>
        <w:ind w:left="0" w:firstLineChars="0"/>
        <w:jc w:val="left"/>
        <w:rPr>
          <w:rFonts w:cs="Times New Roman"/>
          <w:sz w:val="21"/>
          <w:szCs w:val="21"/>
        </w:rPr>
      </w:pPr>
      <w:r w:rsidRPr="00ED6899">
        <w:rPr>
          <w:rFonts w:cs="Times New Roman"/>
          <w:b/>
          <w:sz w:val="21"/>
          <w:szCs w:val="21"/>
        </w:rPr>
        <w:t>BURNUP</w:t>
      </w:r>
      <w:r w:rsidR="005B1705" w:rsidRPr="00ED6899">
        <w:rPr>
          <w:rFonts w:cs="Times New Roman"/>
          <w:sz w:val="21"/>
          <w:szCs w:val="21"/>
        </w:rPr>
        <w:t xml:space="preserve">: </w:t>
      </w:r>
      <w:r w:rsidR="004453B0" w:rsidRPr="00ED6899">
        <w:rPr>
          <w:rFonts w:cs="Times New Roman"/>
          <w:sz w:val="21"/>
          <w:szCs w:val="21"/>
        </w:rPr>
        <w:t>D</w:t>
      </w:r>
      <w:r w:rsidRPr="00ED6899">
        <w:rPr>
          <w:rFonts w:cs="Times New Roman"/>
          <w:sz w:val="21"/>
          <w:szCs w:val="21"/>
        </w:rPr>
        <w:t>efine</w:t>
      </w:r>
      <w:r w:rsidR="000017BB" w:rsidRPr="00ED6899">
        <w:rPr>
          <w:rFonts w:cs="Times New Roman"/>
          <w:sz w:val="21"/>
          <w:szCs w:val="21"/>
        </w:rPr>
        <w:t xml:space="preserve"> parameters of burnup calculations, including</w:t>
      </w:r>
      <w:r w:rsidR="00312E54" w:rsidRPr="00ED6899">
        <w:rPr>
          <w:rFonts w:cs="Times New Roman"/>
          <w:sz w:val="21"/>
          <w:szCs w:val="21"/>
        </w:rPr>
        <w:t xml:space="preserve"> burnup lattice cell, </w:t>
      </w:r>
      <w:r w:rsidR="000017BB" w:rsidRPr="00ED6899">
        <w:rPr>
          <w:rFonts w:cs="Times New Roman"/>
          <w:sz w:val="21"/>
          <w:szCs w:val="21"/>
        </w:rPr>
        <w:t xml:space="preserve">power, </w:t>
      </w:r>
      <w:r w:rsidR="0049082A" w:rsidRPr="00ED6899">
        <w:rPr>
          <w:rFonts w:cs="Times New Roman"/>
          <w:sz w:val="21"/>
          <w:szCs w:val="21"/>
        </w:rPr>
        <w:t>time step and so on.</w:t>
      </w:r>
    </w:p>
    <w:p w14:paraId="62CADB4E" w14:textId="73C36685" w:rsidR="00AB7ACD" w:rsidRPr="00ED6899" w:rsidRDefault="00AB7ACD">
      <w:pPr>
        <w:pStyle w:val="a4"/>
        <w:numPr>
          <w:ilvl w:val="0"/>
          <w:numId w:val="1"/>
        </w:numPr>
        <w:spacing w:line="360" w:lineRule="auto"/>
        <w:ind w:leftChars="-202" w:left="-424" w:firstLineChars="0" w:firstLine="0"/>
        <w:jc w:val="left"/>
        <w:rPr>
          <w:rFonts w:cs="Times New Roman"/>
          <w:sz w:val="21"/>
          <w:szCs w:val="21"/>
        </w:rPr>
      </w:pPr>
      <w:r w:rsidRPr="00ED6899">
        <w:rPr>
          <w:rFonts w:cs="Times New Roman"/>
          <w:b/>
          <w:sz w:val="21"/>
          <w:szCs w:val="21"/>
        </w:rPr>
        <w:t>PLOT</w:t>
      </w:r>
      <w:r w:rsidRPr="00ED6899">
        <w:rPr>
          <w:rFonts w:cs="Times New Roman"/>
          <w:sz w:val="21"/>
          <w:szCs w:val="21"/>
        </w:rPr>
        <w:t xml:space="preserve">: </w:t>
      </w:r>
      <w:r w:rsidR="00A63B80" w:rsidRPr="00ED6899">
        <w:rPr>
          <w:rFonts w:cs="Times New Roman"/>
          <w:sz w:val="21"/>
          <w:szCs w:val="21"/>
        </w:rPr>
        <w:t xml:space="preserve">Define </w:t>
      </w:r>
      <w:r w:rsidR="000247B3" w:rsidRPr="00ED6899">
        <w:rPr>
          <w:rFonts w:cs="Times New Roman"/>
          <w:sz w:val="21"/>
          <w:szCs w:val="21"/>
        </w:rPr>
        <w:t>parameters of 2D sectional geometry/material plotting</w:t>
      </w:r>
    </w:p>
    <w:p w14:paraId="5547EDA6" w14:textId="2C09FCDC" w:rsidR="008D4130" w:rsidRPr="00ED6899" w:rsidRDefault="008D4130" w:rsidP="00F82B9F">
      <w:pPr>
        <w:pStyle w:val="a4"/>
        <w:numPr>
          <w:ilvl w:val="0"/>
          <w:numId w:val="1"/>
        </w:numPr>
        <w:spacing w:line="360" w:lineRule="auto"/>
        <w:ind w:left="0" w:firstLineChars="0"/>
        <w:jc w:val="left"/>
        <w:rPr>
          <w:rFonts w:cs="Times New Roman"/>
          <w:sz w:val="21"/>
          <w:szCs w:val="21"/>
        </w:rPr>
      </w:pPr>
      <w:r w:rsidRPr="00ED6899">
        <w:rPr>
          <w:rFonts w:cs="Times New Roman"/>
          <w:b/>
          <w:sz w:val="21"/>
          <w:szCs w:val="21"/>
        </w:rPr>
        <w:t>PRINT</w:t>
      </w:r>
      <w:r w:rsidR="005B1705" w:rsidRPr="00ED6899">
        <w:rPr>
          <w:rFonts w:cs="Times New Roman"/>
          <w:sz w:val="21"/>
          <w:szCs w:val="21"/>
        </w:rPr>
        <w:t xml:space="preserve">: </w:t>
      </w:r>
      <w:r w:rsidR="004453B0" w:rsidRPr="00ED6899">
        <w:rPr>
          <w:rFonts w:cs="Times New Roman"/>
          <w:sz w:val="21"/>
          <w:szCs w:val="21"/>
        </w:rPr>
        <w:t>D</w:t>
      </w:r>
      <w:r w:rsidRPr="00ED6899">
        <w:rPr>
          <w:rFonts w:cs="Times New Roman"/>
          <w:sz w:val="21"/>
          <w:szCs w:val="21"/>
        </w:rPr>
        <w:t>efine</w:t>
      </w:r>
      <w:r w:rsidR="00312E54" w:rsidRPr="00ED6899">
        <w:rPr>
          <w:rFonts w:cs="Times New Roman"/>
          <w:sz w:val="21"/>
          <w:szCs w:val="21"/>
        </w:rPr>
        <w:t xml:space="preserve"> the content of output.</w:t>
      </w:r>
    </w:p>
    <w:p w14:paraId="4374E08E" w14:textId="77777777" w:rsidR="008D4130" w:rsidRPr="00FE4FCB" w:rsidRDefault="008D4130" w:rsidP="008D4130">
      <w:pPr>
        <w:pStyle w:val="2"/>
        <w:spacing w:before="120"/>
        <w:rPr>
          <w:rFonts w:ascii="Times New Roman" w:hAnsi="Times New Roman" w:cs="Times New Roman"/>
        </w:rPr>
      </w:pPr>
      <w:bookmarkStart w:id="12" w:name="_Toc335658100"/>
      <w:bookmarkStart w:id="13" w:name="_Toc369335181"/>
      <w:r w:rsidRPr="00FE4FCB">
        <w:rPr>
          <w:rFonts w:ascii="Times New Roman" w:hAnsi="Times New Roman" w:cs="Times New Roman"/>
        </w:rPr>
        <w:t xml:space="preserve">2.2 </w:t>
      </w:r>
      <w:bookmarkEnd w:id="12"/>
      <w:r w:rsidR="00AA5AC5" w:rsidRPr="00FE4FCB">
        <w:rPr>
          <w:rFonts w:ascii="Times New Roman" w:hAnsi="Times New Roman" w:cs="Times New Roman"/>
        </w:rPr>
        <w:t>Input cards</w:t>
      </w:r>
      <w:bookmarkEnd w:id="13"/>
    </w:p>
    <w:p w14:paraId="75D78CF6" w14:textId="39D28BE6" w:rsidR="008D4130" w:rsidRDefault="00162018" w:rsidP="008D4130">
      <w:pPr>
        <w:spacing w:line="360" w:lineRule="auto"/>
        <w:ind w:firstLine="454"/>
        <w:rPr>
          <w:rFonts w:ascii="Times New Roman" w:hAnsi="Times New Roman" w:cs="Times New Roman"/>
          <w:szCs w:val="21"/>
        </w:rPr>
      </w:pPr>
      <w:r w:rsidRPr="000141C5">
        <w:rPr>
          <w:rFonts w:ascii="Times New Roman" w:hAnsi="Times New Roman" w:cs="Times New Roman"/>
          <w:szCs w:val="21"/>
        </w:rPr>
        <w:t xml:space="preserve">Specific input cards for different input </w:t>
      </w:r>
      <w:r w:rsidR="00044723" w:rsidRPr="000141C5">
        <w:rPr>
          <w:rFonts w:ascii="Times New Roman" w:hAnsi="Times New Roman" w:cs="Times New Roman"/>
          <w:szCs w:val="21"/>
        </w:rPr>
        <w:t>blocks</w:t>
      </w:r>
      <w:r w:rsidR="005B1705" w:rsidRPr="000141C5">
        <w:rPr>
          <w:rFonts w:ascii="Times New Roman" w:hAnsi="Times New Roman" w:cs="Times New Roman"/>
          <w:szCs w:val="21"/>
        </w:rPr>
        <w:t xml:space="preserve">: </w:t>
      </w:r>
    </w:p>
    <w:p w14:paraId="7600E479" w14:textId="77777777" w:rsidR="008C3526" w:rsidRPr="000141C5" w:rsidRDefault="008C3526" w:rsidP="008D4130">
      <w:pPr>
        <w:spacing w:line="360" w:lineRule="auto"/>
        <w:ind w:firstLine="454"/>
        <w:rPr>
          <w:rFonts w:ascii="Times New Roman" w:hAnsi="Times New Roman" w:cs="Times New Roman"/>
          <w:szCs w:val="21"/>
        </w:rPr>
      </w:pPr>
    </w:p>
    <w:p w14:paraId="6947B05A" w14:textId="77777777" w:rsidR="008D4130" w:rsidRPr="000141C5" w:rsidRDefault="00457085" w:rsidP="008D4130">
      <w:pPr>
        <w:widowControl/>
        <w:spacing w:line="360" w:lineRule="auto"/>
        <w:jc w:val="center"/>
        <w:rPr>
          <w:rFonts w:ascii="Times New Roman" w:hAnsi="Times New Roman" w:cs="Times New Roman"/>
          <w:szCs w:val="21"/>
        </w:rPr>
      </w:pPr>
      <w:r w:rsidRPr="000141C5">
        <w:rPr>
          <w:rFonts w:ascii="Times New Roman" w:hAnsi="Times New Roman" w:cs="Times New Roman"/>
          <w:szCs w:val="21"/>
        </w:rPr>
        <w:t xml:space="preserve">Table </w:t>
      </w:r>
      <w:r w:rsidR="00690496" w:rsidRPr="000141C5">
        <w:rPr>
          <w:rFonts w:ascii="Times New Roman" w:hAnsi="Times New Roman" w:cs="Times New Roman"/>
          <w:szCs w:val="21"/>
        </w:rPr>
        <w:t xml:space="preserve">2-1 </w:t>
      </w:r>
      <w:r w:rsidR="00561E2D" w:rsidRPr="000141C5">
        <w:rPr>
          <w:rFonts w:ascii="Times New Roman" w:hAnsi="Times New Roman" w:cs="Times New Roman"/>
          <w:szCs w:val="21"/>
        </w:rPr>
        <w:t xml:space="preserve">Overview of </w:t>
      </w:r>
      <w:r w:rsidR="008D4130" w:rsidRPr="000141C5">
        <w:rPr>
          <w:rFonts w:ascii="Times New Roman" w:hAnsi="Times New Roman" w:cs="Times New Roman"/>
          <w:szCs w:val="21"/>
        </w:rPr>
        <w:t>RMC</w:t>
      </w:r>
      <w:r w:rsidR="00561E2D" w:rsidRPr="000141C5">
        <w:rPr>
          <w:rFonts w:ascii="Times New Roman" w:hAnsi="Times New Roman" w:cs="Times New Roman"/>
          <w:szCs w:val="21"/>
        </w:rPr>
        <w:t xml:space="preserve"> input cards</w:t>
      </w:r>
    </w:p>
    <w:tbl>
      <w:tblPr>
        <w:tblStyle w:val="a5"/>
        <w:tblW w:w="9725" w:type="dxa"/>
        <w:jc w:val="center"/>
        <w:tblLook w:val="04A0" w:firstRow="1" w:lastRow="0" w:firstColumn="1" w:lastColumn="0" w:noHBand="0" w:noVBand="1"/>
      </w:tblPr>
      <w:tblGrid>
        <w:gridCol w:w="1478"/>
        <w:gridCol w:w="1703"/>
        <w:gridCol w:w="5073"/>
        <w:gridCol w:w="1471"/>
      </w:tblGrid>
      <w:tr w:rsidR="00C22DA5" w:rsidRPr="000141C5" w14:paraId="47B0A775" w14:textId="77777777" w:rsidTr="0058436E">
        <w:trPr>
          <w:jc w:val="center"/>
        </w:trPr>
        <w:tc>
          <w:tcPr>
            <w:tcW w:w="1478" w:type="dxa"/>
            <w:vAlign w:val="center"/>
          </w:tcPr>
          <w:p w14:paraId="7E45579D" w14:textId="5D4DC9A6"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 xml:space="preserve">Input </w:t>
            </w:r>
            <w:r w:rsidR="007D7C8C" w:rsidRPr="000141C5">
              <w:rPr>
                <w:rFonts w:ascii="Times New Roman" w:hAnsi="Times New Roman" w:cs="Times New Roman"/>
                <w:szCs w:val="21"/>
              </w:rPr>
              <w:t>blocks</w:t>
            </w:r>
          </w:p>
        </w:tc>
        <w:tc>
          <w:tcPr>
            <w:tcW w:w="1703" w:type="dxa"/>
            <w:vAlign w:val="center"/>
          </w:tcPr>
          <w:p w14:paraId="453F29F5"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Input card</w:t>
            </w:r>
          </w:p>
        </w:tc>
        <w:tc>
          <w:tcPr>
            <w:tcW w:w="5073" w:type="dxa"/>
            <w:vAlign w:val="center"/>
          </w:tcPr>
          <w:p w14:paraId="233962AA" w14:textId="77777777" w:rsidR="00C22DA5" w:rsidRPr="000141C5" w:rsidRDefault="000B1CA4" w:rsidP="0058436E">
            <w:pPr>
              <w:widowControl/>
              <w:jc w:val="center"/>
              <w:rPr>
                <w:rFonts w:ascii="Times New Roman" w:hAnsi="Times New Roman" w:cs="Times New Roman"/>
                <w:szCs w:val="21"/>
              </w:rPr>
            </w:pPr>
            <w:r w:rsidRPr="000141C5">
              <w:rPr>
                <w:rFonts w:ascii="Times New Roman" w:hAnsi="Times New Roman" w:cs="Times New Roman"/>
                <w:szCs w:val="21"/>
              </w:rPr>
              <w:t>Descriptions of functions</w:t>
            </w:r>
          </w:p>
        </w:tc>
        <w:tc>
          <w:tcPr>
            <w:tcW w:w="1471" w:type="dxa"/>
            <w:vAlign w:val="center"/>
          </w:tcPr>
          <w:p w14:paraId="6B8AD23F" w14:textId="77777777" w:rsidR="00C22DA5" w:rsidRPr="000141C5" w:rsidRDefault="00E25264" w:rsidP="0058436E">
            <w:pPr>
              <w:widowControl/>
              <w:jc w:val="center"/>
              <w:rPr>
                <w:rFonts w:ascii="Times New Roman" w:hAnsi="Times New Roman" w:cs="Times New Roman"/>
                <w:szCs w:val="21"/>
              </w:rPr>
            </w:pPr>
            <w:r w:rsidRPr="000141C5">
              <w:rPr>
                <w:rFonts w:ascii="Times New Roman" w:hAnsi="Times New Roman" w:cs="Times New Roman"/>
                <w:szCs w:val="21"/>
              </w:rPr>
              <w:t>C</w:t>
            </w:r>
            <w:r w:rsidR="00C22DA5" w:rsidRPr="000141C5">
              <w:rPr>
                <w:rFonts w:ascii="Times New Roman" w:hAnsi="Times New Roman" w:cs="Times New Roman"/>
                <w:szCs w:val="21"/>
              </w:rPr>
              <w:t xml:space="preserve">hapters and sections </w:t>
            </w:r>
            <w:r w:rsidRPr="000141C5">
              <w:rPr>
                <w:rFonts w:ascii="Times New Roman" w:hAnsi="Times New Roman" w:cs="Times New Roman"/>
                <w:szCs w:val="21"/>
              </w:rPr>
              <w:t>in</w:t>
            </w:r>
            <w:r w:rsidR="00C22DA5" w:rsidRPr="000141C5">
              <w:rPr>
                <w:rFonts w:ascii="Times New Roman" w:hAnsi="Times New Roman" w:cs="Times New Roman"/>
                <w:szCs w:val="21"/>
              </w:rPr>
              <w:t xml:space="preserve"> the </w:t>
            </w:r>
            <w:r w:rsidRPr="000141C5">
              <w:rPr>
                <w:rFonts w:ascii="Times New Roman" w:hAnsi="Times New Roman" w:cs="Times New Roman"/>
                <w:szCs w:val="21"/>
              </w:rPr>
              <w:t>manual</w:t>
            </w:r>
          </w:p>
        </w:tc>
      </w:tr>
      <w:tr w:rsidR="00C22DA5" w:rsidRPr="000141C5" w14:paraId="73F86B2D" w14:textId="77777777" w:rsidTr="0058436E">
        <w:trPr>
          <w:jc w:val="center"/>
        </w:trPr>
        <w:tc>
          <w:tcPr>
            <w:tcW w:w="1478" w:type="dxa"/>
            <w:vAlign w:val="center"/>
          </w:tcPr>
          <w:p w14:paraId="5F1514FC"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Surface</w:t>
            </w:r>
          </w:p>
        </w:tc>
        <w:tc>
          <w:tcPr>
            <w:tcW w:w="1703" w:type="dxa"/>
            <w:vAlign w:val="center"/>
          </w:tcPr>
          <w:p w14:paraId="46D2ED73"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Surf</w:t>
            </w:r>
          </w:p>
        </w:tc>
        <w:tc>
          <w:tcPr>
            <w:tcW w:w="5073" w:type="dxa"/>
            <w:vAlign w:val="center"/>
          </w:tcPr>
          <w:p w14:paraId="24EC2FD1" w14:textId="77777777" w:rsidR="00C22DA5" w:rsidRPr="000141C5" w:rsidRDefault="00617194" w:rsidP="00A37F2C">
            <w:pPr>
              <w:widowControl/>
              <w:jc w:val="center"/>
              <w:rPr>
                <w:rFonts w:ascii="Times New Roman" w:hAnsi="Times New Roman" w:cs="Times New Roman"/>
                <w:szCs w:val="21"/>
              </w:rPr>
            </w:pPr>
            <w:r w:rsidRPr="000141C5">
              <w:rPr>
                <w:rFonts w:ascii="Times New Roman" w:hAnsi="Times New Roman" w:cs="Times New Roman"/>
                <w:szCs w:val="21"/>
              </w:rPr>
              <w:t>Define</w:t>
            </w:r>
            <w:r w:rsidR="00A37F2C" w:rsidRPr="000141C5">
              <w:rPr>
                <w:rFonts w:ascii="Times New Roman" w:hAnsi="Times New Roman" w:cs="Times New Roman"/>
                <w:szCs w:val="21"/>
              </w:rPr>
              <w:t xml:space="preserve"> a curved surface</w:t>
            </w:r>
            <w:r w:rsidR="007055DC" w:rsidRPr="000141C5">
              <w:rPr>
                <w:rFonts w:ascii="Times New Roman" w:hAnsi="Times New Roman" w:cs="Times New Roman"/>
                <w:szCs w:val="21"/>
              </w:rPr>
              <w:t>, including</w:t>
            </w:r>
            <w:r w:rsidR="00A37F2C" w:rsidRPr="000141C5">
              <w:rPr>
                <w:rFonts w:ascii="Times New Roman" w:hAnsi="Times New Roman" w:cs="Times New Roman"/>
                <w:szCs w:val="21"/>
              </w:rPr>
              <w:t xml:space="preserve"> the type, equation parameters, boundary conditions of the surface, and so on</w:t>
            </w:r>
          </w:p>
        </w:tc>
        <w:tc>
          <w:tcPr>
            <w:tcW w:w="1471" w:type="dxa"/>
            <w:vAlign w:val="center"/>
          </w:tcPr>
          <w:p w14:paraId="13F33301"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3.1</w:t>
            </w:r>
          </w:p>
        </w:tc>
      </w:tr>
      <w:tr w:rsidR="00C22DA5" w:rsidRPr="000141C5" w14:paraId="11AD9124" w14:textId="77777777" w:rsidTr="0058436E">
        <w:trPr>
          <w:jc w:val="center"/>
        </w:trPr>
        <w:tc>
          <w:tcPr>
            <w:tcW w:w="1478" w:type="dxa"/>
            <w:vMerge w:val="restart"/>
            <w:vAlign w:val="center"/>
          </w:tcPr>
          <w:p w14:paraId="1C3497EF"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Universe</w:t>
            </w:r>
          </w:p>
        </w:tc>
        <w:tc>
          <w:tcPr>
            <w:tcW w:w="1703" w:type="dxa"/>
            <w:vAlign w:val="center"/>
          </w:tcPr>
          <w:p w14:paraId="28B56598"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Cell</w:t>
            </w:r>
          </w:p>
        </w:tc>
        <w:tc>
          <w:tcPr>
            <w:tcW w:w="5073" w:type="dxa"/>
            <w:vAlign w:val="center"/>
          </w:tcPr>
          <w:p w14:paraId="520753C8" w14:textId="77777777" w:rsidR="00C22DA5" w:rsidRPr="000141C5" w:rsidRDefault="00617194" w:rsidP="00A37F2C">
            <w:pPr>
              <w:jc w:val="center"/>
              <w:rPr>
                <w:rFonts w:ascii="Times New Roman" w:hAnsi="Times New Roman" w:cs="Times New Roman"/>
                <w:szCs w:val="21"/>
              </w:rPr>
            </w:pPr>
            <w:r w:rsidRPr="000141C5">
              <w:rPr>
                <w:rFonts w:ascii="Times New Roman" w:hAnsi="Times New Roman" w:cs="Times New Roman"/>
                <w:szCs w:val="21"/>
              </w:rPr>
              <w:t>Define</w:t>
            </w:r>
            <w:r w:rsidR="00A37F2C" w:rsidRPr="000141C5">
              <w:rPr>
                <w:rFonts w:ascii="Times New Roman" w:hAnsi="Times New Roman" w:cs="Times New Roman"/>
                <w:szCs w:val="21"/>
              </w:rPr>
              <w:t xml:space="preserve"> a lattice cell in the space,</w:t>
            </w:r>
            <w:r w:rsidR="007055DC" w:rsidRPr="000141C5">
              <w:rPr>
                <w:rFonts w:ascii="Times New Roman" w:hAnsi="Times New Roman" w:cs="Times New Roman"/>
                <w:szCs w:val="21"/>
              </w:rPr>
              <w:t xml:space="preserve"> including</w:t>
            </w:r>
            <w:r w:rsidR="00A37F2C" w:rsidRPr="000141C5">
              <w:rPr>
                <w:rFonts w:ascii="Times New Roman" w:hAnsi="Times New Roman" w:cs="Times New Roman"/>
                <w:szCs w:val="21"/>
              </w:rPr>
              <w:t xml:space="preserve"> its material, </w:t>
            </w:r>
            <w:r w:rsidR="00A37F2C" w:rsidRPr="000141C5">
              <w:rPr>
                <w:rFonts w:ascii="Times New Roman" w:hAnsi="Times New Roman" w:cs="Times New Roman"/>
                <w:szCs w:val="21"/>
              </w:rPr>
              <w:lastRenderedPageBreak/>
              <w:t>geometry, volume, temperature and so on</w:t>
            </w:r>
          </w:p>
        </w:tc>
        <w:tc>
          <w:tcPr>
            <w:tcW w:w="1471" w:type="dxa"/>
            <w:vAlign w:val="center"/>
          </w:tcPr>
          <w:p w14:paraId="7E25F825"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lastRenderedPageBreak/>
              <w:t>3.2</w:t>
            </w:r>
          </w:p>
        </w:tc>
      </w:tr>
      <w:tr w:rsidR="00C22DA5" w:rsidRPr="000141C5" w14:paraId="03C512DF" w14:textId="77777777" w:rsidTr="0058436E">
        <w:trPr>
          <w:jc w:val="center"/>
        </w:trPr>
        <w:tc>
          <w:tcPr>
            <w:tcW w:w="1478" w:type="dxa"/>
            <w:vMerge/>
            <w:vAlign w:val="center"/>
          </w:tcPr>
          <w:p w14:paraId="4AA5C28E" w14:textId="77777777" w:rsidR="00C22DA5" w:rsidRPr="000141C5" w:rsidRDefault="00C22DA5" w:rsidP="0058436E">
            <w:pPr>
              <w:widowControl/>
              <w:jc w:val="center"/>
              <w:rPr>
                <w:rFonts w:ascii="Times New Roman" w:hAnsi="Times New Roman" w:cs="Times New Roman"/>
                <w:szCs w:val="21"/>
              </w:rPr>
            </w:pPr>
          </w:p>
        </w:tc>
        <w:tc>
          <w:tcPr>
            <w:tcW w:w="1703" w:type="dxa"/>
            <w:vAlign w:val="center"/>
          </w:tcPr>
          <w:p w14:paraId="5425AF6E"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Universe</w:t>
            </w:r>
          </w:p>
        </w:tc>
        <w:tc>
          <w:tcPr>
            <w:tcW w:w="5073" w:type="dxa"/>
            <w:vAlign w:val="center"/>
          </w:tcPr>
          <w:p w14:paraId="44C7F3BD" w14:textId="77777777" w:rsidR="00C22DA5" w:rsidRPr="000141C5" w:rsidRDefault="00617194" w:rsidP="002C32E6">
            <w:pPr>
              <w:jc w:val="center"/>
              <w:rPr>
                <w:rFonts w:ascii="Times New Roman" w:hAnsi="Times New Roman" w:cs="Times New Roman"/>
                <w:szCs w:val="21"/>
              </w:rPr>
            </w:pPr>
            <w:r w:rsidRPr="000141C5">
              <w:rPr>
                <w:rFonts w:ascii="Times New Roman" w:hAnsi="Times New Roman" w:cs="Times New Roman"/>
                <w:szCs w:val="21"/>
              </w:rPr>
              <w:t>Define</w:t>
            </w:r>
            <w:r w:rsidR="00CF7053" w:rsidRPr="000141C5">
              <w:rPr>
                <w:rFonts w:ascii="Times New Roman" w:hAnsi="Times New Roman" w:cs="Times New Roman"/>
                <w:szCs w:val="21"/>
              </w:rPr>
              <w:t xml:space="preserve"> a integrated geometric space</w:t>
            </w:r>
            <w:r w:rsidR="007055DC" w:rsidRPr="000141C5">
              <w:rPr>
                <w:rFonts w:ascii="Times New Roman" w:hAnsi="Times New Roman" w:cs="Times New Roman"/>
                <w:szCs w:val="21"/>
              </w:rPr>
              <w:t>, including</w:t>
            </w:r>
            <w:r w:rsidR="00575F37" w:rsidRPr="000141C5">
              <w:rPr>
                <w:rFonts w:ascii="Times New Roman" w:hAnsi="Times New Roman" w:cs="Times New Roman"/>
                <w:szCs w:val="21"/>
              </w:rPr>
              <w:t xml:space="preserve"> </w:t>
            </w:r>
            <w:r w:rsidR="00CF7053" w:rsidRPr="000141C5">
              <w:rPr>
                <w:rFonts w:ascii="Times New Roman" w:hAnsi="Times New Roman" w:cs="Times New Roman"/>
                <w:szCs w:val="21"/>
              </w:rPr>
              <w:t>coordinate transformations</w:t>
            </w:r>
            <w:r w:rsidR="002C32E6" w:rsidRPr="000141C5">
              <w:rPr>
                <w:rFonts w:ascii="Times New Roman" w:hAnsi="Times New Roman" w:cs="Times New Roman"/>
                <w:szCs w:val="21"/>
              </w:rPr>
              <w:t xml:space="preserve">, repeated mesh </w:t>
            </w:r>
            <w:r w:rsidR="00A37F2C" w:rsidRPr="000141C5">
              <w:rPr>
                <w:rFonts w:ascii="Times New Roman" w:hAnsi="Times New Roman" w:cs="Times New Roman"/>
                <w:szCs w:val="21"/>
              </w:rPr>
              <w:t>and so on</w:t>
            </w:r>
          </w:p>
        </w:tc>
        <w:tc>
          <w:tcPr>
            <w:tcW w:w="1471" w:type="dxa"/>
            <w:vAlign w:val="center"/>
          </w:tcPr>
          <w:p w14:paraId="45DE7F43"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3.3</w:t>
            </w:r>
          </w:p>
        </w:tc>
      </w:tr>
      <w:tr w:rsidR="00C22DA5" w:rsidRPr="000141C5" w14:paraId="399E2812" w14:textId="77777777" w:rsidTr="0058436E">
        <w:trPr>
          <w:jc w:val="center"/>
        </w:trPr>
        <w:tc>
          <w:tcPr>
            <w:tcW w:w="1478" w:type="dxa"/>
            <w:vMerge w:val="restart"/>
            <w:vAlign w:val="center"/>
          </w:tcPr>
          <w:p w14:paraId="3A71AD35"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Material</w:t>
            </w:r>
          </w:p>
        </w:tc>
        <w:tc>
          <w:tcPr>
            <w:tcW w:w="1703" w:type="dxa"/>
            <w:vAlign w:val="center"/>
          </w:tcPr>
          <w:p w14:paraId="360EACEF"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Mat</w:t>
            </w:r>
          </w:p>
        </w:tc>
        <w:tc>
          <w:tcPr>
            <w:tcW w:w="5073" w:type="dxa"/>
            <w:vAlign w:val="center"/>
          </w:tcPr>
          <w:p w14:paraId="6C0D2F21" w14:textId="77777777" w:rsidR="00C22DA5" w:rsidRPr="000141C5" w:rsidRDefault="00617194" w:rsidP="00405898">
            <w:pPr>
              <w:widowControl/>
              <w:jc w:val="center"/>
              <w:rPr>
                <w:rFonts w:ascii="Times New Roman" w:hAnsi="Times New Roman" w:cs="Times New Roman"/>
                <w:szCs w:val="21"/>
              </w:rPr>
            </w:pPr>
            <w:r w:rsidRPr="000141C5">
              <w:rPr>
                <w:rFonts w:ascii="Times New Roman" w:hAnsi="Times New Roman" w:cs="Times New Roman"/>
                <w:szCs w:val="21"/>
              </w:rPr>
              <w:t>Define</w:t>
            </w:r>
            <w:r w:rsidR="007055DC" w:rsidRPr="000141C5">
              <w:rPr>
                <w:rFonts w:ascii="Times New Roman" w:hAnsi="Times New Roman" w:cs="Times New Roman"/>
                <w:szCs w:val="21"/>
              </w:rPr>
              <w:t xml:space="preserve"> a kind of material, including</w:t>
            </w:r>
            <w:r w:rsidR="00F174AB" w:rsidRPr="000141C5">
              <w:rPr>
                <w:rFonts w:ascii="Times New Roman" w:hAnsi="Times New Roman" w:cs="Times New Roman"/>
                <w:szCs w:val="21"/>
              </w:rPr>
              <w:t xml:space="preserve"> density</w:t>
            </w:r>
            <w:r w:rsidR="00C22DA5" w:rsidRPr="000141C5">
              <w:rPr>
                <w:rFonts w:ascii="Times New Roman" w:hAnsi="Times New Roman" w:cs="Times New Roman"/>
                <w:szCs w:val="21"/>
              </w:rPr>
              <w:t>，</w:t>
            </w:r>
            <w:r w:rsidR="006E5BB0" w:rsidRPr="000141C5">
              <w:rPr>
                <w:rFonts w:ascii="Times New Roman" w:hAnsi="Times New Roman" w:cs="Times New Roman"/>
                <w:szCs w:val="21"/>
              </w:rPr>
              <w:t>nuclide composition</w:t>
            </w:r>
            <w:r w:rsidR="00405898" w:rsidRPr="000141C5">
              <w:rPr>
                <w:rFonts w:ascii="Times New Roman" w:hAnsi="Times New Roman" w:cs="Times New Roman"/>
                <w:szCs w:val="21"/>
              </w:rPr>
              <w:t xml:space="preserve">, </w:t>
            </w:r>
            <w:r w:rsidR="00A37F2C" w:rsidRPr="000141C5">
              <w:rPr>
                <w:rFonts w:ascii="Times New Roman" w:hAnsi="Times New Roman" w:cs="Times New Roman"/>
                <w:szCs w:val="21"/>
              </w:rPr>
              <w:t>and so on</w:t>
            </w:r>
          </w:p>
        </w:tc>
        <w:tc>
          <w:tcPr>
            <w:tcW w:w="1471" w:type="dxa"/>
            <w:vAlign w:val="center"/>
          </w:tcPr>
          <w:p w14:paraId="50D5EAD1"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4.1</w:t>
            </w:r>
          </w:p>
        </w:tc>
      </w:tr>
      <w:tr w:rsidR="00C22DA5" w:rsidRPr="000141C5" w14:paraId="3F4466A5" w14:textId="77777777" w:rsidTr="0058436E">
        <w:trPr>
          <w:jc w:val="center"/>
        </w:trPr>
        <w:tc>
          <w:tcPr>
            <w:tcW w:w="1478" w:type="dxa"/>
            <w:vMerge/>
            <w:vAlign w:val="center"/>
          </w:tcPr>
          <w:p w14:paraId="037413B5" w14:textId="77777777" w:rsidR="00C22DA5" w:rsidRPr="000141C5" w:rsidRDefault="00C22DA5" w:rsidP="0058436E">
            <w:pPr>
              <w:widowControl/>
              <w:jc w:val="center"/>
              <w:rPr>
                <w:rFonts w:ascii="Times New Roman" w:hAnsi="Times New Roman" w:cs="Times New Roman"/>
                <w:szCs w:val="21"/>
              </w:rPr>
            </w:pPr>
          </w:p>
        </w:tc>
        <w:tc>
          <w:tcPr>
            <w:tcW w:w="1703" w:type="dxa"/>
            <w:vAlign w:val="center"/>
          </w:tcPr>
          <w:p w14:paraId="1724C014"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Sab</w:t>
            </w:r>
          </w:p>
        </w:tc>
        <w:tc>
          <w:tcPr>
            <w:tcW w:w="5073" w:type="dxa"/>
            <w:vAlign w:val="center"/>
          </w:tcPr>
          <w:p w14:paraId="77E97104" w14:textId="77777777" w:rsidR="00C22DA5" w:rsidRPr="000141C5" w:rsidRDefault="00500AB7" w:rsidP="00C24571">
            <w:pPr>
              <w:widowControl/>
              <w:jc w:val="center"/>
              <w:rPr>
                <w:rFonts w:ascii="Times New Roman" w:hAnsi="Times New Roman" w:cs="Times New Roman"/>
                <w:szCs w:val="21"/>
              </w:rPr>
            </w:pPr>
            <w:r w:rsidRPr="000141C5">
              <w:rPr>
                <w:rFonts w:ascii="Times New Roman" w:hAnsi="Times New Roman" w:cs="Times New Roman"/>
                <w:szCs w:val="21"/>
              </w:rPr>
              <w:t>Determine</w:t>
            </w:r>
            <w:r w:rsidR="001222C5" w:rsidRPr="000141C5">
              <w:rPr>
                <w:rFonts w:ascii="Times New Roman" w:hAnsi="Times New Roman" w:cs="Times New Roman"/>
                <w:szCs w:val="21"/>
              </w:rPr>
              <w:t xml:space="preserve"> the </w:t>
            </w:r>
            <w:r w:rsidR="00573278" w:rsidRPr="000141C5">
              <w:rPr>
                <w:rFonts w:ascii="Times New Roman" w:hAnsi="Times New Roman" w:cs="Times New Roman"/>
                <w:szCs w:val="21"/>
              </w:rPr>
              <w:t>thermalized</w:t>
            </w:r>
            <w:r w:rsidR="001222C5" w:rsidRPr="000141C5">
              <w:rPr>
                <w:rFonts w:ascii="Times New Roman" w:hAnsi="Times New Roman" w:cs="Times New Roman"/>
                <w:szCs w:val="21"/>
              </w:rPr>
              <w:t xml:space="preserve"> cross sections libraries for a kind of material</w:t>
            </w:r>
          </w:p>
        </w:tc>
        <w:tc>
          <w:tcPr>
            <w:tcW w:w="1471" w:type="dxa"/>
            <w:vAlign w:val="center"/>
          </w:tcPr>
          <w:p w14:paraId="51A197AB"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4.1</w:t>
            </w:r>
          </w:p>
        </w:tc>
      </w:tr>
      <w:tr w:rsidR="00C22DA5" w:rsidRPr="000141C5" w14:paraId="117CF2AC" w14:textId="77777777" w:rsidTr="0058436E">
        <w:trPr>
          <w:jc w:val="center"/>
        </w:trPr>
        <w:tc>
          <w:tcPr>
            <w:tcW w:w="1478" w:type="dxa"/>
            <w:vMerge/>
            <w:vAlign w:val="center"/>
          </w:tcPr>
          <w:p w14:paraId="3E229485" w14:textId="77777777" w:rsidR="00C22DA5" w:rsidRPr="000141C5" w:rsidRDefault="00C22DA5" w:rsidP="0058436E">
            <w:pPr>
              <w:widowControl/>
              <w:jc w:val="center"/>
              <w:rPr>
                <w:rFonts w:ascii="Times New Roman" w:hAnsi="Times New Roman" w:cs="Times New Roman"/>
                <w:szCs w:val="21"/>
              </w:rPr>
            </w:pPr>
          </w:p>
        </w:tc>
        <w:tc>
          <w:tcPr>
            <w:tcW w:w="1703" w:type="dxa"/>
            <w:vAlign w:val="center"/>
          </w:tcPr>
          <w:p w14:paraId="4FA87E38"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CeAce</w:t>
            </w:r>
          </w:p>
        </w:tc>
        <w:tc>
          <w:tcPr>
            <w:tcW w:w="5073" w:type="dxa"/>
            <w:vAlign w:val="center"/>
          </w:tcPr>
          <w:p w14:paraId="0DFF0443" w14:textId="77777777" w:rsidR="00C22DA5" w:rsidRPr="000141C5" w:rsidRDefault="00500AB7" w:rsidP="00952863">
            <w:pPr>
              <w:widowControl/>
              <w:jc w:val="center"/>
              <w:rPr>
                <w:rFonts w:ascii="Times New Roman" w:hAnsi="Times New Roman" w:cs="Times New Roman"/>
                <w:szCs w:val="21"/>
              </w:rPr>
            </w:pPr>
            <w:r w:rsidRPr="000141C5">
              <w:rPr>
                <w:rFonts w:ascii="Times New Roman" w:hAnsi="Times New Roman" w:cs="Times New Roman"/>
                <w:szCs w:val="21"/>
              </w:rPr>
              <w:t>Determine</w:t>
            </w:r>
            <w:r w:rsidR="00952863" w:rsidRPr="000141C5">
              <w:rPr>
                <w:rFonts w:ascii="Times New Roman" w:hAnsi="Times New Roman" w:cs="Times New Roman"/>
                <w:szCs w:val="21"/>
              </w:rPr>
              <w:t xml:space="preserve"> the input parameters related to the continuous-energy ACE cross sections</w:t>
            </w:r>
          </w:p>
        </w:tc>
        <w:tc>
          <w:tcPr>
            <w:tcW w:w="1471" w:type="dxa"/>
            <w:vAlign w:val="center"/>
          </w:tcPr>
          <w:p w14:paraId="0B53309F"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4.2</w:t>
            </w:r>
          </w:p>
        </w:tc>
      </w:tr>
      <w:tr w:rsidR="00C22DA5" w:rsidRPr="000141C5" w14:paraId="1D6EEF56" w14:textId="77777777" w:rsidTr="0058436E">
        <w:trPr>
          <w:jc w:val="center"/>
        </w:trPr>
        <w:tc>
          <w:tcPr>
            <w:tcW w:w="1478" w:type="dxa"/>
            <w:vMerge/>
            <w:vAlign w:val="center"/>
          </w:tcPr>
          <w:p w14:paraId="017658BA" w14:textId="77777777" w:rsidR="00C22DA5" w:rsidRPr="000141C5" w:rsidRDefault="00C22DA5" w:rsidP="0058436E">
            <w:pPr>
              <w:widowControl/>
              <w:jc w:val="center"/>
              <w:rPr>
                <w:rFonts w:ascii="Times New Roman" w:hAnsi="Times New Roman" w:cs="Times New Roman"/>
                <w:szCs w:val="21"/>
              </w:rPr>
            </w:pPr>
          </w:p>
        </w:tc>
        <w:tc>
          <w:tcPr>
            <w:tcW w:w="1703" w:type="dxa"/>
            <w:vAlign w:val="center"/>
          </w:tcPr>
          <w:p w14:paraId="34367970"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MgAce</w:t>
            </w:r>
          </w:p>
        </w:tc>
        <w:tc>
          <w:tcPr>
            <w:tcW w:w="5073" w:type="dxa"/>
            <w:vAlign w:val="center"/>
          </w:tcPr>
          <w:p w14:paraId="28DD9B6D" w14:textId="77777777" w:rsidR="00C22DA5" w:rsidRPr="000141C5" w:rsidRDefault="00500AB7" w:rsidP="008E7453">
            <w:pPr>
              <w:widowControl/>
              <w:jc w:val="center"/>
              <w:rPr>
                <w:rFonts w:ascii="Times New Roman" w:hAnsi="Times New Roman" w:cs="Times New Roman"/>
                <w:szCs w:val="21"/>
              </w:rPr>
            </w:pPr>
            <w:r w:rsidRPr="000141C5">
              <w:rPr>
                <w:rFonts w:ascii="Times New Roman" w:hAnsi="Times New Roman" w:cs="Times New Roman"/>
                <w:szCs w:val="21"/>
              </w:rPr>
              <w:t>Determine</w:t>
            </w:r>
            <w:r w:rsidR="008E7453" w:rsidRPr="000141C5">
              <w:rPr>
                <w:rFonts w:ascii="Times New Roman" w:hAnsi="Times New Roman" w:cs="Times New Roman"/>
                <w:szCs w:val="21"/>
              </w:rPr>
              <w:t xml:space="preserve"> the input parameters related to the multi-group ACE cross sections</w:t>
            </w:r>
          </w:p>
        </w:tc>
        <w:tc>
          <w:tcPr>
            <w:tcW w:w="1471" w:type="dxa"/>
            <w:vAlign w:val="center"/>
          </w:tcPr>
          <w:p w14:paraId="58A06C7D"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4.3</w:t>
            </w:r>
          </w:p>
        </w:tc>
      </w:tr>
      <w:tr w:rsidR="00C22DA5" w:rsidRPr="000141C5" w14:paraId="07D107E1" w14:textId="77777777" w:rsidTr="0058436E">
        <w:trPr>
          <w:jc w:val="center"/>
        </w:trPr>
        <w:tc>
          <w:tcPr>
            <w:tcW w:w="1478" w:type="dxa"/>
            <w:vMerge w:val="restart"/>
            <w:vAlign w:val="center"/>
          </w:tcPr>
          <w:p w14:paraId="43E07209"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Criticality</w:t>
            </w:r>
          </w:p>
        </w:tc>
        <w:tc>
          <w:tcPr>
            <w:tcW w:w="1703" w:type="dxa"/>
            <w:vAlign w:val="center"/>
          </w:tcPr>
          <w:p w14:paraId="14839B2A"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PowerIter</w:t>
            </w:r>
          </w:p>
        </w:tc>
        <w:tc>
          <w:tcPr>
            <w:tcW w:w="5073" w:type="dxa"/>
            <w:vAlign w:val="center"/>
          </w:tcPr>
          <w:p w14:paraId="17E45035" w14:textId="77777777" w:rsidR="00C22DA5" w:rsidRPr="000141C5" w:rsidRDefault="00500AB7" w:rsidP="00C967B0">
            <w:pPr>
              <w:widowControl/>
              <w:jc w:val="center"/>
              <w:rPr>
                <w:rFonts w:ascii="Times New Roman" w:hAnsi="Times New Roman" w:cs="Times New Roman"/>
                <w:szCs w:val="21"/>
              </w:rPr>
            </w:pPr>
            <w:r w:rsidRPr="000141C5">
              <w:rPr>
                <w:rFonts w:ascii="Times New Roman" w:hAnsi="Times New Roman" w:cs="Times New Roman"/>
                <w:szCs w:val="21"/>
              </w:rPr>
              <w:t>Determine</w:t>
            </w:r>
            <w:r w:rsidR="00C967B0" w:rsidRPr="000141C5">
              <w:rPr>
                <w:rFonts w:ascii="Times New Roman" w:hAnsi="Times New Roman" w:cs="Times New Roman"/>
                <w:szCs w:val="21"/>
              </w:rPr>
              <w:t xml:space="preserve"> the initial </w:t>
            </w:r>
            <w:r w:rsidR="00C967B0" w:rsidRPr="000141C5">
              <w:rPr>
                <w:rFonts w:ascii="Times New Roman" w:hAnsi="Times New Roman" w:cs="Times New Roman"/>
                <w:i/>
                <w:szCs w:val="21"/>
              </w:rPr>
              <w:t>keff</w:t>
            </w:r>
            <w:r w:rsidR="00C967B0" w:rsidRPr="000141C5">
              <w:rPr>
                <w:rFonts w:ascii="Times New Roman" w:hAnsi="Times New Roman" w:cs="Times New Roman"/>
                <w:szCs w:val="21"/>
              </w:rPr>
              <w:t xml:space="preserve"> and particles numbers for source iterations</w:t>
            </w:r>
          </w:p>
        </w:tc>
        <w:tc>
          <w:tcPr>
            <w:tcW w:w="1471" w:type="dxa"/>
            <w:vAlign w:val="center"/>
          </w:tcPr>
          <w:p w14:paraId="2CE5D2B4"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5.1</w:t>
            </w:r>
          </w:p>
        </w:tc>
      </w:tr>
      <w:tr w:rsidR="00C22DA5" w:rsidRPr="000141C5" w14:paraId="6AACDC4A" w14:textId="77777777" w:rsidTr="0058436E">
        <w:trPr>
          <w:jc w:val="center"/>
        </w:trPr>
        <w:tc>
          <w:tcPr>
            <w:tcW w:w="1478" w:type="dxa"/>
            <w:vMerge/>
            <w:vAlign w:val="center"/>
          </w:tcPr>
          <w:p w14:paraId="7927F6F6" w14:textId="77777777" w:rsidR="00C22DA5" w:rsidRPr="000141C5" w:rsidRDefault="00C22DA5" w:rsidP="0058436E">
            <w:pPr>
              <w:widowControl/>
              <w:jc w:val="center"/>
              <w:rPr>
                <w:rFonts w:ascii="Times New Roman" w:hAnsi="Times New Roman" w:cs="Times New Roman"/>
                <w:szCs w:val="21"/>
              </w:rPr>
            </w:pPr>
          </w:p>
        </w:tc>
        <w:tc>
          <w:tcPr>
            <w:tcW w:w="1703" w:type="dxa"/>
            <w:vAlign w:val="center"/>
          </w:tcPr>
          <w:p w14:paraId="0D3A2C5D"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InitSrc</w:t>
            </w:r>
          </w:p>
        </w:tc>
        <w:tc>
          <w:tcPr>
            <w:tcW w:w="5073" w:type="dxa"/>
            <w:vAlign w:val="center"/>
          </w:tcPr>
          <w:p w14:paraId="0BC49BF8" w14:textId="77777777" w:rsidR="00C22DA5" w:rsidRPr="000141C5" w:rsidRDefault="00500AB7" w:rsidP="00E224B4">
            <w:pPr>
              <w:widowControl/>
              <w:jc w:val="center"/>
              <w:rPr>
                <w:rFonts w:ascii="Times New Roman" w:hAnsi="Times New Roman" w:cs="Times New Roman"/>
                <w:szCs w:val="21"/>
              </w:rPr>
            </w:pPr>
            <w:r w:rsidRPr="000141C5">
              <w:rPr>
                <w:rFonts w:ascii="Times New Roman" w:hAnsi="Times New Roman" w:cs="Times New Roman"/>
                <w:szCs w:val="21"/>
              </w:rPr>
              <w:t>Determine</w:t>
            </w:r>
            <w:r w:rsidR="00E224B4" w:rsidRPr="000141C5">
              <w:rPr>
                <w:rFonts w:ascii="Times New Roman" w:hAnsi="Times New Roman" w:cs="Times New Roman"/>
                <w:szCs w:val="21"/>
              </w:rPr>
              <w:t xml:space="preserve"> the initial fission distributions source for source iterations</w:t>
            </w:r>
          </w:p>
        </w:tc>
        <w:tc>
          <w:tcPr>
            <w:tcW w:w="1471" w:type="dxa"/>
            <w:vAlign w:val="center"/>
          </w:tcPr>
          <w:p w14:paraId="10A024B5"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5.2</w:t>
            </w:r>
          </w:p>
        </w:tc>
      </w:tr>
      <w:tr w:rsidR="00C22DA5" w:rsidRPr="000141C5" w14:paraId="7405325C" w14:textId="77777777" w:rsidTr="0058436E">
        <w:trPr>
          <w:jc w:val="center"/>
        </w:trPr>
        <w:tc>
          <w:tcPr>
            <w:tcW w:w="1478" w:type="dxa"/>
            <w:vMerge/>
            <w:vAlign w:val="center"/>
          </w:tcPr>
          <w:p w14:paraId="048BE6FE" w14:textId="77777777" w:rsidR="00C22DA5" w:rsidRPr="000141C5" w:rsidRDefault="00C22DA5" w:rsidP="0058436E">
            <w:pPr>
              <w:widowControl/>
              <w:jc w:val="center"/>
              <w:rPr>
                <w:rFonts w:ascii="Times New Roman" w:hAnsi="Times New Roman" w:cs="Times New Roman"/>
                <w:szCs w:val="21"/>
              </w:rPr>
            </w:pPr>
          </w:p>
        </w:tc>
        <w:tc>
          <w:tcPr>
            <w:tcW w:w="1703" w:type="dxa"/>
            <w:vAlign w:val="center"/>
          </w:tcPr>
          <w:p w14:paraId="0629452A"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RNG</w:t>
            </w:r>
          </w:p>
        </w:tc>
        <w:tc>
          <w:tcPr>
            <w:tcW w:w="5073" w:type="dxa"/>
            <w:vAlign w:val="center"/>
          </w:tcPr>
          <w:p w14:paraId="784F1A25" w14:textId="77777777" w:rsidR="00C22DA5" w:rsidRPr="000141C5" w:rsidRDefault="00500AB7" w:rsidP="00A06751">
            <w:pPr>
              <w:widowControl/>
              <w:jc w:val="center"/>
              <w:rPr>
                <w:rFonts w:ascii="Times New Roman" w:hAnsi="Times New Roman" w:cs="Times New Roman"/>
                <w:szCs w:val="21"/>
              </w:rPr>
            </w:pPr>
            <w:r w:rsidRPr="000141C5">
              <w:rPr>
                <w:rFonts w:ascii="Times New Roman" w:hAnsi="Times New Roman" w:cs="Times New Roman"/>
                <w:szCs w:val="21"/>
              </w:rPr>
              <w:t>Determine</w:t>
            </w:r>
            <w:r w:rsidR="002617CF" w:rsidRPr="000141C5">
              <w:rPr>
                <w:rFonts w:ascii="Times New Roman" w:hAnsi="Times New Roman" w:cs="Times New Roman"/>
                <w:szCs w:val="21"/>
              </w:rPr>
              <w:t xml:space="preserve"> the type and parameters of the random number generator</w:t>
            </w:r>
          </w:p>
        </w:tc>
        <w:tc>
          <w:tcPr>
            <w:tcW w:w="1471" w:type="dxa"/>
            <w:vAlign w:val="center"/>
          </w:tcPr>
          <w:p w14:paraId="0DAAFEFF"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5.3</w:t>
            </w:r>
          </w:p>
        </w:tc>
      </w:tr>
      <w:tr w:rsidR="00C22DA5" w:rsidRPr="000141C5" w14:paraId="2230A30C" w14:textId="77777777" w:rsidTr="0058436E">
        <w:trPr>
          <w:jc w:val="center"/>
        </w:trPr>
        <w:tc>
          <w:tcPr>
            <w:tcW w:w="1478" w:type="dxa"/>
            <w:vMerge/>
            <w:vAlign w:val="center"/>
          </w:tcPr>
          <w:p w14:paraId="0669D655" w14:textId="77777777" w:rsidR="00C22DA5" w:rsidRPr="000141C5" w:rsidRDefault="00C22DA5" w:rsidP="0058436E">
            <w:pPr>
              <w:widowControl/>
              <w:jc w:val="center"/>
              <w:rPr>
                <w:rFonts w:ascii="Times New Roman" w:hAnsi="Times New Roman" w:cs="Times New Roman"/>
                <w:szCs w:val="21"/>
              </w:rPr>
            </w:pPr>
          </w:p>
        </w:tc>
        <w:tc>
          <w:tcPr>
            <w:tcW w:w="1703" w:type="dxa"/>
            <w:vAlign w:val="center"/>
          </w:tcPr>
          <w:p w14:paraId="2550255D"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ParallelBank</w:t>
            </w:r>
          </w:p>
        </w:tc>
        <w:tc>
          <w:tcPr>
            <w:tcW w:w="5073" w:type="dxa"/>
            <w:vAlign w:val="center"/>
          </w:tcPr>
          <w:p w14:paraId="0EB63A41" w14:textId="77777777" w:rsidR="00C22DA5" w:rsidRPr="000141C5" w:rsidRDefault="00500AB7" w:rsidP="002C5A33">
            <w:pPr>
              <w:widowControl/>
              <w:jc w:val="center"/>
              <w:rPr>
                <w:rFonts w:ascii="Times New Roman" w:hAnsi="Times New Roman" w:cs="Times New Roman"/>
                <w:szCs w:val="21"/>
              </w:rPr>
            </w:pPr>
            <w:r w:rsidRPr="000141C5">
              <w:rPr>
                <w:rFonts w:ascii="Times New Roman" w:hAnsi="Times New Roman" w:cs="Times New Roman"/>
                <w:szCs w:val="21"/>
              </w:rPr>
              <w:t>Determine</w:t>
            </w:r>
            <w:r w:rsidR="00A27A64" w:rsidRPr="000141C5">
              <w:rPr>
                <w:rFonts w:ascii="Times New Roman" w:hAnsi="Times New Roman" w:cs="Times New Roman"/>
                <w:szCs w:val="21"/>
              </w:rPr>
              <w:t xml:space="preserve"> the handle mode for the neutron library</w:t>
            </w:r>
            <w:r w:rsidR="00D22A0E" w:rsidRPr="000141C5">
              <w:rPr>
                <w:rFonts w:ascii="Times New Roman" w:hAnsi="Times New Roman" w:cs="Times New Roman"/>
                <w:szCs w:val="21"/>
              </w:rPr>
              <w:t xml:space="preserve"> of fission source</w:t>
            </w:r>
            <w:r w:rsidR="00A27A64" w:rsidRPr="000141C5">
              <w:rPr>
                <w:rFonts w:ascii="Times New Roman" w:hAnsi="Times New Roman" w:cs="Times New Roman"/>
                <w:szCs w:val="21"/>
              </w:rPr>
              <w:t xml:space="preserve"> of parallel critical calculations</w:t>
            </w:r>
            <w:r w:rsidR="00D22A0E" w:rsidRPr="000141C5">
              <w:rPr>
                <w:rFonts w:ascii="Times New Roman" w:hAnsi="Times New Roman" w:cs="Times New Roman"/>
                <w:szCs w:val="21"/>
              </w:rPr>
              <w:t>.</w:t>
            </w:r>
            <w:r w:rsidR="002C5A33" w:rsidRPr="000141C5">
              <w:rPr>
                <w:rFonts w:ascii="Times New Roman" w:hAnsi="Times New Roman" w:cs="Times New Roman"/>
                <w:szCs w:val="21"/>
              </w:rPr>
              <w:t xml:space="preserve"> </w:t>
            </w:r>
          </w:p>
        </w:tc>
        <w:tc>
          <w:tcPr>
            <w:tcW w:w="1471" w:type="dxa"/>
            <w:vAlign w:val="center"/>
          </w:tcPr>
          <w:p w14:paraId="7FE57E71"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5.4</w:t>
            </w:r>
          </w:p>
        </w:tc>
      </w:tr>
      <w:tr w:rsidR="00C22DA5" w:rsidRPr="000141C5" w14:paraId="43AEDBC9" w14:textId="77777777" w:rsidTr="0058436E">
        <w:trPr>
          <w:jc w:val="center"/>
        </w:trPr>
        <w:tc>
          <w:tcPr>
            <w:tcW w:w="1478" w:type="dxa"/>
            <w:vMerge w:val="restart"/>
            <w:vAlign w:val="center"/>
          </w:tcPr>
          <w:p w14:paraId="3EEBCFB6"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Tally</w:t>
            </w:r>
          </w:p>
        </w:tc>
        <w:tc>
          <w:tcPr>
            <w:tcW w:w="1703" w:type="dxa"/>
            <w:vAlign w:val="center"/>
          </w:tcPr>
          <w:p w14:paraId="778C567A"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CellTally</w:t>
            </w:r>
          </w:p>
        </w:tc>
        <w:tc>
          <w:tcPr>
            <w:tcW w:w="5073" w:type="dxa"/>
            <w:vAlign w:val="center"/>
          </w:tcPr>
          <w:p w14:paraId="5DDE6C99" w14:textId="77777777" w:rsidR="00C22DA5" w:rsidRPr="000141C5" w:rsidRDefault="007055DC" w:rsidP="003A7E28">
            <w:pPr>
              <w:widowControl/>
              <w:jc w:val="center"/>
              <w:rPr>
                <w:rFonts w:ascii="Times New Roman" w:hAnsi="Times New Roman" w:cs="Times New Roman"/>
                <w:szCs w:val="21"/>
              </w:rPr>
            </w:pPr>
            <w:r w:rsidRPr="000141C5">
              <w:rPr>
                <w:rFonts w:ascii="Times New Roman" w:hAnsi="Times New Roman" w:cs="Times New Roman"/>
                <w:szCs w:val="21"/>
              </w:rPr>
              <w:t>Define</w:t>
            </w:r>
            <w:r w:rsidR="009D3DA5" w:rsidRPr="000141C5">
              <w:rPr>
                <w:rFonts w:ascii="Times New Roman" w:hAnsi="Times New Roman" w:cs="Times New Roman"/>
                <w:szCs w:val="21"/>
              </w:rPr>
              <w:t xml:space="preserve"> the cell </w:t>
            </w:r>
            <w:r w:rsidR="003E4FBB" w:rsidRPr="000141C5">
              <w:rPr>
                <w:rFonts w:ascii="Times New Roman" w:hAnsi="Times New Roman" w:cs="Times New Roman"/>
                <w:szCs w:val="21"/>
              </w:rPr>
              <w:t>tally</w:t>
            </w:r>
            <w:r w:rsidR="009D3DA5" w:rsidRPr="000141C5">
              <w:rPr>
                <w:rFonts w:ascii="Times New Roman" w:hAnsi="Times New Roman" w:cs="Times New Roman"/>
                <w:szCs w:val="21"/>
              </w:rPr>
              <w:t xml:space="preserve">. </w:t>
            </w:r>
            <w:r w:rsidR="003A7E28" w:rsidRPr="000141C5">
              <w:rPr>
                <w:rFonts w:ascii="Times New Roman" w:hAnsi="Times New Roman" w:cs="Times New Roman"/>
                <w:szCs w:val="21"/>
              </w:rPr>
              <w:t>Sum up the flux, power, total absorption reaction rate or total fission reaction rate in one or more cell</w:t>
            </w:r>
            <w:r w:rsidR="005735B5" w:rsidRPr="000141C5">
              <w:rPr>
                <w:rFonts w:ascii="Times New Roman" w:hAnsi="Times New Roman" w:cs="Times New Roman"/>
                <w:szCs w:val="21"/>
              </w:rPr>
              <w:t>s</w:t>
            </w:r>
          </w:p>
        </w:tc>
        <w:tc>
          <w:tcPr>
            <w:tcW w:w="1471" w:type="dxa"/>
            <w:vAlign w:val="center"/>
          </w:tcPr>
          <w:p w14:paraId="38F9012D"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6.1</w:t>
            </w:r>
          </w:p>
        </w:tc>
      </w:tr>
      <w:tr w:rsidR="00C22DA5" w:rsidRPr="000141C5" w14:paraId="799C7907" w14:textId="77777777" w:rsidTr="0058436E">
        <w:trPr>
          <w:jc w:val="center"/>
        </w:trPr>
        <w:tc>
          <w:tcPr>
            <w:tcW w:w="1478" w:type="dxa"/>
            <w:vMerge/>
            <w:vAlign w:val="center"/>
          </w:tcPr>
          <w:p w14:paraId="26328FF4" w14:textId="77777777" w:rsidR="00C22DA5" w:rsidRPr="000141C5" w:rsidRDefault="00C22DA5" w:rsidP="0058436E">
            <w:pPr>
              <w:widowControl/>
              <w:jc w:val="center"/>
              <w:rPr>
                <w:rFonts w:ascii="Times New Roman" w:hAnsi="Times New Roman" w:cs="Times New Roman"/>
                <w:szCs w:val="21"/>
              </w:rPr>
            </w:pPr>
          </w:p>
        </w:tc>
        <w:tc>
          <w:tcPr>
            <w:tcW w:w="1703" w:type="dxa"/>
            <w:vAlign w:val="center"/>
          </w:tcPr>
          <w:p w14:paraId="7CC946A0"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MeshTally</w:t>
            </w:r>
          </w:p>
        </w:tc>
        <w:tc>
          <w:tcPr>
            <w:tcW w:w="5073" w:type="dxa"/>
            <w:vAlign w:val="center"/>
          </w:tcPr>
          <w:p w14:paraId="50A750CD" w14:textId="77777777" w:rsidR="00C22DA5" w:rsidRPr="000141C5" w:rsidRDefault="007055DC" w:rsidP="005735B5">
            <w:pPr>
              <w:widowControl/>
              <w:jc w:val="center"/>
              <w:rPr>
                <w:rFonts w:ascii="Times New Roman" w:hAnsi="Times New Roman" w:cs="Times New Roman"/>
                <w:szCs w:val="21"/>
              </w:rPr>
            </w:pPr>
            <w:r w:rsidRPr="000141C5">
              <w:rPr>
                <w:rFonts w:ascii="Times New Roman" w:hAnsi="Times New Roman" w:cs="Times New Roman"/>
                <w:szCs w:val="21"/>
              </w:rPr>
              <w:t>Define</w:t>
            </w:r>
            <w:r w:rsidR="003E4FBB" w:rsidRPr="000141C5">
              <w:rPr>
                <w:rFonts w:ascii="Times New Roman" w:hAnsi="Times New Roman" w:cs="Times New Roman"/>
                <w:szCs w:val="21"/>
              </w:rPr>
              <w:t xml:space="preserve"> mesh tally. </w:t>
            </w:r>
            <w:r w:rsidR="005735B5" w:rsidRPr="000141C5">
              <w:rPr>
                <w:rFonts w:ascii="Times New Roman" w:hAnsi="Times New Roman" w:cs="Times New Roman"/>
                <w:szCs w:val="21"/>
              </w:rPr>
              <w:t>According to the pre-defined mesh, sum up the flux, power, total absorption reaction rate or total fission reaction rate in each cell</w:t>
            </w:r>
          </w:p>
        </w:tc>
        <w:tc>
          <w:tcPr>
            <w:tcW w:w="1471" w:type="dxa"/>
            <w:vAlign w:val="center"/>
          </w:tcPr>
          <w:p w14:paraId="3DD398DF"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6.2</w:t>
            </w:r>
          </w:p>
        </w:tc>
      </w:tr>
      <w:tr w:rsidR="00C22DA5" w:rsidRPr="000141C5" w14:paraId="2F771719" w14:textId="77777777" w:rsidTr="0058436E">
        <w:trPr>
          <w:jc w:val="center"/>
        </w:trPr>
        <w:tc>
          <w:tcPr>
            <w:tcW w:w="1478" w:type="dxa"/>
            <w:vMerge/>
            <w:vAlign w:val="center"/>
          </w:tcPr>
          <w:p w14:paraId="02DBEF78" w14:textId="77777777" w:rsidR="00C22DA5" w:rsidRPr="000141C5" w:rsidRDefault="00C22DA5" w:rsidP="0058436E">
            <w:pPr>
              <w:widowControl/>
              <w:jc w:val="center"/>
              <w:rPr>
                <w:rFonts w:ascii="Times New Roman" w:hAnsi="Times New Roman" w:cs="Times New Roman"/>
                <w:szCs w:val="21"/>
              </w:rPr>
            </w:pPr>
          </w:p>
        </w:tc>
        <w:tc>
          <w:tcPr>
            <w:tcW w:w="1703" w:type="dxa"/>
            <w:vAlign w:val="center"/>
          </w:tcPr>
          <w:p w14:paraId="4A7E6DB0"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CsTally</w:t>
            </w:r>
          </w:p>
        </w:tc>
        <w:tc>
          <w:tcPr>
            <w:tcW w:w="5073" w:type="dxa"/>
            <w:vAlign w:val="center"/>
          </w:tcPr>
          <w:p w14:paraId="6F42E163" w14:textId="37104F05" w:rsidR="00C22DA5" w:rsidRPr="000141C5" w:rsidRDefault="007055DC" w:rsidP="00D542E8">
            <w:pPr>
              <w:widowControl/>
              <w:jc w:val="center"/>
              <w:rPr>
                <w:rFonts w:ascii="Times New Roman" w:hAnsi="Times New Roman" w:cs="Times New Roman"/>
                <w:szCs w:val="21"/>
              </w:rPr>
            </w:pPr>
            <w:r w:rsidRPr="000141C5">
              <w:rPr>
                <w:rFonts w:ascii="Times New Roman" w:hAnsi="Times New Roman" w:cs="Times New Roman"/>
                <w:szCs w:val="21"/>
              </w:rPr>
              <w:t>Define</w:t>
            </w:r>
            <w:r w:rsidR="006A2DF6" w:rsidRPr="000141C5">
              <w:rPr>
                <w:rFonts w:ascii="Times New Roman" w:hAnsi="Times New Roman" w:cs="Times New Roman"/>
                <w:szCs w:val="21"/>
              </w:rPr>
              <w:t xml:space="preserve"> cross sections </w:t>
            </w:r>
            <w:r w:rsidR="00EB61A2" w:rsidRPr="000141C5">
              <w:rPr>
                <w:rFonts w:ascii="Times New Roman" w:hAnsi="Times New Roman" w:cs="Times New Roman"/>
                <w:szCs w:val="21"/>
              </w:rPr>
              <w:t xml:space="preserve">tally. </w:t>
            </w:r>
            <w:r w:rsidR="0018652B" w:rsidRPr="000141C5">
              <w:rPr>
                <w:rFonts w:ascii="Times New Roman" w:hAnsi="Times New Roman" w:cs="Times New Roman"/>
                <w:szCs w:val="21"/>
              </w:rPr>
              <w:t>Determine</w:t>
            </w:r>
            <w:r w:rsidR="0069488A" w:rsidRPr="000141C5">
              <w:rPr>
                <w:rFonts w:ascii="Times New Roman" w:hAnsi="Times New Roman" w:cs="Times New Roman"/>
                <w:szCs w:val="21"/>
              </w:rPr>
              <w:t xml:space="preserve"> one or more reaction types, </w:t>
            </w:r>
            <w:r w:rsidR="00425D40">
              <w:rPr>
                <w:rFonts w:ascii="Times New Roman" w:hAnsi="Times New Roman" w:cs="Times New Roman"/>
                <w:szCs w:val="21"/>
              </w:rPr>
              <w:t xml:space="preserve">and </w:t>
            </w:r>
            <w:r w:rsidR="0069488A" w:rsidRPr="000141C5">
              <w:rPr>
                <w:rFonts w:ascii="Times New Roman" w:hAnsi="Times New Roman" w:cs="Times New Roman"/>
                <w:szCs w:val="21"/>
              </w:rPr>
              <w:t>sum up the reaction cross sections of all the nuclide</w:t>
            </w:r>
            <w:r w:rsidR="00425D40">
              <w:rPr>
                <w:rFonts w:ascii="Times New Roman" w:hAnsi="Times New Roman" w:cs="Times New Roman"/>
                <w:szCs w:val="21"/>
              </w:rPr>
              <w:t>s</w:t>
            </w:r>
            <w:r w:rsidR="0069488A" w:rsidRPr="000141C5">
              <w:rPr>
                <w:rFonts w:ascii="Times New Roman" w:hAnsi="Times New Roman" w:cs="Times New Roman"/>
                <w:szCs w:val="21"/>
              </w:rPr>
              <w:t xml:space="preserve"> </w:t>
            </w:r>
            <w:r w:rsidR="00D542E8" w:rsidRPr="000141C5">
              <w:rPr>
                <w:rFonts w:ascii="Times New Roman" w:hAnsi="Times New Roman" w:cs="Times New Roman"/>
                <w:szCs w:val="21"/>
              </w:rPr>
              <w:t>in a cell</w:t>
            </w:r>
          </w:p>
        </w:tc>
        <w:tc>
          <w:tcPr>
            <w:tcW w:w="1471" w:type="dxa"/>
            <w:vAlign w:val="center"/>
          </w:tcPr>
          <w:p w14:paraId="73CD8BBF"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6.3</w:t>
            </w:r>
          </w:p>
        </w:tc>
      </w:tr>
      <w:tr w:rsidR="00C22DA5" w:rsidRPr="000141C5" w14:paraId="296ADF86" w14:textId="77777777" w:rsidTr="0058436E">
        <w:trPr>
          <w:jc w:val="center"/>
        </w:trPr>
        <w:tc>
          <w:tcPr>
            <w:tcW w:w="1478" w:type="dxa"/>
            <w:vMerge/>
            <w:vAlign w:val="center"/>
          </w:tcPr>
          <w:p w14:paraId="06BDE58A" w14:textId="77777777" w:rsidR="00C22DA5" w:rsidRPr="000141C5" w:rsidRDefault="00C22DA5" w:rsidP="0058436E">
            <w:pPr>
              <w:widowControl/>
              <w:jc w:val="center"/>
              <w:rPr>
                <w:rFonts w:ascii="Times New Roman" w:hAnsi="Times New Roman" w:cs="Times New Roman"/>
                <w:szCs w:val="21"/>
              </w:rPr>
            </w:pPr>
          </w:p>
        </w:tc>
        <w:tc>
          <w:tcPr>
            <w:tcW w:w="1703" w:type="dxa"/>
            <w:vAlign w:val="center"/>
          </w:tcPr>
          <w:p w14:paraId="3E1B8F3D"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AcceTally</w:t>
            </w:r>
          </w:p>
        </w:tc>
        <w:tc>
          <w:tcPr>
            <w:tcW w:w="5073" w:type="dxa"/>
            <w:vAlign w:val="center"/>
          </w:tcPr>
          <w:p w14:paraId="4252E22A" w14:textId="77777777" w:rsidR="00C22DA5" w:rsidRPr="000141C5" w:rsidRDefault="003F0165" w:rsidP="009C4AAF">
            <w:pPr>
              <w:widowControl/>
              <w:jc w:val="center"/>
              <w:rPr>
                <w:rFonts w:ascii="Times New Roman" w:hAnsi="Times New Roman" w:cs="Times New Roman"/>
                <w:szCs w:val="21"/>
              </w:rPr>
            </w:pPr>
            <w:r w:rsidRPr="000141C5">
              <w:rPr>
                <w:rFonts w:ascii="Times New Roman" w:hAnsi="Times New Roman" w:cs="Times New Roman"/>
                <w:szCs w:val="21"/>
              </w:rPr>
              <w:t>D</w:t>
            </w:r>
            <w:r w:rsidR="007055DC" w:rsidRPr="000141C5">
              <w:rPr>
                <w:rFonts w:ascii="Times New Roman" w:hAnsi="Times New Roman" w:cs="Times New Roman"/>
                <w:szCs w:val="21"/>
              </w:rPr>
              <w:t>etermine</w:t>
            </w:r>
            <w:r w:rsidRPr="000141C5">
              <w:rPr>
                <w:rFonts w:ascii="Times New Roman" w:hAnsi="Times New Roman" w:cs="Times New Roman"/>
                <w:szCs w:val="21"/>
              </w:rPr>
              <w:t xml:space="preserve"> </w:t>
            </w:r>
            <w:r w:rsidR="003E4FBB" w:rsidRPr="000141C5">
              <w:rPr>
                <w:rFonts w:ascii="Times New Roman" w:hAnsi="Times New Roman" w:cs="Times New Roman"/>
                <w:szCs w:val="21"/>
              </w:rPr>
              <w:t xml:space="preserve">whether the acceleration function of the </w:t>
            </w:r>
            <w:r w:rsidR="009C4AAF" w:rsidRPr="000141C5">
              <w:rPr>
                <w:rFonts w:ascii="Times New Roman" w:hAnsi="Times New Roman" w:cs="Times New Roman"/>
                <w:szCs w:val="21"/>
              </w:rPr>
              <w:t xml:space="preserve">tally is used. </w:t>
            </w:r>
          </w:p>
        </w:tc>
        <w:tc>
          <w:tcPr>
            <w:tcW w:w="1471" w:type="dxa"/>
            <w:vAlign w:val="center"/>
          </w:tcPr>
          <w:p w14:paraId="00BB3848" w14:textId="77777777" w:rsidR="00C22DA5" w:rsidRPr="000141C5" w:rsidRDefault="00C22DA5" w:rsidP="0058436E">
            <w:pPr>
              <w:widowControl/>
              <w:jc w:val="center"/>
              <w:rPr>
                <w:rFonts w:ascii="Times New Roman" w:hAnsi="Times New Roman" w:cs="Times New Roman"/>
                <w:szCs w:val="21"/>
              </w:rPr>
            </w:pPr>
            <w:r w:rsidRPr="000141C5">
              <w:rPr>
                <w:rFonts w:ascii="Times New Roman" w:hAnsi="Times New Roman" w:cs="Times New Roman"/>
                <w:szCs w:val="21"/>
              </w:rPr>
              <w:t>6.4</w:t>
            </w:r>
          </w:p>
        </w:tc>
      </w:tr>
      <w:tr w:rsidR="00F970FD" w:rsidRPr="000141C5" w14:paraId="0F3F4ADF" w14:textId="77777777" w:rsidTr="0058436E">
        <w:trPr>
          <w:jc w:val="center"/>
        </w:trPr>
        <w:tc>
          <w:tcPr>
            <w:tcW w:w="1478" w:type="dxa"/>
            <w:vMerge w:val="restart"/>
            <w:vAlign w:val="center"/>
          </w:tcPr>
          <w:p w14:paraId="040DE875" w14:textId="77777777" w:rsidR="00F970FD" w:rsidRPr="000141C5" w:rsidRDefault="00F970FD" w:rsidP="0058436E">
            <w:pPr>
              <w:widowControl/>
              <w:jc w:val="center"/>
              <w:rPr>
                <w:rFonts w:ascii="Times New Roman" w:hAnsi="Times New Roman" w:cs="Times New Roman"/>
                <w:szCs w:val="21"/>
              </w:rPr>
            </w:pPr>
            <w:r w:rsidRPr="000141C5">
              <w:rPr>
                <w:rFonts w:ascii="Times New Roman" w:hAnsi="Times New Roman" w:cs="Times New Roman"/>
                <w:szCs w:val="21"/>
              </w:rPr>
              <w:t>Convergence</w:t>
            </w:r>
          </w:p>
        </w:tc>
        <w:tc>
          <w:tcPr>
            <w:tcW w:w="1703" w:type="dxa"/>
            <w:vAlign w:val="center"/>
          </w:tcPr>
          <w:p w14:paraId="249B8824" w14:textId="77777777" w:rsidR="00F970FD" w:rsidRPr="000141C5" w:rsidRDefault="00F970FD" w:rsidP="0058436E">
            <w:pPr>
              <w:widowControl/>
              <w:jc w:val="center"/>
              <w:rPr>
                <w:rFonts w:ascii="Times New Roman" w:hAnsi="Times New Roman" w:cs="Times New Roman"/>
                <w:szCs w:val="21"/>
              </w:rPr>
            </w:pPr>
            <w:r w:rsidRPr="000141C5">
              <w:rPr>
                <w:rFonts w:ascii="Times New Roman" w:hAnsi="Times New Roman" w:cs="Times New Roman"/>
                <w:szCs w:val="21"/>
              </w:rPr>
              <w:t>SeMesh</w:t>
            </w:r>
          </w:p>
        </w:tc>
        <w:tc>
          <w:tcPr>
            <w:tcW w:w="5073" w:type="dxa"/>
            <w:vAlign w:val="center"/>
          </w:tcPr>
          <w:p w14:paraId="7DC28EAD" w14:textId="77777777" w:rsidR="00F970FD" w:rsidRPr="000141C5" w:rsidRDefault="00F970FD" w:rsidP="0003637D">
            <w:pPr>
              <w:widowControl/>
              <w:jc w:val="center"/>
              <w:rPr>
                <w:rFonts w:ascii="Times New Roman" w:hAnsi="Times New Roman" w:cs="Times New Roman"/>
                <w:szCs w:val="21"/>
              </w:rPr>
            </w:pPr>
            <w:r w:rsidRPr="000141C5">
              <w:rPr>
                <w:rFonts w:ascii="Times New Roman" w:hAnsi="Times New Roman" w:cs="Times New Roman"/>
                <w:szCs w:val="21"/>
              </w:rPr>
              <w:t>Define the Shannon entropy mesh</w:t>
            </w:r>
          </w:p>
        </w:tc>
        <w:tc>
          <w:tcPr>
            <w:tcW w:w="1471" w:type="dxa"/>
            <w:vAlign w:val="center"/>
          </w:tcPr>
          <w:p w14:paraId="2BE870E2" w14:textId="77777777" w:rsidR="00F970FD" w:rsidRPr="000141C5" w:rsidRDefault="00F970FD" w:rsidP="0058436E">
            <w:pPr>
              <w:widowControl/>
              <w:jc w:val="center"/>
              <w:rPr>
                <w:rFonts w:ascii="Times New Roman" w:hAnsi="Times New Roman" w:cs="Times New Roman"/>
                <w:szCs w:val="21"/>
              </w:rPr>
            </w:pPr>
            <w:r w:rsidRPr="000141C5">
              <w:rPr>
                <w:rFonts w:ascii="Times New Roman" w:hAnsi="Times New Roman" w:cs="Times New Roman"/>
                <w:szCs w:val="21"/>
              </w:rPr>
              <w:t>7.1</w:t>
            </w:r>
          </w:p>
        </w:tc>
      </w:tr>
      <w:tr w:rsidR="00F970FD" w:rsidRPr="000141C5" w14:paraId="2734C36C" w14:textId="77777777" w:rsidTr="0058436E">
        <w:trPr>
          <w:jc w:val="center"/>
        </w:trPr>
        <w:tc>
          <w:tcPr>
            <w:tcW w:w="1478" w:type="dxa"/>
            <w:vMerge/>
            <w:vAlign w:val="center"/>
          </w:tcPr>
          <w:p w14:paraId="0A280C68" w14:textId="77777777" w:rsidR="00F970FD" w:rsidRPr="000141C5" w:rsidRDefault="00F970FD" w:rsidP="0058436E">
            <w:pPr>
              <w:widowControl/>
              <w:jc w:val="center"/>
              <w:rPr>
                <w:rFonts w:ascii="Times New Roman" w:hAnsi="Times New Roman" w:cs="Times New Roman"/>
                <w:szCs w:val="21"/>
              </w:rPr>
            </w:pPr>
          </w:p>
        </w:tc>
        <w:tc>
          <w:tcPr>
            <w:tcW w:w="1703" w:type="dxa"/>
            <w:vAlign w:val="center"/>
          </w:tcPr>
          <w:p w14:paraId="3D709885" w14:textId="77777777" w:rsidR="00F970FD" w:rsidRPr="000141C5" w:rsidRDefault="00F970FD" w:rsidP="0058436E">
            <w:pPr>
              <w:widowControl/>
              <w:jc w:val="center"/>
              <w:rPr>
                <w:rFonts w:ascii="Times New Roman" w:hAnsi="Times New Roman" w:cs="Times New Roman"/>
                <w:szCs w:val="21"/>
              </w:rPr>
            </w:pPr>
            <w:r w:rsidRPr="000141C5">
              <w:rPr>
                <w:rFonts w:ascii="Times New Roman" w:hAnsi="Times New Roman" w:cs="Times New Roman"/>
                <w:szCs w:val="21"/>
              </w:rPr>
              <w:t>FmMesh</w:t>
            </w:r>
          </w:p>
        </w:tc>
        <w:tc>
          <w:tcPr>
            <w:tcW w:w="5073" w:type="dxa"/>
            <w:vAlign w:val="center"/>
          </w:tcPr>
          <w:p w14:paraId="2397FCA3" w14:textId="77777777" w:rsidR="00F970FD" w:rsidRPr="000141C5" w:rsidRDefault="00F970FD" w:rsidP="00DC2835">
            <w:pPr>
              <w:widowControl/>
              <w:jc w:val="center"/>
              <w:rPr>
                <w:rFonts w:ascii="Times New Roman" w:hAnsi="Times New Roman" w:cs="Times New Roman"/>
                <w:szCs w:val="21"/>
              </w:rPr>
            </w:pPr>
            <w:r w:rsidRPr="000141C5">
              <w:rPr>
                <w:rFonts w:ascii="Times New Roman" w:hAnsi="Times New Roman" w:cs="Times New Roman"/>
                <w:szCs w:val="21"/>
              </w:rPr>
              <w:t>Define the Fission matrix mesh</w:t>
            </w:r>
          </w:p>
        </w:tc>
        <w:tc>
          <w:tcPr>
            <w:tcW w:w="1471" w:type="dxa"/>
            <w:vAlign w:val="center"/>
          </w:tcPr>
          <w:p w14:paraId="18C3B649" w14:textId="77777777" w:rsidR="00F970FD" w:rsidRPr="000141C5" w:rsidRDefault="00F970FD" w:rsidP="0058436E">
            <w:pPr>
              <w:widowControl/>
              <w:jc w:val="center"/>
              <w:rPr>
                <w:rFonts w:ascii="Times New Roman" w:hAnsi="Times New Roman" w:cs="Times New Roman"/>
                <w:szCs w:val="21"/>
              </w:rPr>
            </w:pPr>
            <w:r w:rsidRPr="000141C5">
              <w:rPr>
                <w:rFonts w:ascii="Times New Roman" w:hAnsi="Times New Roman" w:cs="Times New Roman"/>
                <w:szCs w:val="21"/>
              </w:rPr>
              <w:t>7.2</w:t>
            </w:r>
          </w:p>
        </w:tc>
      </w:tr>
      <w:tr w:rsidR="00F970FD" w:rsidRPr="000141C5" w14:paraId="6196A92C" w14:textId="77777777" w:rsidTr="0058436E">
        <w:trPr>
          <w:jc w:val="center"/>
        </w:trPr>
        <w:tc>
          <w:tcPr>
            <w:tcW w:w="1478" w:type="dxa"/>
            <w:vMerge/>
            <w:vAlign w:val="center"/>
          </w:tcPr>
          <w:p w14:paraId="2E39C2DA" w14:textId="77777777" w:rsidR="00F970FD" w:rsidRPr="000141C5" w:rsidRDefault="00F970FD" w:rsidP="0058436E">
            <w:pPr>
              <w:widowControl/>
              <w:jc w:val="center"/>
              <w:rPr>
                <w:rFonts w:ascii="Times New Roman" w:hAnsi="Times New Roman" w:cs="Times New Roman"/>
                <w:szCs w:val="21"/>
              </w:rPr>
            </w:pPr>
          </w:p>
        </w:tc>
        <w:tc>
          <w:tcPr>
            <w:tcW w:w="1703" w:type="dxa"/>
            <w:vAlign w:val="center"/>
          </w:tcPr>
          <w:p w14:paraId="78F4FD02" w14:textId="77777777" w:rsidR="00F970FD" w:rsidRPr="000141C5" w:rsidRDefault="00F970FD" w:rsidP="0058436E">
            <w:pPr>
              <w:widowControl/>
              <w:jc w:val="center"/>
              <w:rPr>
                <w:rFonts w:ascii="Times New Roman" w:hAnsi="Times New Roman" w:cs="Times New Roman"/>
                <w:szCs w:val="21"/>
              </w:rPr>
            </w:pPr>
            <w:r w:rsidRPr="000141C5">
              <w:rPr>
                <w:rFonts w:ascii="Times New Roman" w:hAnsi="Times New Roman" w:cs="Times New Roman"/>
                <w:szCs w:val="21"/>
              </w:rPr>
              <w:t>AcceFsc</w:t>
            </w:r>
          </w:p>
        </w:tc>
        <w:tc>
          <w:tcPr>
            <w:tcW w:w="5073" w:type="dxa"/>
            <w:vAlign w:val="center"/>
          </w:tcPr>
          <w:p w14:paraId="699B316E" w14:textId="77777777" w:rsidR="00F970FD" w:rsidRPr="000141C5" w:rsidRDefault="00F970FD" w:rsidP="00A82909">
            <w:pPr>
              <w:widowControl/>
              <w:jc w:val="center"/>
              <w:rPr>
                <w:rFonts w:ascii="Times New Roman" w:hAnsi="Times New Roman" w:cs="Times New Roman"/>
                <w:szCs w:val="21"/>
              </w:rPr>
            </w:pPr>
            <w:r w:rsidRPr="000141C5">
              <w:rPr>
                <w:rFonts w:ascii="Times New Roman" w:hAnsi="Times New Roman" w:cs="Times New Roman"/>
                <w:szCs w:val="21"/>
              </w:rPr>
              <w:t>Determine the acceleration method of source convergence and the corresponding parameters</w:t>
            </w:r>
          </w:p>
        </w:tc>
        <w:tc>
          <w:tcPr>
            <w:tcW w:w="1471" w:type="dxa"/>
            <w:vAlign w:val="center"/>
          </w:tcPr>
          <w:p w14:paraId="01C444F9" w14:textId="77777777" w:rsidR="00F970FD" w:rsidRPr="000141C5" w:rsidRDefault="00F970FD" w:rsidP="0058436E">
            <w:pPr>
              <w:widowControl/>
              <w:jc w:val="center"/>
              <w:rPr>
                <w:rFonts w:ascii="Times New Roman" w:hAnsi="Times New Roman" w:cs="Times New Roman"/>
                <w:szCs w:val="21"/>
              </w:rPr>
            </w:pPr>
            <w:r w:rsidRPr="000141C5">
              <w:rPr>
                <w:rFonts w:ascii="Times New Roman" w:hAnsi="Times New Roman" w:cs="Times New Roman"/>
                <w:szCs w:val="21"/>
              </w:rPr>
              <w:t>7.3</w:t>
            </w:r>
          </w:p>
        </w:tc>
      </w:tr>
      <w:tr w:rsidR="0016429C" w:rsidRPr="000141C5" w14:paraId="4482DCD6" w14:textId="77777777" w:rsidTr="0058436E">
        <w:trPr>
          <w:jc w:val="center"/>
        </w:trPr>
        <w:tc>
          <w:tcPr>
            <w:tcW w:w="1478" w:type="dxa"/>
            <w:vMerge w:val="restart"/>
            <w:vAlign w:val="center"/>
          </w:tcPr>
          <w:p w14:paraId="6BE4D6F9" w14:textId="77777777" w:rsidR="0016429C" w:rsidRPr="000141C5" w:rsidRDefault="0016429C" w:rsidP="0058436E">
            <w:pPr>
              <w:jc w:val="center"/>
              <w:rPr>
                <w:rFonts w:ascii="Times New Roman" w:hAnsi="Times New Roman" w:cs="Times New Roman"/>
                <w:szCs w:val="21"/>
              </w:rPr>
            </w:pPr>
            <w:r w:rsidRPr="000141C5">
              <w:rPr>
                <w:rFonts w:ascii="Times New Roman" w:hAnsi="Times New Roman" w:cs="Times New Roman"/>
                <w:szCs w:val="21"/>
              </w:rPr>
              <w:t>Burnup</w:t>
            </w:r>
          </w:p>
        </w:tc>
        <w:tc>
          <w:tcPr>
            <w:tcW w:w="1703" w:type="dxa"/>
            <w:vAlign w:val="center"/>
          </w:tcPr>
          <w:p w14:paraId="45180512" w14:textId="77777777" w:rsidR="0016429C" w:rsidRPr="000141C5" w:rsidRDefault="0016429C" w:rsidP="0058436E">
            <w:pPr>
              <w:widowControl/>
              <w:jc w:val="center"/>
              <w:rPr>
                <w:rFonts w:ascii="Times New Roman" w:hAnsi="Times New Roman" w:cs="Times New Roman"/>
                <w:color w:val="FF0000"/>
                <w:szCs w:val="21"/>
              </w:rPr>
            </w:pPr>
            <w:r w:rsidRPr="000141C5">
              <w:rPr>
                <w:rFonts w:ascii="Times New Roman" w:hAnsi="Times New Roman" w:cs="Times New Roman"/>
                <w:szCs w:val="21"/>
              </w:rPr>
              <w:t>BurnCell</w:t>
            </w:r>
          </w:p>
        </w:tc>
        <w:tc>
          <w:tcPr>
            <w:tcW w:w="5073" w:type="dxa"/>
            <w:vAlign w:val="center"/>
          </w:tcPr>
          <w:p w14:paraId="45874BB2" w14:textId="77777777" w:rsidR="0016429C" w:rsidRPr="000141C5" w:rsidRDefault="0016429C" w:rsidP="0058436E">
            <w:pPr>
              <w:widowControl/>
              <w:jc w:val="center"/>
              <w:rPr>
                <w:rFonts w:ascii="Times New Roman" w:hAnsi="Times New Roman" w:cs="Times New Roman"/>
                <w:color w:val="FF0000"/>
                <w:szCs w:val="21"/>
              </w:rPr>
            </w:pPr>
            <w:r w:rsidRPr="000141C5">
              <w:rPr>
                <w:rFonts w:ascii="Times New Roman" w:hAnsi="Times New Roman" w:cs="Times New Roman"/>
                <w:szCs w:val="21"/>
              </w:rPr>
              <w:t>Determine burnup area</w:t>
            </w:r>
          </w:p>
        </w:tc>
        <w:tc>
          <w:tcPr>
            <w:tcW w:w="1471" w:type="dxa"/>
            <w:vMerge w:val="restart"/>
            <w:vAlign w:val="center"/>
          </w:tcPr>
          <w:p w14:paraId="726FC26E" w14:textId="77777777" w:rsidR="0016429C" w:rsidRPr="000141C5" w:rsidRDefault="0016429C" w:rsidP="0016429C">
            <w:pPr>
              <w:widowControl/>
              <w:jc w:val="center"/>
              <w:rPr>
                <w:rFonts w:ascii="Times New Roman" w:hAnsi="Times New Roman" w:cs="Times New Roman"/>
                <w:color w:val="FF0000"/>
                <w:szCs w:val="21"/>
              </w:rPr>
            </w:pPr>
            <w:r w:rsidRPr="000141C5">
              <w:rPr>
                <w:rFonts w:ascii="Times New Roman" w:hAnsi="Times New Roman" w:cs="Times New Roman"/>
                <w:szCs w:val="21"/>
              </w:rPr>
              <w:t>8.2</w:t>
            </w:r>
          </w:p>
        </w:tc>
      </w:tr>
      <w:tr w:rsidR="0016429C" w:rsidRPr="000141C5" w14:paraId="61893307" w14:textId="77777777" w:rsidTr="0058436E">
        <w:trPr>
          <w:jc w:val="center"/>
        </w:trPr>
        <w:tc>
          <w:tcPr>
            <w:tcW w:w="1478" w:type="dxa"/>
            <w:vMerge/>
            <w:vAlign w:val="center"/>
          </w:tcPr>
          <w:p w14:paraId="6B5EE6B7" w14:textId="77777777" w:rsidR="0016429C" w:rsidRPr="000141C5" w:rsidRDefault="0016429C" w:rsidP="0058436E">
            <w:pPr>
              <w:widowControl/>
              <w:jc w:val="center"/>
              <w:rPr>
                <w:rFonts w:ascii="Times New Roman" w:hAnsi="Times New Roman" w:cs="Times New Roman"/>
                <w:szCs w:val="21"/>
              </w:rPr>
            </w:pPr>
          </w:p>
        </w:tc>
        <w:tc>
          <w:tcPr>
            <w:tcW w:w="1703" w:type="dxa"/>
            <w:vAlign w:val="center"/>
          </w:tcPr>
          <w:p w14:paraId="32C5E6AE" w14:textId="77777777" w:rsidR="0016429C" w:rsidRPr="000141C5" w:rsidRDefault="0016429C" w:rsidP="0058436E">
            <w:pPr>
              <w:widowControl/>
              <w:jc w:val="center"/>
              <w:rPr>
                <w:rFonts w:ascii="Times New Roman" w:hAnsi="Times New Roman" w:cs="Times New Roman"/>
                <w:szCs w:val="21"/>
              </w:rPr>
            </w:pPr>
            <w:r w:rsidRPr="000141C5">
              <w:rPr>
                <w:rFonts w:ascii="Times New Roman" w:hAnsi="Times New Roman" w:cs="Times New Roman"/>
                <w:szCs w:val="21"/>
              </w:rPr>
              <w:t>Power</w:t>
            </w:r>
          </w:p>
        </w:tc>
        <w:tc>
          <w:tcPr>
            <w:tcW w:w="5073" w:type="dxa"/>
            <w:vAlign w:val="center"/>
          </w:tcPr>
          <w:p w14:paraId="6D2F5FC6" w14:textId="77777777" w:rsidR="0016429C" w:rsidRPr="000141C5" w:rsidRDefault="0016429C" w:rsidP="0058436E">
            <w:pPr>
              <w:widowControl/>
              <w:jc w:val="center"/>
              <w:rPr>
                <w:rFonts w:ascii="Times New Roman" w:hAnsi="Times New Roman" w:cs="Times New Roman"/>
                <w:szCs w:val="21"/>
              </w:rPr>
            </w:pPr>
            <w:r w:rsidRPr="000141C5">
              <w:rPr>
                <w:rFonts w:ascii="Times New Roman" w:hAnsi="Times New Roman" w:cs="Times New Roman"/>
                <w:szCs w:val="21"/>
              </w:rPr>
              <w:t>Determine the total power</w:t>
            </w:r>
          </w:p>
        </w:tc>
        <w:tc>
          <w:tcPr>
            <w:tcW w:w="1471" w:type="dxa"/>
            <w:vMerge/>
            <w:vAlign w:val="center"/>
          </w:tcPr>
          <w:p w14:paraId="4D7A2278" w14:textId="77777777" w:rsidR="0016429C" w:rsidRPr="000141C5" w:rsidRDefault="0016429C" w:rsidP="0058436E">
            <w:pPr>
              <w:widowControl/>
              <w:jc w:val="center"/>
              <w:rPr>
                <w:rFonts w:ascii="Times New Roman" w:hAnsi="Times New Roman" w:cs="Times New Roman"/>
                <w:szCs w:val="21"/>
              </w:rPr>
            </w:pPr>
          </w:p>
        </w:tc>
      </w:tr>
      <w:tr w:rsidR="0016429C" w:rsidRPr="000141C5" w14:paraId="67D0EE46" w14:textId="77777777" w:rsidTr="0058436E">
        <w:trPr>
          <w:jc w:val="center"/>
        </w:trPr>
        <w:tc>
          <w:tcPr>
            <w:tcW w:w="1478" w:type="dxa"/>
            <w:vMerge/>
            <w:vAlign w:val="center"/>
          </w:tcPr>
          <w:p w14:paraId="677780C9" w14:textId="77777777" w:rsidR="0016429C" w:rsidRPr="000141C5" w:rsidRDefault="0016429C" w:rsidP="0058436E">
            <w:pPr>
              <w:widowControl/>
              <w:jc w:val="center"/>
              <w:rPr>
                <w:rFonts w:ascii="Times New Roman" w:hAnsi="Times New Roman" w:cs="Times New Roman"/>
                <w:szCs w:val="21"/>
              </w:rPr>
            </w:pPr>
          </w:p>
        </w:tc>
        <w:tc>
          <w:tcPr>
            <w:tcW w:w="1703" w:type="dxa"/>
            <w:vAlign w:val="center"/>
          </w:tcPr>
          <w:p w14:paraId="6E9498C7" w14:textId="77777777" w:rsidR="0016429C" w:rsidRPr="000141C5" w:rsidRDefault="0016429C" w:rsidP="0058436E">
            <w:pPr>
              <w:widowControl/>
              <w:jc w:val="center"/>
              <w:rPr>
                <w:rFonts w:ascii="Times New Roman" w:hAnsi="Times New Roman" w:cs="Times New Roman"/>
                <w:szCs w:val="21"/>
              </w:rPr>
            </w:pPr>
            <w:r w:rsidRPr="000141C5">
              <w:rPr>
                <w:rFonts w:ascii="Times New Roman" w:hAnsi="Times New Roman" w:cs="Times New Roman"/>
                <w:szCs w:val="21"/>
              </w:rPr>
              <w:t>TimeStep</w:t>
            </w:r>
          </w:p>
        </w:tc>
        <w:tc>
          <w:tcPr>
            <w:tcW w:w="5073" w:type="dxa"/>
            <w:vAlign w:val="center"/>
          </w:tcPr>
          <w:p w14:paraId="55B5EA80" w14:textId="77777777" w:rsidR="0016429C" w:rsidRPr="000141C5" w:rsidRDefault="0016429C" w:rsidP="0058436E">
            <w:pPr>
              <w:widowControl/>
              <w:jc w:val="center"/>
              <w:rPr>
                <w:rFonts w:ascii="Times New Roman" w:hAnsi="Times New Roman" w:cs="Times New Roman"/>
                <w:szCs w:val="21"/>
              </w:rPr>
            </w:pPr>
            <w:r w:rsidRPr="000141C5">
              <w:rPr>
                <w:rFonts w:ascii="Times New Roman" w:hAnsi="Times New Roman" w:cs="Times New Roman"/>
                <w:szCs w:val="21"/>
              </w:rPr>
              <w:t>Determine the time step</w:t>
            </w:r>
          </w:p>
        </w:tc>
        <w:tc>
          <w:tcPr>
            <w:tcW w:w="1471" w:type="dxa"/>
            <w:vMerge/>
            <w:vAlign w:val="center"/>
          </w:tcPr>
          <w:p w14:paraId="3EF21308" w14:textId="77777777" w:rsidR="0016429C" w:rsidRPr="000141C5" w:rsidRDefault="0016429C" w:rsidP="0058436E">
            <w:pPr>
              <w:widowControl/>
              <w:jc w:val="center"/>
              <w:rPr>
                <w:rFonts w:ascii="Times New Roman" w:hAnsi="Times New Roman" w:cs="Times New Roman"/>
                <w:szCs w:val="21"/>
              </w:rPr>
            </w:pPr>
          </w:p>
        </w:tc>
      </w:tr>
      <w:tr w:rsidR="0016429C" w:rsidRPr="000141C5" w14:paraId="7276CCA8" w14:textId="77777777" w:rsidTr="0058436E">
        <w:trPr>
          <w:jc w:val="center"/>
        </w:trPr>
        <w:tc>
          <w:tcPr>
            <w:tcW w:w="1478" w:type="dxa"/>
            <w:vMerge/>
            <w:vAlign w:val="center"/>
          </w:tcPr>
          <w:p w14:paraId="5551E180" w14:textId="77777777" w:rsidR="0016429C" w:rsidRPr="000141C5" w:rsidRDefault="0016429C" w:rsidP="0058436E">
            <w:pPr>
              <w:widowControl/>
              <w:jc w:val="center"/>
              <w:rPr>
                <w:rFonts w:ascii="Times New Roman" w:hAnsi="Times New Roman" w:cs="Times New Roman"/>
                <w:szCs w:val="21"/>
              </w:rPr>
            </w:pPr>
          </w:p>
        </w:tc>
        <w:tc>
          <w:tcPr>
            <w:tcW w:w="1703" w:type="dxa"/>
            <w:vAlign w:val="center"/>
          </w:tcPr>
          <w:p w14:paraId="4144BED2" w14:textId="77777777" w:rsidR="0016429C" w:rsidRPr="000141C5" w:rsidRDefault="0016429C" w:rsidP="0058436E">
            <w:pPr>
              <w:widowControl/>
              <w:jc w:val="center"/>
              <w:rPr>
                <w:rFonts w:ascii="Times New Roman" w:hAnsi="Times New Roman" w:cs="Times New Roman"/>
                <w:szCs w:val="21"/>
              </w:rPr>
            </w:pPr>
            <w:r w:rsidRPr="000141C5">
              <w:rPr>
                <w:rFonts w:ascii="Times New Roman" w:hAnsi="Times New Roman" w:cs="Times New Roman"/>
                <w:szCs w:val="21"/>
              </w:rPr>
              <w:t>SubStep</w:t>
            </w:r>
          </w:p>
        </w:tc>
        <w:tc>
          <w:tcPr>
            <w:tcW w:w="5073" w:type="dxa"/>
            <w:vAlign w:val="center"/>
          </w:tcPr>
          <w:p w14:paraId="05595788" w14:textId="77777777" w:rsidR="0016429C" w:rsidRPr="000141C5" w:rsidRDefault="0016429C" w:rsidP="0058436E">
            <w:pPr>
              <w:widowControl/>
              <w:jc w:val="center"/>
              <w:rPr>
                <w:rFonts w:ascii="Times New Roman" w:hAnsi="Times New Roman" w:cs="Times New Roman"/>
                <w:szCs w:val="21"/>
              </w:rPr>
            </w:pPr>
            <w:r w:rsidRPr="000141C5">
              <w:rPr>
                <w:rFonts w:ascii="Times New Roman" w:hAnsi="Times New Roman" w:cs="Times New Roman"/>
                <w:szCs w:val="21"/>
              </w:rPr>
              <w:t>Determine inner burnup step</w:t>
            </w:r>
          </w:p>
        </w:tc>
        <w:tc>
          <w:tcPr>
            <w:tcW w:w="1471" w:type="dxa"/>
            <w:vMerge/>
            <w:vAlign w:val="center"/>
          </w:tcPr>
          <w:p w14:paraId="4F7FBCB2" w14:textId="77777777" w:rsidR="0016429C" w:rsidRPr="000141C5" w:rsidRDefault="0016429C" w:rsidP="0058436E">
            <w:pPr>
              <w:widowControl/>
              <w:jc w:val="center"/>
              <w:rPr>
                <w:rFonts w:ascii="Times New Roman" w:hAnsi="Times New Roman" w:cs="Times New Roman"/>
                <w:szCs w:val="21"/>
              </w:rPr>
            </w:pPr>
          </w:p>
        </w:tc>
      </w:tr>
      <w:tr w:rsidR="0016429C" w:rsidRPr="000141C5" w14:paraId="5D792FCD" w14:textId="77777777" w:rsidTr="0058436E">
        <w:trPr>
          <w:jc w:val="center"/>
        </w:trPr>
        <w:tc>
          <w:tcPr>
            <w:tcW w:w="1478" w:type="dxa"/>
            <w:vMerge/>
            <w:vAlign w:val="center"/>
          </w:tcPr>
          <w:p w14:paraId="52963A9F" w14:textId="77777777" w:rsidR="0016429C" w:rsidRPr="000141C5" w:rsidRDefault="0016429C" w:rsidP="0058436E">
            <w:pPr>
              <w:widowControl/>
              <w:jc w:val="center"/>
              <w:rPr>
                <w:rFonts w:ascii="Times New Roman" w:hAnsi="Times New Roman" w:cs="Times New Roman"/>
                <w:szCs w:val="21"/>
              </w:rPr>
            </w:pPr>
          </w:p>
        </w:tc>
        <w:tc>
          <w:tcPr>
            <w:tcW w:w="1703" w:type="dxa"/>
            <w:vAlign w:val="center"/>
          </w:tcPr>
          <w:p w14:paraId="6853CDAF" w14:textId="77777777" w:rsidR="0016429C" w:rsidRPr="000141C5" w:rsidRDefault="0016429C" w:rsidP="0058436E">
            <w:pPr>
              <w:widowControl/>
              <w:jc w:val="center"/>
              <w:rPr>
                <w:rFonts w:ascii="Times New Roman" w:hAnsi="Times New Roman" w:cs="Times New Roman"/>
                <w:szCs w:val="21"/>
              </w:rPr>
            </w:pPr>
            <w:r w:rsidRPr="000141C5">
              <w:rPr>
                <w:rFonts w:ascii="Times New Roman" w:hAnsi="Times New Roman" w:cs="Times New Roman"/>
                <w:szCs w:val="21"/>
              </w:rPr>
              <w:t>Inherent</w:t>
            </w:r>
          </w:p>
        </w:tc>
        <w:tc>
          <w:tcPr>
            <w:tcW w:w="5073" w:type="dxa"/>
            <w:vAlign w:val="center"/>
          </w:tcPr>
          <w:p w14:paraId="7206B04D" w14:textId="77777777" w:rsidR="0016429C" w:rsidRPr="000141C5" w:rsidRDefault="0016429C" w:rsidP="00C85658">
            <w:pPr>
              <w:widowControl/>
              <w:jc w:val="center"/>
              <w:rPr>
                <w:rFonts w:ascii="Times New Roman" w:hAnsi="Times New Roman" w:cs="Times New Roman"/>
                <w:szCs w:val="21"/>
              </w:rPr>
            </w:pPr>
            <w:r w:rsidRPr="000141C5">
              <w:rPr>
                <w:rFonts w:ascii="Times New Roman" w:hAnsi="Times New Roman" w:cs="Times New Roman"/>
                <w:szCs w:val="21"/>
              </w:rPr>
              <w:t>Determine the inheritance share of some important nuclides</w:t>
            </w:r>
          </w:p>
        </w:tc>
        <w:tc>
          <w:tcPr>
            <w:tcW w:w="1471" w:type="dxa"/>
            <w:vMerge/>
            <w:vAlign w:val="center"/>
          </w:tcPr>
          <w:p w14:paraId="05A6723D" w14:textId="77777777" w:rsidR="0016429C" w:rsidRPr="000141C5" w:rsidRDefault="0016429C" w:rsidP="0058436E">
            <w:pPr>
              <w:widowControl/>
              <w:jc w:val="center"/>
              <w:rPr>
                <w:rFonts w:ascii="Times New Roman" w:hAnsi="Times New Roman" w:cs="Times New Roman"/>
                <w:szCs w:val="21"/>
              </w:rPr>
            </w:pPr>
          </w:p>
        </w:tc>
      </w:tr>
      <w:tr w:rsidR="0016429C" w:rsidRPr="000141C5" w14:paraId="2389392D" w14:textId="77777777" w:rsidTr="0058436E">
        <w:trPr>
          <w:jc w:val="center"/>
        </w:trPr>
        <w:tc>
          <w:tcPr>
            <w:tcW w:w="1478" w:type="dxa"/>
            <w:vMerge/>
            <w:vAlign w:val="center"/>
          </w:tcPr>
          <w:p w14:paraId="0D2BBAAB" w14:textId="77777777" w:rsidR="0016429C" w:rsidRPr="000141C5" w:rsidRDefault="0016429C" w:rsidP="0058436E">
            <w:pPr>
              <w:widowControl/>
              <w:jc w:val="center"/>
              <w:rPr>
                <w:rFonts w:ascii="Times New Roman" w:hAnsi="Times New Roman" w:cs="Times New Roman"/>
                <w:szCs w:val="21"/>
              </w:rPr>
            </w:pPr>
          </w:p>
        </w:tc>
        <w:tc>
          <w:tcPr>
            <w:tcW w:w="1703" w:type="dxa"/>
            <w:vAlign w:val="center"/>
          </w:tcPr>
          <w:p w14:paraId="61A4FAE0" w14:textId="77777777" w:rsidR="0016429C" w:rsidRPr="000141C5" w:rsidRDefault="0016429C" w:rsidP="0058436E">
            <w:pPr>
              <w:widowControl/>
              <w:jc w:val="center"/>
              <w:rPr>
                <w:rFonts w:ascii="Times New Roman" w:hAnsi="Times New Roman" w:cs="Times New Roman"/>
                <w:szCs w:val="21"/>
              </w:rPr>
            </w:pPr>
            <w:r w:rsidRPr="000141C5">
              <w:rPr>
                <w:rFonts w:ascii="Times New Roman" w:hAnsi="Times New Roman" w:cs="Times New Roman"/>
                <w:szCs w:val="21"/>
              </w:rPr>
              <w:t>AceLib</w:t>
            </w:r>
          </w:p>
        </w:tc>
        <w:tc>
          <w:tcPr>
            <w:tcW w:w="5073" w:type="dxa"/>
            <w:vAlign w:val="center"/>
          </w:tcPr>
          <w:p w14:paraId="11394B87" w14:textId="77777777" w:rsidR="0016429C" w:rsidRPr="000141C5" w:rsidRDefault="0016429C" w:rsidP="00D712C3">
            <w:pPr>
              <w:widowControl/>
              <w:jc w:val="center"/>
              <w:rPr>
                <w:rFonts w:ascii="Times New Roman" w:hAnsi="Times New Roman" w:cs="Times New Roman"/>
                <w:szCs w:val="21"/>
              </w:rPr>
            </w:pPr>
            <w:r w:rsidRPr="000141C5">
              <w:rPr>
                <w:rFonts w:ascii="Times New Roman" w:hAnsi="Times New Roman" w:cs="Times New Roman"/>
                <w:szCs w:val="21"/>
              </w:rPr>
              <w:t>Determine the matched ACE cross sections library of some important nuclides</w:t>
            </w:r>
          </w:p>
        </w:tc>
        <w:tc>
          <w:tcPr>
            <w:tcW w:w="1471" w:type="dxa"/>
            <w:vMerge/>
            <w:vAlign w:val="center"/>
          </w:tcPr>
          <w:p w14:paraId="5E133FF3" w14:textId="77777777" w:rsidR="0016429C" w:rsidRPr="000141C5" w:rsidRDefault="0016429C" w:rsidP="0058436E">
            <w:pPr>
              <w:widowControl/>
              <w:jc w:val="center"/>
              <w:rPr>
                <w:rFonts w:ascii="Times New Roman" w:hAnsi="Times New Roman" w:cs="Times New Roman"/>
                <w:szCs w:val="21"/>
              </w:rPr>
            </w:pPr>
          </w:p>
        </w:tc>
      </w:tr>
      <w:tr w:rsidR="0016429C" w:rsidRPr="000141C5" w14:paraId="58B8303B" w14:textId="77777777" w:rsidTr="0058436E">
        <w:trPr>
          <w:jc w:val="center"/>
        </w:trPr>
        <w:tc>
          <w:tcPr>
            <w:tcW w:w="1478" w:type="dxa"/>
            <w:vMerge/>
            <w:vAlign w:val="center"/>
          </w:tcPr>
          <w:p w14:paraId="62633C67" w14:textId="77777777" w:rsidR="0016429C" w:rsidRPr="000141C5" w:rsidRDefault="0016429C" w:rsidP="0058436E">
            <w:pPr>
              <w:widowControl/>
              <w:jc w:val="center"/>
              <w:rPr>
                <w:rFonts w:ascii="Times New Roman" w:hAnsi="Times New Roman" w:cs="Times New Roman"/>
                <w:szCs w:val="21"/>
              </w:rPr>
            </w:pPr>
          </w:p>
        </w:tc>
        <w:tc>
          <w:tcPr>
            <w:tcW w:w="1703" w:type="dxa"/>
            <w:vAlign w:val="center"/>
          </w:tcPr>
          <w:p w14:paraId="14111915" w14:textId="77777777" w:rsidR="0016429C" w:rsidRPr="000141C5" w:rsidRDefault="0016429C" w:rsidP="0058436E">
            <w:pPr>
              <w:widowControl/>
              <w:jc w:val="center"/>
              <w:rPr>
                <w:rFonts w:ascii="Times New Roman" w:hAnsi="Times New Roman" w:cs="Times New Roman"/>
                <w:szCs w:val="21"/>
              </w:rPr>
            </w:pPr>
            <w:r w:rsidRPr="000141C5">
              <w:rPr>
                <w:rFonts w:ascii="Times New Roman" w:hAnsi="Times New Roman" w:cs="Times New Roman"/>
                <w:szCs w:val="21"/>
              </w:rPr>
              <w:t>Strategy</w:t>
            </w:r>
          </w:p>
        </w:tc>
        <w:tc>
          <w:tcPr>
            <w:tcW w:w="5073" w:type="dxa"/>
            <w:vAlign w:val="center"/>
          </w:tcPr>
          <w:p w14:paraId="6EFBF00D" w14:textId="77777777" w:rsidR="0016429C" w:rsidRPr="000141C5" w:rsidRDefault="0016429C" w:rsidP="00354AB9">
            <w:pPr>
              <w:widowControl/>
              <w:jc w:val="center"/>
              <w:rPr>
                <w:rFonts w:ascii="Times New Roman" w:hAnsi="Times New Roman" w:cs="Times New Roman"/>
                <w:szCs w:val="21"/>
              </w:rPr>
            </w:pPr>
            <w:r w:rsidRPr="000141C5">
              <w:rPr>
                <w:rFonts w:ascii="Times New Roman" w:hAnsi="Times New Roman" w:cs="Times New Roman"/>
                <w:szCs w:val="21"/>
              </w:rPr>
              <w:t>Determine whether the burnup step strategy of predictor-corrector method is used</w:t>
            </w:r>
          </w:p>
        </w:tc>
        <w:tc>
          <w:tcPr>
            <w:tcW w:w="1471" w:type="dxa"/>
            <w:vMerge/>
            <w:vAlign w:val="center"/>
          </w:tcPr>
          <w:p w14:paraId="5235101E" w14:textId="77777777" w:rsidR="0016429C" w:rsidRPr="000141C5" w:rsidRDefault="0016429C" w:rsidP="0058436E">
            <w:pPr>
              <w:widowControl/>
              <w:jc w:val="center"/>
              <w:rPr>
                <w:rFonts w:ascii="Times New Roman" w:hAnsi="Times New Roman" w:cs="Times New Roman"/>
                <w:szCs w:val="21"/>
              </w:rPr>
            </w:pPr>
          </w:p>
        </w:tc>
      </w:tr>
      <w:tr w:rsidR="0016429C" w:rsidRPr="000141C5" w14:paraId="332C9A9F" w14:textId="77777777" w:rsidTr="0058436E">
        <w:trPr>
          <w:jc w:val="center"/>
        </w:trPr>
        <w:tc>
          <w:tcPr>
            <w:tcW w:w="1478" w:type="dxa"/>
            <w:vMerge/>
            <w:vAlign w:val="center"/>
          </w:tcPr>
          <w:p w14:paraId="2D1F1F67" w14:textId="77777777" w:rsidR="0016429C" w:rsidRPr="000141C5" w:rsidRDefault="0016429C" w:rsidP="0058436E">
            <w:pPr>
              <w:widowControl/>
              <w:jc w:val="center"/>
              <w:rPr>
                <w:rFonts w:ascii="Times New Roman" w:hAnsi="Times New Roman" w:cs="Times New Roman"/>
                <w:szCs w:val="21"/>
              </w:rPr>
            </w:pPr>
          </w:p>
        </w:tc>
        <w:tc>
          <w:tcPr>
            <w:tcW w:w="1703" w:type="dxa"/>
            <w:vAlign w:val="center"/>
          </w:tcPr>
          <w:p w14:paraId="1E046F56" w14:textId="77777777" w:rsidR="0016429C" w:rsidRPr="000141C5" w:rsidRDefault="0016429C" w:rsidP="0058436E">
            <w:pPr>
              <w:autoSpaceDE w:val="0"/>
              <w:autoSpaceDN w:val="0"/>
              <w:adjustRightInd w:val="0"/>
              <w:jc w:val="center"/>
              <w:rPr>
                <w:rFonts w:ascii="Times New Roman" w:hAnsi="Times New Roman" w:cs="Times New Roman"/>
                <w:szCs w:val="21"/>
              </w:rPr>
            </w:pPr>
            <w:r w:rsidRPr="000141C5">
              <w:rPr>
                <w:rFonts w:ascii="Times New Roman" w:hAnsi="Times New Roman" w:cs="Times New Roman"/>
                <w:szCs w:val="21"/>
              </w:rPr>
              <w:t>Solver</w:t>
            </w:r>
          </w:p>
        </w:tc>
        <w:tc>
          <w:tcPr>
            <w:tcW w:w="5073" w:type="dxa"/>
            <w:vAlign w:val="center"/>
          </w:tcPr>
          <w:p w14:paraId="2B300392" w14:textId="77777777" w:rsidR="0016429C" w:rsidRPr="000141C5" w:rsidRDefault="0016429C" w:rsidP="005E18DB">
            <w:pPr>
              <w:widowControl/>
              <w:jc w:val="center"/>
              <w:rPr>
                <w:rFonts w:ascii="Times New Roman" w:hAnsi="Times New Roman" w:cs="Times New Roman"/>
                <w:szCs w:val="21"/>
              </w:rPr>
            </w:pPr>
            <w:r w:rsidRPr="000141C5">
              <w:rPr>
                <w:rFonts w:ascii="Times New Roman" w:hAnsi="Times New Roman" w:cs="Times New Roman"/>
                <w:szCs w:val="21"/>
              </w:rPr>
              <w:t xml:space="preserve">Determine the solution method of burnup equation </w:t>
            </w:r>
          </w:p>
        </w:tc>
        <w:tc>
          <w:tcPr>
            <w:tcW w:w="1471" w:type="dxa"/>
            <w:vMerge/>
            <w:vAlign w:val="center"/>
          </w:tcPr>
          <w:p w14:paraId="6C05BCE5" w14:textId="77777777" w:rsidR="0016429C" w:rsidRPr="000141C5" w:rsidRDefault="0016429C" w:rsidP="0058436E">
            <w:pPr>
              <w:widowControl/>
              <w:jc w:val="center"/>
              <w:rPr>
                <w:rFonts w:ascii="Times New Roman" w:hAnsi="Times New Roman" w:cs="Times New Roman"/>
                <w:szCs w:val="21"/>
              </w:rPr>
            </w:pPr>
          </w:p>
        </w:tc>
      </w:tr>
      <w:tr w:rsidR="0016429C" w:rsidRPr="000141C5" w14:paraId="3762BA94" w14:textId="77777777" w:rsidTr="0058436E">
        <w:trPr>
          <w:jc w:val="center"/>
        </w:trPr>
        <w:tc>
          <w:tcPr>
            <w:tcW w:w="1478" w:type="dxa"/>
            <w:vMerge/>
            <w:vAlign w:val="center"/>
          </w:tcPr>
          <w:p w14:paraId="5134A24C" w14:textId="77777777" w:rsidR="0016429C" w:rsidRPr="000141C5" w:rsidRDefault="0016429C" w:rsidP="0058436E">
            <w:pPr>
              <w:widowControl/>
              <w:jc w:val="center"/>
              <w:rPr>
                <w:rFonts w:ascii="Times New Roman" w:hAnsi="Times New Roman" w:cs="Times New Roman"/>
                <w:szCs w:val="21"/>
              </w:rPr>
            </w:pPr>
          </w:p>
        </w:tc>
        <w:tc>
          <w:tcPr>
            <w:tcW w:w="1703" w:type="dxa"/>
            <w:vAlign w:val="center"/>
          </w:tcPr>
          <w:p w14:paraId="6B4323F6" w14:textId="77777777" w:rsidR="0016429C" w:rsidRPr="000141C5" w:rsidRDefault="0016429C" w:rsidP="0058436E">
            <w:pPr>
              <w:autoSpaceDE w:val="0"/>
              <w:autoSpaceDN w:val="0"/>
              <w:adjustRightInd w:val="0"/>
              <w:jc w:val="center"/>
              <w:rPr>
                <w:rFonts w:ascii="Times New Roman" w:hAnsi="Times New Roman" w:cs="Times New Roman"/>
                <w:szCs w:val="21"/>
              </w:rPr>
            </w:pPr>
            <w:r w:rsidRPr="000141C5">
              <w:rPr>
                <w:rFonts w:ascii="Times New Roman" w:hAnsi="Times New Roman" w:cs="Times New Roman"/>
                <w:szCs w:val="21"/>
              </w:rPr>
              <w:t>Parallel</w:t>
            </w:r>
          </w:p>
        </w:tc>
        <w:tc>
          <w:tcPr>
            <w:tcW w:w="5073" w:type="dxa"/>
            <w:vAlign w:val="center"/>
          </w:tcPr>
          <w:p w14:paraId="09C772DB" w14:textId="77777777" w:rsidR="0016429C" w:rsidRPr="000141C5" w:rsidRDefault="0016429C" w:rsidP="00033DCA">
            <w:pPr>
              <w:widowControl/>
              <w:jc w:val="center"/>
              <w:rPr>
                <w:rFonts w:ascii="Times New Roman" w:hAnsi="Times New Roman" w:cs="Times New Roman"/>
                <w:szCs w:val="21"/>
              </w:rPr>
            </w:pPr>
            <w:r w:rsidRPr="000141C5">
              <w:rPr>
                <w:rFonts w:ascii="Times New Roman" w:hAnsi="Times New Roman" w:cs="Times New Roman"/>
                <w:szCs w:val="21"/>
              </w:rPr>
              <w:t>Determine whether the parallel burnup calculation is used</w:t>
            </w:r>
          </w:p>
        </w:tc>
        <w:tc>
          <w:tcPr>
            <w:tcW w:w="1471" w:type="dxa"/>
            <w:vMerge/>
            <w:vAlign w:val="center"/>
          </w:tcPr>
          <w:p w14:paraId="438DF0FC" w14:textId="77777777" w:rsidR="0016429C" w:rsidRPr="000141C5" w:rsidRDefault="0016429C" w:rsidP="0058436E">
            <w:pPr>
              <w:widowControl/>
              <w:jc w:val="center"/>
              <w:rPr>
                <w:rFonts w:ascii="Times New Roman" w:hAnsi="Times New Roman" w:cs="Times New Roman"/>
                <w:szCs w:val="21"/>
              </w:rPr>
            </w:pPr>
          </w:p>
        </w:tc>
      </w:tr>
      <w:tr w:rsidR="0016429C" w:rsidRPr="000141C5" w14:paraId="72AF3423" w14:textId="77777777" w:rsidTr="0058436E">
        <w:trPr>
          <w:jc w:val="center"/>
        </w:trPr>
        <w:tc>
          <w:tcPr>
            <w:tcW w:w="1478" w:type="dxa"/>
            <w:vMerge/>
            <w:vAlign w:val="center"/>
          </w:tcPr>
          <w:p w14:paraId="619CA119" w14:textId="77777777" w:rsidR="0016429C" w:rsidRPr="000141C5" w:rsidRDefault="0016429C" w:rsidP="0058436E">
            <w:pPr>
              <w:widowControl/>
              <w:jc w:val="center"/>
              <w:rPr>
                <w:rFonts w:ascii="Times New Roman" w:hAnsi="Times New Roman" w:cs="Times New Roman"/>
                <w:szCs w:val="21"/>
              </w:rPr>
            </w:pPr>
          </w:p>
        </w:tc>
        <w:tc>
          <w:tcPr>
            <w:tcW w:w="1703" w:type="dxa"/>
            <w:vAlign w:val="center"/>
          </w:tcPr>
          <w:p w14:paraId="50DD140C" w14:textId="77777777" w:rsidR="0016429C" w:rsidRPr="000141C5" w:rsidRDefault="0016429C" w:rsidP="0058436E">
            <w:pPr>
              <w:autoSpaceDE w:val="0"/>
              <w:autoSpaceDN w:val="0"/>
              <w:adjustRightInd w:val="0"/>
              <w:jc w:val="center"/>
              <w:rPr>
                <w:rFonts w:ascii="Times New Roman" w:hAnsi="Times New Roman" w:cs="Times New Roman"/>
                <w:szCs w:val="21"/>
              </w:rPr>
            </w:pPr>
            <w:r w:rsidRPr="000141C5">
              <w:rPr>
                <w:rFonts w:ascii="Times New Roman" w:hAnsi="Times New Roman" w:cs="Times New Roman"/>
                <w:szCs w:val="21"/>
              </w:rPr>
              <w:t>Outputcell</w:t>
            </w:r>
          </w:p>
        </w:tc>
        <w:tc>
          <w:tcPr>
            <w:tcW w:w="5073" w:type="dxa"/>
            <w:vAlign w:val="center"/>
          </w:tcPr>
          <w:p w14:paraId="4C56F3A4" w14:textId="77777777" w:rsidR="0016429C" w:rsidRPr="000141C5" w:rsidRDefault="0016429C" w:rsidP="00033DCA">
            <w:pPr>
              <w:widowControl/>
              <w:jc w:val="center"/>
              <w:rPr>
                <w:rFonts w:ascii="Times New Roman" w:hAnsi="Times New Roman" w:cs="Times New Roman"/>
                <w:szCs w:val="21"/>
              </w:rPr>
            </w:pPr>
            <w:r w:rsidRPr="000141C5">
              <w:rPr>
                <w:rFonts w:ascii="Times New Roman" w:hAnsi="Times New Roman" w:cs="Times New Roman"/>
                <w:szCs w:val="21"/>
              </w:rPr>
              <w:t>Determine the cells whose nuclides densities need to be output</w:t>
            </w:r>
          </w:p>
        </w:tc>
        <w:tc>
          <w:tcPr>
            <w:tcW w:w="1471" w:type="dxa"/>
            <w:vMerge/>
            <w:vAlign w:val="center"/>
          </w:tcPr>
          <w:p w14:paraId="3ECDA7E8" w14:textId="77777777" w:rsidR="0016429C" w:rsidRPr="000141C5" w:rsidRDefault="0016429C" w:rsidP="0058436E">
            <w:pPr>
              <w:widowControl/>
              <w:jc w:val="center"/>
              <w:rPr>
                <w:rFonts w:ascii="Times New Roman" w:hAnsi="Times New Roman" w:cs="Times New Roman"/>
                <w:szCs w:val="21"/>
              </w:rPr>
            </w:pPr>
          </w:p>
        </w:tc>
      </w:tr>
      <w:tr w:rsidR="005F0C3A" w:rsidRPr="000141C5" w14:paraId="2C26DD4F" w14:textId="77777777" w:rsidTr="0058436E">
        <w:trPr>
          <w:jc w:val="center"/>
        </w:trPr>
        <w:tc>
          <w:tcPr>
            <w:tcW w:w="1478" w:type="dxa"/>
            <w:vMerge w:val="restart"/>
            <w:vAlign w:val="center"/>
          </w:tcPr>
          <w:p w14:paraId="46702025" w14:textId="77777777" w:rsidR="005F0C3A" w:rsidRPr="000141C5" w:rsidRDefault="005F0C3A" w:rsidP="0058436E">
            <w:pPr>
              <w:jc w:val="center"/>
              <w:rPr>
                <w:rFonts w:ascii="Times New Roman" w:hAnsi="Times New Roman" w:cs="Times New Roman"/>
                <w:szCs w:val="21"/>
              </w:rPr>
            </w:pPr>
            <w:r w:rsidRPr="000141C5">
              <w:rPr>
                <w:rFonts w:ascii="Times New Roman" w:hAnsi="Times New Roman" w:cs="Times New Roman"/>
                <w:szCs w:val="21"/>
              </w:rPr>
              <w:t>Print</w:t>
            </w:r>
          </w:p>
        </w:tc>
        <w:tc>
          <w:tcPr>
            <w:tcW w:w="1703" w:type="dxa"/>
            <w:vAlign w:val="center"/>
          </w:tcPr>
          <w:p w14:paraId="568E07FA" w14:textId="77777777" w:rsidR="005F0C3A" w:rsidRPr="000141C5" w:rsidRDefault="005F0C3A" w:rsidP="0058436E">
            <w:pPr>
              <w:autoSpaceDE w:val="0"/>
              <w:autoSpaceDN w:val="0"/>
              <w:adjustRightInd w:val="0"/>
              <w:jc w:val="center"/>
              <w:rPr>
                <w:rFonts w:ascii="Times New Roman" w:hAnsi="Times New Roman" w:cs="Times New Roman"/>
                <w:szCs w:val="21"/>
              </w:rPr>
            </w:pPr>
            <w:r w:rsidRPr="000141C5">
              <w:rPr>
                <w:rFonts w:ascii="Times New Roman" w:hAnsi="Times New Roman" w:cs="Times New Roman"/>
                <w:szCs w:val="21"/>
              </w:rPr>
              <w:t>Mat</w:t>
            </w:r>
          </w:p>
        </w:tc>
        <w:tc>
          <w:tcPr>
            <w:tcW w:w="5073" w:type="dxa"/>
            <w:vAlign w:val="center"/>
          </w:tcPr>
          <w:p w14:paraId="21D4E82D" w14:textId="77777777" w:rsidR="005F0C3A" w:rsidRPr="000141C5" w:rsidRDefault="005F0C3A" w:rsidP="000527C5">
            <w:pPr>
              <w:widowControl/>
              <w:jc w:val="center"/>
              <w:rPr>
                <w:rFonts w:ascii="Times New Roman" w:hAnsi="Times New Roman" w:cs="Times New Roman"/>
                <w:szCs w:val="21"/>
              </w:rPr>
            </w:pPr>
            <w:r w:rsidRPr="000141C5">
              <w:rPr>
                <w:rFonts w:ascii="Times New Roman" w:hAnsi="Times New Roman" w:cs="Times New Roman"/>
                <w:szCs w:val="21"/>
              </w:rPr>
              <w:t xml:space="preserve">Determine whether all the information of material will be output </w:t>
            </w:r>
          </w:p>
        </w:tc>
        <w:tc>
          <w:tcPr>
            <w:tcW w:w="1471" w:type="dxa"/>
            <w:vMerge w:val="restart"/>
            <w:vAlign w:val="center"/>
          </w:tcPr>
          <w:p w14:paraId="7FDBBE77" w14:textId="77777777" w:rsidR="005F0C3A" w:rsidRPr="000141C5" w:rsidRDefault="005F0C3A" w:rsidP="005F0C3A">
            <w:pPr>
              <w:jc w:val="center"/>
              <w:rPr>
                <w:rFonts w:ascii="Times New Roman" w:hAnsi="Times New Roman" w:cs="Times New Roman"/>
                <w:szCs w:val="21"/>
              </w:rPr>
            </w:pPr>
            <w:r w:rsidRPr="000141C5">
              <w:rPr>
                <w:rFonts w:ascii="Times New Roman" w:hAnsi="Times New Roman" w:cs="Times New Roman"/>
                <w:szCs w:val="21"/>
              </w:rPr>
              <w:t>9.1</w:t>
            </w:r>
          </w:p>
        </w:tc>
      </w:tr>
      <w:tr w:rsidR="005F0C3A" w:rsidRPr="000141C5" w14:paraId="2CE9276E" w14:textId="77777777" w:rsidTr="0058436E">
        <w:trPr>
          <w:jc w:val="center"/>
        </w:trPr>
        <w:tc>
          <w:tcPr>
            <w:tcW w:w="1478" w:type="dxa"/>
            <w:vMerge/>
            <w:vAlign w:val="center"/>
          </w:tcPr>
          <w:p w14:paraId="6A04DFC3" w14:textId="77777777" w:rsidR="005F0C3A" w:rsidRPr="000141C5" w:rsidRDefault="005F0C3A" w:rsidP="0058436E">
            <w:pPr>
              <w:widowControl/>
              <w:jc w:val="center"/>
              <w:rPr>
                <w:rFonts w:ascii="Times New Roman" w:hAnsi="Times New Roman" w:cs="Times New Roman"/>
                <w:szCs w:val="21"/>
              </w:rPr>
            </w:pPr>
          </w:p>
        </w:tc>
        <w:tc>
          <w:tcPr>
            <w:tcW w:w="1703" w:type="dxa"/>
            <w:vAlign w:val="center"/>
          </w:tcPr>
          <w:p w14:paraId="5809214B" w14:textId="77777777" w:rsidR="005F0C3A" w:rsidRPr="000141C5" w:rsidRDefault="005F0C3A" w:rsidP="0058436E">
            <w:pPr>
              <w:autoSpaceDE w:val="0"/>
              <w:autoSpaceDN w:val="0"/>
              <w:adjustRightInd w:val="0"/>
              <w:jc w:val="center"/>
              <w:rPr>
                <w:rFonts w:ascii="Times New Roman" w:hAnsi="Times New Roman" w:cs="Times New Roman"/>
                <w:szCs w:val="21"/>
              </w:rPr>
            </w:pPr>
            <w:r w:rsidRPr="000141C5">
              <w:rPr>
                <w:rFonts w:ascii="Times New Roman" w:hAnsi="Times New Roman" w:cs="Times New Roman"/>
                <w:szCs w:val="21"/>
              </w:rPr>
              <w:t>Keff</w:t>
            </w:r>
          </w:p>
        </w:tc>
        <w:tc>
          <w:tcPr>
            <w:tcW w:w="5073" w:type="dxa"/>
            <w:vAlign w:val="center"/>
          </w:tcPr>
          <w:p w14:paraId="714F11D6" w14:textId="77777777" w:rsidR="005F0C3A" w:rsidRPr="000141C5" w:rsidRDefault="005F0C3A" w:rsidP="00ED3BA8">
            <w:pPr>
              <w:widowControl/>
              <w:jc w:val="center"/>
              <w:rPr>
                <w:rFonts w:ascii="Times New Roman" w:hAnsi="Times New Roman" w:cs="Times New Roman"/>
                <w:szCs w:val="21"/>
              </w:rPr>
            </w:pPr>
            <w:r w:rsidRPr="000141C5">
              <w:rPr>
                <w:rFonts w:ascii="Times New Roman" w:hAnsi="Times New Roman" w:cs="Times New Roman"/>
                <w:szCs w:val="21"/>
              </w:rPr>
              <w:t xml:space="preserve">Determine whether the </w:t>
            </w:r>
            <w:r w:rsidRPr="000141C5">
              <w:rPr>
                <w:rFonts w:ascii="Times New Roman" w:hAnsi="Times New Roman" w:cs="Times New Roman"/>
                <w:i/>
                <w:szCs w:val="21"/>
              </w:rPr>
              <w:t xml:space="preserve">keff </w:t>
            </w:r>
            <w:r w:rsidRPr="000141C5">
              <w:rPr>
                <w:rFonts w:ascii="Times New Roman" w:hAnsi="Times New Roman" w:cs="Times New Roman"/>
                <w:szCs w:val="21"/>
              </w:rPr>
              <w:t>of each iteration will be output</w:t>
            </w:r>
          </w:p>
        </w:tc>
        <w:tc>
          <w:tcPr>
            <w:tcW w:w="1471" w:type="dxa"/>
            <w:vMerge/>
            <w:vAlign w:val="center"/>
          </w:tcPr>
          <w:p w14:paraId="016C258C" w14:textId="77777777" w:rsidR="005F0C3A" w:rsidRPr="000141C5" w:rsidRDefault="005F0C3A" w:rsidP="005F0C3A">
            <w:pPr>
              <w:jc w:val="center"/>
              <w:rPr>
                <w:rFonts w:ascii="Times New Roman" w:hAnsi="Times New Roman" w:cs="Times New Roman"/>
                <w:szCs w:val="21"/>
              </w:rPr>
            </w:pPr>
          </w:p>
        </w:tc>
      </w:tr>
      <w:tr w:rsidR="005F0C3A" w:rsidRPr="000141C5" w14:paraId="0C0A00B6" w14:textId="77777777" w:rsidTr="0058436E">
        <w:trPr>
          <w:jc w:val="center"/>
        </w:trPr>
        <w:tc>
          <w:tcPr>
            <w:tcW w:w="1478" w:type="dxa"/>
            <w:vMerge/>
            <w:vAlign w:val="center"/>
          </w:tcPr>
          <w:p w14:paraId="079A69F4" w14:textId="77777777" w:rsidR="005F0C3A" w:rsidRPr="000141C5" w:rsidRDefault="005F0C3A" w:rsidP="0058436E">
            <w:pPr>
              <w:widowControl/>
              <w:jc w:val="center"/>
              <w:rPr>
                <w:rFonts w:ascii="Times New Roman" w:hAnsi="Times New Roman" w:cs="Times New Roman"/>
                <w:szCs w:val="21"/>
              </w:rPr>
            </w:pPr>
          </w:p>
        </w:tc>
        <w:tc>
          <w:tcPr>
            <w:tcW w:w="1703" w:type="dxa"/>
            <w:vAlign w:val="center"/>
          </w:tcPr>
          <w:p w14:paraId="49DF5D17" w14:textId="77777777" w:rsidR="005F0C3A" w:rsidRPr="000141C5" w:rsidRDefault="005F0C3A" w:rsidP="0058436E">
            <w:pPr>
              <w:autoSpaceDE w:val="0"/>
              <w:autoSpaceDN w:val="0"/>
              <w:adjustRightInd w:val="0"/>
              <w:jc w:val="center"/>
              <w:rPr>
                <w:rFonts w:ascii="Times New Roman" w:hAnsi="Times New Roman" w:cs="Times New Roman"/>
                <w:szCs w:val="21"/>
              </w:rPr>
            </w:pPr>
            <w:r w:rsidRPr="000141C5">
              <w:rPr>
                <w:rFonts w:ascii="Times New Roman" w:hAnsi="Times New Roman" w:cs="Times New Roman"/>
                <w:szCs w:val="21"/>
              </w:rPr>
              <w:t>Source</w:t>
            </w:r>
          </w:p>
        </w:tc>
        <w:tc>
          <w:tcPr>
            <w:tcW w:w="5073" w:type="dxa"/>
            <w:vAlign w:val="center"/>
          </w:tcPr>
          <w:p w14:paraId="19031A54" w14:textId="77777777" w:rsidR="005F0C3A" w:rsidRPr="000141C5" w:rsidRDefault="005F0C3A" w:rsidP="000527C5">
            <w:pPr>
              <w:widowControl/>
              <w:jc w:val="center"/>
              <w:rPr>
                <w:rFonts w:ascii="Times New Roman" w:hAnsi="Times New Roman" w:cs="Times New Roman"/>
                <w:szCs w:val="21"/>
              </w:rPr>
            </w:pPr>
            <w:r w:rsidRPr="000141C5">
              <w:rPr>
                <w:rFonts w:ascii="Times New Roman" w:hAnsi="Times New Roman" w:cs="Times New Roman"/>
                <w:szCs w:val="21"/>
              </w:rPr>
              <w:t>Determine whether the information of fission source in each iteration will be output</w:t>
            </w:r>
          </w:p>
        </w:tc>
        <w:tc>
          <w:tcPr>
            <w:tcW w:w="1471" w:type="dxa"/>
            <w:vMerge/>
            <w:vAlign w:val="center"/>
          </w:tcPr>
          <w:p w14:paraId="2715D7F1" w14:textId="77777777" w:rsidR="005F0C3A" w:rsidRPr="000141C5" w:rsidRDefault="005F0C3A" w:rsidP="005F0C3A">
            <w:pPr>
              <w:widowControl/>
              <w:jc w:val="center"/>
              <w:rPr>
                <w:rFonts w:ascii="Times New Roman" w:hAnsi="Times New Roman" w:cs="Times New Roman"/>
                <w:szCs w:val="21"/>
              </w:rPr>
            </w:pPr>
          </w:p>
        </w:tc>
      </w:tr>
      <w:tr w:rsidR="005F0C3A" w:rsidRPr="000141C5" w14:paraId="7C29278D" w14:textId="77777777" w:rsidTr="0058436E">
        <w:trPr>
          <w:jc w:val="center"/>
        </w:trPr>
        <w:tc>
          <w:tcPr>
            <w:tcW w:w="1478" w:type="dxa"/>
            <w:vMerge/>
            <w:vAlign w:val="center"/>
          </w:tcPr>
          <w:p w14:paraId="76C9F685" w14:textId="77777777" w:rsidR="005F0C3A" w:rsidRPr="000141C5" w:rsidRDefault="005F0C3A" w:rsidP="0058436E">
            <w:pPr>
              <w:widowControl/>
              <w:jc w:val="center"/>
              <w:rPr>
                <w:rFonts w:ascii="Times New Roman" w:hAnsi="Times New Roman" w:cs="Times New Roman"/>
                <w:szCs w:val="21"/>
              </w:rPr>
            </w:pPr>
          </w:p>
        </w:tc>
        <w:tc>
          <w:tcPr>
            <w:tcW w:w="1703" w:type="dxa"/>
            <w:vAlign w:val="center"/>
          </w:tcPr>
          <w:p w14:paraId="3D033332" w14:textId="77777777" w:rsidR="005F0C3A" w:rsidRPr="000141C5" w:rsidRDefault="005F0C3A" w:rsidP="0058436E">
            <w:pPr>
              <w:autoSpaceDE w:val="0"/>
              <w:autoSpaceDN w:val="0"/>
              <w:adjustRightInd w:val="0"/>
              <w:jc w:val="center"/>
              <w:rPr>
                <w:rFonts w:ascii="Times New Roman" w:hAnsi="Times New Roman" w:cs="Times New Roman"/>
                <w:szCs w:val="21"/>
              </w:rPr>
            </w:pPr>
            <w:r w:rsidRPr="000141C5">
              <w:rPr>
                <w:rFonts w:ascii="Times New Roman" w:hAnsi="Times New Roman" w:cs="Times New Roman"/>
                <w:szCs w:val="21"/>
              </w:rPr>
              <w:t>CellTally</w:t>
            </w:r>
          </w:p>
        </w:tc>
        <w:tc>
          <w:tcPr>
            <w:tcW w:w="5073" w:type="dxa"/>
            <w:vAlign w:val="center"/>
          </w:tcPr>
          <w:p w14:paraId="3ECFC7C7" w14:textId="77777777" w:rsidR="005F0C3A" w:rsidRPr="000141C5" w:rsidRDefault="005F0C3A" w:rsidP="00A13F4B">
            <w:pPr>
              <w:widowControl/>
              <w:jc w:val="center"/>
              <w:rPr>
                <w:rFonts w:ascii="Times New Roman" w:hAnsi="Times New Roman" w:cs="Times New Roman"/>
                <w:szCs w:val="21"/>
              </w:rPr>
            </w:pPr>
            <w:r w:rsidRPr="000141C5">
              <w:rPr>
                <w:rFonts w:ascii="Times New Roman" w:hAnsi="Times New Roman" w:cs="Times New Roman"/>
                <w:szCs w:val="21"/>
              </w:rPr>
              <w:t>Determine whether the cell tallies will be output</w:t>
            </w:r>
          </w:p>
        </w:tc>
        <w:tc>
          <w:tcPr>
            <w:tcW w:w="1471" w:type="dxa"/>
            <w:vMerge/>
            <w:vAlign w:val="center"/>
          </w:tcPr>
          <w:p w14:paraId="442FE320" w14:textId="77777777" w:rsidR="005F0C3A" w:rsidRPr="000141C5" w:rsidRDefault="005F0C3A" w:rsidP="0058436E">
            <w:pPr>
              <w:widowControl/>
              <w:jc w:val="center"/>
              <w:rPr>
                <w:rFonts w:ascii="Times New Roman" w:hAnsi="Times New Roman" w:cs="Times New Roman"/>
                <w:szCs w:val="21"/>
              </w:rPr>
            </w:pPr>
          </w:p>
        </w:tc>
      </w:tr>
      <w:tr w:rsidR="005F0C3A" w:rsidRPr="000141C5" w14:paraId="71F1C178" w14:textId="77777777" w:rsidTr="0058436E">
        <w:trPr>
          <w:jc w:val="center"/>
        </w:trPr>
        <w:tc>
          <w:tcPr>
            <w:tcW w:w="1478" w:type="dxa"/>
            <w:vMerge/>
            <w:vAlign w:val="center"/>
          </w:tcPr>
          <w:p w14:paraId="51DF3FC3" w14:textId="77777777" w:rsidR="005F0C3A" w:rsidRPr="000141C5" w:rsidRDefault="005F0C3A" w:rsidP="0058436E">
            <w:pPr>
              <w:widowControl/>
              <w:jc w:val="center"/>
              <w:rPr>
                <w:rFonts w:ascii="Times New Roman" w:hAnsi="Times New Roman" w:cs="Times New Roman"/>
                <w:szCs w:val="21"/>
              </w:rPr>
            </w:pPr>
          </w:p>
        </w:tc>
        <w:tc>
          <w:tcPr>
            <w:tcW w:w="1703" w:type="dxa"/>
            <w:vAlign w:val="center"/>
          </w:tcPr>
          <w:p w14:paraId="7C9DF946" w14:textId="77777777" w:rsidR="005F0C3A" w:rsidRPr="000141C5" w:rsidRDefault="005F0C3A" w:rsidP="0058436E">
            <w:pPr>
              <w:autoSpaceDE w:val="0"/>
              <w:autoSpaceDN w:val="0"/>
              <w:adjustRightInd w:val="0"/>
              <w:jc w:val="center"/>
              <w:rPr>
                <w:rFonts w:ascii="Times New Roman" w:hAnsi="Times New Roman" w:cs="Times New Roman"/>
                <w:szCs w:val="21"/>
              </w:rPr>
            </w:pPr>
            <w:r w:rsidRPr="000141C5">
              <w:rPr>
                <w:rFonts w:ascii="Times New Roman" w:hAnsi="Times New Roman" w:cs="Times New Roman"/>
                <w:szCs w:val="21"/>
              </w:rPr>
              <w:t>MeshTally</w:t>
            </w:r>
          </w:p>
        </w:tc>
        <w:tc>
          <w:tcPr>
            <w:tcW w:w="5073" w:type="dxa"/>
            <w:vAlign w:val="center"/>
          </w:tcPr>
          <w:p w14:paraId="5370DFAD" w14:textId="77777777" w:rsidR="005F0C3A" w:rsidRPr="000141C5" w:rsidRDefault="005F0C3A" w:rsidP="00F12EE7">
            <w:pPr>
              <w:widowControl/>
              <w:jc w:val="center"/>
              <w:rPr>
                <w:rFonts w:ascii="Times New Roman" w:hAnsi="Times New Roman" w:cs="Times New Roman"/>
                <w:szCs w:val="21"/>
              </w:rPr>
            </w:pPr>
            <w:r w:rsidRPr="000141C5">
              <w:rPr>
                <w:rFonts w:ascii="Times New Roman" w:hAnsi="Times New Roman" w:cs="Times New Roman"/>
                <w:szCs w:val="21"/>
              </w:rPr>
              <w:t>Determine whether the mesh tallies will be output</w:t>
            </w:r>
          </w:p>
        </w:tc>
        <w:tc>
          <w:tcPr>
            <w:tcW w:w="1471" w:type="dxa"/>
            <w:vMerge/>
            <w:vAlign w:val="center"/>
          </w:tcPr>
          <w:p w14:paraId="2C41C365" w14:textId="77777777" w:rsidR="005F0C3A" w:rsidRPr="000141C5" w:rsidRDefault="005F0C3A" w:rsidP="0058436E">
            <w:pPr>
              <w:widowControl/>
              <w:jc w:val="center"/>
              <w:rPr>
                <w:rFonts w:ascii="Times New Roman" w:hAnsi="Times New Roman" w:cs="Times New Roman"/>
                <w:szCs w:val="21"/>
              </w:rPr>
            </w:pPr>
          </w:p>
        </w:tc>
      </w:tr>
      <w:tr w:rsidR="005F0C3A" w:rsidRPr="000141C5" w14:paraId="1B0C0B4D" w14:textId="77777777" w:rsidTr="00D91EF6">
        <w:trPr>
          <w:jc w:val="center"/>
        </w:trPr>
        <w:tc>
          <w:tcPr>
            <w:tcW w:w="1478" w:type="dxa"/>
            <w:vMerge/>
            <w:vAlign w:val="center"/>
          </w:tcPr>
          <w:p w14:paraId="6298193E" w14:textId="77777777" w:rsidR="005F0C3A" w:rsidRPr="000141C5" w:rsidRDefault="005F0C3A" w:rsidP="0058436E">
            <w:pPr>
              <w:widowControl/>
              <w:jc w:val="center"/>
              <w:rPr>
                <w:rFonts w:ascii="Times New Roman" w:hAnsi="Times New Roman" w:cs="Times New Roman"/>
                <w:szCs w:val="21"/>
              </w:rPr>
            </w:pPr>
          </w:p>
        </w:tc>
        <w:tc>
          <w:tcPr>
            <w:tcW w:w="1703" w:type="dxa"/>
            <w:vAlign w:val="center"/>
          </w:tcPr>
          <w:p w14:paraId="000D5B16" w14:textId="77777777" w:rsidR="005F0C3A" w:rsidRPr="000141C5" w:rsidRDefault="005F0C3A" w:rsidP="0058436E">
            <w:pPr>
              <w:autoSpaceDE w:val="0"/>
              <w:autoSpaceDN w:val="0"/>
              <w:adjustRightInd w:val="0"/>
              <w:jc w:val="center"/>
              <w:rPr>
                <w:rFonts w:ascii="Times New Roman" w:hAnsi="Times New Roman" w:cs="Times New Roman"/>
                <w:szCs w:val="21"/>
              </w:rPr>
            </w:pPr>
            <w:r w:rsidRPr="000141C5">
              <w:rPr>
                <w:rFonts w:ascii="Times New Roman" w:hAnsi="Times New Roman" w:cs="Times New Roman"/>
                <w:szCs w:val="21"/>
              </w:rPr>
              <w:t>CsTally</w:t>
            </w:r>
          </w:p>
        </w:tc>
        <w:tc>
          <w:tcPr>
            <w:tcW w:w="5073" w:type="dxa"/>
            <w:vAlign w:val="center"/>
          </w:tcPr>
          <w:p w14:paraId="1B6BFC43" w14:textId="77777777" w:rsidR="005F0C3A" w:rsidRPr="000141C5" w:rsidRDefault="005F0C3A" w:rsidP="00F12EE7">
            <w:pPr>
              <w:widowControl/>
              <w:jc w:val="center"/>
              <w:rPr>
                <w:rFonts w:ascii="Times New Roman" w:hAnsi="Times New Roman" w:cs="Times New Roman"/>
                <w:szCs w:val="21"/>
              </w:rPr>
            </w:pPr>
            <w:r w:rsidRPr="000141C5">
              <w:rPr>
                <w:rFonts w:ascii="Times New Roman" w:hAnsi="Times New Roman" w:cs="Times New Roman"/>
                <w:szCs w:val="21"/>
              </w:rPr>
              <w:t>Determine whether the cross sections tallies will be output</w:t>
            </w:r>
          </w:p>
        </w:tc>
        <w:tc>
          <w:tcPr>
            <w:tcW w:w="1471" w:type="dxa"/>
            <w:vMerge/>
            <w:tcBorders>
              <w:bottom w:val="single" w:sz="4" w:space="0" w:color="000000" w:themeColor="text1"/>
            </w:tcBorders>
            <w:vAlign w:val="center"/>
          </w:tcPr>
          <w:p w14:paraId="18B962B2" w14:textId="77777777" w:rsidR="005F0C3A" w:rsidRPr="000141C5" w:rsidRDefault="005F0C3A" w:rsidP="0058436E">
            <w:pPr>
              <w:widowControl/>
              <w:jc w:val="center"/>
              <w:rPr>
                <w:rFonts w:ascii="Times New Roman" w:hAnsi="Times New Roman" w:cs="Times New Roman"/>
                <w:szCs w:val="21"/>
              </w:rPr>
            </w:pPr>
          </w:p>
        </w:tc>
      </w:tr>
      <w:tr w:rsidR="005F0C3A" w:rsidRPr="000141C5" w14:paraId="1F16D1E9" w14:textId="77777777" w:rsidTr="00D91EF6">
        <w:trPr>
          <w:jc w:val="center"/>
        </w:trPr>
        <w:tc>
          <w:tcPr>
            <w:tcW w:w="1478" w:type="dxa"/>
            <w:vMerge w:val="restart"/>
            <w:vAlign w:val="center"/>
          </w:tcPr>
          <w:p w14:paraId="381A4B23" w14:textId="77777777" w:rsidR="005F0C3A" w:rsidRPr="000141C5" w:rsidRDefault="005F0C3A" w:rsidP="00076F0E">
            <w:pPr>
              <w:jc w:val="center"/>
              <w:rPr>
                <w:rFonts w:ascii="Times New Roman" w:hAnsi="Times New Roman" w:cs="Times New Roman"/>
                <w:szCs w:val="21"/>
              </w:rPr>
            </w:pPr>
            <w:r w:rsidRPr="000141C5">
              <w:rPr>
                <w:rFonts w:ascii="Times New Roman" w:hAnsi="Times New Roman" w:cs="Times New Roman"/>
                <w:szCs w:val="21"/>
              </w:rPr>
              <w:t>Plot</w:t>
            </w:r>
          </w:p>
        </w:tc>
        <w:tc>
          <w:tcPr>
            <w:tcW w:w="1703" w:type="dxa"/>
            <w:vAlign w:val="center"/>
          </w:tcPr>
          <w:p w14:paraId="63C14019" w14:textId="77777777" w:rsidR="005F0C3A" w:rsidRPr="000141C5" w:rsidRDefault="005F0C3A" w:rsidP="0058436E">
            <w:pPr>
              <w:autoSpaceDE w:val="0"/>
              <w:autoSpaceDN w:val="0"/>
              <w:adjustRightInd w:val="0"/>
              <w:jc w:val="center"/>
              <w:rPr>
                <w:rFonts w:ascii="Times New Roman" w:hAnsi="Times New Roman" w:cs="Times New Roman"/>
                <w:szCs w:val="21"/>
              </w:rPr>
            </w:pPr>
            <w:r w:rsidRPr="000141C5">
              <w:rPr>
                <w:rFonts w:ascii="Times New Roman" w:hAnsi="Times New Roman" w:cs="Times New Roman"/>
                <w:szCs w:val="21"/>
              </w:rPr>
              <w:t>ColorScheme</w:t>
            </w:r>
          </w:p>
        </w:tc>
        <w:tc>
          <w:tcPr>
            <w:tcW w:w="5073" w:type="dxa"/>
            <w:vAlign w:val="center"/>
          </w:tcPr>
          <w:p w14:paraId="07C4FCBE" w14:textId="77777777" w:rsidR="005F0C3A" w:rsidRPr="000141C5" w:rsidRDefault="005F0C3A" w:rsidP="00F12EE7">
            <w:pPr>
              <w:widowControl/>
              <w:jc w:val="center"/>
              <w:rPr>
                <w:rFonts w:ascii="Times New Roman" w:hAnsi="Times New Roman" w:cs="Times New Roman"/>
                <w:szCs w:val="21"/>
              </w:rPr>
            </w:pPr>
            <w:r w:rsidRPr="000141C5">
              <w:rPr>
                <w:rFonts w:ascii="Times New Roman" w:hAnsi="Times New Roman" w:cs="Times New Roman"/>
                <w:szCs w:val="21"/>
              </w:rPr>
              <w:t>Determine the color schemes for plotting</w:t>
            </w:r>
          </w:p>
        </w:tc>
        <w:tc>
          <w:tcPr>
            <w:tcW w:w="1471" w:type="dxa"/>
            <w:vMerge w:val="restart"/>
            <w:vAlign w:val="center"/>
          </w:tcPr>
          <w:p w14:paraId="2B20A997" w14:textId="77777777" w:rsidR="005F0C3A" w:rsidRPr="000141C5" w:rsidRDefault="005F0C3A" w:rsidP="0058436E">
            <w:pPr>
              <w:jc w:val="center"/>
              <w:rPr>
                <w:rFonts w:ascii="Times New Roman" w:hAnsi="Times New Roman" w:cs="Times New Roman"/>
                <w:szCs w:val="21"/>
              </w:rPr>
            </w:pPr>
            <w:r w:rsidRPr="000141C5">
              <w:rPr>
                <w:rFonts w:ascii="Times New Roman" w:hAnsi="Times New Roman" w:cs="Times New Roman"/>
                <w:szCs w:val="21"/>
              </w:rPr>
              <w:t>10.1</w:t>
            </w:r>
          </w:p>
        </w:tc>
      </w:tr>
      <w:tr w:rsidR="005F0C3A" w:rsidRPr="000141C5" w14:paraId="254BAE03" w14:textId="77777777" w:rsidTr="00D91EF6">
        <w:trPr>
          <w:jc w:val="center"/>
        </w:trPr>
        <w:tc>
          <w:tcPr>
            <w:tcW w:w="1478" w:type="dxa"/>
            <w:vMerge/>
            <w:vAlign w:val="center"/>
          </w:tcPr>
          <w:p w14:paraId="497F9922" w14:textId="77777777" w:rsidR="005F0C3A" w:rsidRPr="000141C5" w:rsidRDefault="005F0C3A" w:rsidP="00076F0E">
            <w:pPr>
              <w:widowControl/>
              <w:jc w:val="center"/>
              <w:rPr>
                <w:rFonts w:ascii="Times New Roman" w:hAnsi="Times New Roman" w:cs="Times New Roman"/>
                <w:szCs w:val="21"/>
              </w:rPr>
            </w:pPr>
          </w:p>
        </w:tc>
        <w:tc>
          <w:tcPr>
            <w:tcW w:w="1703" w:type="dxa"/>
            <w:vAlign w:val="center"/>
          </w:tcPr>
          <w:p w14:paraId="3F227DC0" w14:textId="77777777" w:rsidR="005F0C3A" w:rsidRPr="000141C5" w:rsidRDefault="005F0C3A" w:rsidP="0058436E">
            <w:pPr>
              <w:autoSpaceDE w:val="0"/>
              <w:autoSpaceDN w:val="0"/>
              <w:adjustRightInd w:val="0"/>
              <w:jc w:val="center"/>
              <w:rPr>
                <w:rFonts w:ascii="Times New Roman" w:hAnsi="Times New Roman" w:cs="Times New Roman"/>
                <w:szCs w:val="21"/>
              </w:rPr>
            </w:pPr>
            <w:r w:rsidRPr="000141C5">
              <w:rPr>
                <w:rFonts w:ascii="Times New Roman" w:hAnsi="Times New Roman" w:cs="Times New Roman"/>
                <w:szCs w:val="21"/>
              </w:rPr>
              <w:t>PlotID</w:t>
            </w:r>
          </w:p>
        </w:tc>
        <w:tc>
          <w:tcPr>
            <w:tcW w:w="5073" w:type="dxa"/>
            <w:vAlign w:val="center"/>
          </w:tcPr>
          <w:p w14:paraId="293F04C5" w14:textId="77777777" w:rsidR="005F0C3A" w:rsidRPr="000141C5" w:rsidRDefault="005F0C3A" w:rsidP="00DC0CF4">
            <w:pPr>
              <w:widowControl/>
              <w:jc w:val="center"/>
              <w:rPr>
                <w:rFonts w:ascii="Times New Roman" w:hAnsi="Times New Roman" w:cs="Times New Roman"/>
                <w:szCs w:val="21"/>
              </w:rPr>
            </w:pPr>
            <w:r w:rsidRPr="000141C5">
              <w:rPr>
                <w:rFonts w:ascii="Times New Roman" w:hAnsi="Times New Roman" w:cs="Times New Roman"/>
                <w:szCs w:val="21"/>
              </w:rPr>
              <w:t>Determine the parameters</w:t>
            </w:r>
          </w:p>
        </w:tc>
        <w:tc>
          <w:tcPr>
            <w:tcW w:w="1471" w:type="dxa"/>
            <w:vMerge/>
            <w:tcBorders>
              <w:bottom w:val="single" w:sz="4" w:space="0" w:color="auto"/>
            </w:tcBorders>
            <w:vAlign w:val="center"/>
          </w:tcPr>
          <w:p w14:paraId="71A6C11F" w14:textId="77777777" w:rsidR="005F0C3A" w:rsidRPr="000141C5" w:rsidRDefault="005F0C3A" w:rsidP="0058436E">
            <w:pPr>
              <w:widowControl/>
              <w:jc w:val="center"/>
              <w:rPr>
                <w:rFonts w:ascii="Times New Roman" w:hAnsi="Times New Roman" w:cs="Times New Roman"/>
                <w:szCs w:val="21"/>
              </w:rPr>
            </w:pPr>
          </w:p>
        </w:tc>
      </w:tr>
    </w:tbl>
    <w:p w14:paraId="635F645B" w14:textId="77777777" w:rsidR="008D4130" w:rsidRPr="00FE4FCB" w:rsidRDefault="008D4130" w:rsidP="008D4130">
      <w:pPr>
        <w:pStyle w:val="2"/>
        <w:spacing w:before="120"/>
        <w:rPr>
          <w:rFonts w:ascii="Times New Roman" w:hAnsi="Times New Roman" w:cs="Times New Roman"/>
        </w:rPr>
      </w:pPr>
      <w:bookmarkStart w:id="14" w:name="_Toc335658101"/>
      <w:bookmarkStart w:id="15" w:name="_Toc369335182"/>
      <w:r w:rsidRPr="00FE4FCB">
        <w:rPr>
          <w:rFonts w:ascii="Times New Roman" w:hAnsi="Times New Roman" w:cs="Times New Roman"/>
        </w:rPr>
        <w:t xml:space="preserve">2.3 </w:t>
      </w:r>
      <w:bookmarkEnd w:id="14"/>
      <w:r w:rsidR="004A0767" w:rsidRPr="00FE4FCB">
        <w:rPr>
          <w:rFonts w:ascii="Times New Roman" w:hAnsi="Times New Roman" w:cs="Times New Roman"/>
        </w:rPr>
        <w:t>Input format</w:t>
      </w:r>
      <w:bookmarkEnd w:id="15"/>
    </w:p>
    <w:p w14:paraId="5D99EAE5" w14:textId="0C3DD002" w:rsidR="008D4130" w:rsidRPr="00FF1B40" w:rsidRDefault="005022ED" w:rsidP="000F6C3C">
      <w:pPr>
        <w:spacing w:line="360" w:lineRule="auto"/>
        <w:ind w:firstLineChars="200" w:firstLine="420"/>
        <w:rPr>
          <w:rFonts w:ascii="Times New Roman" w:hAnsi="Times New Roman" w:cs="Times New Roman"/>
          <w:szCs w:val="21"/>
        </w:rPr>
      </w:pPr>
      <w:r w:rsidRPr="00FF1B40">
        <w:rPr>
          <w:rFonts w:ascii="Times New Roman" w:hAnsi="Times New Roman" w:cs="Times New Roman"/>
          <w:szCs w:val="21"/>
        </w:rPr>
        <w:t>Several points</w:t>
      </w:r>
      <w:r w:rsidR="00BC2476" w:rsidRPr="00FF1B40">
        <w:rPr>
          <w:rFonts w:ascii="Times New Roman" w:hAnsi="Times New Roman" w:cs="Times New Roman"/>
          <w:szCs w:val="21"/>
        </w:rPr>
        <w:t xml:space="preserve"> </w:t>
      </w:r>
      <w:r w:rsidRPr="00FF1B40">
        <w:rPr>
          <w:rFonts w:ascii="Times New Roman" w:hAnsi="Times New Roman" w:cs="Times New Roman"/>
          <w:szCs w:val="21"/>
        </w:rPr>
        <w:t>should be noticed on the</w:t>
      </w:r>
      <w:r w:rsidR="00BC2476" w:rsidRPr="00FF1B40">
        <w:rPr>
          <w:rFonts w:ascii="Times New Roman" w:hAnsi="Times New Roman" w:cs="Times New Roman"/>
          <w:szCs w:val="21"/>
        </w:rPr>
        <w:t xml:space="preserve"> </w:t>
      </w:r>
      <w:r w:rsidRPr="00FF1B40">
        <w:rPr>
          <w:rFonts w:ascii="Times New Roman" w:hAnsi="Times New Roman" w:cs="Times New Roman"/>
          <w:szCs w:val="21"/>
        </w:rPr>
        <w:t xml:space="preserve">format </w:t>
      </w:r>
      <w:r w:rsidR="00D70DA7" w:rsidRPr="00FF1B40">
        <w:rPr>
          <w:rFonts w:ascii="Times New Roman" w:hAnsi="Times New Roman" w:cs="Times New Roman"/>
          <w:szCs w:val="21"/>
        </w:rPr>
        <w:t xml:space="preserve">of </w:t>
      </w:r>
      <w:r w:rsidR="008D4130" w:rsidRPr="00FF1B40">
        <w:rPr>
          <w:rFonts w:ascii="Times New Roman" w:hAnsi="Times New Roman" w:cs="Times New Roman"/>
          <w:szCs w:val="21"/>
        </w:rPr>
        <w:t>RMC</w:t>
      </w:r>
      <w:r w:rsidR="00BC2476" w:rsidRPr="00FF1B40">
        <w:rPr>
          <w:rFonts w:ascii="Times New Roman" w:hAnsi="Times New Roman" w:cs="Times New Roman"/>
          <w:szCs w:val="21"/>
        </w:rPr>
        <w:t xml:space="preserve"> </w:t>
      </w:r>
      <w:r w:rsidR="00D70DA7" w:rsidRPr="00FF1B40">
        <w:rPr>
          <w:rFonts w:ascii="Times New Roman" w:hAnsi="Times New Roman" w:cs="Times New Roman"/>
          <w:szCs w:val="21"/>
        </w:rPr>
        <w:t>input files</w:t>
      </w:r>
      <w:r w:rsidR="005B1705" w:rsidRPr="00FF1B40">
        <w:rPr>
          <w:rFonts w:ascii="Times New Roman" w:hAnsi="Times New Roman" w:cs="Times New Roman"/>
          <w:szCs w:val="21"/>
        </w:rPr>
        <w:t xml:space="preserve">: </w:t>
      </w:r>
    </w:p>
    <w:p w14:paraId="74D54C59" w14:textId="1B980014" w:rsidR="008D4130" w:rsidRPr="00FF1B40" w:rsidRDefault="004349AF" w:rsidP="00402425">
      <w:pPr>
        <w:pStyle w:val="a4"/>
        <w:numPr>
          <w:ilvl w:val="0"/>
          <w:numId w:val="20"/>
        </w:numPr>
        <w:spacing w:line="360" w:lineRule="auto"/>
        <w:ind w:firstLineChars="0"/>
        <w:rPr>
          <w:rFonts w:cs="Times New Roman"/>
          <w:sz w:val="21"/>
          <w:szCs w:val="21"/>
        </w:rPr>
      </w:pPr>
      <w:r w:rsidRPr="00FF1B40">
        <w:rPr>
          <w:rFonts w:cs="Times New Roman"/>
          <w:sz w:val="21"/>
          <w:szCs w:val="21"/>
        </w:rPr>
        <w:t xml:space="preserve">Each </w:t>
      </w:r>
      <w:r w:rsidR="00135B02" w:rsidRPr="00FF1B40">
        <w:rPr>
          <w:rFonts w:cs="Times New Roman"/>
          <w:sz w:val="21"/>
          <w:szCs w:val="21"/>
        </w:rPr>
        <w:t xml:space="preserve">block </w:t>
      </w:r>
      <w:r w:rsidR="00844408">
        <w:rPr>
          <w:rFonts w:cs="Times New Roman"/>
          <w:sz w:val="21"/>
          <w:szCs w:val="21"/>
        </w:rPr>
        <w:t>is</w:t>
      </w:r>
      <w:r w:rsidRPr="00FF1B40">
        <w:rPr>
          <w:rFonts w:cs="Times New Roman"/>
          <w:sz w:val="21"/>
          <w:szCs w:val="21"/>
        </w:rPr>
        <w:t xml:space="preserve"> identified by the corresponding key word, and separated by blank lines. </w:t>
      </w:r>
      <w:r w:rsidR="00C40C84" w:rsidRPr="00FF1B40">
        <w:rPr>
          <w:rFonts w:cs="Times New Roman"/>
          <w:sz w:val="21"/>
          <w:szCs w:val="21"/>
        </w:rPr>
        <w:t>Such as</w:t>
      </w:r>
      <w:r w:rsidR="005B1705" w:rsidRPr="00FF1B40">
        <w:rPr>
          <w:rFonts w:cs="Times New Roman"/>
          <w:sz w:val="21"/>
          <w:szCs w:val="21"/>
        </w:rPr>
        <w:t xml:space="preserve">: </w:t>
      </w:r>
    </w:p>
    <w:p w14:paraId="35DEE785" w14:textId="77777777" w:rsidR="008D4130" w:rsidRPr="00FF1B40" w:rsidRDefault="008D4130" w:rsidP="008D4130">
      <w:pPr>
        <w:spacing w:line="360" w:lineRule="auto"/>
        <w:ind w:firstLine="480"/>
        <w:rPr>
          <w:rFonts w:ascii="Times New Roman" w:hAnsi="Times New Roman" w:cs="Times New Roman"/>
          <w:szCs w:val="21"/>
        </w:rPr>
      </w:pPr>
    </w:p>
    <w:tbl>
      <w:tblPr>
        <w:tblStyle w:val="a5"/>
        <w:tblW w:w="0" w:type="auto"/>
        <w:tblCellMar>
          <w:top w:w="57" w:type="dxa"/>
          <w:bottom w:w="57" w:type="dxa"/>
        </w:tblCellMar>
        <w:tblLook w:val="04A0" w:firstRow="1" w:lastRow="0" w:firstColumn="1" w:lastColumn="0" w:noHBand="0" w:noVBand="1"/>
      </w:tblPr>
      <w:tblGrid>
        <w:gridCol w:w="8607"/>
      </w:tblGrid>
      <w:tr w:rsidR="008D4130" w:rsidRPr="00FF1B40" w14:paraId="0F357D92" w14:textId="77777777" w:rsidTr="00D91EF6">
        <w:tc>
          <w:tcPr>
            <w:tcW w:w="8607" w:type="dxa"/>
          </w:tcPr>
          <w:p w14:paraId="4364B674" w14:textId="77777777" w:rsidR="008D4130" w:rsidRPr="00FF1B40" w:rsidRDefault="008D4130" w:rsidP="00D91EF6">
            <w:pPr>
              <w:pStyle w:val="a6"/>
              <w:rPr>
                <w:rFonts w:ascii="Times New Roman" w:hAnsi="Times New Roman" w:cs="Times New Roman"/>
              </w:rPr>
            </w:pPr>
            <w:r w:rsidRPr="00FF1B40">
              <w:rPr>
                <w:rFonts w:ascii="Times New Roman" w:hAnsi="Times New Roman" w:cs="Times New Roman"/>
              </w:rPr>
              <w:t xml:space="preserve">Universe  0   </w:t>
            </w:r>
          </w:p>
          <w:p w14:paraId="09B85184" w14:textId="77777777" w:rsidR="008D4130" w:rsidRPr="00FF1B40" w:rsidRDefault="008D4130" w:rsidP="00D91EF6">
            <w:pPr>
              <w:pStyle w:val="a6"/>
              <w:rPr>
                <w:rFonts w:ascii="Times New Roman" w:hAnsi="Times New Roman" w:cs="Times New Roman"/>
              </w:rPr>
            </w:pPr>
            <w:r w:rsidRPr="00FF1B40">
              <w:rPr>
                <w:rFonts w:ascii="Times New Roman" w:hAnsi="Times New Roman" w:cs="Times New Roman"/>
              </w:rPr>
              <w:t>……</w:t>
            </w:r>
          </w:p>
          <w:p w14:paraId="7F1BF277" w14:textId="77777777" w:rsidR="008D4130" w:rsidRPr="00FF1B40" w:rsidRDefault="008D4130" w:rsidP="00D91EF6">
            <w:pPr>
              <w:pStyle w:val="a6"/>
              <w:rPr>
                <w:rFonts w:ascii="Times New Roman" w:hAnsi="Times New Roman" w:cs="Times New Roman"/>
              </w:rPr>
            </w:pPr>
          </w:p>
          <w:p w14:paraId="6E31C44D" w14:textId="77777777" w:rsidR="008D4130" w:rsidRPr="00FF1B40" w:rsidRDefault="008D4130" w:rsidP="00D91EF6">
            <w:pPr>
              <w:pStyle w:val="a6"/>
              <w:rPr>
                <w:rFonts w:ascii="Times New Roman" w:hAnsi="Times New Roman" w:cs="Times New Roman"/>
              </w:rPr>
            </w:pPr>
            <w:r w:rsidRPr="00FF1B40">
              <w:rPr>
                <w:rFonts w:ascii="Times New Roman" w:hAnsi="Times New Roman" w:cs="Times New Roman"/>
              </w:rPr>
              <w:t xml:space="preserve">Universe  1   </w:t>
            </w:r>
          </w:p>
          <w:p w14:paraId="0644AE98" w14:textId="77777777" w:rsidR="008D4130" w:rsidRPr="00FF1B40" w:rsidRDefault="008D4130" w:rsidP="00D91EF6">
            <w:pPr>
              <w:pStyle w:val="a6"/>
              <w:rPr>
                <w:rFonts w:ascii="Times New Roman" w:hAnsi="Times New Roman" w:cs="Times New Roman"/>
              </w:rPr>
            </w:pPr>
            <w:r w:rsidRPr="00FF1B40">
              <w:rPr>
                <w:rFonts w:ascii="Times New Roman" w:hAnsi="Times New Roman" w:cs="Times New Roman"/>
              </w:rPr>
              <w:t>……</w:t>
            </w:r>
          </w:p>
          <w:p w14:paraId="13EAB0FF" w14:textId="77777777" w:rsidR="008D4130" w:rsidRPr="00FF1B40" w:rsidRDefault="008D4130" w:rsidP="00D91EF6">
            <w:pPr>
              <w:pStyle w:val="a6"/>
              <w:rPr>
                <w:rFonts w:ascii="Times New Roman" w:hAnsi="Times New Roman" w:cs="Times New Roman"/>
              </w:rPr>
            </w:pPr>
          </w:p>
          <w:p w14:paraId="2D94EDD2" w14:textId="77777777" w:rsidR="008D4130" w:rsidRPr="00FF1B40" w:rsidRDefault="008D4130" w:rsidP="00D91EF6">
            <w:pPr>
              <w:pStyle w:val="a6"/>
              <w:rPr>
                <w:rFonts w:ascii="Times New Roman" w:hAnsi="Times New Roman" w:cs="Times New Roman"/>
              </w:rPr>
            </w:pPr>
            <w:r w:rsidRPr="00FF1B40">
              <w:rPr>
                <w:rFonts w:ascii="Times New Roman" w:hAnsi="Times New Roman" w:cs="Times New Roman"/>
              </w:rPr>
              <w:t xml:space="preserve">Surface    </w:t>
            </w:r>
          </w:p>
          <w:p w14:paraId="45745A32" w14:textId="77777777" w:rsidR="008D4130" w:rsidRPr="00FF1B40" w:rsidRDefault="008D4130" w:rsidP="00D91EF6">
            <w:pPr>
              <w:pStyle w:val="a6"/>
              <w:rPr>
                <w:rFonts w:ascii="Times New Roman" w:hAnsi="Times New Roman" w:cs="Times New Roman"/>
              </w:rPr>
            </w:pPr>
            <w:r w:rsidRPr="00FF1B40">
              <w:rPr>
                <w:rFonts w:ascii="Times New Roman" w:hAnsi="Times New Roman" w:cs="Times New Roman"/>
              </w:rPr>
              <w:t>……</w:t>
            </w:r>
          </w:p>
          <w:p w14:paraId="1BB4FFE4" w14:textId="77777777" w:rsidR="008D4130" w:rsidRPr="00FF1B40" w:rsidRDefault="008D4130" w:rsidP="00D91EF6">
            <w:pPr>
              <w:pStyle w:val="a6"/>
              <w:rPr>
                <w:rFonts w:ascii="Times New Roman" w:hAnsi="Times New Roman" w:cs="Times New Roman"/>
              </w:rPr>
            </w:pPr>
          </w:p>
          <w:p w14:paraId="09C98B7F" w14:textId="77777777" w:rsidR="008D4130" w:rsidRPr="00FF1B40" w:rsidRDefault="008D4130" w:rsidP="00D91EF6">
            <w:pPr>
              <w:pStyle w:val="a6"/>
              <w:rPr>
                <w:rFonts w:ascii="Times New Roman" w:hAnsi="Times New Roman" w:cs="Times New Roman"/>
              </w:rPr>
            </w:pPr>
            <w:r w:rsidRPr="00FF1B40">
              <w:rPr>
                <w:rFonts w:ascii="Times New Roman" w:hAnsi="Times New Roman" w:cs="Times New Roman"/>
              </w:rPr>
              <w:t>Material</w:t>
            </w:r>
          </w:p>
          <w:p w14:paraId="13F94D6C" w14:textId="77777777" w:rsidR="008D4130" w:rsidRPr="00FF1B40" w:rsidRDefault="008D4130" w:rsidP="00D91EF6">
            <w:pPr>
              <w:pStyle w:val="a6"/>
              <w:rPr>
                <w:rFonts w:ascii="Times New Roman" w:hAnsi="Times New Roman" w:cs="Times New Roman"/>
              </w:rPr>
            </w:pPr>
            <w:r w:rsidRPr="00FF1B40">
              <w:rPr>
                <w:rFonts w:ascii="Times New Roman" w:hAnsi="Times New Roman" w:cs="Times New Roman"/>
              </w:rPr>
              <w:t>……</w:t>
            </w:r>
          </w:p>
          <w:p w14:paraId="5E1BEA3F" w14:textId="77777777" w:rsidR="008D4130" w:rsidRPr="00FF1B40" w:rsidRDefault="008D4130" w:rsidP="00D91EF6">
            <w:pPr>
              <w:pStyle w:val="a6"/>
              <w:rPr>
                <w:rFonts w:ascii="Times New Roman" w:hAnsi="Times New Roman" w:cs="Times New Roman"/>
              </w:rPr>
            </w:pPr>
          </w:p>
          <w:p w14:paraId="6FF64DB2" w14:textId="77777777" w:rsidR="008D4130" w:rsidRPr="00FF1B40" w:rsidRDefault="008D4130" w:rsidP="00D91EF6">
            <w:pPr>
              <w:pStyle w:val="a6"/>
              <w:rPr>
                <w:rFonts w:ascii="Times New Roman" w:hAnsi="Times New Roman" w:cs="Times New Roman"/>
              </w:rPr>
            </w:pPr>
            <w:r w:rsidRPr="00FF1B40">
              <w:rPr>
                <w:rFonts w:ascii="Times New Roman" w:hAnsi="Times New Roman" w:cs="Times New Roman"/>
              </w:rPr>
              <w:t>Criticality</w:t>
            </w:r>
          </w:p>
          <w:p w14:paraId="570FAB8F" w14:textId="77777777" w:rsidR="008D4130" w:rsidRPr="00FF1B40" w:rsidRDefault="008D4130" w:rsidP="00D91EF6">
            <w:pPr>
              <w:pStyle w:val="a6"/>
              <w:rPr>
                <w:rFonts w:ascii="Times New Roman" w:hAnsi="Times New Roman" w:cs="Times New Roman"/>
              </w:rPr>
            </w:pPr>
            <w:r w:rsidRPr="00FF1B40">
              <w:rPr>
                <w:rFonts w:ascii="Times New Roman" w:hAnsi="Times New Roman" w:cs="Times New Roman"/>
              </w:rPr>
              <w:t>……</w:t>
            </w:r>
          </w:p>
        </w:tc>
      </w:tr>
    </w:tbl>
    <w:p w14:paraId="121EFDBE" w14:textId="77777777" w:rsidR="008D4130" w:rsidRPr="00FF1B40" w:rsidRDefault="008D4130" w:rsidP="008D4130">
      <w:pPr>
        <w:spacing w:line="360" w:lineRule="auto"/>
        <w:rPr>
          <w:rFonts w:ascii="Times New Roman" w:hAnsi="Times New Roman" w:cs="Times New Roman"/>
          <w:szCs w:val="21"/>
        </w:rPr>
      </w:pPr>
    </w:p>
    <w:p w14:paraId="49F9223D" w14:textId="07D82A0F" w:rsidR="008D4130" w:rsidRPr="00FF1B40" w:rsidRDefault="00ED46C3" w:rsidP="002F5C6F">
      <w:pPr>
        <w:spacing w:line="360" w:lineRule="auto"/>
        <w:ind w:firstLineChars="200" w:firstLine="420"/>
        <w:rPr>
          <w:rFonts w:ascii="Times New Roman" w:hAnsi="Times New Roman" w:cs="Times New Roman"/>
          <w:szCs w:val="21"/>
        </w:rPr>
      </w:pPr>
      <w:r w:rsidRPr="00FF1B40">
        <w:rPr>
          <w:rFonts w:ascii="Times New Roman" w:hAnsi="Times New Roman" w:cs="Times New Roman"/>
          <w:szCs w:val="21"/>
        </w:rPr>
        <w:lastRenderedPageBreak/>
        <w:t>(</w:t>
      </w:r>
      <w:r w:rsidR="008D4130" w:rsidRPr="00FF1B40">
        <w:rPr>
          <w:rFonts w:ascii="Times New Roman" w:hAnsi="Times New Roman" w:cs="Times New Roman"/>
          <w:szCs w:val="21"/>
        </w:rPr>
        <w:t>2</w:t>
      </w:r>
      <w:r w:rsidRPr="00FF1B40">
        <w:rPr>
          <w:rFonts w:ascii="Times New Roman" w:hAnsi="Times New Roman" w:cs="Times New Roman"/>
          <w:szCs w:val="21"/>
        </w:rPr>
        <w:t>)</w:t>
      </w:r>
      <w:r w:rsidR="00402425" w:rsidRPr="00FF1B40">
        <w:rPr>
          <w:rFonts w:ascii="Times New Roman" w:hAnsi="Times New Roman" w:cs="Times New Roman" w:hint="eastAsia"/>
          <w:szCs w:val="21"/>
        </w:rPr>
        <w:t xml:space="preserve"> </w:t>
      </w:r>
      <w:r w:rsidR="00452DA6" w:rsidRPr="00FF1B40">
        <w:rPr>
          <w:rFonts w:ascii="Times New Roman" w:hAnsi="Times New Roman" w:cs="Times New Roman"/>
          <w:szCs w:val="21"/>
        </w:rPr>
        <w:t xml:space="preserve">The </w:t>
      </w:r>
      <w:r w:rsidR="00844408">
        <w:rPr>
          <w:rFonts w:ascii="Times New Roman" w:hAnsi="Times New Roman" w:cs="Times New Roman"/>
          <w:szCs w:val="21"/>
        </w:rPr>
        <w:t>input cards should be written</w:t>
      </w:r>
      <w:r w:rsidR="000700AF" w:rsidRPr="00FF1B40">
        <w:rPr>
          <w:rFonts w:ascii="Times New Roman" w:hAnsi="Times New Roman" w:cs="Times New Roman"/>
          <w:szCs w:val="21"/>
        </w:rPr>
        <w:t xml:space="preserve"> flush, and </w:t>
      </w:r>
      <w:r w:rsidR="006B0D44" w:rsidRPr="00FF1B40">
        <w:rPr>
          <w:rFonts w:ascii="Times New Roman" w:hAnsi="Times New Roman" w:cs="Times New Roman"/>
          <w:szCs w:val="21"/>
        </w:rPr>
        <w:t xml:space="preserve">the tabs of </w:t>
      </w:r>
      <w:r w:rsidR="004B12E5" w:rsidRPr="00FF1B40">
        <w:rPr>
          <w:rFonts w:ascii="Times New Roman" w:hAnsi="Times New Roman" w:cs="Times New Roman"/>
          <w:szCs w:val="21"/>
        </w:rPr>
        <w:t>input cards should be</w:t>
      </w:r>
      <w:r w:rsidR="006B0D44" w:rsidRPr="00FF1B40">
        <w:rPr>
          <w:rFonts w:ascii="Times New Roman" w:hAnsi="Times New Roman" w:cs="Times New Roman"/>
          <w:szCs w:val="21"/>
        </w:rPr>
        <w:t xml:space="preserve"> separated by spaces</w:t>
      </w:r>
      <w:r w:rsidR="004B12E5" w:rsidRPr="00FF1B40">
        <w:rPr>
          <w:rFonts w:ascii="Times New Roman" w:hAnsi="Times New Roman" w:cs="Times New Roman"/>
          <w:szCs w:val="21"/>
        </w:rPr>
        <w:t>.</w:t>
      </w:r>
      <w:r w:rsidR="00353178" w:rsidRPr="00FF1B40">
        <w:rPr>
          <w:rFonts w:ascii="Times New Roman" w:hAnsi="Times New Roman" w:cs="Times New Roman"/>
          <w:szCs w:val="21"/>
        </w:rPr>
        <w:t xml:space="preserve"> If one of the lines of the input cards has not been finished, it can be continue in a new line </w:t>
      </w:r>
      <w:r w:rsidR="002F5C6F" w:rsidRPr="00FF1B40">
        <w:rPr>
          <w:rFonts w:ascii="Times New Roman" w:hAnsi="Times New Roman" w:cs="Times New Roman"/>
          <w:szCs w:val="21"/>
        </w:rPr>
        <w:t>after</w:t>
      </w:r>
      <w:r w:rsidR="00353178" w:rsidRPr="00FF1B40">
        <w:rPr>
          <w:rFonts w:ascii="Times New Roman" w:hAnsi="Times New Roman" w:cs="Times New Roman"/>
          <w:szCs w:val="21"/>
        </w:rPr>
        <w:t xml:space="preserve"> spaces.</w:t>
      </w:r>
      <w:r w:rsidR="002F5C6F" w:rsidRPr="00FF1B40">
        <w:rPr>
          <w:rFonts w:ascii="Times New Roman" w:hAnsi="Times New Roman" w:cs="Times New Roman"/>
          <w:szCs w:val="21"/>
        </w:rPr>
        <w:t xml:space="preserve"> </w:t>
      </w:r>
      <w:r w:rsidR="00C40C84" w:rsidRPr="00FF1B40">
        <w:rPr>
          <w:rFonts w:ascii="Times New Roman" w:hAnsi="Times New Roman" w:cs="Times New Roman"/>
          <w:szCs w:val="21"/>
        </w:rPr>
        <w:t>Such as</w:t>
      </w:r>
      <w:r w:rsidR="005B1705" w:rsidRPr="00FF1B40">
        <w:rPr>
          <w:rFonts w:ascii="Times New Roman" w:hAnsi="Times New Roman" w:cs="Times New Roman"/>
          <w:szCs w:val="21"/>
        </w:rPr>
        <w:t xml:space="preserve">: </w:t>
      </w:r>
    </w:p>
    <w:p w14:paraId="75A34B2F" w14:textId="77777777" w:rsidR="008D4130" w:rsidRPr="00FF1B40" w:rsidRDefault="008D4130" w:rsidP="008D4130">
      <w:pPr>
        <w:spacing w:line="360" w:lineRule="auto"/>
        <w:ind w:firstLine="480"/>
        <w:rPr>
          <w:rFonts w:ascii="Times New Roman" w:hAnsi="Times New Roman" w:cs="Times New Roman"/>
          <w:szCs w:val="21"/>
        </w:rPr>
      </w:pPr>
    </w:p>
    <w:tbl>
      <w:tblPr>
        <w:tblStyle w:val="a5"/>
        <w:tblW w:w="0" w:type="auto"/>
        <w:tblCellMar>
          <w:top w:w="57" w:type="dxa"/>
          <w:bottom w:w="57" w:type="dxa"/>
        </w:tblCellMar>
        <w:tblLook w:val="04A0" w:firstRow="1" w:lastRow="0" w:firstColumn="1" w:lastColumn="0" w:noHBand="0" w:noVBand="1"/>
      </w:tblPr>
      <w:tblGrid>
        <w:gridCol w:w="8607"/>
      </w:tblGrid>
      <w:tr w:rsidR="008D4130" w:rsidRPr="00FF1B40" w14:paraId="132740CD" w14:textId="77777777" w:rsidTr="00D91EF6">
        <w:tc>
          <w:tcPr>
            <w:tcW w:w="8607" w:type="dxa"/>
          </w:tcPr>
          <w:p w14:paraId="14883FCA" w14:textId="77777777" w:rsidR="008D4130" w:rsidRPr="00FF1B40" w:rsidRDefault="008D4130" w:rsidP="00D91EF6">
            <w:pPr>
              <w:pStyle w:val="a6"/>
              <w:rPr>
                <w:rFonts w:ascii="Times New Roman" w:hAnsi="Times New Roman" w:cs="Times New Roman"/>
              </w:rPr>
            </w:pPr>
            <w:r w:rsidRPr="00FF1B40">
              <w:rPr>
                <w:rFonts w:ascii="Times New Roman" w:hAnsi="Times New Roman" w:cs="Times New Roman"/>
              </w:rPr>
              <w:t>CellTally  2   type = 1   filter = 1  0  1   energy = 6.25E-7  20.0</w:t>
            </w:r>
          </w:p>
          <w:p w14:paraId="4A03E9A5" w14:textId="77777777" w:rsidR="008D4130" w:rsidRPr="00FF1B40" w:rsidRDefault="008D4130" w:rsidP="00D91EF6">
            <w:pPr>
              <w:pStyle w:val="a6"/>
              <w:rPr>
                <w:rFonts w:ascii="Times New Roman" w:hAnsi="Times New Roman" w:cs="Times New Roman"/>
              </w:rPr>
            </w:pPr>
            <w:r w:rsidRPr="00FF1B40">
              <w:rPr>
                <w:rFonts w:ascii="Times New Roman" w:hAnsi="Times New Roman" w:cs="Times New Roman"/>
              </w:rPr>
              <w:t xml:space="preserve">               cell = 2 &gt; 0 &gt; 1:289 </w:t>
            </w:r>
          </w:p>
        </w:tc>
      </w:tr>
    </w:tbl>
    <w:p w14:paraId="680B1D33" w14:textId="77777777" w:rsidR="00FE3A12" w:rsidRPr="00FF1B40" w:rsidRDefault="00FE3A12" w:rsidP="00FE3A12">
      <w:pPr>
        <w:rPr>
          <w:rFonts w:ascii="Times New Roman" w:hAnsi="Times New Roman" w:cs="Times New Roman"/>
          <w:szCs w:val="21"/>
        </w:rPr>
      </w:pPr>
    </w:p>
    <w:p w14:paraId="0D6C2677" w14:textId="3B87ADD1" w:rsidR="004349AF" w:rsidRPr="00FF1B40" w:rsidRDefault="00ED46C3" w:rsidP="00987790">
      <w:pPr>
        <w:spacing w:line="360" w:lineRule="auto"/>
        <w:ind w:firstLineChars="200" w:firstLine="420"/>
        <w:rPr>
          <w:rFonts w:ascii="Times New Roman" w:hAnsi="Times New Roman" w:cs="Times New Roman"/>
          <w:szCs w:val="21"/>
        </w:rPr>
      </w:pPr>
      <w:r w:rsidRPr="00FF1B40">
        <w:rPr>
          <w:rFonts w:ascii="Times New Roman" w:hAnsi="Times New Roman" w:cs="Times New Roman"/>
          <w:szCs w:val="21"/>
        </w:rPr>
        <w:t>(</w:t>
      </w:r>
      <w:r w:rsidR="00987790" w:rsidRPr="00FF1B40">
        <w:rPr>
          <w:rFonts w:ascii="Times New Roman" w:hAnsi="Times New Roman" w:cs="Times New Roman"/>
          <w:szCs w:val="21"/>
        </w:rPr>
        <w:t>3</w:t>
      </w:r>
      <w:r w:rsidRPr="00FF1B40">
        <w:rPr>
          <w:rFonts w:ascii="Times New Roman" w:hAnsi="Times New Roman" w:cs="Times New Roman"/>
          <w:szCs w:val="21"/>
        </w:rPr>
        <w:t>)</w:t>
      </w:r>
      <w:r w:rsidR="00FB3F88" w:rsidRPr="00FF1B40">
        <w:rPr>
          <w:rFonts w:ascii="宋体" w:eastAsia="宋体" w:hAnsi="宋体" w:cs="宋体" w:hint="eastAsia"/>
          <w:szCs w:val="21"/>
        </w:rPr>
        <w:t xml:space="preserve"> </w:t>
      </w:r>
      <w:r w:rsidR="00B26139" w:rsidRPr="00FF1B40">
        <w:rPr>
          <w:rFonts w:ascii="Times New Roman" w:hAnsi="Times New Roman" w:cs="Times New Roman"/>
          <w:szCs w:val="21"/>
        </w:rPr>
        <w:t>“//”</w:t>
      </w:r>
      <w:r w:rsidR="00844408">
        <w:rPr>
          <w:rFonts w:ascii="Times New Roman" w:hAnsi="Times New Roman" w:cs="Times New Roman"/>
          <w:szCs w:val="21"/>
        </w:rPr>
        <w:t xml:space="preserve"> can be used for annotations</w:t>
      </w:r>
      <w:r w:rsidR="00B26139" w:rsidRPr="00FF1B40">
        <w:rPr>
          <w:rFonts w:ascii="Times New Roman" w:hAnsi="Times New Roman" w:cs="Times New Roman"/>
          <w:szCs w:val="21"/>
        </w:rPr>
        <w:t xml:space="preserve"> (C++ style)</w:t>
      </w:r>
      <w:r w:rsidR="00F82B9F">
        <w:rPr>
          <w:rStyle w:val="ad"/>
          <w:rFonts w:ascii="Times New Roman" w:hAnsi="Times New Roman" w:cs="Times New Roman"/>
          <w:szCs w:val="21"/>
        </w:rPr>
        <w:footnoteReference w:id="1"/>
      </w:r>
      <w:r w:rsidR="00FB3F88" w:rsidRPr="00FF1B40">
        <w:rPr>
          <w:rFonts w:ascii="Times New Roman" w:hAnsi="Times New Roman" w:cs="Times New Roman"/>
          <w:szCs w:val="21"/>
        </w:rPr>
        <w:t>.</w:t>
      </w:r>
    </w:p>
    <w:p w14:paraId="090C5D27" w14:textId="77777777" w:rsidR="00987790" w:rsidRPr="00FF1B40" w:rsidRDefault="00ED46C3" w:rsidP="00280102">
      <w:pPr>
        <w:spacing w:line="360" w:lineRule="auto"/>
        <w:ind w:firstLineChars="200" w:firstLine="420"/>
        <w:rPr>
          <w:rFonts w:ascii="Times New Roman" w:hAnsi="Times New Roman" w:cs="Times New Roman"/>
          <w:szCs w:val="21"/>
        </w:rPr>
      </w:pPr>
      <w:r w:rsidRPr="00FF1B40">
        <w:rPr>
          <w:rFonts w:ascii="Times New Roman" w:hAnsi="Times New Roman" w:cs="Times New Roman"/>
          <w:szCs w:val="21"/>
        </w:rPr>
        <w:t>(</w:t>
      </w:r>
      <w:r w:rsidR="00987790" w:rsidRPr="00FF1B40">
        <w:rPr>
          <w:rFonts w:ascii="Times New Roman" w:hAnsi="Times New Roman" w:cs="Times New Roman"/>
          <w:szCs w:val="21"/>
        </w:rPr>
        <w:t>4</w:t>
      </w:r>
      <w:r w:rsidRPr="00FF1B40">
        <w:rPr>
          <w:rFonts w:ascii="Times New Roman" w:hAnsi="Times New Roman" w:cs="Times New Roman"/>
          <w:szCs w:val="21"/>
        </w:rPr>
        <w:t>)</w:t>
      </w:r>
      <w:r w:rsidR="00280102" w:rsidRPr="00FF1B40">
        <w:rPr>
          <w:rFonts w:ascii="Times New Roman" w:hAnsi="Times New Roman" w:cs="Times New Roman"/>
          <w:szCs w:val="21"/>
        </w:rPr>
        <w:t xml:space="preserve"> The input flies of RMC are case-insensitive.</w:t>
      </w:r>
    </w:p>
    <w:p w14:paraId="3A5E644E" w14:textId="77777777" w:rsidR="00987790" w:rsidRPr="00FF1B40" w:rsidRDefault="00ED46C3" w:rsidP="00564121">
      <w:pPr>
        <w:spacing w:line="360" w:lineRule="auto"/>
        <w:ind w:firstLineChars="200" w:firstLine="420"/>
        <w:rPr>
          <w:rFonts w:ascii="Times New Roman" w:hAnsi="Times New Roman" w:cs="Times New Roman"/>
          <w:szCs w:val="21"/>
        </w:rPr>
      </w:pPr>
      <w:r w:rsidRPr="00FF1B40">
        <w:rPr>
          <w:rFonts w:ascii="Times New Roman" w:hAnsi="Times New Roman" w:cs="Times New Roman"/>
          <w:szCs w:val="21"/>
        </w:rPr>
        <w:t>(</w:t>
      </w:r>
      <w:r w:rsidR="00987790" w:rsidRPr="00FF1B40">
        <w:rPr>
          <w:rFonts w:ascii="Times New Roman" w:hAnsi="Times New Roman" w:cs="Times New Roman"/>
          <w:szCs w:val="21"/>
        </w:rPr>
        <w:t>5</w:t>
      </w:r>
      <w:r w:rsidRPr="00FF1B40">
        <w:rPr>
          <w:rFonts w:ascii="Times New Roman" w:hAnsi="Times New Roman" w:cs="Times New Roman"/>
          <w:szCs w:val="21"/>
        </w:rPr>
        <w:t>)</w:t>
      </w:r>
      <w:r w:rsidR="004237DF" w:rsidRPr="00FF1B40">
        <w:rPr>
          <w:rFonts w:ascii="Times New Roman" w:hAnsi="Times New Roman" w:cs="Times New Roman"/>
          <w:szCs w:val="21"/>
        </w:rPr>
        <w:t xml:space="preserve"> </w:t>
      </w:r>
      <w:r w:rsidR="00564121" w:rsidRPr="00FF1B40">
        <w:rPr>
          <w:rFonts w:ascii="Times New Roman" w:hAnsi="Times New Roman" w:cs="Times New Roman"/>
          <w:szCs w:val="21"/>
        </w:rPr>
        <w:t>In the windows systems, the input files in "txt" text format are not suggested. It's advised to use software such as Ultraedit to convert the format to DOC format.</w:t>
      </w:r>
    </w:p>
    <w:p w14:paraId="523AD495" w14:textId="77777777" w:rsidR="00ED46C3" w:rsidRPr="00FF1B40" w:rsidRDefault="00ED46C3" w:rsidP="00564121">
      <w:pPr>
        <w:spacing w:line="360" w:lineRule="auto"/>
        <w:ind w:firstLineChars="200" w:firstLine="420"/>
        <w:rPr>
          <w:rFonts w:ascii="Times New Roman" w:hAnsi="Times New Roman" w:cs="Times New Roman"/>
          <w:szCs w:val="21"/>
        </w:rPr>
      </w:pPr>
    </w:p>
    <w:p w14:paraId="35FA4693" w14:textId="77777777" w:rsidR="00ED46C3" w:rsidRPr="00FF1B40" w:rsidRDefault="00ED46C3" w:rsidP="00564121">
      <w:pPr>
        <w:spacing w:line="360" w:lineRule="auto"/>
        <w:ind w:firstLineChars="200" w:firstLine="420"/>
        <w:rPr>
          <w:rFonts w:ascii="Times New Roman" w:hAnsi="Times New Roman" w:cs="Times New Roman"/>
          <w:szCs w:val="21"/>
        </w:rPr>
      </w:pPr>
    </w:p>
    <w:p w14:paraId="03D5A087" w14:textId="77777777" w:rsidR="00ED46C3" w:rsidRPr="00FE4FCB" w:rsidRDefault="00ED46C3" w:rsidP="00564121">
      <w:pPr>
        <w:spacing w:line="360" w:lineRule="auto"/>
        <w:ind w:firstLineChars="200" w:firstLine="420"/>
        <w:rPr>
          <w:rFonts w:ascii="Times New Roman" w:hAnsi="Times New Roman" w:cs="Times New Roman"/>
        </w:rPr>
      </w:pPr>
    </w:p>
    <w:p w14:paraId="357C1D35" w14:textId="77777777" w:rsidR="00ED46C3" w:rsidRDefault="00ED46C3" w:rsidP="00564121">
      <w:pPr>
        <w:spacing w:line="360" w:lineRule="auto"/>
        <w:ind w:firstLineChars="200" w:firstLine="420"/>
        <w:rPr>
          <w:rFonts w:ascii="Times New Roman" w:hAnsi="Times New Roman" w:cs="Times New Roman"/>
        </w:rPr>
      </w:pPr>
    </w:p>
    <w:p w14:paraId="2E667AFD" w14:textId="77777777" w:rsidR="00DC21D3" w:rsidRDefault="00DC21D3" w:rsidP="00564121">
      <w:pPr>
        <w:spacing w:line="360" w:lineRule="auto"/>
        <w:ind w:firstLineChars="200" w:firstLine="420"/>
        <w:rPr>
          <w:rFonts w:ascii="Times New Roman" w:hAnsi="Times New Roman" w:cs="Times New Roman"/>
        </w:rPr>
      </w:pPr>
    </w:p>
    <w:p w14:paraId="2C8910F5" w14:textId="77777777" w:rsidR="00DC21D3" w:rsidRDefault="00DC21D3" w:rsidP="00564121">
      <w:pPr>
        <w:spacing w:line="360" w:lineRule="auto"/>
        <w:ind w:firstLineChars="200" w:firstLine="420"/>
        <w:rPr>
          <w:rFonts w:ascii="Times New Roman" w:hAnsi="Times New Roman" w:cs="Times New Roman"/>
        </w:rPr>
      </w:pPr>
    </w:p>
    <w:p w14:paraId="215C40B3" w14:textId="77777777" w:rsidR="00DC21D3" w:rsidRDefault="00DC21D3" w:rsidP="00564121">
      <w:pPr>
        <w:spacing w:line="360" w:lineRule="auto"/>
        <w:ind w:firstLineChars="200" w:firstLine="420"/>
        <w:rPr>
          <w:rFonts w:ascii="Times New Roman" w:hAnsi="Times New Roman" w:cs="Times New Roman"/>
        </w:rPr>
      </w:pPr>
    </w:p>
    <w:p w14:paraId="6B2AE79E" w14:textId="77777777" w:rsidR="00DC21D3" w:rsidRDefault="00DC21D3" w:rsidP="00564121">
      <w:pPr>
        <w:spacing w:line="360" w:lineRule="auto"/>
        <w:ind w:firstLineChars="200" w:firstLine="420"/>
        <w:rPr>
          <w:rFonts w:ascii="Times New Roman" w:hAnsi="Times New Roman" w:cs="Times New Roman"/>
        </w:rPr>
      </w:pPr>
    </w:p>
    <w:p w14:paraId="68049B5F" w14:textId="77777777" w:rsidR="00DC21D3" w:rsidRDefault="00DC21D3" w:rsidP="00564121">
      <w:pPr>
        <w:spacing w:line="360" w:lineRule="auto"/>
        <w:ind w:firstLineChars="200" w:firstLine="420"/>
        <w:rPr>
          <w:rFonts w:ascii="Times New Roman" w:hAnsi="Times New Roman" w:cs="Times New Roman"/>
        </w:rPr>
      </w:pPr>
    </w:p>
    <w:p w14:paraId="13C978D6" w14:textId="77777777" w:rsidR="00DC21D3" w:rsidRDefault="00DC21D3" w:rsidP="00564121">
      <w:pPr>
        <w:spacing w:line="360" w:lineRule="auto"/>
        <w:ind w:firstLineChars="200" w:firstLine="420"/>
        <w:rPr>
          <w:rFonts w:ascii="Times New Roman" w:hAnsi="Times New Roman" w:cs="Times New Roman"/>
        </w:rPr>
      </w:pPr>
    </w:p>
    <w:p w14:paraId="332D5DBE" w14:textId="77777777" w:rsidR="00DC21D3" w:rsidRPr="00FE4FCB" w:rsidRDefault="00DC21D3" w:rsidP="00564121">
      <w:pPr>
        <w:spacing w:line="360" w:lineRule="auto"/>
        <w:ind w:firstLineChars="200" w:firstLine="420"/>
        <w:rPr>
          <w:rFonts w:ascii="Times New Roman" w:hAnsi="Times New Roman" w:cs="Times New Roman"/>
        </w:rPr>
      </w:pPr>
    </w:p>
    <w:p w14:paraId="75793CA3" w14:textId="472E62AE" w:rsidR="00FE3A12" w:rsidRPr="00FE4FCB" w:rsidRDefault="00001F7B" w:rsidP="002B27EE">
      <w:pPr>
        <w:pStyle w:val="10"/>
        <w:jc w:val="center"/>
      </w:pPr>
      <w:bookmarkStart w:id="16" w:name="_Toc369335183"/>
      <w:r w:rsidRPr="00FE4FCB">
        <w:lastRenderedPageBreak/>
        <w:t>Chapter 3 Geometry</w:t>
      </w:r>
      <w:bookmarkEnd w:id="16"/>
    </w:p>
    <w:p w14:paraId="471836DF" w14:textId="48853D17" w:rsidR="00BD2044" w:rsidRPr="00FE4FCB" w:rsidRDefault="00CC032D" w:rsidP="00F82B9F">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The capacity of description of complex geometry is one of the </w:t>
      </w:r>
      <w:r w:rsidR="00C61B9D" w:rsidRPr="00FE4FCB">
        <w:rPr>
          <w:rFonts w:ascii="Times New Roman" w:hAnsi="Times New Roman" w:cs="Times New Roman"/>
        </w:rPr>
        <w:t xml:space="preserve">most important advantages of Monte Carlo programs compared with the deterministic programs. </w:t>
      </w:r>
      <w:r w:rsidR="00FD1E97" w:rsidRPr="00FE4FCB">
        <w:rPr>
          <w:rFonts w:ascii="Times New Roman" w:hAnsi="Times New Roman" w:cs="Times New Roman"/>
        </w:rPr>
        <w:t>Like most of the Monte Carlo programs in the world, RMC adopt</w:t>
      </w:r>
      <w:r w:rsidR="007D4305">
        <w:rPr>
          <w:rFonts w:ascii="Times New Roman" w:hAnsi="Times New Roman" w:cs="Times New Roman"/>
        </w:rPr>
        <w:t>s</w:t>
      </w:r>
      <w:r w:rsidR="00FD1E97" w:rsidRPr="00FE4FCB">
        <w:rPr>
          <w:rFonts w:ascii="Times New Roman" w:hAnsi="Times New Roman" w:cs="Times New Roman"/>
        </w:rPr>
        <w:t xml:space="preserve"> the </w:t>
      </w:r>
      <w:r w:rsidR="00CF6EB7" w:rsidRPr="00FE4FCB">
        <w:rPr>
          <w:rFonts w:ascii="Times New Roman" w:hAnsi="Times New Roman" w:cs="Times New Roman"/>
        </w:rPr>
        <w:t>universe-based geometry system.</w:t>
      </w:r>
    </w:p>
    <w:p w14:paraId="52BB7079" w14:textId="4B1271D1" w:rsidR="00996E3E" w:rsidRPr="007B32CD" w:rsidRDefault="00D66F69" w:rsidP="00C24B27">
      <w:pPr>
        <w:spacing w:line="360" w:lineRule="auto"/>
        <w:ind w:firstLine="435"/>
        <w:rPr>
          <w:rFonts w:ascii="Times New Roman" w:hAnsi="Times New Roman" w:cs="Times New Roman"/>
        </w:rPr>
      </w:pPr>
      <w:r w:rsidRPr="00FE4FCB">
        <w:rPr>
          <w:rFonts w:ascii="Times New Roman" w:hAnsi="Times New Roman" w:cs="Times New Roman"/>
        </w:rPr>
        <w:t xml:space="preserve">The geometric description of RMC includes 3 kinds of basic units, i.e. surface, cell and universe. Generally, </w:t>
      </w:r>
      <w:r w:rsidR="0027085D" w:rsidRPr="00FE4FCB">
        <w:rPr>
          <w:rFonts w:ascii="Times New Roman" w:hAnsi="Times New Roman" w:cs="Times New Roman"/>
        </w:rPr>
        <w:t>a</w:t>
      </w:r>
      <w:r w:rsidR="00996E3E" w:rsidRPr="00FE4FCB">
        <w:rPr>
          <w:rFonts w:ascii="Times New Roman" w:hAnsi="Times New Roman" w:cs="Times New Roman"/>
        </w:rPr>
        <w:t xml:space="preserve"> physical system </w:t>
      </w:r>
      <w:r w:rsidR="0027085D" w:rsidRPr="00FE4FCB">
        <w:rPr>
          <w:rFonts w:ascii="Times New Roman" w:hAnsi="Times New Roman" w:cs="Times New Roman"/>
        </w:rPr>
        <w:t>consists of one or more universe, and each universe has several cells</w:t>
      </w:r>
      <w:r w:rsidR="00FB3F88">
        <w:rPr>
          <w:rFonts w:ascii="Times New Roman" w:hAnsi="Times New Roman" w:cs="Times New Roman"/>
        </w:rPr>
        <w:t>,</w:t>
      </w:r>
      <w:r w:rsidR="0027085D" w:rsidRPr="00FE4FCB">
        <w:rPr>
          <w:rFonts w:ascii="Times New Roman" w:hAnsi="Times New Roman" w:cs="Times New Roman"/>
        </w:rPr>
        <w:t xml:space="preserve"> which are defined by the join and merge operations in the surface</w:t>
      </w:r>
      <w:r w:rsidR="00B02FB6" w:rsidRPr="00FE4FCB">
        <w:rPr>
          <w:rFonts w:ascii="Times New Roman" w:hAnsi="Times New Roman" w:cs="Times New Roman"/>
        </w:rPr>
        <w:t xml:space="preserve"> direction</w:t>
      </w:r>
      <w:r w:rsidR="0027085D" w:rsidRPr="00FE4FCB">
        <w:rPr>
          <w:rFonts w:ascii="Times New Roman" w:hAnsi="Times New Roman" w:cs="Times New Roman"/>
        </w:rPr>
        <w:t xml:space="preserve"> </w:t>
      </w:r>
      <w:r w:rsidR="00B02FB6" w:rsidRPr="00FE4FCB">
        <w:rPr>
          <w:rFonts w:ascii="Times New Roman" w:hAnsi="Times New Roman" w:cs="Times New Roman"/>
        </w:rPr>
        <w:t>(</w:t>
      </w:r>
      <w:r w:rsidR="0027085D" w:rsidRPr="00FE4FCB">
        <w:rPr>
          <w:rFonts w:ascii="Times New Roman" w:hAnsi="Times New Roman" w:cs="Times New Roman"/>
        </w:rPr>
        <w:t>sense</w:t>
      </w:r>
      <w:r w:rsidR="00B02FB6" w:rsidRPr="00FE4FCB">
        <w:rPr>
          <w:rFonts w:ascii="Times New Roman" w:hAnsi="Times New Roman" w:cs="Times New Roman"/>
        </w:rPr>
        <w:t>)</w:t>
      </w:r>
      <w:r w:rsidR="0027085D" w:rsidRPr="00FE4FCB">
        <w:rPr>
          <w:rFonts w:ascii="Times New Roman" w:hAnsi="Times New Roman" w:cs="Times New Roman"/>
        </w:rPr>
        <w:t xml:space="preserve">. The geometry </w:t>
      </w:r>
      <w:r w:rsidR="00A46242" w:rsidRPr="00FE4FCB">
        <w:rPr>
          <w:rFonts w:ascii="Times New Roman" w:hAnsi="Times New Roman" w:cs="Times New Roman"/>
        </w:rPr>
        <w:t xml:space="preserve">description </w:t>
      </w:r>
      <w:r w:rsidR="00485D60">
        <w:rPr>
          <w:rFonts w:ascii="Times New Roman" w:hAnsi="Times New Roman" w:cs="Times New Roman"/>
        </w:rPr>
        <w:t xml:space="preserve">of RMC </w:t>
      </w:r>
      <w:r w:rsidR="0027085D" w:rsidRPr="00FE4FCB">
        <w:rPr>
          <w:rFonts w:ascii="Times New Roman" w:hAnsi="Times New Roman" w:cs="Times New Roman"/>
        </w:rPr>
        <w:t xml:space="preserve">generally </w:t>
      </w:r>
      <w:r w:rsidR="008556AD" w:rsidRPr="00FE4FCB">
        <w:rPr>
          <w:rFonts w:ascii="Times New Roman" w:hAnsi="Times New Roman" w:cs="Times New Roman"/>
        </w:rPr>
        <w:t>ha</w:t>
      </w:r>
      <w:r w:rsidR="008556AD">
        <w:rPr>
          <w:rFonts w:ascii="Times New Roman" w:hAnsi="Times New Roman" w:cs="Times New Roman" w:hint="eastAsia"/>
        </w:rPr>
        <w:t>s</w:t>
      </w:r>
      <w:r w:rsidR="008556AD" w:rsidRPr="00FE4FCB">
        <w:rPr>
          <w:rFonts w:ascii="Times New Roman" w:hAnsi="Times New Roman" w:cs="Times New Roman"/>
        </w:rPr>
        <w:t xml:space="preserve"> </w:t>
      </w:r>
      <w:r w:rsidR="0027085D" w:rsidRPr="00FE4FCB">
        <w:rPr>
          <w:rFonts w:ascii="Times New Roman" w:hAnsi="Times New Roman" w:cs="Times New Roman"/>
        </w:rPr>
        <w:t>the following form:</w:t>
      </w:r>
    </w:p>
    <w:p w14:paraId="7BD6B5AF" w14:textId="77777777" w:rsidR="00B16D6D" w:rsidRPr="00FE4FCB" w:rsidRDefault="00B16D6D" w:rsidP="00B16D6D">
      <w:pPr>
        <w:spacing w:line="360" w:lineRule="auto"/>
        <w:ind w:firstLine="480"/>
        <w:rPr>
          <w:rFonts w:ascii="Times New Roman" w:hAnsi="Times New Roman" w:cs="Times New Roman"/>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B16D6D" w:rsidRPr="00FE4FCB" w14:paraId="780A3648" w14:textId="77777777" w:rsidTr="00D91EF6">
        <w:tc>
          <w:tcPr>
            <w:tcW w:w="8607" w:type="dxa"/>
          </w:tcPr>
          <w:p w14:paraId="7704F1B5" w14:textId="12AFEAF3" w:rsidR="00D91EF6" w:rsidRPr="00FF1B40" w:rsidRDefault="00B16D6D" w:rsidP="00D91EF6">
            <w:pPr>
              <w:pStyle w:val="a9"/>
              <w:rPr>
                <w:rFonts w:cs="Times New Roman"/>
                <w:sz w:val="21"/>
                <w:szCs w:val="21"/>
              </w:rPr>
            </w:pPr>
            <w:r w:rsidRPr="00FF1B40">
              <w:rPr>
                <w:rFonts w:cs="Times New Roman"/>
                <w:sz w:val="21"/>
                <w:szCs w:val="21"/>
              </w:rPr>
              <w:t xml:space="preserve">UNIVERSE  0          // </w:t>
            </w:r>
            <w:r w:rsidR="002B2848" w:rsidRPr="00FF1B40">
              <w:rPr>
                <w:rFonts w:cs="Times New Roman"/>
                <w:sz w:val="21"/>
                <w:szCs w:val="21"/>
              </w:rPr>
              <w:t>Describe</w:t>
            </w:r>
            <w:r w:rsidR="00D91EF6" w:rsidRPr="00FF1B40">
              <w:rPr>
                <w:rFonts w:cs="Times New Roman"/>
                <w:sz w:val="21"/>
                <w:szCs w:val="21"/>
              </w:rPr>
              <w:t xml:space="preserve"> the </w:t>
            </w:r>
            <w:r w:rsidR="00AF28BD" w:rsidRPr="00FF1B40">
              <w:rPr>
                <w:rFonts w:cs="Times New Roman"/>
                <w:sz w:val="21"/>
                <w:szCs w:val="21"/>
              </w:rPr>
              <w:t xml:space="preserve">topmost Universe </w:t>
            </w:r>
            <w:r w:rsidR="00137B3F" w:rsidRPr="00FF1B40">
              <w:rPr>
                <w:rFonts w:cs="Times New Roman"/>
                <w:sz w:val="21"/>
                <w:szCs w:val="21"/>
              </w:rPr>
              <w:t>b</w:t>
            </w:r>
            <w:r w:rsidR="00F4651E" w:rsidRPr="00FF1B40">
              <w:rPr>
                <w:rFonts w:cs="Times New Roman"/>
                <w:sz w:val="21"/>
                <w:szCs w:val="21"/>
              </w:rPr>
              <w:t>loc</w:t>
            </w:r>
            <w:r w:rsidR="00137B3F" w:rsidRPr="00FF1B40">
              <w:rPr>
                <w:rFonts w:cs="Times New Roman"/>
                <w:sz w:val="21"/>
                <w:szCs w:val="21"/>
              </w:rPr>
              <w:t>k</w:t>
            </w:r>
          </w:p>
          <w:p w14:paraId="25D0E0F6" w14:textId="37729319" w:rsidR="00F4651E" w:rsidRPr="00FF1B40" w:rsidRDefault="00B16D6D" w:rsidP="00D91EF6">
            <w:pPr>
              <w:pStyle w:val="a9"/>
              <w:rPr>
                <w:rFonts w:cs="Times New Roman"/>
                <w:sz w:val="21"/>
                <w:szCs w:val="21"/>
              </w:rPr>
            </w:pPr>
            <w:r w:rsidRPr="00FF1B40">
              <w:rPr>
                <w:rFonts w:cs="Times New Roman"/>
                <w:sz w:val="21"/>
                <w:szCs w:val="21"/>
              </w:rPr>
              <w:t xml:space="preserve">Cell  …                // </w:t>
            </w:r>
            <w:r w:rsidR="002B2848" w:rsidRPr="00FF1B40">
              <w:rPr>
                <w:rFonts w:cs="Times New Roman"/>
                <w:sz w:val="21"/>
                <w:szCs w:val="21"/>
              </w:rPr>
              <w:t xml:space="preserve">Describe </w:t>
            </w:r>
            <w:r w:rsidR="00AF28BD" w:rsidRPr="00FF1B40">
              <w:rPr>
                <w:rFonts w:cs="Times New Roman"/>
                <w:sz w:val="21"/>
                <w:szCs w:val="21"/>
              </w:rPr>
              <w:t>the 1</w:t>
            </w:r>
            <w:r w:rsidR="00AF28BD" w:rsidRPr="00FF1B40">
              <w:rPr>
                <w:rFonts w:cs="Times New Roman"/>
                <w:sz w:val="21"/>
                <w:szCs w:val="21"/>
                <w:vertAlign w:val="superscript"/>
              </w:rPr>
              <w:t>st</w:t>
            </w:r>
            <w:r w:rsidR="00AF28BD" w:rsidRPr="00FF1B40">
              <w:rPr>
                <w:rFonts w:cs="Times New Roman"/>
                <w:sz w:val="21"/>
                <w:szCs w:val="21"/>
              </w:rPr>
              <w:t xml:space="preserve"> cell</w:t>
            </w:r>
            <w:r w:rsidR="00B67DD3" w:rsidRPr="00FF1B40">
              <w:rPr>
                <w:rFonts w:cs="Times New Roman"/>
                <w:sz w:val="21"/>
                <w:szCs w:val="21"/>
              </w:rPr>
              <w:t xml:space="preserve"> in </w:t>
            </w:r>
            <w:r w:rsidRPr="00FF1B40">
              <w:rPr>
                <w:rFonts w:cs="Times New Roman"/>
                <w:sz w:val="21"/>
                <w:szCs w:val="21"/>
              </w:rPr>
              <w:t>Universe</w:t>
            </w:r>
            <w:r w:rsidR="00AF28BD" w:rsidRPr="00FF1B40">
              <w:rPr>
                <w:rFonts w:cs="Times New Roman"/>
                <w:sz w:val="21"/>
                <w:szCs w:val="21"/>
              </w:rPr>
              <w:t xml:space="preserve"> </w:t>
            </w:r>
            <w:r w:rsidR="00451821" w:rsidRPr="00FF1B40">
              <w:rPr>
                <w:rFonts w:cs="Times New Roman"/>
                <w:sz w:val="21"/>
                <w:szCs w:val="21"/>
              </w:rPr>
              <w:t xml:space="preserve">0 </w:t>
            </w:r>
          </w:p>
          <w:p w14:paraId="13B9A5C4" w14:textId="301EF69E" w:rsidR="00B16D6D" w:rsidRPr="00FF1B40" w:rsidRDefault="00B16D6D" w:rsidP="00D91EF6">
            <w:pPr>
              <w:pStyle w:val="a9"/>
              <w:rPr>
                <w:rFonts w:cs="Times New Roman"/>
                <w:sz w:val="21"/>
                <w:szCs w:val="21"/>
              </w:rPr>
            </w:pPr>
            <w:r w:rsidRPr="00FF1B40">
              <w:rPr>
                <w:rFonts w:cs="Times New Roman"/>
                <w:sz w:val="21"/>
                <w:szCs w:val="21"/>
              </w:rPr>
              <w:t xml:space="preserve">Cell  …                // </w:t>
            </w:r>
            <w:r w:rsidR="002B2848" w:rsidRPr="00FF1B40">
              <w:rPr>
                <w:rFonts w:cs="Times New Roman"/>
                <w:sz w:val="21"/>
                <w:szCs w:val="21"/>
              </w:rPr>
              <w:t xml:space="preserve">Describe </w:t>
            </w:r>
            <w:r w:rsidR="00AF28BD" w:rsidRPr="00FF1B40">
              <w:rPr>
                <w:rFonts w:cs="Times New Roman"/>
                <w:sz w:val="21"/>
                <w:szCs w:val="21"/>
              </w:rPr>
              <w:t>the 2</w:t>
            </w:r>
            <w:r w:rsidR="00AF28BD" w:rsidRPr="00FF1B40">
              <w:rPr>
                <w:rFonts w:cs="Times New Roman"/>
                <w:sz w:val="21"/>
                <w:szCs w:val="21"/>
                <w:vertAlign w:val="superscript"/>
              </w:rPr>
              <w:t>nd</w:t>
            </w:r>
            <w:r w:rsidR="00AF28BD" w:rsidRPr="00FF1B40">
              <w:rPr>
                <w:rFonts w:cs="Times New Roman"/>
                <w:sz w:val="21"/>
                <w:szCs w:val="21"/>
              </w:rPr>
              <w:t xml:space="preserve"> cell </w:t>
            </w:r>
            <w:r w:rsidR="00B67DD3" w:rsidRPr="00FF1B40">
              <w:rPr>
                <w:rFonts w:cs="Times New Roman"/>
                <w:sz w:val="21"/>
                <w:szCs w:val="21"/>
              </w:rPr>
              <w:t xml:space="preserve">in </w:t>
            </w:r>
            <w:r w:rsidRPr="00FF1B40">
              <w:rPr>
                <w:rFonts w:cs="Times New Roman"/>
                <w:sz w:val="21"/>
                <w:szCs w:val="21"/>
              </w:rPr>
              <w:t>Universe</w:t>
            </w:r>
            <w:r w:rsidR="00AF28BD" w:rsidRPr="00FF1B40">
              <w:rPr>
                <w:rFonts w:cs="Times New Roman"/>
                <w:sz w:val="21"/>
                <w:szCs w:val="21"/>
              </w:rPr>
              <w:t xml:space="preserve"> </w:t>
            </w:r>
            <w:r w:rsidR="00451821" w:rsidRPr="00FF1B40">
              <w:rPr>
                <w:rFonts w:cs="Times New Roman"/>
                <w:sz w:val="21"/>
                <w:szCs w:val="21"/>
              </w:rPr>
              <w:t>0</w:t>
            </w:r>
          </w:p>
          <w:p w14:paraId="5419112A" w14:textId="77777777" w:rsidR="00B16D6D" w:rsidRPr="00FF1B40" w:rsidRDefault="00B16D6D" w:rsidP="00D91EF6">
            <w:pPr>
              <w:pStyle w:val="a9"/>
              <w:rPr>
                <w:rFonts w:cs="Times New Roman"/>
                <w:sz w:val="21"/>
                <w:szCs w:val="21"/>
              </w:rPr>
            </w:pPr>
            <w:r w:rsidRPr="00FF1B40">
              <w:rPr>
                <w:rFonts w:cs="Times New Roman"/>
                <w:sz w:val="21"/>
                <w:szCs w:val="21"/>
              </w:rPr>
              <w:t>……</w:t>
            </w:r>
          </w:p>
          <w:p w14:paraId="60B4649A" w14:textId="77777777" w:rsidR="00B16D6D" w:rsidRPr="00FF1B40" w:rsidRDefault="00B16D6D" w:rsidP="00D91EF6">
            <w:pPr>
              <w:pStyle w:val="a9"/>
              <w:rPr>
                <w:rFonts w:cs="Times New Roman"/>
                <w:sz w:val="21"/>
                <w:szCs w:val="21"/>
              </w:rPr>
            </w:pPr>
          </w:p>
          <w:p w14:paraId="03845AD0" w14:textId="293604B0" w:rsidR="00B16D6D" w:rsidRPr="00FF1B40" w:rsidRDefault="00B16D6D" w:rsidP="00D91EF6">
            <w:pPr>
              <w:pStyle w:val="a9"/>
              <w:rPr>
                <w:rFonts w:cs="Times New Roman"/>
                <w:sz w:val="21"/>
                <w:szCs w:val="21"/>
              </w:rPr>
            </w:pPr>
            <w:r w:rsidRPr="00FF1B40">
              <w:rPr>
                <w:rFonts w:cs="Times New Roman"/>
                <w:sz w:val="21"/>
                <w:szCs w:val="21"/>
              </w:rPr>
              <w:t xml:space="preserve">UNIVERSE  1          // </w:t>
            </w:r>
            <w:r w:rsidR="002B2848" w:rsidRPr="00FF1B40">
              <w:rPr>
                <w:rFonts w:cs="Times New Roman"/>
                <w:sz w:val="21"/>
                <w:szCs w:val="21"/>
              </w:rPr>
              <w:t>Describe</w:t>
            </w:r>
            <w:r w:rsidR="000D65AB" w:rsidRPr="00FF1B40">
              <w:rPr>
                <w:rFonts w:cs="Times New Roman"/>
                <w:sz w:val="21"/>
                <w:szCs w:val="21"/>
              </w:rPr>
              <w:t xml:space="preserve"> </w:t>
            </w:r>
            <w:r w:rsidR="00554681" w:rsidRPr="00FF1B40">
              <w:rPr>
                <w:rFonts w:cs="Times New Roman"/>
                <w:sz w:val="21"/>
                <w:szCs w:val="21"/>
              </w:rPr>
              <w:t xml:space="preserve">lower layer </w:t>
            </w:r>
            <w:r w:rsidRPr="00FF1B40">
              <w:rPr>
                <w:rFonts w:cs="Times New Roman"/>
                <w:sz w:val="21"/>
                <w:szCs w:val="21"/>
              </w:rPr>
              <w:t>Universe</w:t>
            </w:r>
            <w:r w:rsidR="00484ED8" w:rsidRPr="00FF1B40">
              <w:rPr>
                <w:rFonts w:cs="Times New Roman"/>
                <w:sz w:val="21"/>
                <w:szCs w:val="21"/>
              </w:rPr>
              <w:t>s</w:t>
            </w:r>
          </w:p>
          <w:p w14:paraId="079CA280" w14:textId="77777777" w:rsidR="00B16D6D" w:rsidRPr="00FF1B40" w:rsidRDefault="00B16D6D" w:rsidP="00D91EF6">
            <w:pPr>
              <w:pStyle w:val="a9"/>
              <w:rPr>
                <w:rFonts w:cs="Times New Roman"/>
                <w:sz w:val="21"/>
                <w:szCs w:val="21"/>
              </w:rPr>
            </w:pPr>
            <w:r w:rsidRPr="00FF1B40">
              <w:rPr>
                <w:rFonts w:cs="Times New Roman"/>
                <w:sz w:val="21"/>
                <w:szCs w:val="21"/>
              </w:rPr>
              <w:t>……</w:t>
            </w:r>
          </w:p>
          <w:p w14:paraId="1F12C02D" w14:textId="77777777" w:rsidR="00B16D6D" w:rsidRPr="00FF1B40" w:rsidRDefault="00B16D6D" w:rsidP="00D91EF6">
            <w:pPr>
              <w:pStyle w:val="a9"/>
              <w:rPr>
                <w:rFonts w:cs="Times New Roman"/>
                <w:sz w:val="21"/>
                <w:szCs w:val="21"/>
              </w:rPr>
            </w:pPr>
          </w:p>
          <w:p w14:paraId="2D633040" w14:textId="185E9B0C" w:rsidR="00B16D6D" w:rsidRPr="00FF1B40" w:rsidRDefault="00B16D6D" w:rsidP="00D91EF6">
            <w:pPr>
              <w:pStyle w:val="a9"/>
              <w:rPr>
                <w:rFonts w:cs="Times New Roman"/>
                <w:sz w:val="21"/>
                <w:szCs w:val="21"/>
              </w:rPr>
            </w:pPr>
            <w:r w:rsidRPr="00FF1B40">
              <w:rPr>
                <w:rFonts w:cs="Times New Roman"/>
                <w:sz w:val="21"/>
                <w:szCs w:val="21"/>
              </w:rPr>
              <w:t xml:space="preserve">SURFACE              // </w:t>
            </w:r>
            <w:r w:rsidR="002B2848" w:rsidRPr="00FF1B40">
              <w:rPr>
                <w:rFonts w:cs="Times New Roman"/>
                <w:sz w:val="21"/>
                <w:szCs w:val="21"/>
              </w:rPr>
              <w:t>Describe</w:t>
            </w:r>
            <w:r w:rsidR="00E0770E" w:rsidRPr="00FF1B40">
              <w:rPr>
                <w:rFonts w:cs="Times New Roman"/>
                <w:sz w:val="21"/>
                <w:szCs w:val="21"/>
              </w:rPr>
              <w:t xml:space="preserve"> the </w:t>
            </w:r>
            <w:r w:rsidR="000D65AB" w:rsidRPr="00FF1B40">
              <w:rPr>
                <w:rFonts w:cs="Times New Roman"/>
                <w:sz w:val="21"/>
                <w:szCs w:val="21"/>
              </w:rPr>
              <w:t xml:space="preserve">curved surface </w:t>
            </w:r>
            <w:r w:rsidR="00F4651E" w:rsidRPr="00FF1B40">
              <w:rPr>
                <w:rFonts w:cs="Times New Roman"/>
                <w:sz w:val="21"/>
                <w:szCs w:val="21"/>
              </w:rPr>
              <w:t>block</w:t>
            </w:r>
          </w:p>
          <w:p w14:paraId="513EE00A" w14:textId="77777777" w:rsidR="006553EB" w:rsidRPr="00FF1B40" w:rsidRDefault="00B16D6D" w:rsidP="00D91EF6">
            <w:pPr>
              <w:pStyle w:val="a9"/>
              <w:rPr>
                <w:rFonts w:cs="Times New Roman"/>
                <w:sz w:val="21"/>
                <w:szCs w:val="21"/>
              </w:rPr>
            </w:pPr>
            <w:r w:rsidRPr="00FF1B40">
              <w:rPr>
                <w:rFonts w:cs="Times New Roman"/>
                <w:sz w:val="21"/>
                <w:szCs w:val="21"/>
              </w:rPr>
              <w:t xml:space="preserve">Surf  ...                // </w:t>
            </w:r>
            <w:r w:rsidR="002B2848" w:rsidRPr="00FF1B40">
              <w:rPr>
                <w:rFonts w:cs="Times New Roman"/>
                <w:sz w:val="21"/>
                <w:szCs w:val="21"/>
              </w:rPr>
              <w:t xml:space="preserve">Describe </w:t>
            </w:r>
            <w:r w:rsidR="00D557BE" w:rsidRPr="00FF1B40">
              <w:rPr>
                <w:rFonts w:cs="Times New Roman"/>
                <w:sz w:val="21"/>
                <w:szCs w:val="21"/>
              </w:rPr>
              <w:t>the 1</w:t>
            </w:r>
            <w:r w:rsidR="00D557BE" w:rsidRPr="00FF1B40">
              <w:rPr>
                <w:rFonts w:cs="Times New Roman"/>
                <w:sz w:val="21"/>
                <w:szCs w:val="21"/>
                <w:vertAlign w:val="superscript"/>
              </w:rPr>
              <w:t xml:space="preserve">st </w:t>
            </w:r>
            <w:r w:rsidR="00D557BE" w:rsidRPr="00FF1B40">
              <w:rPr>
                <w:rFonts w:cs="Times New Roman"/>
                <w:sz w:val="21"/>
                <w:szCs w:val="21"/>
              </w:rPr>
              <w:t>curved surface</w:t>
            </w:r>
          </w:p>
          <w:p w14:paraId="7425C2D6" w14:textId="77777777" w:rsidR="00B16D6D" w:rsidRPr="00FF1B40" w:rsidRDefault="00B16D6D" w:rsidP="00D91EF6">
            <w:pPr>
              <w:pStyle w:val="a9"/>
              <w:rPr>
                <w:rFonts w:cs="Times New Roman"/>
                <w:sz w:val="21"/>
                <w:szCs w:val="21"/>
              </w:rPr>
            </w:pPr>
            <w:r w:rsidRPr="00FF1B40">
              <w:rPr>
                <w:rFonts w:cs="Times New Roman"/>
                <w:sz w:val="21"/>
                <w:szCs w:val="21"/>
              </w:rPr>
              <w:t xml:space="preserve">Surf  ...                // </w:t>
            </w:r>
            <w:r w:rsidR="002B2848" w:rsidRPr="00FF1B40">
              <w:rPr>
                <w:rFonts w:cs="Times New Roman"/>
                <w:sz w:val="21"/>
                <w:szCs w:val="21"/>
              </w:rPr>
              <w:t>Describe</w:t>
            </w:r>
            <w:r w:rsidR="00D557BE" w:rsidRPr="00FF1B40">
              <w:rPr>
                <w:rFonts w:cs="Times New Roman"/>
                <w:sz w:val="21"/>
                <w:szCs w:val="21"/>
              </w:rPr>
              <w:t xml:space="preserve"> the </w:t>
            </w:r>
            <w:r w:rsidRPr="00FF1B40">
              <w:rPr>
                <w:rFonts w:cs="Times New Roman"/>
                <w:sz w:val="21"/>
                <w:szCs w:val="21"/>
              </w:rPr>
              <w:t>2</w:t>
            </w:r>
            <w:r w:rsidR="00D557BE" w:rsidRPr="00FF1B40">
              <w:rPr>
                <w:rFonts w:cs="Times New Roman"/>
                <w:sz w:val="21"/>
                <w:szCs w:val="21"/>
                <w:vertAlign w:val="superscript"/>
              </w:rPr>
              <w:t>nd</w:t>
            </w:r>
            <w:r w:rsidR="00D557BE" w:rsidRPr="00FF1B40">
              <w:rPr>
                <w:rFonts w:cs="Times New Roman"/>
                <w:sz w:val="21"/>
                <w:szCs w:val="21"/>
              </w:rPr>
              <w:t xml:space="preserve"> curved surface</w:t>
            </w:r>
          </w:p>
          <w:p w14:paraId="67B07876" w14:textId="77777777" w:rsidR="00B16D6D" w:rsidRPr="00FF1B40" w:rsidRDefault="00B16D6D" w:rsidP="00D91EF6">
            <w:pPr>
              <w:pStyle w:val="a9"/>
              <w:rPr>
                <w:rFonts w:cs="Times New Roman"/>
                <w:sz w:val="21"/>
                <w:szCs w:val="21"/>
              </w:rPr>
            </w:pPr>
            <w:r w:rsidRPr="00FF1B40">
              <w:rPr>
                <w:rFonts w:cs="Times New Roman"/>
                <w:sz w:val="21"/>
                <w:szCs w:val="21"/>
              </w:rPr>
              <w:t>……</w:t>
            </w:r>
          </w:p>
        </w:tc>
      </w:tr>
    </w:tbl>
    <w:p w14:paraId="3AD16C2E" w14:textId="77777777" w:rsidR="00B16D6D" w:rsidRPr="00FE4FCB" w:rsidRDefault="00B16D6D" w:rsidP="00B16D6D">
      <w:pPr>
        <w:spacing w:line="360" w:lineRule="auto"/>
        <w:ind w:firstLine="480"/>
        <w:rPr>
          <w:rFonts w:ascii="Times New Roman" w:hAnsi="Times New Roman" w:cs="Times New Roman"/>
        </w:rPr>
      </w:pPr>
    </w:p>
    <w:p w14:paraId="0F2FFCA7" w14:textId="77777777" w:rsidR="00B16D6D" w:rsidRPr="00FE4FCB" w:rsidRDefault="00545486" w:rsidP="00B16D6D">
      <w:pPr>
        <w:pStyle w:val="2"/>
        <w:spacing w:before="120"/>
        <w:rPr>
          <w:rFonts w:ascii="Times New Roman" w:hAnsi="Times New Roman" w:cs="Times New Roman"/>
        </w:rPr>
      </w:pPr>
      <w:bookmarkStart w:id="17" w:name="_Toc324011614"/>
      <w:bookmarkStart w:id="18" w:name="_Toc335658103"/>
      <w:bookmarkStart w:id="19" w:name="_Toc369335184"/>
      <w:r w:rsidRPr="00FE4FCB">
        <w:rPr>
          <w:rFonts w:ascii="Times New Roman" w:hAnsi="Times New Roman" w:cs="Times New Roman"/>
        </w:rPr>
        <w:t xml:space="preserve">3.1 </w:t>
      </w:r>
      <w:r w:rsidR="00166270" w:rsidRPr="00FE4FCB">
        <w:rPr>
          <w:rFonts w:ascii="Times New Roman" w:hAnsi="Times New Roman" w:cs="Times New Roman"/>
        </w:rPr>
        <w:t>S</w:t>
      </w:r>
      <w:r w:rsidR="00B16D6D" w:rsidRPr="00FE4FCB">
        <w:rPr>
          <w:rFonts w:ascii="Times New Roman" w:hAnsi="Times New Roman" w:cs="Times New Roman"/>
        </w:rPr>
        <w:t>urface</w:t>
      </w:r>
      <w:bookmarkEnd w:id="17"/>
      <w:bookmarkEnd w:id="18"/>
      <w:bookmarkEnd w:id="19"/>
    </w:p>
    <w:p w14:paraId="3EFC4146" w14:textId="77777777" w:rsidR="005F7732" w:rsidRPr="00FE4FCB" w:rsidRDefault="00545486" w:rsidP="00F82B9F">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Surfaces are the most fundamental geometric descriptions in RMC. Considering the widespread users of MCNP, </w:t>
      </w:r>
      <w:r w:rsidR="005F7732" w:rsidRPr="00FE4FCB">
        <w:rPr>
          <w:rFonts w:ascii="Times New Roman" w:hAnsi="Times New Roman" w:cs="Times New Roman"/>
        </w:rPr>
        <w:t xml:space="preserve">RMC refers to the definition method of surfaces in MCNP. The definition method of </w:t>
      </w:r>
      <w:r w:rsidR="00A44F0A" w:rsidRPr="00FE4FCB">
        <w:rPr>
          <w:rFonts w:ascii="Times New Roman" w:hAnsi="Times New Roman" w:cs="Times New Roman"/>
        </w:rPr>
        <w:t xml:space="preserve">input cards for </w:t>
      </w:r>
      <w:r w:rsidR="005F7732" w:rsidRPr="00FE4FCB">
        <w:rPr>
          <w:rFonts w:ascii="Times New Roman" w:hAnsi="Times New Roman" w:cs="Times New Roman"/>
        </w:rPr>
        <w:t>surfaces</w:t>
      </w:r>
      <w:r w:rsidR="00A44F0A" w:rsidRPr="00FE4FCB">
        <w:rPr>
          <w:rFonts w:ascii="Times New Roman" w:hAnsi="Times New Roman" w:cs="Times New Roman"/>
        </w:rPr>
        <w:t xml:space="preserve"> is:</w:t>
      </w:r>
    </w:p>
    <w:p w14:paraId="6E60F384" w14:textId="77777777" w:rsidR="00B16D6D" w:rsidRPr="00820DCE" w:rsidRDefault="00B16D6D" w:rsidP="005F7732">
      <w:pPr>
        <w:rPr>
          <w:rFonts w:ascii="Times New Roman" w:hAnsi="Times New Roman" w:cs="Times New Roman"/>
          <w:szCs w:val="21"/>
        </w:rPr>
      </w:pPr>
    </w:p>
    <w:p w14:paraId="186B0E09" w14:textId="77777777" w:rsidR="00B16D6D" w:rsidRPr="00820DCE" w:rsidRDefault="00B16D6D" w:rsidP="00B16D6D">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B16D6D" w:rsidRPr="00820DCE" w14:paraId="2CCBC6EC" w14:textId="77777777" w:rsidTr="00D91EF6">
        <w:tc>
          <w:tcPr>
            <w:tcW w:w="8607" w:type="dxa"/>
          </w:tcPr>
          <w:p w14:paraId="5E062524" w14:textId="77777777" w:rsidR="00B16D6D" w:rsidRPr="00820DCE" w:rsidRDefault="00B16D6D" w:rsidP="00D91EF6">
            <w:pPr>
              <w:pStyle w:val="a9"/>
              <w:rPr>
                <w:rFonts w:cs="Times New Roman"/>
                <w:sz w:val="21"/>
                <w:szCs w:val="21"/>
              </w:rPr>
            </w:pPr>
            <w:r w:rsidRPr="00820DCE">
              <w:rPr>
                <w:rFonts w:cs="Times New Roman"/>
                <w:sz w:val="21"/>
                <w:szCs w:val="21"/>
              </w:rPr>
              <w:t xml:space="preserve">Surf  &lt;id&gt;  &lt;type&gt;  {params}  [Bc = &lt;flag&gt;]  </w:t>
            </w:r>
          </w:p>
        </w:tc>
      </w:tr>
    </w:tbl>
    <w:p w14:paraId="209B1458" w14:textId="77777777" w:rsidR="00B16D6D" w:rsidRPr="00820DCE" w:rsidRDefault="00B16D6D" w:rsidP="00B16D6D">
      <w:pPr>
        <w:ind w:firstLine="480"/>
        <w:rPr>
          <w:rFonts w:ascii="Times New Roman" w:hAnsi="Times New Roman" w:cs="Times New Roman"/>
          <w:szCs w:val="21"/>
        </w:rPr>
      </w:pPr>
    </w:p>
    <w:p w14:paraId="786827D1" w14:textId="77777777" w:rsidR="00B16D6D" w:rsidRPr="00820DCE" w:rsidRDefault="00347744" w:rsidP="00B16D6D">
      <w:pPr>
        <w:rPr>
          <w:rFonts w:ascii="Times New Roman" w:hAnsi="Times New Roman" w:cs="Times New Roman"/>
          <w:szCs w:val="21"/>
        </w:rPr>
      </w:pPr>
      <w:r w:rsidRPr="00820DCE">
        <w:rPr>
          <w:rFonts w:ascii="Times New Roman" w:hAnsi="Times New Roman" w:cs="Times New Roman"/>
          <w:szCs w:val="21"/>
        </w:rPr>
        <w:t>In which,</w:t>
      </w:r>
    </w:p>
    <w:p w14:paraId="4ECC7170" w14:textId="77777777" w:rsidR="00347744" w:rsidRPr="00820DCE" w:rsidRDefault="00B16D6D" w:rsidP="00347744">
      <w:pPr>
        <w:pStyle w:val="a4"/>
        <w:numPr>
          <w:ilvl w:val="0"/>
          <w:numId w:val="2"/>
        </w:numPr>
        <w:spacing w:line="360" w:lineRule="auto"/>
        <w:ind w:firstLineChars="0"/>
        <w:rPr>
          <w:rFonts w:cs="Times New Roman"/>
          <w:sz w:val="21"/>
          <w:szCs w:val="21"/>
        </w:rPr>
      </w:pPr>
      <w:r w:rsidRPr="00820DCE">
        <w:rPr>
          <w:rFonts w:cs="Times New Roman"/>
          <w:b/>
          <w:sz w:val="21"/>
          <w:szCs w:val="21"/>
        </w:rPr>
        <w:t>Surf</w:t>
      </w:r>
      <w:r w:rsidRPr="00820DCE">
        <w:rPr>
          <w:rFonts w:cs="Times New Roman"/>
          <w:sz w:val="21"/>
          <w:szCs w:val="21"/>
        </w:rPr>
        <w:t xml:space="preserve"> </w:t>
      </w:r>
      <w:r w:rsidR="00347744" w:rsidRPr="00820DCE">
        <w:rPr>
          <w:rFonts w:cs="Times New Roman"/>
          <w:sz w:val="21"/>
          <w:szCs w:val="21"/>
        </w:rPr>
        <w:t>is the key word of the input cards for surfaces</w:t>
      </w:r>
    </w:p>
    <w:p w14:paraId="1428C0EA" w14:textId="3A85677C" w:rsidR="00347744" w:rsidRPr="00820DCE" w:rsidRDefault="00347744" w:rsidP="00347744">
      <w:pPr>
        <w:pStyle w:val="a4"/>
        <w:numPr>
          <w:ilvl w:val="0"/>
          <w:numId w:val="2"/>
        </w:numPr>
        <w:spacing w:line="360" w:lineRule="auto"/>
        <w:ind w:firstLineChars="0"/>
        <w:rPr>
          <w:rFonts w:cs="Times New Roman"/>
          <w:sz w:val="21"/>
          <w:szCs w:val="21"/>
        </w:rPr>
      </w:pPr>
      <w:r w:rsidRPr="00820DCE">
        <w:rPr>
          <w:rFonts w:cs="Times New Roman"/>
          <w:b/>
          <w:sz w:val="21"/>
          <w:szCs w:val="21"/>
        </w:rPr>
        <w:t>I</w:t>
      </w:r>
      <w:r w:rsidR="00B16D6D" w:rsidRPr="00820DCE">
        <w:rPr>
          <w:rFonts w:cs="Times New Roman"/>
          <w:b/>
          <w:sz w:val="21"/>
          <w:szCs w:val="21"/>
        </w:rPr>
        <w:t>d</w:t>
      </w:r>
      <w:r w:rsidRPr="00820DCE">
        <w:rPr>
          <w:rFonts w:cs="Times New Roman"/>
          <w:b/>
          <w:sz w:val="21"/>
          <w:szCs w:val="21"/>
        </w:rPr>
        <w:t xml:space="preserve"> </w:t>
      </w:r>
      <w:r w:rsidRPr="00820DCE">
        <w:rPr>
          <w:rFonts w:cs="Times New Roman"/>
          <w:sz w:val="21"/>
          <w:szCs w:val="21"/>
        </w:rPr>
        <w:t xml:space="preserve">is the identifier of surfaces, </w:t>
      </w:r>
      <w:r w:rsidR="007D4305">
        <w:rPr>
          <w:rFonts w:cs="Times New Roman"/>
          <w:sz w:val="21"/>
          <w:szCs w:val="21"/>
        </w:rPr>
        <w:t xml:space="preserve">and </w:t>
      </w:r>
      <w:r w:rsidRPr="00820DCE">
        <w:rPr>
          <w:rFonts w:cs="Times New Roman"/>
          <w:sz w:val="21"/>
          <w:szCs w:val="21"/>
        </w:rPr>
        <w:t>unique positive integers are required.</w:t>
      </w:r>
    </w:p>
    <w:p w14:paraId="7A7D81B5" w14:textId="77777777" w:rsidR="00C55317" w:rsidRDefault="00C55317" w:rsidP="003A1333">
      <w:pPr>
        <w:pStyle w:val="a4"/>
        <w:numPr>
          <w:ilvl w:val="0"/>
          <w:numId w:val="2"/>
        </w:numPr>
        <w:spacing w:line="360" w:lineRule="auto"/>
        <w:ind w:firstLineChars="0"/>
        <w:rPr>
          <w:rFonts w:cs="Times New Roman"/>
          <w:sz w:val="21"/>
          <w:szCs w:val="21"/>
        </w:rPr>
      </w:pPr>
      <w:r w:rsidRPr="00820DCE">
        <w:rPr>
          <w:rFonts w:cs="Times New Roman"/>
          <w:b/>
          <w:sz w:val="21"/>
          <w:szCs w:val="21"/>
        </w:rPr>
        <w:t>T</w:t>
      </w:r>
      <w:r w:rsidR="00B16D6D" w:rsidRPr="00820DCE">
        <w:rPr>
          <w:rFonts w:cs="Times New Roman"/>
          <w:b/>
          <w:sz w:val="21"/>
          <w:szCs w:val="21"/>
        </w:rPr>
        <w:t>ype</w:t>
      </w:r>
      <w:r w:rsidR="00005931" w:rsidRPr="00820DCE">
        <w:rPr>
          <w:rFonts w:cs="Times New Roman"/>
          <w:b/>
          <w:sz w:val="21"/>
          <w:szCs w:val="21"/>
        </w:rPr>
        <w:t xml:space="preserve"> </w:t>
      </w:r>
      <w:r w:rsidR="003A1333" w:rsidRPr="00820DCE">
        <w:rPr>
          <w:rFonts w:cs="Times New Roman"/>
          <w:sz w:val="21"/>
          <w:szCs w:val="21"/>
        </w:rPr>
        <w:t>is the key word of corresponding surface types, and params is the parameters of the surface equation. Table 3-1 lists the supported surface types in RMC and their surface equations.</w:t>
      </w:r>
    </w:p>
    <w:p w14:paraId="25DC586B" w14:textId="0AC086F8" w:rsidR="007D4305" w:rsidRPr="007D4305" w:rsidRDefault="007D4305" w:rsidP="007D4305">
      <w:pPr>
        <w:pStyle w:val="a4"/>
        <w:numPr>
          <w:ilvl w:val="0"/>
          <w:numId w:val="2"/>
        </w:numPr>
        <w:spacing w:line="360" w:lineRule="auto"/>
        <w:ind w:firstLineChars="0"/>
        <w:rPr>
          <w:rFonts w:cs="Times New Roman"/>
          <w:sz w:val="21"/>
          <w:szCs w:val="21"/>
        </w:rPr>
      </w:pPr>
      <w:r w:rsidRPr="00820DCE">
        <w:rPr>
          <w:rFonts w:cs="Times New Roman"/>
          <w:b/>
          <w:sz w:val="21"/>
          <w:szCs w:val="21"/>
        </w:rPr>
        <w:t xml:space="preserve">Params </w:t>
      </w:r>
      <w:r w:rsidRPr="00820DCE">
        <w:rPr>
          <w:rFonts w:cs="Times New Roman"/>
          <w:sz w:val="21"/>
          <w:szCs w:val="21"/>
        </w:rPr>
        <w:t>are the parameters of surface equation, which are shown in following table. The unit of surface parameters is in cm.</w:t>
      </w:r>
    </w:p>
    <w:p w14:paraId="3BE5FF81" w14:textId="661BC923" w:rsidR="009730D8" w:rsidRPr="00820DCE" w:rsidRDefault="00B16D6D" w:rsidP="009730D8">
      <w:pPr>
        <w:pStyle w:val="a4"/>
        <w:numPr>
          <w:ilvl w:val="0"/>
          <w:numId w:val="2"/>
        </w:numPr>
        <w:spacing w:line="360" w:lineRule="auto"/>
        <w:ind w:firstLineChars="0"/>
        <w:rPr>
          <w:rFonts w:cs="Times New Roman"/>
          <w:sz w:val="21"/>
          <w:szCs w:val="21"/>
        </w:rPr>
      </w:pPr>
      <w:r w:rsidRPr="00820DCE">
        <w:rPr>
          <w:rFonts w:cs="Times New Roman"/>
          <w:b/>
          <w:sz w:val="21"/>
          <w:szCs w:val="21"/>
        </w:rPr>
        <w:t>Bc</w:t>
      </w:r>
      <w:r w:rsidR="007F6AAD" w:rsidRPr="00820DCE">
        <w:rPr>
          <w:rFonts w:cs="Times New Roman"/>
          <w:sz w:val="21"/>
          <w:szCs w:val="21"/>
        </w:rPr>
        <w:t xml:space="preserve"> is the </w:t>
      </w:r>
      <w:r w:rsidRPr="00820DCE">
        <w:rPr>
          <w:rFonts w:cs="Times New Roman"/>
          <w:sz w:val="21"/>
          <w:szCs w:val="21"/>
        </w:rPr>
        <w:t>boundary condition</w:t>
      </w:r>
      <w:r w:rsidR="00706F47" w:rsidRPr="00820DCE">
        <w:rPr>
          <w:rFonts w:cs="Times New Roman"/>
          <w:sz w:val="21"/>
          <w:szCs w:val="21"/>
        </w:rPr>
        <w:t xml:space="preserve">. </w:t>
      </w:r>
      <w:r w:rsidRPr="00820DCE">
        <w:rPr>
          <w:rFonts w:cs="Times New Roman"/>
          <w:sz w:val="21"/>
          <w:szCs w:val="21"/>
        </w:rPr>
        <w:t xml:space="preserve">Bc = 0 </w:t>
      </w:r>
      <w:r w:rsidR="003A1333" w:rsidRPr="00820DCE">
        <w:rPr>
          <w:rFonts w:cs="Times New Roman"/>
          <w:sz w:val="21"/>
          <w:szCs w:val="21"/>
        </w:rPr>
        <w:t>(Default) means</w:t>
      </w:r>
      <w:r w:rsidR="00706F47" w:rsidRPr="00820DCE">
        <w:rPr>
          <w:rFonts w:cs="Times New Roman"/>
          <w:sz w:val="21"/>
          <w:szCs w:val="21"/>
        </w:rPr>
        <w:t xml:space="preserve"> the</w:t>
      </w:r>
      <w:r w:rsidR="003A1333" w:rsidRPr="00820DCE">
        <w:rPr>
          <w:rFonts w:cs="Times New Roman"/>
          <w:sz w:val="21"/>
          <w:szCs w:val="21"/>
        </w:rPr>
        <w:t xml:space="preserve"> </w:t>
      </w:r>
      <w:r w:rsidR="00706F47" w:rsidRPr="00820DCE">
        <w:rPr>
          <w:rFonts w:cs="Times New Roman"/>
          <w:sz w:val="21"/>
          <w:szCs w:val="21"/>
        </w:rPr>
        <w:t>vacuum boundary condition</w:t>
      </w:r>
      <w:r w:rsidR="007D4305">
        <w:rPr>
          <w:rFonts w:cs="Times New Roman"/>
          <w:sz w:val="21"/>
          <w:szCs w:val="21"/>
        </w:rPr>
        <w:t>,</w:t>
      </w:r>
      <w:r w:rsidR="00DF6054" w:rsidRPr="00820DCE">
        <w:rPr>
          <w:rFonts w:cs="Times New Roman"/>
          <w:sz w:val="21"/>
          <w:szCs w:val="21"/>
        </w:rPr>
        <w:t xml:space="preserve"> Bc = 1 means the reflective boundary condition. </w:t>
      </w:r>
    </w:p>
    <w:p w14:paraId="68F1416C" w14:textId="77777777" w:rsidR="001C2833" w:rsidRPr="00820DCE" w:rsidRDefault="001C2833" w:rsidP="00C24B27">
      <w:pPr>
        <w:pStyle w:val="a4"/>
        <w:spacing w:line="360" w:lineRule="auto"/>
        <w:ind w:left="840" w:firstLineChars="0" w:firstLine="0"/>
        <w:rPr>
          <w:rFonts w:cs="Times New Roman"/>
          <w:sz w:val="21"/>
          <w:szCs w:val="21"/>
        </w:rPr>
      </w:pPr>
    </w:p>
    <w:p w14:paraId="0187D05C" w14:textId="77777777" w:rsidR="00B16D6D" w:rsidRPr="00820DCE" w:rsidRDefault="00005931" w:rsidP="009730D8">
      <w:pPr>
        <w:pStyle w:val="a4"/>
        <w:spacing w:line="360" w:lineRule="auto"/>
        <w:ind w:left="840" w:firstLineChars="0" w:firstLine="0"/>
        <w:jc w:val="center"/>
        <w:rPr>
          <w:rFonts w:cs="Times New Roman"/>
          <w:sz w:val="21"/>
          <w:szCs w:val="21"/>
        </w:rPr>
      </w:pPr>
      <w:r w:rsidRPr="00820DCE">
        <w:rPr>
          <w:rFonts w:cs="Times New Roman"/>
          <w:sz w:val="21"/>
          <w:szCs w:val="21"/>
        </w:rPr>
        <w:t xml:space="preserve">Table </w:t>
      </w:r>
      <w:r w:rsidR="003A1333" w:rsidRPr="00820DCE">
        <w:rPr>
          <w:rFonts w:cs="Times New Roman"/>
          <w:sz w:val="21"/>
          <w:szCs w:val="21"/>
        </w:rPr>
        <w:t xml:space="preserve">3-1 </w:t>
      </w:r>
      <w:r w:rsidR="00105E9E" w:rsidRPr="00820DCE">
        <w:rPr>
          <w:rFonts w:cs="Times New Roman"/>
          <w:sz w:val="21"/>
          <w:szCs w:val="21"/>
        </w:rPr>
        <w:t xml:space="preserve">Supported surface types in </w:t>
      </w:r>
      <w:r w:rsidR="00B16D6D" w:rsidRPr="00820DCE">
        <w:rPr>
          <w:rFonts w:cs="Times New Roman"/>
          <w:sz w:val="21"/>
          <w:szCs w:val="21"/>
        </w:rPr>
        <w:t>RMC</w:t>
      </w:r>
    </w:p>
    <w:tbl>
      <w:tblPr>
        <w:tblW w:w="53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527"/>
        <w:gridCol w:w="815"/>
        <w:gridCol w:w="1395"/>
        <w:gridCol w:w="3871"/>
        <w:gridCol w:w="1501"/>
      </w:tblGrid>
      <w:tr w:rsidR="00B16D6D" w:rsidRPr="00820DCE" w14:paraId="60232F11" w14:textId="77777777" w:rsidTr="00FD3618">
        <w:trPr>
          <w:trHeight w:val="605"/>
          <w:jc w:val="center"/>
        </w:trPr>
        <w:tc>
          <w:tcPr>
            <w:tcW w:w="529" w:type="pct"/>
            <w:vAlign w:val="center"/>
          </w:tcPr>
          <w:p w14:paraId="5250FA64" w14:textId="77777777" w:rsidR="00B16D6D" w:rsidRPr="00820DCE" w:rsidRDefault="00C55317" w:rsidP="00D91EF6">
            <w:pPr>
              <w:jc w:val="center"/>
              <w:rPr>
                <w:rFonts w:ascii="Times New Roman" w:hAnsi="Times New Roman" w:cs="Times New Roman"/>
                <w:szCs w:val="21"/>
              </w:rPr>
            </w:pPr>
            <w:r w:rsidRPr="00820DCE">
              <w:rPr>
                <w:rFonts w:ascii="Times New Roman" w:hAnsi="Times New Roman" w:cs="Times New Roman"/>
                <w:szCs w:val="21"/>
              </w:rPr>
              <w:t>Type</w:t>
            </w:r>
          </w:p>
        </w:tc>
        <w:tc>
          <w:tcPr>
            <w:tcW w:w="525" w:type="pct"/>
            <w:shd w:val="clear" w:color="auto" w:fill="auto"/>
            <w:tcMar>
              <w:top w:w="72" w:type="dxa"/>
              <w:left w:w="120" w:type="dxa"/>
              <w:bottom w:w="72" w:type="dxa"/>
              <w:right w:w="120" w:type="dxa"/>
            </w:tcMar>
            <w:vAlign w:val="center"/>
            <w:hideMark/>
          </w:tcPr>
          <w:p w14:paraId="07A2A52D" w14:textId="77777777" w:rsidR="00B16D6D" w:rsidRPr="00820DCE" w:rsidRDefault="00C55317" w:rsidP="00D91EF6">
            <w:pPr>
              <w:jc w:val="center"/>
              <w:rPr>
                <w:rFonts w:ascii="Times New Roman" w:hAnsi="Times New Roman" w:cs="Times New Roman"/>
                <w:szCs w:val="21"/>
              </w:rPr>
            </w:pPr>
            <w:r w:rsidRPr="00820DCE">
              <w:rPr>
                <w:rFonts w:ascii="Times New Roman" w:hAnsi="Times New Roman" w:cs="Times New Roman"/>
                <w:szCs w:val="21"/>
              </w:rPr>
              <w:t>key word</w:t>
            </w:r>
          </w:p>
        </w:tc>
        <w:tc>
          <w:tcPr>
            <w:tcW w:w="817" w:type="pct"/>
            <w:shd w:val="clear" w:color="auto" w:fill="auto"/>
            <w:tcMar>
              <w:top w:w="72" w:type="dxa"/>
              <w:left w:w="120" w:type="dxa"/>
              <w:bottom w:w="72" w:type="dxa"/>
              <w:right w:w="120" w:type="dxa"/>
            </w:tcMar>
            <w:vAlign w:val="center"/>
            <w:hideMark/>
          </w:tcPr>
          <w:p w14:paraId="05A75BEF" w14:textId="77777777" w:rsidR="00B16D6D" w:rsidRPr="00820DCE" w:rsidRDefault="00C55317" w:rsidP="00D91EF6">
            <w:pPr>
              <w:jc w:val="center"/>
              <w:rPr>
                <w:rFonts w:ascii="Times New Roman" w:hAnsi="Times New Roman" w:cs="Times New Roman"/>
                <w:szCs w:val="21"/>
              </w:rPr>
            </w:pPr>
            <w:r w:rsidRPr="00820DCE">
              <w:rPr>
                <w:rFonts w:ascii="Times New Roman" w:hAnsi="Times New Roman" w:cs="Times New Roman"/>
                <w:szCs w:val="21"/>
              </w:rPr>
              <w:t>Description</w:t>
            </w:r>
          </w:p>
        </w:tc>
        <w:tc>
          <w:tcPr>
            <w:tcW w:w="2155" w:type="pct"/>
            <w:shd w:val="clear" w:color="auto" w:fill="auto"/>
            <w:tcMar>
              <w:top w:w="72" w:type="dxa"/>
              <w:left w:w="120" w:type="dxa"/>
              <w:bottom w:w="72" w:type="dxa"/>
              <w:right w:w="120" w:type="dxa"/>
            </w:tcMar>
            <w:vAlign w:val="center"/>
            <w:hideMark/>
          </w:tcPr>
          <w:p w14:paraId="007E963A" w14:textId="77777777" w:rsidR="00B16D6D" w:rsidRPr="00820DCE" w:rsidRDefault="00C55317" w:rsidP="00D91EF6">
            <w:pPr>
              <w:jc w:val="center"/>
              <w:rPr>
                <w:rFonts w:ascii="Times New Roman" w:hAnsi="Times New Roman" w:cs="Times New Roman"/>
                <w:szCs w:val="21"/>
              </w:rPr>
            </w:pPr>
            <w:r w:rsidRPr="00820DCE">
              <w:rPr>
                <w:rFonts w:ascii="Times New Roman" w:hAnsi="Times New Roman" w:cs="Times New Roman"/>
                <w:szCs w:val="21"/>
              </w:rPr>
              <w:t>Equation</w:t>
            </w:r>
          </w:p>
        </w:tc>
        <w:tc>
          <w:tcPr>
            <w:tcW w:w="974" w:type="pct"/>
            <w:shd w:val="clear" w:color="auto" w:fill="auto"/>
            <w:tcMar>
              <w:top w:w="72" w:type="dxa"/>
              <w:left w:w="120" w:type="dxa"/>
              <w:bottom w:w="72" w:type="dxa"/>
              <w:right w:w="120" w:type="dxa"/>
            </w:tcMar>
            <w:vAlign w:val="center"/>
            <w:hideMark/>
          </w:tcPr>
          <w:p w14:paraId="1355DD9B" w14:textId="77777777" w:rsidR="00B16D6D" w:rsidRPr="00820DCE" w:rsidRDefault="00BB796A" w:rsidP="00BB796A">
            <w:pPr>
              <w:jc w:val="center"/>
              <w:rPr>
                <w:rFonts w:ascii="Times New Roman" w:hAnsi="Times New Roman" w:cs="Times New Roman"/>
                <w:szCs w:val="21"/>
              </w:rPr>
            </w:pPr>
            <w:r w:rsidRPr="00820DCE">
              <w:rPr>
                <w:rFonts w:ascii="Times New Roman" w:hAnsi="Times New Roman" w:cs="Times New Roman"/>
                <w:szCs w:val="21"/>
              </w:rPr>
              <w:t>Parameters of surface equation</w:t>
            </w:r>
          </w:p>
        </w:tc>
      </w:tr>
      <w:tr w:rsidR="00B16D6D" w:rsidRPr="00820DCE" w14:paraId="357BEBCA" w14:textId="77777777" w:rsidTr="00FD3618">
        <w:trPr>
          <w:trHeight w:val="284"/>
          <w:jc w:val="center"/>
        </w:trPr>
        <w:tc>
          <w:tcPr>
            <w:tcW w:w="529" w:type="pct"/>
            <w:vMerge w:val="restart"/>
            <w:vAlign w:val="center"/>
          </w:tcPr>
          <w:p w14:paraId="40D18784" w14:textId="77777777" w:rsidR="00B16D6D" w:rsidRPr="00820DCE" w:rsidRDefault="007C4D88" w:rsidP="00D91EF6">
            <w:pPr>
              <w:jc w:val="center"/>
              <w:rPr>
                <w:rFonts w:ascii="Times New Roman" w:hAnsi="Times New Roman" w:cs="Times New Roman"/>
                <w:szCs w:val="21"/>
              </w:rPr>
            </w:pPr>
            <w:r w:rsidRPr="00820DCE">
              <w:rPr>
                <w:rFonts w:ascii="Times New Roman" w:hAnsi="Times New Roman" w:cs="Times New Roman"/>
                <w:szCs w:val="21"/>
              </w:rPr>
              <w:t>Plane</w:t>
            </w:r>
          </w:p>
        </w:tc>
        <w:tc>
          <w:tcPr>
            <w:tcW w:w="525" w:type="pct"/>
            <w:shd w:val="clear" w:color="auto" w:fill="auto"/>
            <w:tcMar>
              <w:top w:w="72" w:type="dxa"/>
              <w:left w:w="120" w:type="dxa"/>
              <w:bottom w:w="72" w:type="dxa"/>
              <w:right w:w="120" w:type="dxa"/>
            </w:tcMar>
            <w:vAlign w:val="center"/>
            <w:hideMark/>
          </w:tcPr>
          <w:p w14:paraId="41489723"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b/>
                <w:bCs/>
                <w:szCs w:val="21"/>
              </w:rPr>
              <w:t>P</w:t>
            </w:r>
          </w:p>
        </w:tc>
        <w:tc>
          <w:tcPr>
            <w:tcW w:w="817" w:type="pct"/>
            <w:shd w:val="clear" w:color="auto" w:fill="auto"/>
            <w:tcMar>
              <w:top w:w="72" w:type="dxa"/>
              <w:left w:w="120" w:type="dxa"/>
              <w:bottom w:w="72" w:type="dxa"/>
              <w:right w:w="120" w:type="dxa"/>
            </w:tcMar>
            <w:vAlign w:val="center"/>
            <w:hideMark/>
          </w:tcPr>
          <w:p w14:paraId="18DAFECC" w14:textId="28F460DA" w:rsidR="00B16D6D" w:rsidRPr="00820DCE" w:rsidRDefault="00894C59" w:rsidP="00D91EF6">
            <w:pPr>
              <w:jc w:val="center"/>
              <w:rPr>
                <w:rFonts w:ascii="Times New Roman" w:hAnsi="Times New Roman" w:cs="Times New Roman"/>
                <w:szCs w:val="21"/>
              </w:rPr>
            </w:pPr>
            <w:r w:rsidRPr="00820DCE">
              <w:rPr>
                <w:szCs w:val="21"/>
              </w:rPr>
              <w:t xml:space="preserve"> </w:t>
            </w:r>
            <w:r w:rsidRPr="00820DCE">
              <w:rPr>
                <w:rFonts w:ascii="Times New Roman" w:hAnsi="Times New Roman" w:cs="Times New Roman"/>
                <w:szCs w:val="21"/>
              </w:rPr>
              <w:t>General</w:t>
            </w:r>
          </w:p>
        </w:tc>
        <w:tc>
          <w:tcPr>
            <w:tcW w:w="2155" w:type="pct"/>
            <w:shd w:val="clear" w:color="auto" w:fill="auto"/>
            <w:tcMar>
              <w:top w:w="72" w:type="dxa"/>
              <w:left w:w="120" w:type="dxa"/>
              <w:bottom w:w="72" w:type="dxa"/>
              <w:right w:w="120" w:type="dxa"/>
            </w:tcMar>
            <w:vAlign w:val="center"/>
            <w:hideMark/>
          </w:tcPr>
          <w:p w14:paraId="246D8CDC"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2060" w:dyaOrig="320" w14:anchorId="5E6C4F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15.75pt" o:ole="">
                  <v:imagedata r:id="rId15" o:title=""/>
                </v:shape>
                <o:OLEObject Type="Embed" ProgID="Equation.DSMT4" ShapeID="_x0000_i1025" DrawAspect="Content" ObjectID="_1443197456" r:id="rId16"/>
              </w:object>
            </w:r>
            <w:r w:rsidRPr="00820DCE">
              <w:rPr>
                <w:rFonts w:ascii="Times New Roman" w:hAnsi="Times New Roman" w:cs="Times New Roman"/>
                <w:szCs w:val="21"/>
              </w:rPr>
              <w:t xml:space="preserve"> </w:t>
            </w:r>
          </w:p>
        </w:tc>
        <w:tc>
          <w:tcPr>
            <w:tcW w:w="974" w:type="pct"/>
            <w:shd w:val="clear" w:color="auto" w:fill="auto"/>
            <w:tcMar>
              <w:top w:w="72" w:type="dxa"/>
              <w:left w:w="120" w:type="dxa"/>
              <w:bottom w:w="72" w:type="dxa"/>
              <w:right w:w="120" w:type="dxa"/>
            </w:tcMar>
            <w:vAlign w:val="center"/>
            <w:hideMark/>
          </w:tcPr>
          <w:p w14:paraId="19C1A8F8"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1020" w:dyaOrig="320" w14:anchorId="7C2627BE">
                <v:shape id="_x0000_i1026" type="#_x0000_t75" style="width:49.5pt;height:15.75pt" o:ole="">
                  <v:imagedata r:id="rId17" o:title=""/>
                </v:shape>
                <o:OLEObject Type="Embed" ProgID="Equation.DSMT4" ShapeID="_x0000_i1026" DrawAspect="Content" ObjectID="_1443197457" r:id="rId18"/>
              </w:object>
            </w:r>
          </w:p>
        </w:tc>
      </w:tr>
      <w:tr w:rsidR="00B16D6D" w:rsidRPr="00820DCE" w14:paraId="14076067" w14:textId="77777777" w:rsidTr="00FD3618">
        <w:trPr>
          <w:trHeight w:val="352"/>
          <w:jc w:val="center"/>
        </w:trPr>
        <w:tc>
          <w:tcPr>
            <w:tcW w:w="529" w:type="pct"/>
            <w:vMerge/>
            <w:vAlign w:val="center"/>
          </w:tcPr>
          <w:p w14:paraId="6E1178F9"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2F5AEB6F"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PX</w:t>
            </w:r>
          </w:p>
        </w:tc>
        <w:tc>
          <w:tcPr>
            <w:tcW w:w="817" w:type="pct"/>
            <w:shd w:val="clear" w:color="auto" w:fill="auto"/>
            <w:tcMar>
              <w:top w:w="72" w:type="dxa"/>
              <w:left w:w="120" w:type="dxa"/>
              <w:bottom w:w="72" w:type="dxa"/>
              <w:right w:w="120" w:type="dxa"/>
            </w:tcMar>
            <w:vAlign w:val="center"/>
          </w:tcPr>
          <w:p w14:paraId="4E06C848" w14:textId="77777777" w:rsidR="00B16D6D" w:rsidRPr="00820DCE" w:rsidRDefault="00152911" w:rsidP="00D91EF6">
            <w:pPr>
              <w:jc w:val="center"/>
              <w:rPr>
                <w:rFonts w:ascii="Times New Roman" w:hAnsi="Times New Roman" w:cs="Times New Roman"/>
                <w:szCs w:val="21"/>
              </w:rPr>
            </w:pPr>
            <w:r w:rsidRPr="00820DCE">
              <w:rPr>
                <w:rFonts w:ascii="Times New Roman" w:hAnsi="Times New Roman" w:cs="Times New Roman"/>
                <w:szCs w:val="21"/>
              </w:rPr>
              <w:t xml:space="preserve">perpendicular to </w:t>
            </w:r>
            <w:r w:rsidR="00B16D6D" w:rsidRPr="00820DCE">
              <w:rPr>
                <w:rFonts w:ascii="Times New Roman" w:hAnsi="Times New Roman" w:cs="Times New Roman"/>
                <w:szCs w:val="21"/>
              </w:rPr>
              <w:t>X</w:t>
            </w:r>
            <w:r w:rsidR="000948E7" w:rsidRPr="00820DCE">
              <w:rPr>
                <w:rFonts w:ascii="Times New Roman" w:hAnsi="Times New Roman" w:cs="Times New Roman"/>
                <w:szCs w:val="21"/>
              </w:rPr>
              <w:t xml:space="preserve"> axis</w:t>
            </w:r>
          </w:p>
        </w:tc>
        <w:tc>
          <w:tcPr>
            <w:tcW w:w="2155" w:type="pct"/>
            <w:shd w:val="clear" w:color="auto" w:fill="auto"/>
            <w:tcMar>
              <w:top w:w="72" w:type="dxa"/>
              <w:left w:w="120" w:type="dxa"/>
              <w:bottom w:w="72" w:type="dxa"/>
              <w:right w:w="120" w:type="dxa"/>
            </w:tcMar>
            <w:vAlign w:val="center"/>
          </w:tcPr>
          <w:p w14:paraId="753E4C84"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6"/>
                <w:szCs w:val="21"/>
              </w:rPr>
              <w:object w:dxaOrig="960" w:dyaOrig="279" w14:anchorId="5ECF9F47">
                <v:shape id="_x0000_i1027" type="#_x0000_t75" style="width:46.5pt;height:14.25pt" o:ole="">
                  <v:imagedata r:id="rId19" o:title=""/>
                </v:shape>
                <o:OLEObject Type="Embed" ProgID="Equation.DSMT4" ShapeID="_x0000_i1027" DrawAspect="Content" ObjectID="_1443197458" r:id="rId20"/>
              </w:object>
            </w:r>
          </w:p>
        </w:tc>
        <w:tc>
          <w:tcPr>
            <w:tcW w:w="974" w:type="pct"/>
            <w:shd w:val="clear" w:color="auto" w:fill="auto"/>
            <w:tcMar>
              <w:top w:w="72" w:type="dxa"/>
              <w:left w:w="120" w:type="dxa"/>
              <w:bottom w:w="72" w:type="dxa"/>
              <w:right w:w="120" w:type="dxa"/>
            </w:tcMar>
            <w:vAlign w:val="center"/>
          </w:tcPr>
          <w:p w14:paraId="720A6667"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4"/>
                <w:szCs w:val="21"/>
              </w:rPr>
              <w:object w:dxaOrig="260" w:dyaOrig="260" w14:anchorId="5E1E5F5A">
                <v:shape id="_x0000_i1028" type="#_x0000_t75" style="width:14.25pt;height:14.25pt" o:ole="">
                  <v:imagedata r:id="rId21" o:title=""/>
                </v:shape>
                <o:OLEObject Type="Embed" ProgID="Equation.DSMT4" ShapeID="_x0000_i1028" DrawAspect="Content" ObjectID="_1443197459" r:id="rId22"/>
              </w:object>
            </w:r>
          </w:p>
        </w:tc>
      </w:tr>
      <w:tr w:rsidR="00B16D6D" w:rsidRPr="00820DCE" w14:paraId="634D4D33" w14:textId="77777777" w:rsidTr="00FD3618">
        <w:trPr>
          <w:trHeight w:val="352"/>
          <w:jc w:val="center"/>
        </w:trPr>
        <w:tc>
          <w:tcPr>
            <w:tcW w:w="529" w:type="pct"/>
            <w:vMerge/>
            <w:vAlign w:val="center"/>
          </w:tcPr>
          <w:p w14:paraId="7A0A00F1"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6CD32039"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PY</w:t>
            </w:r>
          </w:p>
        </w:tc>
        <w:tc>
          <w:tcPr>
            <w:tcW w:w="817" w:type="pct"/>
            <w:shd w:val="clear" w:color="auto" w:fill="auto"/>
            <w:tcMar>
              <w:top w:w="72" w:type="dxa"/>
              <w:left w:w="120" w:type="dxa"/>
              <w:bottom w:w="72" w:type="dxa"/>
              <w:right w:w="120" w:type="dxa"/>
            </w:tcMar>
            <w:vAlign w:val="center"/>
          </w:tcPr>
          <w:p w14:paraId="7A882284" w14:textId="77777777" w:rsidR="00B16D6D" w:rsidRPr="00820DCE" w:rsidRDefault="00152911" w:rsidP="00D91EF6">
            <w:pPr>
              <w:jc w:val="center"/>
              <w:rPr>
                <w:rFonts w:ascii="Times New Roman" w:hAnsi="Times New Roman" w:cs="Times New Roman"/>
                <w:szCs w:val="21"/>
              </w:rPr>
            </w:pPr>
            <w:r w:rsidRPr="00820DCE">
              <w:rPr>
                <w:rFonts w:ascii="Times New Roman" w:hAnsi="Times New Roman" w:cs="Times New Roman"/>
                <w:szCs w:val="21"/>
              </w:rPr>
              <w:t xml:space="preserve">perpendicular to </w:t>
            </w:r>
            <w:r w:rsidR="00B16D6D" w:rsidRPr="00820DCE">
              <w:rPr>
                <w:rFonts w:ascii="Times New Roman" w:hAnsi="Times New Roman" w:cs="Times New Roman"/>
                <w:szCs w:val="21"/>
              </w:rPr>
              <w:t>Y</w:t>
            </w:r>
            <w:r w:rsidR="000948E7" w:rsidRPr="00820DCE">
              <w:rPr>
                <w:rFonts w:ascii="Times New Roman" w:hAnsi="Times New Roman" w:cs="Times New Roman"/>
                <w:szCs w:val="21"/>
              </w:rPr>
              <w:t xml:space="preserve"> axis</w:t>
            </w:r>
          </w:p>
        </w:tc>
        <w:tc>
          <w:tcPr>
            <w:tcW w:w="2155" w:type="pct"/>
            <w:shd w:val="clear" w:color="auto" w:fill="auto"/>
            <w:tcMar>
              <w:top w:w="72" w:type="dxa"/>
              <w:left w:w="120" w:type="dxa"/>
              <w:bottom w:w="72" w:type="dxa"/>
              <w:right w:w="120" w:type="dxa"/>
            </w:tcMar>
            <w:vAlign w:val="center"/>
          </w:tcPr>
          <w:p w14:paraId="53A10CE0"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960" w:dyaOrig="320" w14:anchorId="4E3CE380">
                <v:shape id="_x0000_i1029" type="#_x0000_t75" style="width:46.5pt;height:15.75pt" o:ole="">
                  <v:imagedata r:id="rId23" o:title=""/>
                </v:shape>
                <o:OLEObject Type="Embed" ProgID="Equation.DSMT4" ShapeID="_x0000_i1029" DrawAspect="Content" ObjectID="_1443197460" r:id="rId24"/>
              </w:object>
            </w:r>
          </w:p>
        </w:tc>
        <w:tc>
          <w:tcPr>
            <w:tcW w:w="974" w:type="pct"/>
            <w:shd w:val="clear" w:color="auto" w:fill="auto"/>
            <w:tcMar>
              <w:top w:w="72" w:type="dxa"/>
              <w:left w:w="120" w:type="dxa"/>
              <w:bottom w:w="72" w:type="dxa"/>
              <w:right w:w="120" w:type="dxa"/>
            </w:tcMar>
            <w:vAlign w:val="center"/>
          </w:tcPr>
          <w:p w14:paraId="6477CF01"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4"/>
                <w:szCs w:val="21"/>
              </w:rPr>
              <w:object w:dxaOrig="260" w:dyaOrig="260" w14:anchorId="10F07D3F">
                <v:shape id="_x0000_i1030" type="#_x0000_t75" style="width:14.25pt;height:14.25pt" o:ole="">
                  <v:imagedata r:id="rId21" o:title=""/>
                </v:shape>
                <o:OLEObject Type="Embed" ProgID="Equation.DSMT4" ShapeID="_x0000_i1030" DrawAspect="Content" ObjectID="_1443197461" r:id="rId25"/>
              </w:object>
            </w:r>
          </w:p>
        </w:tc>
      </w:tr>
      <w:tr w:rsidR="00B16D6D" w:rsidRPr="00820DCE" w14:paraId="656227CF" w14:textId="77777777" w:rsidTr="00FD3618">
        <w:trPr>
          <w:trHeight w:val="352"/>
          <w:jc w:val="center"/>
        </w:trPr>
        <w:tc>
          <w:tcPr>
            <w:tcW w:w="529" w:type="pct"/>
            <w:vMerge/>
            <w:vAlign w:val="center"/>
          </w:tcPr>
          <w:p w14:paraId="279796B0"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7D7CACC2"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PZ</w:t>
            </w:r>
          </w:p>
        </w:tc>
        <w:tc>
          <w:tcPr>
            <w:tcW w:w="817" w:type="pct"/>
            <w:shd w:val="clear" w:color="auto" w:fill="auto"/>
            <w:tcMar>
              <w:top w:w="72" w:type="dxa"/>
              <w:left w:w="120" w:type="dxa"/>
              <w:bottom w:w="72" w:type="dxa"/>
              <w:right w:w="120" w:type="dxa"/>
            </w:tcMar>
            <w:vAlign w:val="center"/>
          </w:tcPr>
          <w:p w14:paraId="32FC91FA" w14:textId="77777777" w:rsidR="00B16D6D" w:rsidRPr="00820DCE" w:rsidRDefault="00152911" w:rsidP="00D91EF6">
            <w:pPr>
              <w:jc w:val="center"/>
              <w:rPr>
                <w:rFonts w:ascii="Times New Roman" w:hAnsi="Times New Roman" w:cs="Times New Roman"/>
                <w:szCs w:val="21"/>
              </w:rPr>
            </w:pPr>
            <w:r w:rsidRPr="00820DCE">
              <w:rPr>
                <w:rFonts w:ascii="Times New Roman" w:hAnsi="Times New Roman" w:cs="Times New Roman"/>
                <w:szCs w:val="21"/>
              </w:rPr>
              <w:t xml:space="preserve">perpendicular to </w:t>
            </w:r>
            <w:r w:rsidR="00B16D6D" w:rsidRPr="00820DCE">
              <w:rPr>
                <w:rFonts w:ascii="Times New Roman" w:hAnsi="Times New Roman" w:cs="Times New Roman"/>
                <w:szCs w:val="21"/>
              </w:rPr>
              <w:t>Z</w:t>
            </w:r>
            <w:r w:rsidR="000948E7" w:rsidRPr="00820DCE">
              <w:rPr>
                <w:rFonts w:ascii="Times New Roman" w:hAnsi="Times New Roman" w:cs="Times New Roman"/>
                <w:szCs w:val="21"/>
              </w:rPr>
              <w:t xml:space="preserve"> axis</w:t>
            </w:r>
          </w:p>
        </w:tc>
        <w:tc>
          <w:tcPr>
            <w:tcW w:w="2155" w:type="pct"/>
            <w:shd w:val="clear" w:color="auto" w:fill="auto"/>
            <w:tcMar>
              <w:top w:w="72" w:type="dxa"/>
              <w:left w:w="120" w:type="dxa"/>
              <w:bottom w:w="72" w:type="dxa"/>
              <w:right w:w="120" w:type="dxa"/>
            </w:tcMar>
            <w:vAlign w:val="center"/>
          </w:tcPr>
          <w:p w14:paraId="1E78F545"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6"/>
                <w:szCs w:val="21"/>
              </w:rPr>
              <w:object w:dxaOrig="940" w:dyaOrig="279" w14:anchorId="750181E5">
                <v:shape id="_x0000_i1031" type="#_x0000_t75" style="width:45.75pt;height:14.25pt" o:ole="">
                  <v:imagedata r:id="rId26" o:title=""/>
                </v:shape>
                <o:OLEObject Type="Embed" ProgID="Equation.DSMT4" ShapeID="_x0000_i1031" DrawAspect="Content" ObjectID="_1443197462" r:id="rId27"/>
              </w:object>
            </w:r>
          </w:p>
        </w:tc>
        <w:tc>
          <w:tcPr>
            <w:tcW w:w="974" w:type="pct"/>
            <w:shd w:val="clear" w:color="auto" w:fill="auto"/>
            <w:tcMar>
              <w:top w:w="72" w:type="dxa"/>
              <w:left w:w="120" w:type="dxa"/>
              <w:bottom w:w="72" w:type="dxa"/>
              <w:right w:w="120" w:type="dxa"/>
            </w:tcMar>
            <w:vAlign w:val="center"/>
          </w:tcPr>
          <w:p w14:paraId="21661C8E"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4"/>
                <w:szCs w:val="21"/>
              </w:rPr>
              <w:object w:dxaOrig="260" w:dyaOrig="260" w14:anchorId="55E12E3E">
                <v:shape id="_x0000_i1032" type="#_x0000_t75" style="width:14.25pt;height:14.25pt" o:ole="">
                  <v:imagedata r:id="rId21" o:title=""/>
                </v:shape>
                <o:OLEObject Type="Embed" ProgID="Equation.DSMT4" ShapeID="_x0000_i1032" DrawAspect="Content" ObjectID="_1443197463" r:id="rId28"/>
              </w:object>
            </w:r>
          </w:p>
        </w:tc>
      </w:tr>
      <w:tr w:rsidR="00B16D6D" w:rsidRPr="00820DCE" w14:paraId="4B7DD892" w14:textId="77777777" w:rsidTr="00FD3618">
        <w:trPr>
          <w:trHeight w:val="352"/>
          <w:jc w:val="center"/>
        </w:trPr>
        <w:tc>
          <w:tcPr>
            <w:tcW w:w="529" w:type="pct"/>
            <w:vMerge w:val="restart"/>
            <w:vAlign w:val="center"/>
          </w:tcPr>
          <w:p w14:paraId="019E2132" w14:textId="423443EB" w:rsidR="00B16D6D" w:rsidRPr="00820DCE" w:rsidRDefault="007C4D88" w:rsidP="00894C59">
            <w:pPr>
              <w:jc w:val="center"/>
              <w:rPr>
                <w:rFonts w:ascii="Times New Roman" w:hAnsi="Times New Roman" w:cs="Times New Roman"/>
                <w:szCs w:val="21"/>
              </w:rPr>
            </w:pPr>
            <w:r w:rsidRPr="00820DCE">
              <w:rPr>
                <w:rFonts w:ascii="Times New Roman" w:hAnsi="Times New Roman" w:cs="Times New Roman"/>
                <w:szCs w:val="21"/>
              </w:rPr>
              <w:t>Sphere</w:t>
            </w:r>
          </w:p>
        </w:tc>
        <w:tc>
          <w:tcPr>
            <w:tcW w:w="525" w:type="pct"/>
            <w:shd w:val="clear" w:color="auto" w:fill="auto"/>
            <w:tcMar>
              <w:top w:w="72" w:type="dxa"/>
              <w:left w:w="120" w:type="dxa"/>
              <w:bottom w:w="72" w:type="dxa"/>
              <w:right w:w="120" w:type="dxa"/>
            </w:tcMar>
            <w:vAlign w:val="center"/>
          </w:tcPr>
          <w:p w14:paraId="2A6C2B58"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SO</w:t>
            </w:r>
          </w:p>
        </w:tc>
        <w:tc>
          <w:tcPr>
            <w:tcW w:w="817" w:type="pct"/>
            <w:shd w:val="clear" w:color="auto" w:fill="auto"/>
            <w:tcMar>
              <w:top w:w="72" w:type="dxa"/>
              <w:left w:w="120" w:type="dxa"/>
              <w:bottom w:w="72" w:type="dxa"/>
              <w:right w:w="120" w:type="dxa"/>
            </w:tcMar>
            <w:vAlign w:val="center"/>
          </w:tcPr>
          <w:p w14:paraId="12C7A0F2" w14:textId="77777777" w:rsidR="00B16D6D" w:rsidRPr="00820DCE" w:rsidRDefault="000F5830" w:rsidP="000F5830">
            <w:pPr>
              <w:jc w:val="center"/>
              <w:rPr>
                <w:rFonts w:ascii="Times New Roman" w:hAnsi="Times New Roman" w:cs="Times New Roman"/>
                <w:szCs w:val="21"/>
              </w:rPr>
            </w:pPr>
            <w:r w:rsidRPr="00820DCE">
              <w:rPr>
                <w:rFonts w:ascii="Times New Roman" w:hAnsi="Times New Roman" w:cs="Times New Roman"/>
                <w:szCs w:val="21"/>
              </w:rPr>
              <w:t>Center in   origin</w:t>
            </w:r>
          </w:p>
        </w:tc>
        <w:tc>
          <w:tcPr>
            <w:tcW w:w="2155" w:type="pct"/>
            <w:shd w:val="clear" w:color="auto" w:fill="auto"/>
            <w:tcMar>
              <w:top w:w="72" w:type="dxa"/>
              <w:left w:w="120" w:type="dxa"/>
              <w:bottom w:w="72" w:type="dxa"/>
              <w:right w:w="120" w:type="dxa"/>
            </w:tcMar>
            <w:vAlign w:val="center"/>
          </w:tcPr>
          <w:p w14:paraId="0F7617F4"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2020" w:dyaOrig="360" w14:anchorId="3AB7EAB3">
                <v:shape id="_x0000_i1033" type="#_x0000_t75" style="width:102pt;height:19.5pt" o:ole="">
                  <v:imagedata r:id="rId29" o:title=""/>
                </v:shape>
                <o:OLEObject Type="Embed" ProgID="Equation.DSMT4" ShapeID="_x0000_i1033" DrawAspect="Content" ObjectID="_1443197464" r:id="rId30"/>
              </w:object>
            </w:r>
          </w:p>
        </w:tc>
        <w:tc>
          <w:tcPr>
            <w:tcW w:w="974" w:type="pct"/>
            <w:shd w:val="clear" w:color="auto" w:fill="auto"/>
            <w:tcMar>
              <w:top w:w="72" w:type="dxa"/>
              <w:left w:w="120" w:type="dxa"/>
              <w:bottom w:w="72" w:type="dxa"/>
              <w:right w:w="120" w:type="dxa"/>
            </w:tcMar>
            <w:vAlign w:val="center"/>
          </w:tcPr>
          <w:p w14:paraId="4081B808"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4"/>
                <w:szCs w:val="21"/>
              </w:rPr>
              <w:object w:dxaOrig="240" w:dyaOrig="260" w14:anchorId="3CB39744">
                <v:shape id="_x0000_i1034" type="#_x0000_t75" style="width:11.25pt;height:14.25pt" o:ole="">
                  <v:imagedata r:id="rId31" o:title=""/>
                </v:shape>
                <o:OLEObject Type="Embed" ProgID="Equation.DSMT4" ShapeID="_x0000_i1034" DrawAspect="Content" ObjectID="_1443197465" r:id="rId32"/>
              </w:object>
            </w:r>
          </w:p>
        </w:tc>
      </w:tr>
      <w:tr w:rsidR="00B16D6D" w:rsidRPr="00820DCE" w14:paraId="63BBB740" w14:textId="77777777" w:rsidTr="00FD3618">
        <w:trPr>
          <w:trHeight w:val="352"/>
          <w:jc w:val="center"/>
        </w:trPr>
        <w:tc>
          <w:tcPr>
            <w:tcW w:w="529" w:type="pct"/>
            <w:vMerge/>
            <w:vAlign w:val="center"/>
          </w:tcPr>
          <w:p w14:paraId="35EA2A1D"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735E628A"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b/>
                <w:bCs/>
                <w:szCs w:val="21"/>
              </w:rPr>
              <w:t>S</w:t>
            </w:r>
          </w:p>
        </w:tc>
        <w:tc>
          <w:tcPr>
            <w:tcW w:w="817" w:type="pct"/>
            <w:shd w:val="clear" w:color="auto" w:fill="auto"/>
            <w:tcMar>
              <w:top w:w="72" w:type="dxa"/>
              <w:left w:w="120" w:type="dxa"/>
              <w:bottom w:w="72" w:type="dxa"/>
              <w:right w:w="120" w:type="dxa"/>
            </w:tcMar>
            <w:vAlign w:val="center"/>
          </w:tcPr>
          <w:p w14:paraId="06F73755" w14:textId="6A1E551A" w:rsidR="00B16D6D" w:rsidRPr="00820DCE" w:rsidRDefault="005D3511" w:rsidP="00D91EF6">
            <w:pPr>
              <w:jc w:val="center"/>
              <w:rPr>
                <w:rFonts w:ascii="Times New Roman" w:hAnsi="Times New Roman" w:cs="Times New Roman"/>
                <w:szCs w:val="21"/>
              </w:rPr>
            </w:pPr>
            <w:r w:rsidRPr="00820DCE">
              <w:rPr>
                <w:rFonts w:ascii="Times New Roman" w:hAnsi="Times New Roman" w:cs="Times New Roman"/>
                <w:szCs w:val="21"/>
              </w:rPr>
              <w:t>General</w:t>
            </w:r>
          </w:p>
        </w:tc>
        <w:tc>
          <w:tcPr>
            <w:tcW w:w="2155" w:type="pct"/>
            <w:shd w:val="clear" w:color="auto" w:fill="auto"/>
            <w:tcMar>
              <w:top w:w="72" w:type="dxa"/>
              <w:left w:w="120" w:type="dxa"/>
              <w:bottom w:w="72" w:type="dxa"/>
              <w:right w:w="120" w:type="dxa"/>
            </w:tcMar>
            <w:vAlign w:val="center"/>
          </w:tcPr>
          <w:p w14:paraId="55125A45"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3580" w:dyaOrig="360" w14:anchorId="50BED50F">
                <v:shape id="_x0000_i1035" type="#_x0000_t75" style="width:178.5pt;height:19.5pt" o:ole="">
                  <v:imagedata r:id="rId33" o:title=""/>
                </v:shape>
                <o:OLEObject Type="Embed" ProgID="Equation.DSMT4" ShapeID="_x0000_i1035" DrawAspect="Content" ObjectID="_1443197466" r:id="rId34"/>
              </w:object>
            </w:r>
            <w:r w:rsidRPr="00820DCE">
              <w:rPr>
                <w:rFonts w:ascii="Times New Roman" w:hAnsi="Times New Roman" w:cs="Times New Roman"/>
                <w:szCs w:val="21"/>
              </w:rPr>
              <w:t xml:space="preserve"> </w:t>
            </w:r>
          </w:p>
        </w:tc>
        <w:tc>
          <w:tcPr>
            <w:tcW w:w="974" w:type="pct"/>
            <w:shd w:val="clear" w:color="auto" w:fill="auto"/>
            <w:tcMar>
              <w:top w:w="72" w:type="dxa"/>
              <w:left w:w="120" w:type="dxa"/>
              <w:bottom w:w="72" w:type="dxa"/>
              <w:right w:w="120" w:type="dxa"/>
            </w:tcMar>
            <w:vAlign w:val="center"/>
          </w:tcPr>
          <w:p w14:paraId="3C1DF138"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920" w:dyaOrig="320" w14:anchorId="4400739F">
                <v:shape id="_x0000_i1036" type="#_x0000_t75" style="width:45.75pt;height:15.75pt" o:ole="">
                  <v:imagedata r:id="rId35" o:title=""/>
                </v:shape>
                <o:OLEObject Type="Embed" ProgID="Equation.DSMT4" ShapeID="_x0000_i1036" DrawAspect="Content" ObjectID="_1443197467" r:id="rId36"/>
              </w:object>
            </w:r>
          </w:p>
        </w:tc>
      </w:tr>
      <w:tr w:rsidR="00B16D6D" w:rsidRPr="00820DCE" w14:paraId="1E1B66C1" w14:textId="77777777" w:rsidTr="00FD3618">
        <w:trPr>
          <w:trHeight w:val="352"/>
          <w:jc w:val="center"/>
        </w:trPr>
        <w:tc>
          <w:tcPr>
            <w:tcW w:w="529" w:type="pct"/>
            <w:vMerge/>
            <w:vAlign w:val="center"/>
          </w:tcPr>
          <w:p w14:paraId="3371FE26"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372FC0DC"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SX</w:t>
            </w:r>
          </w:p>
        </w:tc>
        <w:tc>
          <w:tcPr>
            <w:tcW w:w="817" w:type="pct"/>
            <w:shd w:val="clear" w:color="auto" w:fill="auto"/>
            <w:tcMar>
              <w:top w:w="72" w:type="dxa"/>
              <w:left w:w="120" w:type="dxa"/>
              <w:bottom w:w="72" w:type="dxa"/>
              <w:right w:w="120" w:type="dxa"/>
            </w:tcMar>
            <w:vAlign w:val="center"/>
          </w:tcPr>
          <w:p w14:paraId="3E069595" w14:textId="77777777" w:rsidR="00B16D6D" w:rsidRPr="00820DCE" w:rsidRDefault="00591B66" w:rsidP="00D91EF6">
            <w:pPr>
              <w:jc w:val="center"/>
              <w:rPr>
                <w:rFonts w:ascii="Times New Roman" w:hAnsi="Times New Roman" w:cs="Times New Roman"/>
                <w:szCs w:val="21"/>
              </w:rPr>
            </w:pPr>
            <w:r w:rsidRPr="00820DCE">
              <w:rPr>
                <w:rFonts w:ascii="Times New Roman" w:hAnsi="Times New Roman" w:cs="Times New Roman"/>
                <w:szCs w:val="21"/>
              </w:rPr>
              <w:t xml:space="preserve">Center in </w:t>
            </w:r>
            <w:r w:rsidR="00B16D6D" w:rsidRPr="00820DCE">
              <w:rPr>
                <w:rFonts w:ascii="Times New Roman" w:hAnsi="Times New Roman" w:cs="Times New Roman"/>
                <w:szCs w:val="21"/>
              </w:rPr>
              <w:t>X</w:t>
            </w:r>
            <w:r w:rsidR="009A49E4" w:rsidRPr="00820DCE">
              <w:rPr>
                <w:rFonts w:ascii="Times New Roman" w:hAnsi="Times New Roman" w:cs="Times New Roman"/>
                <w:szCs w:val="21"/>
              </w:rPr>
              <w:t xml:space="preserve"> axis</w:t>
            </w:r>
          </w:p>
        </w:tc>
        <w:tc>
          <w:tcPr>
            <w:tcW w:w="2155" w:type="pct"/>
            <w:shd w:val="clear" w:color="auto" w:fill="auto"/>
            <w:tcMar>
              <w:top w:w="72" w:type="dxa"/>
              <w:left w:w="120" w:type="dxa"/>
              <w:bottom w:w="72" w:type="dxa"/>
              <w:right w:w="120" w:type="dxa"/>
            </w:tcMar>
            <w:vAlign w:val="center"/>
          </w:tcPr>
          <w:p w14:paraId="1DA550EB"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2540" w:dyaOrig="360" w14:anchorId="60606610">
                <v:shape id="_x0000_i1037" type="#_x0000_t75" style="width:124.5pt;height:19.5pt" o:ole="">
                  <v:imagedata r:id="rId37" o:title=""/>
                </v:shape>
                <o:OLEObject Type="Embed" ProgID="Equation.DSMT4" ShapeID="_x0000_i1037" DrawAspect="Content" ObjectID="_1443197468" r:id="rId38"/>
              </w:object>
            </w:r>
          </w:p>
        </w:tc>
        <w:tc>
          <w:tcPr>
            <w:tcW w:w="974" w:type="pct"/>
            <w:shd w:val="clear" w:color="auto" w:fill="auto"/>
            <w:tcMar>
              <w:top w:w="72" w:type="dxa"/>
              <w:left w:w="120" w:type="dxa"/>
              <w:bottom w:w="72" w:type="dxa"/>
              <w:right w:w="120" w:type="dxa"/>
            </w:tcMar>
            <w:vAlign w:val="center"/>
          </w:tcPr>
          <w:p w14:paraId="6A1E0E67"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460" w:dyaOrig="320" w14:anchorId="6D3862B4">
                <v:shape id="_x0000_i1038" type="#_x0000_t75" style="width:22.5pt;height:15.75pt" o:ole="">
                  <v:imagedata r:id="rId39" o:title=""/>
                </v:shape>
                <o:OLEObject Type="Embed" ProgID="Equation.DSMT4" ShapeID="_x0000_i1038" DrawAspect="Content" ObjectID="_1443197469" r:id="rId40"/>
              </w:object>
            </w:r>
          </w:p>
        </w:tc>
      </w:tr>
      <w:tr w:rsidR="00B16D6D" w:rsidRPr="00820DCE" w14:paraId="034A0524" w14:textId="77777777" w:rsidTr="00FD3618">
        <w:trPr>
          <w:trHeight w:val="352"/>
          <w:jc w:val="center"/>
        </w:trPr>
        <w:tc>
          <w:tcPr>
            <w:tcW w:w="529" w:type="pct"/>
            <w:vMerge/>
            <w:vAlign w:val="center"/>
          </w:tcPr>
          <w:p w14:paraId="1C41ABB8"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1E656EC3"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SY</w:t>
            </w:r>
          </w:p>
        </w:tc>
        <w:tc>
          <w:tcPr>
            <w:tcW w:w="817" w:type="pct"/>
            <w:shd w:val="clear" w:color="auto" w:fill="auto"/>
            <w:tcMar>
              <w:top w:w="72" w:type="dxa"/>
              <w:left w:w="120" w:type="dxa"/>
              <w:bottom w:w="72" w:type="dxa"/>
              <w:right w:w="120" w:type="dxa"/>
            </w:tcMar>
            <w:vAlign w:val="center"/>
          </w:tcPr>
          <w:p w14:paraId="3456FC2B" w14:textId="77777777" w:rsidR="00B16D6D" w:rsidRPr="00820DCE" w:rsidRDefault="00591B66" w:rsidP="00D91EF6">
            <w:pPr>
              <w:jc w:val="center"/>
              <w:rPr>
                <w:rFonts w:ascii="Times New Roman" w:hAnsi="Times New Roman" w:cs="Times New Roman"/>
                <w:szCs w:val="21"/>
              </w:rPr>
            </w:pPr>
            <w:r w:rsidRPr="00820DCE">
              <w:rPr>
                <w:rFonts w:ascii="Times New Roman" w:hAnsi="Times New Roman" w:cs="Times New Roman"/>
                <w:szCs w:val="21"/>
              </w:rPr>
              <w:t xml:space="preserve">Center in </w:t>
            </w:r>
            <w:r w:rsidR="00B16D6D" w:rsidRPr="00820DCE">
              <w:rPr>
                <w:rFonts w:ascii="Times New Roman" w:hAnsi="Times New Roman" w:cs="Times New Roman"/>
                <w:szCs w:val="21"/>
              </w:rPr>
              <w:t>Y</w:t>
            </w:r>
            <w:r w:rsidR="009A49E4" w:rsidRPr="00820DCE">
              <w:rPr>
                <w:rFonts w:ascii="Times New Roman" w:hAnsi="Times New Roman" w:cs="Times New Roman"/>
                <w:szCs w:val="21"/>
              </w:rPr>
              <w:t xml:space="preserve"> axis</w:t>
            </w:r>
          </w:p>
        </w:tc>
        <w:tc>
          <w:tcPr>
            <w:tcW w:w="2155" w:type="pct"/>
            <w:shd w:val="clear" w:color="auto" w:fill="auto"/>
            <w:tcMar>
              <w:top w:w="72" w:type="dxa"/>
              <w:left w:w="120" w:type="dxa"/>
              <w:bottom w:w="72" w:type="dxa"/>
              <w:right w:w="120" w:type="dxa"/>
            </w:tcMar>
            <w:vAlign w:val="center"/>
          </w:tcPr>
          <w:p w14:paraId="0814C27C"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2540" w:dyaOrig="360" w14:anchorId="272F8D00">
                <v:shape id="_x0000_i1039" type="#_x0000_t75" style="width:124.5pt;height:19.5pt" o:ole="">
                  <v:imagedata r:id="rId41" o:title=""/>
                </v:shape>
                <o:OLEObject Type="Embed" ProgID="Equation.DSMT4" ShapeID="_x0000_i1039" DrawAspect="Content" ObjectID="_1443197470" r:id="rId42"/>
              </w:object>
            </w:r>
          </w:p>
        </w:tc>
        <w:tc>
          <w:tcPr>
            <w:tcW w:w="974" w:type="pct"/>
            <w:shd w:val="clear" w:color="auto" w:fill="auto"/>
            <w:tcMar>
              <w:top w:w="72" w:type="dxa"/>
              <w:left w:w="120" w:type="dxa"/>
              <w:bottom w:w="72" w:type="dxa"/>
              <w:right w:w="120" w:type="dxa"/>
            </w:tcMar>
            <w:vAlign w:val="center"/>
          </w:tcPr>
          <w:p w14:paraId="1F75BFC1"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480" w:dyaOrig="320" w14:anchorId="66410B58">
                <v:shape id="_x0000_i1040" type="#_x0000_t75" style="width:24.75pt;height:15.75pt" o:ole="">
                  <v:imagedata r:id="rId43" o:title=""/>
                </v:shape>
                <o:OLEObject Type="Embed" ProgID="Equation.DSMT4" ShapeID="_x0000_i1040" DrawAspect="Content" ObjectID="_1443197471" r:id="rId44"/>
              </w:object>
            </w:r>
          </w:p>
        </w:tc>
      </w:tr>
      <w:tr w:rsidR="00B16D6D" w:rsidRPr="00820DCE" w14:paraId="19E0AC7F" w14:textId="77777777" w:rsidTr="00FD3618">
        <w:trPr>
          <w:trHeight w:val="352"/>
          <w:jc w:val="center"/>
        </w:trPr>
        <w:tc>
          <w:tcPr>
            <w:tcW w:w="529" w:type="pct"/>
            <w:vMerge/>
            <w:vAlign w:val="center"/>
          </w:tcPr>
          <w:p w14:paraId="49B3E821"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15DD20B8"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SZ</w:t>
            </w:r>
          </w:p>
        </w:tc>
        <w:tc>
          <w:tcPr>
            <w:tcW w:w="817" w:type="pct"/>
            <w:shd w:val="clear" w:color="auto" w:fill="auto"/>
            <w:tcMar>
              <w:top w:w="72" w:type="dxa"/>
              <w:left w:w="120" w:type="dxa"/>
              <w:bottom w:w="72" w:type="dxa"/>
              <w:right w:w="120" w:type="dxa"/>
            </w:tcMar>
            <w:vAlign w:val="center"/>
          </w:tcPr>
          <w:p w14:paraId="5F3CFE72" w14:textId="77777777" w:rsidR="00B16D6D" w:rsidRPr="00820DCE" w:rsidRDefault="00591B66" w:rsidP="00D91EF6">
            <w:pPr>
              <w:jc w:val="center"/>
              <w:rPr>
                <w:rFonts w:ascii="Times New Roman" w:hAnsi="Times New Roman" w:cs="Times New Roman"/>
                <w:szCs w:val="21"/>
              </w:rPr>
            </w:pPr>
            <w:r w:rsidRPr="00820DCE">
              <w:rPr>
                <w:rFonts w:ascii="Times New Roman" w:hAnsi="Times New Roman" w:cs="Times New Roman"/>
                <w:szCs w:val="21"/>
              </w:rPr>
              <w:t xml:space="preserve">Center in </w:t>
            </w:r>
            <w:r w:rsidR="00B16D6D" w:rsidRPr="00820DCE">
              <w:rPr>
                <w:rFonts w:ascii="Times New Roman" w:hAnsi="Times New Roman" w:cs="Times New Roman"/>
                <w:szCs w:val="21"/>
              </w:rPr>
              <w:t>Z</w:t>
            </w:r>
            <w:r w:rsidR="009A49E4" w:rsidRPr="00820DCE">
              <w:rPr>
                <w:rFonts w:ascii="Times New Roman" w:hAnsi="Times New Roman" w:cs="Times New Roman"/>
                <w:szCs w:val="21"/>
              </w:rPr>
              <w:t xml:space="preserve"> axis</w:t>
            </w:r>
          </w:p>
        </w:tc>
        <w:tc>
          <w:tcPr>
            <w:tcW w:w="2155" w:type="pct"/>
            <w:shd w:val="clear" w:color="auto" w:fill="auto"/>
            <w:tcMar>
              <w:top w:w="72" w:type="dxa"/>
              <w:left w:w="120" w:type="dxa"/>
              <w:bottom w:w="72" w:type="dxa"/>
              <w:right w:w="120" w:type="dxa"/>
            </w:tcMar>
            <w:vAlign w:val="center"/>
          </w:tcPr>
          <w:p w14:paraId="41FA3FD1"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2520" w:dyaOrig="360" w14:anchorId="685D20B5">
                <v:shape id="_x0000_i1041" type="#_x0000_t75" style="width:126.75pt;height:19.5pt" o:ole="">
                  <v:imagedata r:id="rId45" o:title=""/>
                </v:shape>
                <o:OLEObject Type="Embed" ProgID="Equation.DSMT4" ShapeID="_x0000_i1041" DrawAspect="Content" ObjectID="_1443197472" r:id="rId46"/>
              </w:object>
            </w:r>
          </w:p>
        </w:tc>
        <w:tc>
          <w:tcPr>
            <w:tcW w:w="974" w:type="pct"/>
            <w:shd w:val="clear" w:color="auto" w:fill="auto"/>
            <w:tcMar>
              <w:top w:w="72" w:type="dxa"/>
              <w:left w:w="120" w:type="dxa"/>
              <w:bottom w:w="72" w:type="dxa"/>
              <w:right w:w="120" w:type="dxa"/>
            </w:tcMar>
            <w:vAlign w:val="center"/>
          </w:tcPr>
          <w:p w14:paraId="386F1E0D"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460" w:dyaOrig="320" w14:anchorId="57BCB59D">
                <v:shape id="_x0000_i1042" type="#_x0000_t75" style="width:22.5pt;height:15.75pt" o:ole="">
                  <v:imagedata r:id="rId47" o:title=""/>
                </v:shape>
                <o:OLEObject Type="Embed" ProgID="Equation.DSMT4" ShapeID="_x0000_i1042" DrawAspect="Content" ObjectID="_1443197473" r:id="rId48"/>
              </w:object>
            </w:r>
          </w:p>
        </w:tc>
      </w:tr>
      <w:tr w:rsidR="00B16D6D" w:rsidRPr="00820DCE" w14:paraId="5718ABCC" w14:textId="77777777" w:rsidTr="00FD3618">
        <w:trPr>
          <w:trHeight w:val="352"/>
          <w:jc w:val="center"/>
        </w:trPr>
        <w:tc>
          <w:tcPr>
            <w:tcW w:w="529" w:type="pct"/>
            <w:vMerge w:val="restart"/>
            <w:vAlign w:val="center"/>
          </w:tcPr>
          <w:p w14:paraId="5B463A75" w14:textId="28B3B245" w:rsidR="00B16D6D" w:rsidRPr="00820DCE" w:rsidRDefault="00C8461C" w:rsidP="00D91EF6">
            <w:pPr>
              <w:jc w:val="center"/>
              <w:rPr>
                <w:rFonts w:ascii="Times New Roman" w:hAnsi="Times New Roman" w:cs="Times New Roman"/>
                <w:szCs w:val="21"/>
              </w:rPr>
            </w:pPr>
            <w:r w:rsidRPr="00820DCE">
              <w:rPr>
                <w:rFonts w:ascii="Times New Roman" w:hAnsi="Times New Roman" w:cs="Times New Roman"/>
                <w:szCs w:val="21"/>
              </w:rPr>
              <w:t>Cylinder</w:t>
            </w:r>
          </w:p>
        </w:tc>
        <w:tc>
          <w:tcPr>
            <w:tcW w:w="525" w:type="pct"/>
            <w:shd w:val="clear" w:color="auto" w:fill="auto"/>
            <w:tcMar>
              <w:top w:w="72" w:type="dxa"/>
              <w:left w:w="120" w:type="dxa"/>
              <w:bottom w:w="72" w:type="dxa"/>
              <w:right w:w="120" w:type="dxa"/>
            </w:tcMar>
            <w:vAlign w:val="center"/>
          </w:tcPr>
          <w:p w14:paraId="303D8ECB"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C/X</w:t>
            </w:r>
          </w:p>
        </w:tc>
        <w:tc>
          <w:tcPr>
            <w:tcW w:w="817" w:type="pct"/>
            <w:shd w:val="clear" w:color="auto" w:fill="auto"/>
            <w:tcMar>
              <w:top w:w="72" w:type="dxa"/>
              <w:left w:w="120" w:type="dxa"/>
              <w:bottom w:w="72" w:type="dxa"/>
              <w:right w:w="120" w:type="dxa"/>
            </w:tcMar>
            <w:vAlign w:val="center"/>
          </w:tcPr>
          <w:p w14:paraId="449BD7FD" w14:textId="77777777" w:rsidR="00B16D6D" w:rsidRPr="00820DCE" w:rsidRDefault="009C3DD0" w:rsidP="00D91EF6">
            <w:pPr>
              <w:jc w:val="center"/>
              <w:rPr>
                <w:rFonts w:ascii="Times New Roman" w:hAnsi="Times New Roman" w:cs="Times New Roman"/>
                <w:szCs w:val="21"/>
              </w:rPr>
            </w:pPr>
            <w:r w:rsidRPr="00820DCE">
              <w:rPr>
                <w:rFonts w:ascii="Times New Roman" w:hAnsi="Times New Roman" w:cs="Times New Roman"/>
                <w:szCs w:val="21"/>
              </w:rPr>
              <w:t>Parallel to X axis</w:t>
            </w:r>
          </w:p>
        </w:tc>
        <w:tc>
          <w:tcPr>
            <w:tcW w:w="2155" w:type="pct"/>
            <w:shd w:val="clear" w:color="auto" w:fill="auto"/>
            <w:tcMar>
              <w:top w:w="72" w:type="dxa"/>
              <w:left w:w="120" w:type="dxa"/>
              <w:bottom w:w="72" w:type="dxa"/>
              <w:right w:w="120" w:type="dxa"/>
            </w:tcMar>
            <w:vAlign w:val="center"/>
          </w:tcPr>
          <w:p w14:paraId="29B9E160"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2620" w:dyaOrig="360" w14:anchorId="7D903D85">
                <v:shape id="_x0000_i1043" type="#_x0000_t75" style="width:129.75pt;height:19.5pt" o:ole="">
                  <v:imagedata r:id="rId49" o:title=""/>
                </v:shape>
                <o:OLEObject Type="Embed" ProgID="Equation.DSMT4" ShapeID="_x0000_i1043" DrawAspect="Content" ObjectID="_1443197474" r:id="rId50"/>
              </w:object>
            </w:r>
          </w:p>
        </w:tc>
        <w:tc>
          <w:tcPr>
            <w:tcW w:w="974" w:type="pct"/>
            <w:shd w:val="clear" w:color="auto" w:fill="auto"/>
            <w:tcMar>
              <w:top w:w="72" w:type="dxa"/>
              <w:left w:w="120" w:type="dxa"/>
              <w:bottom w:w="72" w:type="dxa"/>
              <w:right w:w="120" w:type="dxa"/>
            </w:tcMar>
            <w:vAlign w:val="center"/>
          </w:tcPr>
          <w:p w14:paraId="5B07D8E5"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700" w:dyaOrig="320" w14:anchorId="21951054">
                <v:shape id="_x0000_i1044" type="#_x0000_t75" style="width:34.5pt;height:15.75pt" o:ole="">
                  <v:imagedata r:id="rId51" o:title=""/>
                </v:shape>
                <o:OLEObject Type="Embed" ProgID="Equation.DSMT4" ShapeID="_x0000_i1044" DrawAspect="Content" ObjectID="_1443197475" r:id="rId52"/>
              </w:object>
            </w:r>
          </w:p>
        </w:tc>
      </w:tr>
      <w:tr w:rsidR="00B16D6D" w:rsidRPr="00820DCE" w14:paraId="0555461A" w14:textId="77777777" w:rsidTr="00FD3618">
        <w:trPr>
          <w:trHeight w:val="352"/>
          <w:jc w:val="center"/>
        </w:trPr>
        <w:tc>
          <w:tcPr>
            <w:tcW w:w="529" w:type="pct"/>
            <w:vMerge/>
            <w:vAlign w:val="center"/>
          </w:tcPr>
          <w:p w14:paraId="68838C72"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19AFDB5E"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C/Y</w:t>
            </w:r>
          </w:p>
        </w:tc>
        <w:tc>
          <w:tcPr>
            <w:tcW w:w="817" w:type="pct"/>
            <w:shd w:val="clear" w:color="auto" w:fill="auto"/>
            <w:tcMar>
              <w:top w:w="72" w:type="dxa"/>
              <w:left w:w="120" w:type="dxa"/>
              <w:bottom w:w="72" w:type="dxa"/>
              <w:right w:w="120" w:type="dxa"/>
            </w:tcMar>
            <w:vAlign w:val="center"/>
          </w:tcPr>
          <w:p w14:paraId="0A7F527C" w14:textId="77777777" w:rsidR="00B16D6D" w:rsidRPr="00820DCE" w:rsidRDefault="009C3DD0" w:rsidP="009C3DD0">
            <w:pPr>
              <w:jc w:val="center"/>
              <w:rPr>
                <w:rFonts w:ascii="Times New Roman" w:hAnsi="Times New Roman" w:cs="Times New Roman"/>
                <w:szCs w:val="21"/>
              </w:rPr>
            </w:pPr>
            <w:r w:rsidRPr="00820DCE">
              <w:rPr>
                <w:rFonts w:ascii="Times New Roman" w:hAnsi="Times New Roman" w:cs="Times New Roman"/>
                <w:szCs w:val="21"/>
              </w:rPr>
              <w:t>Parallel to Y axis</w:t>
            </w:r>
          </w:p>
        </w:tc>
        <w:tc>
          <w:tcPr>
            <w:tcW w:w="2155" w:type="pct"/>
            <w:shd w:val="clear" w:color="auto" w:fill="auto"/>
            <w:tcMar>
              <w:top w:w="72" w:type="dxa"/>
              <w:left w:w="120" w:type="dxa"/>
              <w:bottom w:w="72" w:type="dxa"/>
              <w:right w:w="120" w:type="dxa"/>
            </w:tcMar>
            <w:vAlign w:val="center"/>
          </w:tcPr>
          <w:p w14:paraId="518C0E67"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2600" w:dyaOrig="360" w14:anchorId="6EA0277A">
                <v:shape id="_x0000_i1045" type="#_x0000_t75" style="width:129.75pt;height:19.5pt" o:ole="">
                  <v:imagedata r:id="rId53" o:title=""/>
                </v:shape>
                <o:OLEObject Type="Embed" ProgID="Equation.DSMT4" ShapeID="_x0000_i1045" DrawAspect="Content" ObjectID="_1443197476" r:id="rId54"/>
              </w:object>
            </w:r>
          </w:p>
        </w:tc>
        <w:tc>
          <w:tcPr>
            <w:tcW w:w="974" w:type="pct"/>
            <w:shd w:val="clear" w:color="auto" w:fill="auto"/>
            <w:tcMar>
              <w:top w:w="72" w:type="dxa"/>
              <w:left w:w="120" w:type="dxa"/>
              <w:bottom w:w="72" w:type="dxa"/>
              <w:right w:w="120" w:type="dxa"/>
            </w:tcMar>
            <w:vAlign w:val="center"/>
          </w:tcPr>
          <w:p w14:paraId="05115778"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700" w:dyaOrig="320" w14:anchorId="11175FAB">
                <v:shape id="_x0000_i1046" type="#_x0000_t75" style="width:34.5pt;height:15.75pt" o:ole="">
                  <v:imagedata r:id="rId55" o:title=""/>
                </v:shape>
                <o:OLEObject Type="Embed" ProgID="Equation.DSMT4" ShapeID="_x0000_i1046" DrawAspect="Content" ObjectID="_1443197477" r:id="rId56"/>
              </w:object>
            </w:r>
          </w:p>
        </w:tc>
      </w:tr>
      <w:tr w:rsidR="00B16D6D" w:rsidRPr="00820DCE" w14:paraId="55641BD1" w14:textId="77777777" w:rsidTr="00FD3618">
        <w:trPr>
          <w:trHeight w:val="352"/>
          <w:jc w:val="center"/>
        </w:trPr>
        <w:tc>
          <w:tcPr>
            <w:tcW w:w="529" w:type="pct"/>
            <w:vMerge/>
            <w:vAlign w:val="center"/>
          </w:tcPr>
          <w:p w14:paraId="336F0D11"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465512CD"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C/Z</w:t>
            </w:r>
          </w:p>
        </w:tc>
        <w:tc>
          <w:tcPr>
            <w:tcW w:w="817" w:type="pct"/>
            <w:shd w:val="clear" w:color="auto" w:fill="auto"/>
            <w:tcMar>
              <w:top w:w="72" w:type="dxa"/>
              <w:left w:w="120" w:type="dxa"/>
              <w:bottom w:w="72" w:type="dxa"/>
              <w:right w:w="120" w:type="dxa"/>
            </w:tcMar>
            <w:vAlign w:val="center"/>
          </w:tcPr>
          <w:p w14:paraId="48BF2334" w14:textId="77777777" w:rsidR="00B16D6D" w:rsidRPr="00820DCE" w:rsidRDefault="009C3DD0" w:rsidP="009C3DD0">
            <w:pPr>
              <w:jc w:val="center"/>
              <w:rPr>
                <w:rFonts w:ascii="Times New Roman" w:hAnsi="Times New Roman" w:cs="Times New Roman"/>
                <w:szCs w:val="21"/>
              </w:rPr>
            </w:pPr>
            <w:r w:rsidRPr="00820DCE">
              <w:rPr>
                <w:rFonts w:ascii="Times New Roman" w:hAnsi="Times New Roman" w:cs="Times New Roman"/>
                <w:szCs w:val="21"/>
              </w:rPr>
              <w:t>Parallel to Z</w:t>
            </w:r>
            <w:r w:rsidR="002D49A1" w:rsidRPr="00820DCE">
              <w:rPr>
                <w:rFonts w:ascii="Times New Roman" w:hAnsi="Times New Roman" w:cs="Times New Roman"/>
                <w:szCs w:val="21"/>
              </w:rPr>
              <w:t xml:space="preserve"> axis</w:t>
            </w:r>
          </w:p>
        </w:tc>
        <w:tc>
          <w:tcPr>
            <w:tcW w:w="2155" w:type="pct"/>
            <w:shd w:val="clear" w:color="auto" w:fill="auto"/>
            <w:tcMar>
              <w:top w:w="72" w:type="dxa"/>
              <w:left w:w="120" w:type="dxa"/>
              <w:bottom w:w="72" w:type="dxa"/>
              <w:right w:w="120" w:type="dxa"/>
            </w:tcMar>
            <w:vAlign w:val="center"/>
          </w:tcPr>
          <w:p w14:paraId="67B66ED6"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2620" w:dyaOrig="360" w14:anchorId="48BDEFC6">
                <v:shape id="_x0000_i1047" type="#_x0000_t75" style="width:129.75pt;height:19.5pt" o:ole="">
                  <v:imagedata r:id="rId57" o:title=""/>
                </v:shape>
                <o:OLEObject Type="Embed" ProgID="Equation.DSMT4" ShapeID="_x0000_i1047" DrawAspect="Content" ObjectID="_1443197478" r:id="rId58"/>
              </w:object>
            </w:r>
          </w:p>
        </w:tc>
        <w:tc>
          <w:tcPr>
            <w:tcW w:w="974" w:type="pct"/>
            <w:shd w:val="clear" w:color="auto" w:fill="auto"/>
            <w:tcMar>
              <w:top w:w="72" w:type="dxa"/>
              <w:left w:w="120" w:type="dxa"/>
              <w:bottom w:w="72" w:type="dxa"/>
              <w:right w:w="120" w:type="dxa"/>
            </w:tcMar>
            <w:vAlign w:val="center"/>
          </w:tcPr>
          <w:p w14:paraId="5CC6E5A0"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700" w:dyaOrig="320" w14:anchorId="39A451CD">
                <v:shape id="_x0000_i1048" type="#_x0000_t75" style="width:34.5pt;height:15.75pt" o:ole="">
                  <v:imagedata r:id="rId59" o:title=""/>
                </v:shape>
                <o:OLEObject Type="Embed" ProgID="Equation.DSMT4" ShapeID="_x0000_i1048" DrawAspect="Content" ObjectID="_1443197479" r:id="rId60"/>
              </w:object>
            </w:r>
          </w:p>
        </w:tc>
      </w:tr>
      <w:tr w:rsidR="00B16D6D" w:rsidRPr="00820DCE" w14:paraId="5944C3E1" w14:textId="77777777" w:rsidTr="00FD3618">
        <w:trPr>
          <w:trHeight w:val="352"/>
          <w:jc w:val="center"/>
        </w:trPr>
        <w:tc>
          <w:tcPr>
            <w:tcW w:w="529" w:type="pct"/>
            <w:vMerge/>
            <w:vAlign w:val="center"/>
          </w:tcPr>
          <w:p w14:paraId="7C8C01F4"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2233F676"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CX</w:t>
            </w:r>
          </w:p>
        </w:tc>
        <w:tc>
          <w:tcPr>
            <w:tcW w:w="817" w:type="pct"/>
            <w:shd w:val="clear" w:color="auto" w:fill="auto"/>
            <w:tcMar>
              <w:top w:w="72" w:type="dxa"/>
              <w:left w:w="120" w:type="dxa"/>
              <w:bottom w:w="72" w:type="dxa"/>
              <w:right w:w="120" w:type="dxa"/>
            </w:tcMar>
            <w:vAlign w:val="center"/>
          </w:tcPr>
          <w:p w14:paraId="3E82DA6B" w14:textId="77777777" w:rsidR="00B16D6D" w:rsidRPr="00820DCE" w:rsidRDefault="008A7120" w:rsidP="008A7120">
            <w:pPr>
              <w:jc w:val="center"/>
              <w:rPr>
                <w:rFonts w:ascii="Times New Roman" w:hAnsi="Times New Roman" w:cs="Times New Roman"/>
                <w:szCs w:val="21"/>
              </w:rPr>
            </w:pPr>
            <w:r w:rsidRPr="00820DCE">
              <w:rPr>
                <w:rFonts w:ascii="Times New Roman" w:hAnsi="Times New Roman" w:cs="Times New Roman"/>
                <w:szCs w:val="21"/>
              </w:rPr>
              <w:t xml:space="preserve">Axes in </w:t>
            </w:r>
            <w:r w:rsidR="00B16D6D" w:rsidRPr="00820DCE">
              <w:rPr>
                <w:rFonts w:ascii="Times New Roman" w:hAnsi="Times New Roman" w:cs="Times New Roman"/>
                <w:szCs w:val="21"/>
              </w:rPr>
              <w:t>X</w:t>
            </w:r>
            <w:r w:rsidR="009A49E4" w:rsidRPr="00820DCE">
              <w:rPr>
                <w:rFonts w:ascii="Times New Roman" w:hAnsi="Times New Roman" w:cs="Times New Roman"/>
                <w:szCs w:val="21"/>
              </w:rPr>
              <w:t xml:space="preserve"> axis</w:t>
            </w:r>
          </w:p>
        </w:tc>
        <w:tc>
          <w:tcPr>
            <w:tcW w:w="2155" w:type="pct"/>
            <w:shd w:val="clear" w:color="auto" w:fill="auto"/>
            <w:tcMar>
              <w:top w:w="72" w:type="dxa"/>
              <w:left w:w="120" w:type="dxa"/>
              <w:bottom w:w="72" w:type="dxa"/>
              <w:right w:w="120" w:type="dxa"/>
            </w:tcMar>
            <w:vAlign w:val="center"/>
          </w:tcPr>
          <w:p w14:paraId="3D0214A3"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1579" w:dyaOrig="360" w14:anchorId="6FE2FB43">
                <v:shape id="_x0000_i1049" type="#_x0000_t75" style="width:78.75pt;height:19.5pt" o:ole="">
                  <v:imagedata r:id="rId61" o:title=""/>
                </v:shape>
                <o:OLEObject Type="Embed" ProgID="Equation.DSMT4" ShapeID="_x0000_i1049" DrawAspect="Content" ObjectID="_1443197480" r:id="rId62"/>
              </w:object>
            </w:r>
          </w:p>
        </w:tc>
        <w:tc>
          <w:tcPr>
            <w:tcW w:w="974" w:type="pct"/>
            <w:shd w:val="clear" w:color="auto" w:fill="auto"/>
            <w:tcMar>
              <w:top w:w="72" w:type="dxa"/>
              <w:left w:w="120" w:type="dxa"/>
              <w:bottom w:w="72" w:type="dxa"/>
              <w:right w:w="120" w:type="dxa"/>
            </w:tcMar>
            <w:vAlign w:val="center"/>
          </w:tcPr>
          <w:p w14:paraId="13DE7BEC"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4"/>
                <w:szCs w:val="21"/>
              </w:rPr>
              <w:object w:dxaOrig="240" w:dyaOrig="260" w14:anchorId="71CE38B7">
                <v:shape id="_x0000_i1050" type="#_x0000_t75" style="width:11.25pt;height:14.25pt" o:ole="">
                  <v:imagedata r:id="rId63" o:title=""/>
                </v:shape>
                <o:OLEObject Type="Embed" ProgID="Equation.DSMT4" ShapeID="_x0000_i1050" DrawAspect="Content" ObjectID="_1443197481" r:id="rId64"/>
              </w:object>
            </w:r>
          </w:p>
        </w:tc>
      </w:tr>
      <w:tr w:rsidR="00B16D6D" w:rsidRPr="00820DCE" w14:paraId="32BC7517" w14:textId="77777777" w:rsidTr="00FD3618">
        <w:trPr>
          <w:trHeight w:val="352"/>
          <w:jc w:val="center"/>
        </w:trPr>
        <w:tc>
          <w:tcPr>
            <w:tcW w:w="529" w:type="pct"/>
            <w:vMerge/>
            <w:vAlign w:val="center"/>
          </w:tcPr>
          <w:p w14:paraId="3E1B82F4"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407B99EA"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CY</w:t>
            </w:r>
          </w:p>
        </w:tc>
        <w:tc>
          <w:tcPr>
            <w:tcW w:w="817" w:type="pct"/>
            <w:shd w:val="clear" w:color="auto" w:fill="auto"/>
            <w:tcMar>
              <w:top w:w="72" w:type="dxa"/>
              <w:left w:w="120" w:type="dxa"/>
              <w:bottom w:w="72" w:type="dxa"/>
              <w:right w:w="120" w:type="dxa"/>
            </w:tcMar>
            <w:vAlign w:val="center"/>
          </w:tcPr>
          <w:p w14:paraId="60CC8697" w14:textId="77777777" w:rsidR="00B16D6D" w:rsidRPr="00820DCE" w:rsidRDefault="008A7120" w:rsidP="008A7120">
            <w:pPr>
              <w:jc w:val="center"/>
              <w:rPr>
                <w:rFonts w:ascii="Times New Roman" w:hAnsi="Times New Roman" w:cs="Times New Roman"/>
                <w:szCs w:val="21"/>
              </w:rPr>
            </w:pPr>
            <w:r w:rsidRPr="00820DCE">
              <w:rPr>
                <w:rFonts w:ascii="Times New Roman" w:hAnsi="Times New Roman" w:cs="Times New Roman"/>
                <w:szCs w:val="21"/>
              </w:rPr>
              <w:t xml:space="preserve">Axes in </w:t>
            </w:r>
            <w:r w:rsidR="00B16D6D" w:rsidRPr="00820DCE">
              <w:rPr>
                <w:rFonts w:ascii="Times New Roman" w:hAnsi="Times New Roman" w:cs="Times New Roman"/>
                <w:szCs w:val="21"/>
              </w:rPr>
              <w:t>Y</w:t>
            </w:r>
            <w:r w:rsidR="009A49E4" w:rsidRPr="00820DCE">
              <w:rPr>
                <w:rFonts w:ascii="Times New Roman" w:hAnsi="Times New Roman" w:cs="Times New Roman"/>
                <w:szCs w:val="21"/>
              </w:rPr>
              <w:t xml:space="preserve"> axis</w:t>
            </w:r>
          </w:p>
        </w:tc>
        <w:tc>
          <w:tcPr>
            <w:tcW w:w="2155" w:type="pct"/>
            <w:shd w:val="clear" w:color="auto" w:fill="auto"/>
            <w:tcMar>
              <w:top w:w="72" w:type="dxa"/>
              <w:left w:w="120" w:type="dxa"/>
              <w:bottom w:w="72" w:type="dxa"/>
              <w:right w:w="120" w:type="dxa"/>
            </w:tcMar>
            <w:vAlign w:val="center"/>
          </w:tcPr>
          <w:p w14:paraId="21542DDE"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6"/>
                <w:szCs w:val="21"/>
              </w:rPr>
              <w:object w:dxaOrig="1560" w:dyaOrig="320" w14:anchorId="0F62BC98">
                <v:shape id="_x0000_i1051" type="#_x0000_t75" style="width:78.75pt;height:15.75pt" o:ole="">
                  <v:imagedata r:id="rId65" o:title=""/>
                </v:shape>
                <o:OLEObject Type="Embed" ProgID="Equation.DSMT4" ShapeID="_x0000_i1051" DrawAspect="Content" ObjectID="_1443197482" r:id="rId66"/>
              </w:object>
            </w:r>
          </w:p>
        </w:tc>
        <w:tc>
          <w:tcPr>
            <w:tcW w:w="974" w:type="pct"/>
            <w:shd w:val="clear" w:color="auto" w:fill="auto"/>
            <w:tcMar>
              <w:top w:w="72" w:type="dxa"/>
              <w:left w:w="120" w:type="dxa"/>
              <w:bottom w:w="72" w:type="dxa"/>
              <w:right w:w="120" w:type="dxa"/>
            </w:tcMar>
            <w:vAlign w:val="center"/>
          </w:tcPr>
          <w:p w14:paraId="35705D6A"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4"/>
                <w:szCs w:val="21"/>
              </w:rPr>
              <w:object w:dxaOrig="240" w:dyaOrig="260" w14:anchorId="59E9CD49">
                <v:shape id="_x0000_i1052" type="#_x0000_t75" style="width:11.25pt;height:14.25pt" o:ole="">
                  <v:imagedata r:id="rId63" o:title=""/>
                </v:shape>
                <o:OLEObject Type="Embed" ProgID="Equation.DSMT4" ShapeID="_x0000_i1052" DrawAspect="Content" ObjectID="_1443197483" r:id="rId67"/>
              </w:object>
            </w:r>
          </w:p>
        </w:tc>
      </w:tr>
      <w:tr w:rsidR="00B16D6D" w:rsidRPr="00820DCE" w14:paraId="69AB78DA" w14:textId="77777777" w:rsidTr="00FD3618">
        <w:trPr>
          <w:trHeight w:val="352"/>
          <w:jc w:val="center"/>
        </w:trPr>
        <w:tc>
          <w:tcPr>
            <w:tcW w:w="529" w:type="pct"/>
            <w:vMerge/>
            <w:vAlign w:val="center"/>
          </w:tcPr>
          <w:p w14:paraId="02E4B512"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1B03327B"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CZ</w:t>
            </w:r>
          </w:p>
        </w:tc>
        <w:tc>
          <w:tcPr>
            <w:tcW w:w="817" w:type="pct"/>
            <w:shd w:val="clear" w:color="auto" w:fill="auto"/>
            <w:tcMar>
              <w:top w:w="72" w:type="dxa"/>
              <w:left w:w="120" w:type="dxa"/>
              <w:bottom w:w="72" w:type="dxa"/>
              <w:right w:w="120" w:type="dxa"/>
            </w:tcMar>
            <w:vAlign w:val="center"/>
          </w:tcPr>
          <w:p w14:paraId="64B46257" w14:textId="77777777" w:rsidR="00B16D6D" w:rsidRPr="00820DCE" w:rsidRDefault="008A7120" w:rsidP="008A7120">
            <w:pPr>
              <w:jc w:val="center"/>
              <w:rPr>
                <w:rFonts w:ascii="Times New Roman" w:hAnsi="Times New Roman" w:cs="Times New Roman"/>
                <w:szCs w:val="21"/>
              </w:rPr>
            </w:pPr>
            <w:r w:rsidRPr="00820DCE">
              <w:rPr>
                <w:rFonts w:ascii="Times New Roman" w:hAnsi="Times New Roman" w:cs="Times New Roman"/>
                <w:szCs w:val="21"/>
              </w:rPr>
              <w:t xml:space="preserve">Axes in </w:t>
            </w:r>
            <w:r w:rsidR="00B16D6D" w:rsidRPr="00820DCE">
              <w:rPr>
                <w:rFonts w:ascii="Times New Roman" w:hAnsi="Times New Roman" w:cs="Times New Roman"/>
                <w:szCs w:val="21"/>
              </w:rPr>
              <w:t>Z</w:t>
            </w:r>
            <w:r w:rsidR="009A49E4" w:rsidRPr="00820DCE">
              <w:rPr>
                <w:rFonts w:ascii="Times New Roman" w:hAnsi="Times New Roman" w:cs="Times New Roman"/>
                <w:szCs w:val="21"/>
              </w:rPr>
              <w:t xml:space="preserve"> axis</w:t>
            </w:r>
          </w:p>
        </w:tc>
        <w:tc>
          <w:tcPr>
            <w:tcW w:w="2155" w:type="pct"/>
            <w:shd w:val="clear" w:color="auto" w:fill="auto"/>
            <w:tcMar>
              <w:top w:w="72" w:type="dxa"/>
              <w:left w:w="120" w:type="dxa"/>
              <w:bottom w:w="72" w:type="dxa"/>
              <w:right w:w="120" w:type="dxa"/>
            </w:tcMar>
            <w:vAlign w:val="center"/>
          </w:tcPr>
          <w:p w14:paraId="772D8349"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1579" w:dyaOrig="360" w14:anchorId="797560F4">
                <v:shape id="_x0000_i1053" type="#_x0000_t75" style="width:78.75pt;height:19.5pt" o:ole="">
                  <v:imagedata r:id="rId68" o:title=""/>
                </v:shape>
                <o:OLEObject Type="Embed" ProgID="Equation.DSMT4" ShapeID="_x0000_i1053" DrawAspect="Content" ObjectID="_1443197484" r:id="rId69"/>
              </w:object>
            </w:r>
          </w:p>
        </w:tc>
        <w:tc>
          <w:tcPr>
            <w:tcW w:w="974" w:type="pct"/>
            <w:shd w:val="clear" w:color="auto" w:fill="auto"/>
            <w:tcMar>
              <w:top w:w="72" w:type="dxa"/>
              <w:left w:w="120" w:type="dxa"/>
              <w:bottom w:w="72" w:type="dxa"/>
              <w:right w:w="120" w:type="dxa"/>
            </w:tcMar>
            <w:vAlign w:val="center"/>
          </w:tcPr>
          <w:p w14:paraId="28128600"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4"/>
                <w:szCs w:val="21"/>
              </w:rPr>
              <w:object w:dxaOrig="240" w:dyaOrig="260" w14:anchorId="27155F03">
                <v:shape id="_x0000_i1054" type="#_x0000_t75" style="width:11.25pt;height:14.25pt" o:ole="">
                  <v:imagedata r:id="rId63" o:title=""/>
                </v:shape>
                <o:OLEObject Type="Embed" ProgID="Equation.DSMT4" ShapeID="_x0000_i1054" DrawAspect="Content" ObjectID="_1443197485" r:id="rId70"/>
              </w:object>
            </w:r>
          </w:p>
        </w:tc>
      </w:tr>
      <w:tr w:rsidR="00B16D6D" w:rsidRPr="00820DCE" w14:paraId="1DBB2D8E" w14:textId="77777777" w:rsidTr="00FD3618">
        <w:trPr>
          <w:trHeight w:val="352"/>
          <w:jc w:val="center"/>
        </w:trPr>
        <w:tc>
          <w:tcPr>
            <w:tcW w:w="529" w:type="pct"/>
            <w:vMerge w:val="restart"/>
            <w:vAlign w:val="center"/>
          </w:tcPr>
          <w:p w14:paraId="72482EA4" w14:textId="10CAC328" w:rsidR="00B16D6D" w:rsidRPr="00820DCE" w:rsidRDefault="00CF30D0" w:rsidP="00D91EF6">
            <w:pPr>
              <w:jc w:val="center"/>
              <w:rPr>
                <w:rFonts w:ascii="Times New Roman" w:hAnsi="Times New Roman" w:cs="Times New Roman"/>
                <w:szCs w:val="21"/>
              </w:rPr>
            </w:pPr>
            <w:r w:rsidRPr="00820DCE">
              <w:rPr>
                <w:rFonts w:ascii="Times New Roman" w:hAnsi="Times New Roman" w:cs="Times New Roman"/>
                <w:szCs w:val="21"/>
              </w:rPr>
              <w:t>Cone</w:t>
            </w:r>
          </w:p>
        </w:tc>
        <w:tc>
          <w:tcPr>
            <w:tcW w:w="525" w:type="pct"/>
            <w:shd w:val="clear" w:color="auto" w:fill="auto"/>
            <w:tcMar>
              <w:top w:w="72" w:type="dxa"/>
              <w:left w:w="120" w:type="dxa"/>
              <w:bottom w:w="72" w:type="dxa"/>
              <w:right w:w="120" w:type="dxa"/>
            </w:tcMar>
            <w:vAlign w:val="center"/>
          </w:tcPr>
          <w:p w14:paraId="5632358C"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K/X</w:t>
            </w:r>
          </w:p>
        </w:tc>
        <w:tc>
          <w:tcPr>
            <w:tcW w:w="817" w:type="pct"/>
            <w:shd w:val="clear" w:color="auto" w:fill="auto"/>
            <w:tcMar>
              <w:top w:w="72" w:type="dxa"/>
              <w:left w:w="120" w:type="dxa"/>
              <w:bottom w:w="72" w:type="dxa"/>
              <w:right w:w="120" w:type="dxa"/>
            </w:tcMar>
            <w:vAlign w:val="center"/>
          </w:tcPr>
          <w:p w14:paraId="5F3D3252" w14:textId="77777777" w:rsidR="00B16D6D" w:rsidRPr="00820DCE" w:rsidRDefault="00FD3618" w:rsidP="00D91EF6">
            <w:pPr>
              <w:jc w:val="center"/>
              <w:rPr>
                <w:rFonts w:ascii="Times New Roman" w:hAnsi="Times New Roman" w:cs="Times New Roman"/>
                <w:szCs w:val="21"/>
              </w:rPr>
            </w:pPr>
            <w:r w:rsidRPr="00820DCE">
              <w:rPr>
                <w:rFonts w:ascii="Times New Roman" w:hAnsi="Times New Roman" w:cs="Times New Roman"/>
                <w:szCs w:val="21"/>
              </w:rPr>
              <w:t>P</w:t>
            </w:r>
            <w:r w:rsidR="007701C9" w:rsidRPr="00820DCE">
              <w:rPr>
                <w:rFonts w:ascii="Times New Roman" w:hAnsi="Times New Roman" w:cs="Times New Roman"/>
                <w:szCs w:val="21"/>
              </w:rPr>
              <w:t>arallel to X axis</w:t>
            </w:r>
          </w:p>
        </w:tc>
        <w:tc>
          <w:tcPr>
            <w:tcW w:w="2155" w:type="pct"/>
            <w:shd w:val="clear" w:color="auto" w:fill="auto"/>
            <w:tcMar>
              <w:top w:w="72" w:type="dxa"/>
              <w:left w:w="120" w:type="dxa"/>
              <w:bottom w:w="72" w:type="dxa"/>
              <w:right w:w="120" w:type="dxa"/>
            </w:tcMar>
            <w:vAlign w:val="center"/>
          </w:tcPr>
          <w:p w14:paraId="49C0544C"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2"/>
                <w:szCs w:val="21"/>
              </w:rPr>
              <w:object w:dxaOrig="3660" w:dyaOrig="440" w14:anchorId="79EABEFE">
                <v:shape id="_x0000_i1055" type="#_x0000_t75" style="width:181.5pt;height:22.5pt" o:ole="">
                  <v:imagedata r:id="rId71" o:title=""/>
                </v:shape>
                <o:OLEObject Type="Embed" ProgID="Equation.DSMT4" ShapeID="_x0000_i1055" DrawAspect="Content" ObjectID="_1443197486" r:id="rId72"/>
              </w:object>
            </w:r>
          </w:p>
        </w:tc>
        <w:tc>
          <w:tcPr>
            <w:tcW w:w="974" w:type="pct"/>
            <w:shd w:val="clear" w:color="auto" w:fill="auto"/>
            <w:tcMar>
              <w:top w:w="72" w:type="dxa"/>
              <w:left w:w="120" w:type="dxa"/>
              <w:bottom w:w="72" w:type="dxa"/>
              <w:right w:w="120" w:type="dxa"/>
            </w:tcMar>
            <w:vAlign w:val="center"/>
          </w:tcPr>
          <w:p w14:paraId="726EBFA6"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1260" w:dyaOrig="360" w14:anchorId="3DAE0C5C">
                <v:shape id="_x0000_i1056" type="#_x0000_t75" style="width:60.75pt;height:19.5pt" o:ole="">
                  <v:imagedata r:id="rId73" o:title=""/>
                </v:shape>
                <o:OLEObject Type="Embed" ProgID="Equation.DSMT4" ShapeID="_x0000_i1056" DrawAspect="Content" ObjectID="_1443197487" r:id="rId74"/>
              </w:object>
            </w:r>
          </w:p>
        </w:tc>
      </w:tr>
      <w:tr w:rsidR="00B16D6D" w:rsidRPr="00820DCE" w14:paraId="168CD880" w14:textId="77777777" w:rsidTr="00FD3618">
        <w:trPr>
          <w:trHeight w:val="352"/>
          <w:jc w:val="center"/>
        </w:trPr>
        <w:tc>
          <w:tcPr>
            <w:tcW w:w="529" w:type="pct"/>
            <w:vMerge/>
            <w:vAlign w:val="center"/>
          </w:tcPr>
          <w:p w14:paraId="30CF69F1"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202015B9"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K/Y</w:t>
            </w:r>
          </w:p>
        </w:tc>
        <w:tc>
          <w:tcPr>
            <w:tcW w:w="817" w:type="pct"/>
            <w:shd w:val="clear" w:color="auto" w:fill="auto"/>
            <w:tcMar>
              <w:top w:w="72" w:type="dxa"/>
              <w:left w:w="120" w:type="dxa"/>
              <w:bottom w:w="72" w:type="dxa"/>
              <w:right w:w="120" w:type="dxa"/>
            </w:tcMar>
            <w:vAlign w:val="center"/>
          </w:tcPr>
          <w:p w14:paraId="09EE2583" w14:textId="77777777" w:rsidR="00B16D6D" w:rsidRPr="00820DCE" w:rsidRDefault="00FD3618" w:rsidP="007701C9">
            <w:pPr>
              <w:jc w:val="center"/>
              <w:rPr>
                <w:rFonts w:ascii="Times New Roman" w:hAnsi="Times New Roman" w:cs="Times New Roman"/>
                <w:szCs w:val="21"/>
              </w:rPr>
            </w:pPr>
            <w:r w:rsidRPr="00820DCE">
              <w:rPr>
                <w:rFonts w:ascii="Times New Roman" w:hAnsi="Times New Roman" w:cs="Times New Roman"/>
                <w:szCs w:val="21"/>
              </w:rPr>
              <w:t>P</w:t>
            </w:r>
            <w:r w:rsidR="007701C9" w:rsidRPr="00820DCE">
              <w:rPr>
                <w:rFonts w:ascii="Times New Roman" w:hAnsi="Times New Roman" w:cs="Times New Roman"/>
                <w:szCs w:val="21"/>
              </w:rPr>
              <w:t>arallel to Y axis</w:t>
            </w:r>
          </w:p>
        </w:tc>
        <w:tc>
          <w:tcPr>
            <w:tcW w:w="2155" w:type="pct"/>
            <w:shd w:val="clear" w:color="auto" w:fill="auto"/>
            <w:tcMar>
              <w:top w:w="72" w:type="dxa"/>
              <w:left w:w="120" w:type="dxa"/>
              <w:bottom w:w="72" w:type="dxa"/>
              <w:right w:w="120" w:type="dxa"/>
            </w:tcMar>
            <w:vAlign w:val="center"/>
          </w:tcPr>
          <w:p w14:paraId="1021DB20"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2"/>
                <w:szCs w:val="21"/>
              </w:rPr>
              <w:object w:dxaOrig="3660" w:dyaOrig="440" w14:anchorId="591D0973">
                <v:shape id="_x0000_i1057" type="#_x0000_t75" style="width:181.5pt;height:22.5pt" o:ole="">
                  <v:imagedata r:id="rId75" o:title=""/>
                </v:shape>
                <o:OLEObject Type="Embed" ProgID="Equation.DSMT4" ShapeID="_x0000_i1057" DrawAspect="Content" ObjectID="_1443197488" r:id="rId76"/>
              </w:object>
            </w:r>
          </w:p>
        </w:tc>
        <w:tc>
          <w:tcPr>
            <w:tcW w:w="974" w:type="pct"/>
            <w:shd w:val="clear" w:color="auto" w:fill="auto"/>
            <w:tcMar>
              <w:top w:w="72" w:type="dxa"/>
              <w:left w:w="120" w:type="dxa"/>
              <w:bottom w:w="72" w:type="dxa"/>
              <w:right w:w="120" w:type="dxa"/>
            </w:tcMar>
            <w:vAlign w:val="center"/>
          </w:tcPr>
          <w:p w14:paraId="7DE00781"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1260" w:dyaOrig="360" w14:anchorId="4A006D6C">
                <v:shape id="_x0000_i1058" type="#_x0000_t75" style="width:60.75pt;height:19.5pt" o:ole="">
                  <v:imagedata r:id="rId73" o:title=""/>
                </v:shape>
                <o:OLEObject Type="Embed" ProgID="Equation.DSMT4" ShapeID="_x0000_i1058" DrawAspect="Content" ObjectID="_1443197489" r:id="rId77"/>
              </w:object>
            </w:r>
          </w:p>
        </w:tc>
      </w:tr>
      <w:tr w:rsidR="00B16D6D" w:rsidRPr="00820DCE" w14:paraId="4C14701E" w14:textId="77777777" w:rsidTr="00FD3618">
        <w:trPr>
          <w:trHeight w:val="352"/>
          <w:jc w:val="center"/>
        </w:trPr>
        <w:tc>
          <w:tcPr>
            <w:tcW w:w="529" w:type="pct"/>
            <w:vMerge/>
            <w:vAlign w:val="center"/>
          </w:tcPr>
          <w:p w14:paraId="345A6B0F" w14:textId="77777777" w:rsidR="00B16D6D" w:rsidRPr="00820DCE" w:rsidRDefault="00B16D6D"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0BCA0002" w14:textId="77777777" w:rsidR="00B16D6D" w:rsidRPr="00820DCE" w:rsidRDefault="00B16D6D" w:rsidP="00D91EF6">
            <w:pPr>
              <w:jc w:val="center"/>
              <w:rPr>
                <w:rFonts w:ascii="Times New Roman" w:hAnsi="Times New Roman" w:cs="Times New Roman"/>
                <w:b/>
                <w:bCs/>
                <w:szCs w:val="21"/>
              </w:rPr>
            </w:pPr>
            <w:r w:rsidRPr="00820DCE">
              <w:rPr>
                <w:rFonts w:ascii="Times New Roman" w:hAnsi="Times New Roman" w:cs="Times New Roman"/>
                <w:b/>
                <w:bCs/>
                <w:szCs w:val="21"/>
              </w:rPr>
              <w:t>K/Z</w:t>
            </w:r>
          </w:p>
        </w:tc>
        <w:tc>
          <w:tcPr>
            <w:tcW w:w="817" w:type="pct"/>
            <w:shd w:val="clear" w:color="auto" w:fill="auto"/>
            <w:tcMar>
              <w:top w:w="72" w:type="dxa"/>
              <w:left w:w="120" w:type="dxa"/>
              <w:bottom w:w="72" w:type="dxa"/>
              <w:right w:w="120" w:type="dxa"/>
            </w:tcMar>
            <w:vAlign w:val="center"/>
          </w:tcPr>
          <w:p w14:paraId="5F6F133C" w14:textId="77777777" w:rsidR="00B16D6D" w:rsidRPr="00820DCE" w:rsidRDefault="00FD3618" w:rsidP="007701C9">
            <w:pPr>
              <w:jc w:val="center"/>
              <w:rPr>
                <w:rFonts w:ascii="Times New Roman" w:hAnsi="Times New Roman" w:cs="Times New Roman"/>
                <w:szCs w:val="21"/>
              </w:rPr>
            </w:pPr>
            <w:r w:rsidRPr="00820DCE">
              <w:rPr>
                <w:rFonts w:ascii="Times New Roman" w:hAnsi="Times New Roman" w:cs="Times New Roman"/>
                <w:szCs w:val="21"/>
              </w:rPr>
              <w:t>P</w:t>
            </w:r>
            <w:r w:rsidR="007701C9" w:rsidRPr="00820DCE">
              <w:rPr>
                <w:rFonts w:ascii="Times New Roman" w:hAnsi="Times New Roman" w:cs="Times New Roman"/>
                <w:szCs w:val="21"/>
              </w:rPr>
              <w:t>arallel to Z axis</w:t>
            </w:r>
          </w:p>
        </w:tc>
        <w:tc>
          <w:tcPr>
            <w:tcW w:w="2155" w:type="pct"/>
            <w:shd w:val="clear" w:color="auto" w:fill="auto"/>
            <w:tcMar>
              <w:top w:w="72" w:type="dxa"/>
              <w:left w:w="120" w:type="dxa"/>
              <w:bottom w:w="72" w:type="dxa"/>
              <w:right w:w="120" w:type="dxa"/>
            </w:tcMar>
            <w:vAlign w:val="center"/>
          </w:tcPr>
          <w:p w14:paraId="4341BBB7"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2"/>
                <w:szCs w:val="21"/>
              </w:rPr>
              <w:object w:dxaOrig="3660" w:dyaOrig="440" w14:anchorId="0D72B09D">
                <v:shape id="_x0000_i1059" type="#_x0000_t75" style="width:181.5pt;height:22.5pt" o:ole="">
                  <v:imagedata r:id="rId78" o:title=""/>
                </v:shape>
                <o:OLEObject Type="Embed" ProgID="Equation.DSMT4" ShapeID="_x0000_i1059" DrawAspect="Content" ObjectID="_1443197490" r:id="rId79"/>
              </w:object>
            </w:r>
          </w:p>
        </w:tc>
        <w:tc>
          <w:tcPr>
            <w:tcW w:w="974" w:type="pct"/>
            <w:shd w:val="clear" w:color="auto" w:fill="auto"/>
            <w:tcMar>
              <w:top w:w="72" w:type="dxa"/>
              <w:left w:w="120" w:type="dxa"/>
              <w:bottom w:w="72" w:type="dxa"/>
              <w:right w:w="120" w:type="dxa"/>
            </w:tcMar>
            <w:vAlign w:val="center"/>
          </w:tcPr>
          <w:p w14:paraId="4BCB29EE" w14:textId="77777777" w:rsidR="00B16D6D" w:rsidRPr="00820DCE" w:rsidRDefault="00B16D6D"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1260" w:dyaOrig="360" w14:anchorId="03EE2B7D">
                <v:shape id="_x0000_i1060" type="#_x0000_t75" style="width:60.75pt;height:19.5pt" o:ole="">
                  <v:imagedata r:id="rId73" o:title=""/>
                </v:shape>
                <o:OLEObject Type="Embed" ProgID="Equation.DSMT4" ShapeID="_x0000_i1060" DrawAspect="Content" ObjectID="_1443197491" r:id="rId80"/>
              </w:object>
            </w:r>
          </w:p>
        </w:tc>
      </w:tr>
      <w:tr w:rsidR="00FD3618" w:rsidRPr="00820DCE" w14:paraId="00C12ED3" w14:textId="77777777" w:rsidTr="00FD3618">
        <w:trPr>
          <w:trHeight w:val="352"/>
          <w:jc w:val="center"/>
        </w:trPr>
        <w:tc>
          <w:tcPr>
            <w:tcW w:w="529" w:type="pct"/>
            <w:vMerge/>
            <w:vAlign w:val="center"/>
          </w:tcPr>
          <w:p w14:paraId="471E14E0" w14:textId="77777777" w:rsidR="00FD3618" w:rsidRPr="00820DCE" w:rsidRDefault="00FD3618"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6813B761" w14:textId="77777777" w:rsidR="00FD3618" w:rsidRPr="00820DCE" w:rsidRDefault="00FD3618" w:rsidP="00D91EF6">
            <w:pPr>
              <w:jc w:val="center"/>
              <w:rPr>
                <w:rFonts w:ascii="Times New Roman" w:hAnsi="Times New Roman" w:cs="Times New Roman"/>
                <w:b/>
                <w:bCs/>
                <w:szCs w:val="21"/>
              </w:rPr>
            </w:pPr>
            <w:r w:rsidRPr="00820DCE">
              <w:rPr>
                <w:rFonts w:ascii="Times New Roman" w:hAnsi="Times New Roman" w:cs="Times New Roman"/>
                <w:b/>
                <w:bCs/>
                <w:szCs w:val="21"/>
              </w:rPr>
              <w:t>KX</w:t>
            </w:r>
          </w:p>
        </w:tc>
        <w:tc>
          <w:tcPr>
            <w:tcW w:w="817" w:type="pct"/>
            <w:shd w:val="clear" w:color="auto" w:fill="auto"/>
            <w:tcMar>
              <w:top w:w="72" w:type="dxa"/>
              <w:left w:w="120" w:type="dxa"/>
              <w:bottom w:w="72" w:type="dxa"/>
              <w:right w:w="120" w:type="dxa"/>
            </w:tcMar>
            <w:vAlign w:val="center"/>
          </w:tcPr>
          <w:p w14:paraId="576EF48E" w14:textId="77777777" w:rsidR="00FD3618" w:rsidRPr="00820DCE" w:rsidRDefault="00FD3618" w:rsidP="00FD3618">
            <w:pPr>
              <w:jc w:val="center"/>
              <w:rPr>
                <w:rFonts w:ascii="Times New Roman" w:hAnsi="Times New Roman" w:cs="Times New Roman"/>
                <w:szCs w:val="21"/>
              </w:rPr>
            </w:pPr>
            <w:r w:rsidRPr="00820DCE">
              <w:rPr>
                <w:rFonts w:ascii="Times New Roman" w:hAnsi="Times New Roman" w:cs="Times New Roman"/>
                <w:szCs w:val="21"/>
              </w:rPr>
              <w:t>Axes in X axis</w:t>
            </w:r>
          </w:p>
        </w:tc>
        <w:tc>
          <w:tcPr>
            <w:tcW w:w="2155" w:type="pct"/>
            <w:shd w:val="clear" w:color="auto" w:fill="auto"/>
            <w:tcMar>
              <w:top w:w="72" w:type="dxa"/>
              <w:left w:w="120" w:type="dxa"/>
              <w:bottom w:w="72" w:type="dxa"/>
              <w:right w:w="120" w:type="dxa"/>
            </w:tcMar>
            <w:vAlign w:val="center"/>
          </w:tcPr>
          <w:p w14:paraId="56A8D023" w14:textId="77777777" w:rsidR="00FD3618" w:rsidRPr="00820DCE" w:rsidRDefault="00FD3618" w:rsidP="00D91EF6">
            <w:pPr>
              <w:jc w:val="center"/>
              <w:rPr>
                <w:rFonts w:ascii="Times New Roman" w:hAnsi="Times New Roman" w:cs="Times New Roman"/>
                <w:szCs w:val="21"/>
              </w:rPr>
            </w:pPr>
            <w:r w:rsidRPr="00820DCE">
              <w:rPr>
                <w:rFonts w:ascii="Times New Roman" w:hAnsi="Times New Roman" w:cs="Times New Roman"/>
                <w:position w:val="-12"/>
                <w:szCs w:val="21"/>
              </w:rPr>
              <w:object w:dxaOrig="2620" w:dyaOrig="440" w14:anchorId="63071394">
                <v:shape id="_x0000_i1061" type="#_x0000_t75" style="width:132pt;height:22.5pt" o:ole="">
                  <v:imagedata r:id="rId81" o:title=""/>
                </v:shape>
                <o:OLEObject Type="Embed" ProgID="Equation.DSMT4" ShapeID="_x0000_i1061" DrawAspect="Content" ObjectID="_1443197492" r:id="rId82"/>
              </w:object>
            </w:r>
          </w:p>
        </w:tc>
        <w:tc>
          <w:tcPr>
            <w:tcW w:w="974" w:type="pct"/>
            <w:shd w:val="clear" w:color="auto" w:fill="auto"/>
            <w:tcMar>
              <w:top w:w="72" w:type="dxa"/>
              <w:left w:w="120" w:type="dxa"/>
              <w:bottom w:w="72" w:type="dxa"/>
              <w:right w:w="120" w:type="dxa"/>
            </w:tcMar>
            <w:vAlign w:val="center"/>
          </w:tcPr>
          <w:p w14:paraId="2545C5C7" w14:textId="77777777" w:rsidR="00FD3618" w:rsidRPr="00820DCE" w:rsidRDefault="00FD3618"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800" w:dyaOrig="360" w14:anchorId="2187054F">
                <v:shape id="_x0000_i1062" type="#_x0000_t75" style="width:38.25pt;height:19.5pt" o:ole="">
                  <v:imagedata r:id="rId83" o:title=""/>
                </v:shape>
                <o:OLEObject Type="Embed" ProgID="Equation.DSMT4" ShapeID="_x0000_i1062" DrawAspect="Content" ObjectID="_1443197493" r:id="rId84"/>
              </w:object>
            </w:r>
          </w:p>
        </w:tc>
      </w:tr>
      <w:tr w:rsidR="00FD3618" w:rsidRPr="00820DCE" w14:paraId="00CCEA42" w14:textId="77777777" w:rsidTr="00FD3618">
        <w:trPr>
          <w:trHeight w:val="352"/>
          <w:jc w:val="center"/>
        </w:trPr>
        <w:tc>
          <w:tcPr>
            <w:tcW w:w="529" w:type="pct"/>
            <w:vMerge/>
            <w:vAlign w:val="center"/>
          </w:tcPr>
          <w:p w14:paraId="0E2E0BBA" w14:textId="77777777" w:rsidR="00FD3618" w:rsidRPr="00820DCE" w:rsidRDefault="00FD3618"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1784A575" w14:textId="77777777" w:rsidR="00FD3618" w:rsidRPr="00820DCE" w:rsidRDefault="00FD3618" w:rsidP="00D91EF6">
            <w:pPr>
              <w:jc w:val="center"/>
              <w:rPr>
                <w:rFonts w:ascii="Times New Roman" w:hAnsi="Times New Roman" w:cs="Times New Roman"/>
                <w:b/>
                <w:bCs/>
                <w:szCs w:val="21"/>
              </w:rPr>
            </w:pPr>
            <w:r w:rsidRPr="00820DCE">
              <w:rPr>
                <w:rFonts w:ascii="Times New Roman" w:hAnsi="Times New Roman" w:cs="Times New Roman"/>
                <w:b/>
                <w:bCs/>
                <w:szCs w:val="21"/>
              </w:rPr>
              <w:t>KY</w:t>
            </w:r>
          </w:p>
        </w:tc>
        <w:tc>
          <w:tcPr>
            <w:tcW w:w="817" w:type="pct"/>
            <w:shd w:val="clear" w:color="auto" w:fill="auto"/>
            <w:tcMar>
              <w:top w:w="72" w:type="dxa"/>
              <w:left w:w="120" w:type="dxa"/>
              <w:bottom w:w="72" w:type="dxa"/>
              <w:right w:w="120" w:type="dxa"/>
            </w:tcMar>
            <w:vAlign w:val="center"/>
          </w:tcPr>
          <w:p w14:paraId="56CC3209" w14:textId="77777777" w:rsidR="00FD3618" w:rsidRPr="00820DCE" w:rsidRDefault="00FD3618" w:rsidP="007E2E96">
            <w:pPr>
              <w:jc w:val="center"/>
              <w:rPr>
                <w:rFonts w:ascii="Times New Roman" w:hAnsi="Times New Roman" w:cs="Times New Roman"/>
                <w:szCs w:val="21"/>
              </w:rPr>
            </w:pPr>
            <w:r w:rsidRPr="00820DCE">
              <w:rPr>
                <w:rFonts w:ascii="Times New Roman" w:hAnsi="Times New Roman" w:cs="Times New Roman"/>
                <w:szCs w:val="21"/>
              </w:rPr>
              <w:t>Axes in Y axis</w:t>
            </w:r>
          </w:p>
        </w:tc>
        <w:tc>
          <w:tcPr>
            <w:tcW w:w="2155" w:type="pct"/>
            <w:shd w:val="clear" w:color="auto" w:fill="auto"/>
            <w:tcMar>
              <w:top w:w="72" w:type="dxa"/>
              <w:left w:w="120" w:type="dxa"/>
              <w:bottom w:w="72" w:type="dxa"/>
              <w:right w:w="120" w:type="dxa"/>
            </w:tcMar>
            <w:vAlign w:val="center"/>
          </w:tcPr>
          <w:p w14:paraId="72A87220" w14:textId="77777777" w:rsidR="00FD3618" w:rsidRPr="00820DCE" w:rsidRDefault="00FD3618"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2620" w:dyaOrig="420" w14:anchorId="53E37ACB">
                <v:shape id="_x0000_i1063" type="#_x0000_t75" style="width:132pt;height:22.5pt" o:ole="">
                  <v:imagedata r:id="rId85" o:title=""/>
                </v:shape>
                <o:OLEObject Type="Embed" ProgID="Equation.DSMT4" ShapeID="_x0000_i1063" DrawAspect="Content" ObjectID="_1443197494" r:id="rId86"/>
              </w:object>
            </w:r>
          </w:p>
        </w:tc>
        <w:tc>
          <w:tcPr>
            <w:tcW w:w="974" w:type="pct"/>
            <w:shd w:val="clear" w:color="auto" w:fill="auto"/>
            <w:tcMar>
              <w:top w:w="72" w:type="dxa"/>
              <w:left w:w="120" w:type="dxa"/>
              <w:bottom w:w="72" w:type="dxa"/>
              <w:right w:w="120" w:type="dxa"/>
            </w:tcMar>
            <w:vAlign w:val="center"/>
          </w:tcPr>
          <w:p w14:paraId="432F1888" w14:textId="77777777" w:rsidR="00FD3618" w:rsidRPr="00820DCE" w:rsidRDefault="00FD3618"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800" w:dyaOrig="360" w14:anchorId="58EAA871">
                <v:shape id="_x0000_i1064" type="#_x0000_t75" style="width:38.25pt;height:19.5pt" o:ole="">
                  <v:imagedata r:id="rId87" o:title=""/>
                </v:shape>
                <o:OLEObject Type="Embed" ProgID="Equation.DSMT4" ShapeID="_x0000_i1064" DrawAspect="Content" ObjectID="_1443197495" r:id="rId88"/>
              </w:object>
            </w:r>
          </w:p>
        </w:tc>
      </w:tr>
      <w:tr w:rsidR="00FD3618" w:rsidRPr="00820DCE" w14:paraId="2016D5E3" w14:textId="77777777" w:rsidTr="00FD3618">
        <w:trPr>
          <w:trHeight w:val="352"/>
          <w:jc w:val="center"/>
        </w:trPr>
        <w:tc>
          <w:tcPr>
            <w:tcW w:w="529" w:type="pct"/>
            <w:vMerge/>
            <w:vAlign w:val="center"/>
          </w:tcPr>
          <w:p w14:paraId="50439914" w14:textId="77777777" w:rsidR="00FD3618" w:rsidRPr="00820DCE" w:rsidRDefault="00FD3618"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4C546976" w14:textId="77777777" w:rsidR="00FD3618" w:rsidRPr="00820DCE" w:rsidRDefault="00FD3618" w:rsidP="00D91EF6">
            <w:pPr>
              <w:jc w:val="center"/>
              <w:rPr>
                <w:rFonts w:ascii="Times New Roman" w:hAnsi="Times New Roman" w:cs="Times New Roman"/>
                <w:b/>
                <w:bCs/>
                <w:szCs w:val="21"/>
              </w:rPr>
            </w:pPr>
            <w:r w:rsidRPr="00820DCE">
              <w:rPr>
                <w:rFonts w:ascii="Times New Roman" w:hAnsi="Times New Roman" w:cs="Times New Roman"/>
                <w:b/>
                <w:bCs/>
                <w:szCs w:val="21"/>
              </w:rPr>
              <w:t>KZ</w:t>
            </w:r>
          </w:p>
        </w:tc>
        <w:tc>
          <w:tcPr>
            <w:tcW w:w="817" w:type="pct"/>
            <w:shd w:val="clear" w:color="auto" w:fill="auto"/>
            <w:tcMar>
              <w:top w:w="72" w:type="dxa"/>
              <w:left w:w="120" w:type="dxa"/>
              <w:bottom w:w="72" w:type="dxa"/>
              <w:right w:w="120" w:type="dxa"/>
            </w:tcMar>
            <w:vAlign w:val="center"/>
          </w:tcPr>
          <w:p w14:paraId="5D5EA6F6" w14:textId="77777777" w:rsidR="00FD3618" w:rsidRPr="00820DCE" w:rsidRDefault="00FD3618" w:rsidP="00FD3618">
            <w:pPr>
              <w:jc w:val="center"/>
              <w:rPr>
                <w:rFonts w:ascii="Times New Roman" w:hAnsi="Times New Roman" w:cs="Times New Roman"/>
                <w:szCs w:val="21"/>
              </w:rPr>
            </w:pPr>
            <w:r w:rsidRPr="00820DCE">
              <w:rPr>
                <w:rFonts w:ascii="Times New Roman" w:hAnsi="Times New Roman" w:cs="Times New Roman"/>
                <w:szCs w:val="21"/>
              </w:rPr>
              <w:t>Axes in Z axis</w:t>
            </w:r>
          </w:p>
        </w:tc>
        <w:tc>
          <w:tcPr>
            <w:tcW w:w="2155" w:type="pct"/>
            <w:shd w:val="clear" w:color="auto" w:fill="auto"/>
            <w:tcMar>
              <w:top w:w="72" w:type="dxa"/>
              <w:left w:w="120" w:type="dxa"/>
              <w:bottom w:w="72" w:type="dxa"/>
              <w:right w:w="120" w:type="dxa"/>
            </w:tcMar>
            <w:vAlign w:val="center"/>
          </w:tcPr>
          <w:p w14:paraId="13381611" w14:textId="77777777" w:rsidR="00FD3618" w:rsidRPr="00820DCE" w:rsidRDefault="00FD3618" w:rsidP="00D91EF6">
            <w:pPr>
              <w:jc w:val="center"/>
              <w:rPr>
                <w:rFonts w:ascii="Times New Roman" w:hAnsi="Times New Roman" w:cs="Times New Roman"/>
                <w:szCs w:val="21"/>
              </w:rPr>
            </w:pPr>
            <w:r w:rsidRPr="00820DCE">
              <w:rPr>
                <w:rFonts w:ascii="Times New Roman" w:hAnsi="Times New Roman" w:cs="Times New Roman"/>
                <w:position w:val="-12"/>
                <w:szCs w:val="21"/>
              </w:rPr>
              <w:object w:dxaOrig="2620" w:dyaOrig="440" w14:anchorId="3D4CEA11">
                <v:shape id="_x0000_i1065" type="#_x0000_t75" style="width:132pt;height:22.5pt" o:ole="">
                  <v:imagedata r:id="rId89" o:title=""/>
                </v:shape>
                <o:OLEObject Type="Embed" ProgID="Equation.DSMT4" ShapeID="_x0000_i1065" DrawAspect="Content" ObjectID="_1443197496" r:id="rId90"/>
              </w:object>
            </w:r>
          </w:p>
        </w:tc>
        <w:tc>
          <w:tcPr>
            <w:tcW w:w="974" w:type="pct"/>
            <w:shd w:val="clear" w:color="auto" w:fill="auto"/>
            <w:tcMar>
              <w:top w:w="72" w:type="dxa"/>
              <w:left w:w="120" w:type="dxa"/>
              <w:bottom w:w="72" w:type="dxa"/>
              <w:right w:w="120" w:type="dxa"/>
            </w:tcMar>
            <w:vAlign w:val="center"/>
          </w:tcPr>
          <w:p w14:paraId="69B356D3" w14:textId="77777777" w:rsidR="00FD3618" w:rsidRPr="00820DCE" w:rsidRDefault="00FD3618" w:rsidP="00D91EF6">
            <w:pPr>
              <w:jc w:val="center"/>
              <w:rPr>
                <w:rFonts w:ascii="Times New Roman" w:hAnsi="Times New Roman" w:cs="Times New Roman"/>
                <w:szCs w:val="21"/>
              </w:rPr>
            </w:pPr>
            <w:r w:rsidRPr="00820DCE">
              <w:rPr>
                <w:rFonts w:ascii="Times New Roman" w:hAnsi="Times New Roman" w:cs="Times New Roman"/>
                <w:position w:val="-10"/>
                <w:szCs w:val="21"/>
              </w:rPr>
              <w:object w:dxaOrig="800" w:dyaOrig="360" w14:anchorId="4ABC610C">
                <v:shape id="_x0000_i1066" type="#_x0000_t75" style="width:38.25pt;height:19.5pt" o:ole="">
                  <v:imagedata r:id="rId91" o:title=""/>
                </v:shape>
                <o:OLEObject Type="Embed" ProgID="Equation.DSMT4" ShapeID="_x0000_i1066" DrawAspect="Content" ObjectID="_1443197497" r:id="rId92"/>
              </w:object>
            </w:r>
          </w:p>
        </w:tc>
      </w:tr>
      <w:tr w:rsidR="00FD3618" w:rsidRPr="00820DCE" w14:paraId="6CC37B02" w14:textId="77777777" w:rsidTr="00FD3618">
        <w:trPr>
          <w:trHeight w:val="352"/>
          <w:jc w:val="center"/>
        </w:trPr>
        <w:tc>
          <w:tcPr>
            <w:tcW w:w="529" w:type="pct"/>
            <w:vAlign w:val="center"/>
          </w:tcPr>
          <w:p w14:paraId="27183B42" w14:textId="6CFA2471" w:rsidR="00FD3618" w:rsidRPr="00820DCE" w:rsidRDefault="00143DA8" w:rsidP="002C0826">
            <w:pPr>
              <w:jc w:val="center"/>
              <w:rPr>
                <w:rFonts w:ascii="Times New Roman" w:hAnsi="Times New Roman" w:cs="Times New Roman"/>
                <w:szCs w:val="21"/>
              </w:rPr>
            </w:pPr>
            <w:r w:rsidRPr="00820DCE">
              <w:rPr>
                <w:rFonts w:ascii="Times New Roman" w:hAnsi="Times New Roman" w:cs="Times New Roman"/>
                <w:szCs w:val="21"/>
              </w:rPr>
              <w:t xml:space="preserve">Ellipsoid/ </w:t>
            </w:r>
            <w:r w:rsidRPr="00820DCE">
              <w:rPr>
                <w:rFonts w:ascii="Times New Roman" w:hAnsi="Times New Roman" w:cs="Times New Roman" w:hint="eastAsia"/>
                <w:szCs w:val="21"/>
              </w:rPr>
              <w:t>H</w:t>
            </w:r>
            <w:r w:rsidRPr="00820DCE">
              <w:rPr>
                <w:rFonts w:ascii="Times New Roman" w:hAnsi="Times New Roman" w:cs="Times New Roman"/>
                <w:szCs w:val="21"/>
              </w:rPr>
              <w:t>yperboloid /</w:t>
            </w:r>
            <w:r w:rsidRPr="00820DCE">
              <w:rPr>
                <w:rFonts w:ascii="Times New Roman" w:hAnsi="Times New Roman" w:cs="Times New Roman" w:hint="eastAsia"/>
                <w:szCs w:val="21"/>
              </w:rPr>
              <w:t>P</w:t>
            </w:r>
            <w:r w:rsidRPr="00820DCE">
              <w:rPr>
                <w:rFonts w:ascii="Times New Roman" w:hAnsi="Times New Roman" w:cs="Times New Roman"/>
                <w:szCs w:val="21"/>
              </w:rPr>
              <w:t>araboloid</w:t>
            </w:r>
          </w:p>
        </w:tc>
        <w:tc>
          <w:tcPr>
            <w:tcW w:w="525" w:type="pct"/>
            <w:shd w:val="clear" w:color="auto" w:fill="auto"/>
            <w:tcMar>
              <w:top w:w="72" w:type="dxa"/>
              <w:left w:w="120" w:type="dxa"/>
              <w:bottom w:w="72" w:type="dxa"/>
              <w:right w:w="120" w:type="dxa"/>
            </w:tcMar>
            <w:vAlign w:val="center"/>
          </w:tcPr>
          <w:p w14:paraId="67A62BFD" w14:textId="77777777" w:rsidR="00FD3618" w:rsidRPr="00820DCE" w:rsidRDefault="00FD3618" w:rsidP="00D91EF6">
            <w:pPr>
              <w:jc w:val="center"/>
              <w:rPr>
                <w:rFonts w:ascii="Times New Roman" w:hAnsi="Times New Roman" w:cs="Times New Roman"/>
                <w:b/>
                <w:bCs/>
                <w:szCs w:val="21"/>
              </w:rPr>
            </w:pPr>
            <w:r w:rsidRPr="00820DCE">
              <w:rPr>
                <w:rFonts w:ascii="Times New Roman" w:hAnsi="Times New Roman" w:cs="Times New Roman"/>
                <w:b/>
                <w:bCs/>
                <w:szCs w:val="21"/>
              </w:rPr>
              <w:t>SQ</w:t>
            </w:r>
          </w:p>
        </w:tc>
        <w:tc>
          <w:tcPr>
            <w:tcW w:w="817" w:type="pct"/>
            <w:shd w:val="clear" w:color="auto" w:fill="auto"/>
            <w:tcMar>
              <w:top w:w="72" w:type="dxa"/>
              <w:left w:w="120" w:type="dxa"/>
              <w:bottom w:w="72" w:type="dxa"/>
              <w:right w:w="120" w:type="dxa"/>
            </w:tcMar>
            <w:vAlign w:val="center"/>
          </w:tcPr>
          <w:p w14:paraId="6CF28105" w14:textId="77777777" w:rsidR="00FD3618" w:rsidRPr="00820DCE" w:rsidRDefault="003D1DDF" w:rsidP="003D1DDF">
            <w:pPr>
              <w:jc w:val="center"/>
              <w:rPr>
                <w:rFonts w:ascii="Times New Roman" w:hAnsi="Times New Roman" w:cs="Times New Roman"/>
                <w:szCs w:val="21"/>
              </w:rPr>
            </w:pPr>
            <w:r w:rsidRPr="00820DCE">
              <w:rPr>
                <w:rFonts w:ascii="Times New Roman" w:hAnsi="Times New Roman" w:cs="Times New Roman"/>
                <w:szCs w:val="21"/>
              </w:rPr>
              <w:t xml:space="preserve">Axis parallel to </w:t>
            </w:r>
            <w:r w:rsidR="00FD3618" w:rsidRPr="00820DCE">
              <w:rPr>
                <w:rFonts w:ascii="Times New Roman" w:hAnsi="Times New Roman" w:cs="Times New Roman"/>
                <w:szCs w:val="21"/>
              </w:rPr>
              <w:t>X</w:t>
            </w:r>
            <w:r w:rsidRPr="00820DCE">
              <w:rPr>
                <w:rFonts w:ascii="Times New Roman" w:hAnsi="Times New Roman" w:cs="Times New Roman"/>
                <w:szCs w:val="21"/>
              </w:rPr>
              <w:t xml:space="preserve">, </w:t>
            </w:r>
            <w:r w:rsidR="00FD3618" w:rsidRPr="00820DCE">
              <w:rPr>
                <w:rFonts w:ascii="Times New Roman" w:hAnsi="Times New Roman" w:cs="Times New Roman"/>
                <w:szCs w:val="21"/>
              </w:rPr>
              <w:t>Y</w:t>
            </w:r>
            <w:r w:rsidRPr="00820DCE">
              <w:rPr>
                <w:rFonts w:ascii="Times New Roman" w:hAnsi="Times New Roman" w:cs="Times New Roman"/>
                <w:szCs w:val="21"/>
              </w:rPr>
              <w:t xml:space="preserve"> or </w:t>
            </w:r>
            <w:r w:rsidR="00FD3618" w:rsidRPr="00820DCE">
              <w:rPr>
                <w:rFonts w:ascii="Times New Roman" w:hAnsi="Times New Roman" w:cs="Times New Roman"/>
                <w:szCs w:val="21"/>
              </w:rPr>
              <w:t>Z</w:t>
            </w:r>
            <w:r w:rsidRPr="00820DCE">
              <w:rPr>
                <w:rFonts w:ascii="Times New Roman" w:hAnsi="Times New Roman" w:cs="Times New Roman"/>
                <w:szCs w:val="21"/>
              </w:rPr>
              <w:t xml:space="preserve"> axis</w:t>
            </w:r>
          </w:p>
        </w:tc>
        <w:tc>
          <w:tcPr>
            <w:tcW w:w="2155" w:type="pct"/>
            <w:shd w:val="clear" w:color="auto" w:fill="auto"/>
            <w:tcMar>
              <w:top w:w="72" w:type="dxa"/>
              <w:left w:w="120" w:type="dxa"/>
              <w:bottom w:w="72" w:type="dxa"/>
              <w:right w:w="120" w:type="dxa"/>
            </w:tcMar>
            <w:vAlign w:val="center"/>
          </w:tcPr>
          <w:p w14:paraId="2E4C7D2D" w14:textId="77777777" w:rsidR="00FD3618" w:rsidRPr="00820DCE" w:rsidRDefault="00FD3618" w:rsidP="008B538A">
            <w:pPr>
              <w:jc w:val="center"/>
              <w:rPr>
                <w:rFonts w:ascii="Times New Roman" w:hAnsi="Times New Roman" w:cs="Times New Roman"/>
                <w:szCs w:val="21"/>
              </w:rPr>
            </w:pPr>
            <w:r w:rsidRPr="00820DCE">
              <w:rPr>
                <w:rFonts w:ascii="Times New Roman" w:hAnsi="Times New Roman" w:cs="Times New Roman"/>
                <w:szCs w:val="21"/>
              </w:rPr>
              <w:t>Not supported in this release</w:t>
            </w:r>
          </w:p>
        </w:tc>
        <w:tc>
          <w:tcPr>
            <w:tcW w:w="974" w:type="pct"/>
            <w:shd w:val="clear" w:color="auto" w:fill="auto"/>
            <w:tcMar>
              <w:top w:w="72" w:type="dxa"/>
              <w:left w:w="120" w:type="dxa"/>
              <w:bottom w:w="72" w:type="dxa"/>
              <w:right w:w="120" w:type="dxa"/>
            </w:tcMar>
            <w:vAlign w:val="center"/>
          </w:tcPr>
          <w:p w14:paraId="476AF19A" w14:textId="77777777" w:rsidR="00FD3618" w:rsidRPr="00820DCE" w:rsidRDefault="00FD3618" w:rsidP="00D91EF6">
            <w:pPr>
              <w:jc w:val="center"/>
              <w:rPr>
                <w:rFonts w:ascii="Times New Roman" w:hAnsi="Times New Roman" w:cs="Times New Roman"/>
                <w:szCs w:val="21"/>
              </w:rPr>
            </w:pPr>
          </w:p>
        </w:tc>
      </w:tr>
      <w:tr w:rsidR="00FD3618" w:rsidRPr="00820DCE" w14:paraId="0CF96DB6" w14:textId="77777777" w:rsidTr="00FD3618">
        <w:trPr>
          <w:trHeight w:val="352"/>
          <w:jc w:val="center"/>
        </w:trPr>
        <w:tc>
          <w:tcPr>
            <w:tcW w:w="529" w:type="pct"/>
            <w:vAlign w:val="center"/>
          </w:tcPr>
          <w:p w14:paraId="2252E24E" w14:textId="14D1D4CA" w:rsidR="00FD3618" w:rsidRPr="00820DCE" w:rsidRDefault="00860ECD" w:rsidP="00D91EF6">
            <w:pPr>
              <w:jc w:val="center"/>
              <w:rPr>
                <w:rFonts w:ascii="Times New Roman" w:hAnsi="Times New Roman" w:cs="Times New Roman"/>
                <w:szCs w:val="21"/>
              </w:rPr>
            </w:pPr>
            <w:r w:rsidRPr="00820DCE">
              <w:rPr>
                <w:rFonts w:ascii="Times New Roman" w:hAnsi="Times New Roman" w:cs="Times New Roman"/>
                <w:szCs w:val="21"/>
              </w:rPr>
              <w:lastRenderedPageBreak/>
              <w:t>Cylinder/ Cone / Ellipsoid/ Hyperboloid /Paraboloid</w:t>
            </w:r>
          </w:p>
        </w:tc>
        <w:tc>
          <w:tcPr>
            <w:tcW w:w="525" w:type="pct"/>
            <w:shd w:val="clear" w:color="auto" w:fill="auto"/>
            <w:tcMar>
              <w:top w:w="72" w:type="dxa"/>
              <w:left w:w="120" w:type="dxa"/>
              <w:bottom w:w="72" w:type="dxa"/>
              <w:right w:w="120" w:type="dxa"/>
            </w:tcMar>
            <w:vAlign w:val="center"/>
          </w:tcPr>
          <w:p w14:paraId="60C0976F" w14:textId="77777777" w:rsidR="00FD3618" w:rsidRPr="00820DCE" w:rsidRDefault="00FD3618" w:rsidP="00D91EF6">
            <w:pPr>
              <w:jc w:val="center"/>
              <w:rPr>
                <w:rFonts w:ascii="Times New Roman" w:hAnsi="Times New Roman" w:cs="Times New Roman"/>
                <w:b/>
                <w:bCs/>
                <w:szCs w:val="21"/>
              </w:rPr>
            </w:pPr>
            <w:r w:rsidRPr="00820DCE">
              <w:rPr>
                <w:rFonts w:ascii="Times New Roman" w:hAnsi="Times New Roman" w:cs="Times New Roman"/>
                <w:b/>
                <w:bCs/>
                <w:szCs w:val="21"/>
              </w:rPr>
              <w:t>GQ</w:t>
            </w:r>
          </w:p>
        </w:tc>
        <w:tc>
          <w:tcPr>
            <w:tcW w:w="817" w:type="pct"/>
            <w:shd w:val="clear" w:color="auto" w:fill="auto"/>
            <w:tcMar>
              <w:top w:w="72" w:type="dxa"/>
              <w:left w:w="120" w:type="dxa"/>
              <w:bottom w:w="72" w:type="dxa"/>
              <w:right w:w="120" w:type="dxa"/>
            </w:tcMar>
            <w:vAlign w:val="center"/>
          </w:tcPr>
          <w:p w14:paraId="577E7A01" w14:textId="77777777" w:rsidR="0042036F" w:rsidRPr="00820DCE" w:rsidRDefault="003D1DDF" w:rsidP="003D1DDF">
            <w:pPr>
              <w:jc w:val="center"/>
              <w:rPr>
                <w:rFonts w:ascii="Times New Roman" w:hAnsi="Times New Roman" w:cs="Times New Roman"/>
                <w:szCs w:val="21"/>
              </w:rPr>
            </w:pPr>
            <w:r w:rsidRPr="00820DCE">
              <w:rPr>
                <w:rFonts w:ascii="Times New Roman" w:hAnsi="Times New Roman" w:cs="Times New Roman"/>
                <w:szCs w:val="21"/>
              </w:rPr>
              <w:t xml:space="preserve">Axis not parallel to </w:t>
            </w:r>
            <w:r w:rsidR="00FD3618" w:rsidRPr="00820DCE">
              <w:rPr>
                <w:rFonts w:ascii="Times New Roman" w:hAnsi="Times New Roman" w:cs="Times New Roman"/>
                <w:szCs w:val="21"/>
              </w:rPr>
              <w:t>X</w:t>
            </w:r>
            <w:r w:rsidRPr="00820DCE">
              <w:rPr>
                <w:rFonts w:ascii="Times New Roman" w:hAnsi="Times New Roman" w:cs="Times New Roman"/>
                <w:szCs w:val="21"/>
              </w:rPr>
              <w:t xml:space="preserve">, </w:t>
            </w:r>
            <w:r w:rsidR="00FD3618" w:rsidRPr="00820DCE">
              <w:rPr>
                <w:rFonts w:ascii="Times New Roman" w:hAnsi="Times New Roman" w:cs="Times New Roman"/>
                <w:szCs w:val="21"/>
              </w:rPr>
              <w:t>Y</w:t>
            </w:r>
            <w:r w:rsidRPr="00820DCE">
              <w:rPr>
                <w:rFonts w:ascii="Times New Roman" w:hAnsi="Times New Roman" w:cs="Times New Roman"/>
                <w:szCs w:val="21"/>
              </w:rPr>
              <w:t xml:space="preserve"> or </w:t>
            </w:r>
            <w:r w:rsidR="00FD3618" w:rsidRPr="00820DCE">
              <w:rPr>
                <w:rFonts w:ascii="Times New Roman" w:hAnsi="Times New Roman" w:cs="Times New Roman"/>
                <w:szCs w:val="21"/>
              </w:rPr>
              <w:t>Z axis</w:t>
            </w:r>
          </w:p>
        </w:tc>
        <w:tc>
          <w:tcPr>
            <w:tcW w:w="2155" w:type="pct"/>
            <w:shd w:val="clear" w:color="auto" w:fill="auto"/>
            <w:tcMar>
              <w:top w:w="72" w:type="dxa"/>
              <w:left w:w="120" w:type="dxa"/>
              <w:bottom w:w="72" w:type="dxa"/>
              <w:right w:w="120" w:type="dxa"/>
            </w:tcMar>
            <w:vAlign w:val="center"/>
          </w:tcPr>
          <w:p w14:paraId="2A1B5BCB" w14:textId="77777777" w:rsidR="00FD3618" w:rsidRPr="00820DCE" w:rsidRDefault="00FD3618" w:rsidP="00D91EF6">
            <w:pPr>
              <w:jc w:val="center"/>
              <w:rPr>
                <w:rFonts w:ascii="Times New Roman" w:hAnsi="Times New Roman" w:cs="Times New Roman"/>
                <w:szCs w:val="21"/>
              </w:rPr>
            </w:pPr>
            <w:r w:rsidRPr="00820DCE">
              <w:rPr>
                <w:rFonts w:ascii="Times New Roman" w:hAnsi="Times New Roman" w:cs="Times New Roman"/>
                <w:szCs w:val="21"/>
              </w:rPr>
              <w:t>Not supported in this release</w:t>
            </w:r>
          </w:p>
        </w:tc>
        <w:tc>
          <w:tcPr>
            <w:tcW w:w="974" w:type="pct"/>
            <w:shd w:val="clear" w:color="auto" w:fill="auto"/>
            <w:tcMar>
              <w:top w:w="72" w:type="dxa"/>
              <w:left w:w="120" w:type="dxa"/>
              <w:bottom w:w="72" w:type="dxa"/>
              <w:right w:w="120" w:type="dxa"/>
            </w:tcMar>
            <w:vAlign w:val="center"/>
          </w:tcPr>
          <w:p w14:paraId="769D5601" w14:textId="77777777" w:rsidR="00FD3618" w:rsidRPr="00820DCE" w:rsidRDefault="00FD3618" w:rsidP="00D91EF6">
            <w:pPr>
              <w:jc w:val="center"/>
              <w:rPr>
                <w:rFonts w:ascii="Times New Roman" w:hAnsi="Times New Roman" w:cs="Times New Roman"/>
                <w:szCs w:val="21"/>
              </w:rPr>
            </w:pPr>
          </w:p>
        </w:tc>
      </w:tr>
      <w:tr w:rsidR="00FD3618" w:rsidRPr="00820DCE" w14:paraId="4D828028" w14:textId="77777777" w:rsidTr="00FD3618">
        <w:trPr>
          <w:trHeight w:val="352"/>
          <w:jc w:val="center"/>
        </w:trPr>
        <w:tc>
          <w:tcPr>
            <w:tcW w:w="529" w:type="pct"/>
            <w:vMerge w:val="restart"/>
            <w:vAlign w:val="center"/>
          </w:tcPr>
          <w:p w14:paraId="57F290A5" w14:textId="50DD1117" w:rsidR="00FD3618" w:rsidRPr="00820DCE" w:rsidRDefault="00860ECD" w:rsidP="00E031FD">
            <w:pPr>
              <w:jc w:val="center"/>
              <w:rPr>
                <w:rFonts w:ascii="Times New Roman" w:hAnsi="Times New Roman" w:cs="Times New Roman"/>
                <w:szCs w:val="21"/>
              </w:rPr>
            </w:pPr>
            <w:r w:rsidRPr="00820DCE">
              <w:rPr>
                <w:rFonts w:ascii="Times New Roman" w:hAnsi="Times New Roman" w:cs="Times New Roman"/>
                <w:szCs w:val="21"/>
              </w:rPr>
              <w:t>Elliptical/Circular torus</w:t>
            </w:r>
          </w:p>
        </w:tc>
        <w:tc>
          <w:tcPr>
            <w:tcW w:w="525" w:type="pct"/>
            <w:shd w:val="clear" w:color="auto" w:fill="auto"/>
            <w:tcMar>
              <w:top w:w="72" w:type="dxa"/>
              <w:left w:w="120" w:type="dxa"/>
              <w:bottom w:w="72" w:type="dxa"/>
              <w:right w:w="120" w:type="dxa"/>
            </w:tcMar>
            <w:vAlign w:val="center"/>
          </w:tcPr>
          <w:p w14:paraId="0FA3E642" w14:textId="77777777" w:rsidR="00FD3618" w:rsidRPr="00820DCE" w:rsidRDefault="00FD3618" w:rsidP="00D91EF6">
            <w:pPr>
              <w:jc w:val="center"/>
              <w:rPr>
                <w:rFonts w:ascii="Times New Roman" w:hAnsi="Times New Roman" w:cs="Times New Roman"/>
                <w:b/>
                <w:bCs/>
                <w:szCs w:val="21"/>
              </w:rPr>
            </w:pPr>
            <w:r w:rsidRPr="00820DCE">
              <w:rPr>
                <w:rFonts w:ascii="Times New Roman" w:hAnsi="Times New Roman" w:cs="Times New Roman"/>
                <w:b/>
                <w:bCs/>
                <w:szCs w:val="21"/>
              </w:rPr>
              <w:t>TX</w:t>
            </w:r>
          </w:p>
        </w:tc>
        <w:tc>
          <w:tcPr>
            <w:tcW w:w="817" w:type="pct"/>
            <w:shd w:val="clear" w:color="auto" w:fill="auto"/>
            <w:tcMar>
              <w:top w:w="72" w:type="dxa"/>
              <w:left w:w="120" w:type="dxa"/>
              <w:bottom w:w="72" w:type="dxa"/>
              <w:right w:w="120" w:type="dxa"/>
            </w:tcMar>
            <w:vAlign w:val="center"/>
          </w:tcPr>
          <w:p w14:paraId="1DC51D10" w14:textId="77777777" w:rsidR="00FD3618" w:rsidRPr="00820DCE" w:rsidRDefault="0042036F" w:rsidP="00D91EF6">
            <w:pPr>
              <w:jc w:val="center"/>
              <w:rPr>
                <w:rFonts w:ascii="Times New Roman" w:hAnsi="Times New Roman" w:cs="Times New Roman"/>
                <w:szCs w:val="21"/>
              </w:rPr>
            </w:pPr>
            <w:r w:rsidRPr="00820DCE">
              <w:rPr>
                <w:rFonts w:ascii="Times New Roman" w:hAnsi="Times New Roman" w:cs="Times New Roman"/>
                <w:szCs w:val="21"/>
              </w:rPr>
              <w:t>P</w:t>
            </w:r>
            <w:r w:rsidR="00FD3618" w:rsidRPr="00820DCE">
              <w:rPr>
                <w:rFonts w:ascii="Times New Roman" w:hAnsi="Times New Roman" w:cs="Times New Roman"/>
                <w:szCs w:val="21"/>
              </w:rPr>
              <w:t>arallel to X axis</w:t>
            </w:r>
          </w:p>
        </w:tc>
        <w:tc>
          <w:tcPr>
            <w:tcW w:w="2155" w:type="pct"/>
            <w:shd w:val="clear" w:color="auto" w:fill="auto"/>
            <w:tcMar>
              <w:top w:w="72" w:type="dxa"/>
              <w:left w:w="120" w:type="dxa"/>
              <w:bottom w:w="72" w:type="dxa"/>
              <w:right w:w="120" w:type="dxa"/>
            </w:tcMar>
            <w:vAlign w:val="center"/>
          </w:tcPr>
          <w:p w14:paraId="2DF8B34C" w14:textId="77777777" w:rsidR="00FD3618" w:rsidRPr="00820DCE" w:rsidRDefault="00FD3618" w:rsidP="00D91EF6">
            <w:pPr>
              <w:jc w:val="center"/>
              <w:rPr>
                <w:rFonts w:ascii="Times New Roman" w:hAnsi="Times New Roman" w:cs="Times New Roman"/>
                <w:szCs w:val="21"/>
              </w:rPr>
            </w:pPr>
            <w:r w:rsidRPr="00820DCE">
              <w:rPr>
                <w:rFonts w:ascii="Times New Roman" w:hAnsi="Times New Roman" w:cs="Times New Roman"/>
                <w:szCs w:val="21"/>
              </w:rPr>
              <w:t>Not supported in this release</w:t>
            </w:r>
          </w:p>
        </w:tc>
        <w:tc>
          <w:tcPr>
            <w:tcW w:w="974" w:type="pct"/>
            <w:shd w:val="clear" w:color="auto" w:fill="auto"/>
            <w:tcMar>
              <w:top w:w="72" w:type="dxa"/>
              <w:left w:w="120" w:type="dxa"/>
              <w:bottom w:w="72" w:type="dxa"/>
              <w:right w:w="120" w:type="dxa"/>
            </w:tcMar>
            <w:vAlign w:val="center"/>
          </w:tcPr>
          <w:p w14:paraId="39034533" w14:textId="77777777" w:rsidR="00FD3618" w:rsidRPr="00820DCE" w:rsidRDefault="00FD3618" w:rsidP="00D91EF6">
            <w:pPr>
              <w:jc w:val="center"/>
              <w:rPr>
                <w:rFonts w:ascii="Times New Roman" w:hAnsi="Times New Roman" w:cs="Times New Roman"/>
                <w:szCs w:val="21"/>
              </w:rPr>
            </w:pPr>
          </w:p>
        </w:tc>
      </w:tr>
      <w:tr w:rsidR="00FD3618" w:rsidRPr="00820DCE" w14:paraId="0AB772F7" w14:textId="77777777" w:rsidTr="00FD3618">
        <w:trPr>
          <w:trHeight w:val="352"/>
          <w:jc w:val="center"/>
        </w:trPr>
        <w:tc>
          <w:tcPr>
            <w:tcW w:w="529" w:type="pct"/>
            <w:vMerge/>
            <w:vAlign w:val="center"/>
          </w:tcPr>
          <w:p w14:paraId="227B5513" w14:textId="77777777" w:rsidR="00FD3618" w:rsidRPr="00820DCE" w:rsidRDefault="00FD3618"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707B8BDF" w14:textId="77777777" w:rsidR="00FD3618" w:rsidRPr="00820DCE" w:rsidRDefault="00FD3618" w:rsidP="00D91EF6">
            <w:pPr>
              <w:jc w:val="center"/>
              <w:rPr>
                <w:rFonts w:ascii="Times New Roman" w:hAnsi="Times New Roman" w:cs="Times New Roman"/>
                <w:b/>
                <w:bCs/>
                <w:szCs w:val="21"/>
              </w:rPr>
            </w:pPr>
            <w:r w:rsidRPr="00820DCE">
              <w:rPr>
                <w:rFonts w:ascii="Times New Roman" w:hAnsi="Times New Roman" w:cs="Times New Roman"/>
                <w:b/>
                <w:bCs/>
                <w:szCs w:val="21"/>
              </w:rPr>
              <w:t>TY</w:t>
            </w:r>
          </w:p>
        </w:tc>
        <w:tc>
          <w:tcPr>
            <w:tcW w:w="817" w:type="pct"/>
            <w:shd w:val="clear" w:color="auto" w:fill="auto"/>
            <w:tcMar>
              <w:top w:w="72" w:type="dxa"/>
              <w:left w:w="120" w:type="dxa"/>
              <w:bottom w:w="72" w:type="dxa"/>
              <w:right w:w="120" w:type="dxa"/>
            </w:tcMar>
            <w:vAlign w:val="center"/>
          </w:tcPr>
          <w:p w14:paraId="4EB1DF46" w14:textId="77777777" w:rsidR="00FD3618" w:rsidRPr="00820DCE" w:rsidRDefault="0042036F" w:rsidP="00D91EF6">
            <w:pPr>
              <w:jc w:val="center"/>
              <w:rPr>
                <w:rFonts w:ascii="Times New Roman" w:hAnsi="Times New Roman" w:cs="Times New Roman"/>
                <w:szCs w:val="21"/>
              </w:rPr>
            </w:pPr>
            <w:r w:rsidRPr="00820DCE">
              <w:rPr>
                <w:rFonts w:ascii="Times New Roman" w:hAnsi="Times New Roman" w:cs="Times New Roman"/>
                <w:szCs w:val="21"/>
              </w:rPr>
              <w:t>P</w:t>
            </w:r>
            <w:r w:rsidR="00FD3618" w:rsidRPr="00820DCE">
              <w:rPr>
                <w:rFonts w:ascii="Times New Roman" w:hAnsi="Times New Roman" w:cs="Times New Roman"/>
                <w:szCs w:val="21"/>
              </w:rPr>
              <w:t>arallel to Y axis</w:t>
            </w:r>
          </w:p>
        </w:tc>
        <w:tc>
          <w:tcPr>
            <w:tcW w:w="2155" w:type="pct"/>
            <w:shd w:val="clear" w:color="auto" w:fill="auto"/>
            <w:tcMar>
              <w:top w:w="72" w:type="dxa"/>
              <w:left w:w="120" w:type="dxa"/>
              <w:bottom w:w="72" w:type="dxa"/>
              <w:right w:w="120" w:type="dxa"/>
            </w:tcMar>
            <w:vAlign w:val="center"/>
          </w:tcPr>
          <w:p w14:paraId="18CF649D" w14:textId="77777777" w:rsidR="00FD3618" w:rsidRPr="00820DCE" w:rsidRDefault="00FD3618" w:rsidP="00D91EF6">
            <w:pPr>
              <w:jc w:val="center"/>
              <w:rPr>
                <w:rFonts w:ascii="Times New Roman" w:hAnsi="Times New Roman" w:cs="Times New Roman"/>
                <w:szCs w:val="21"/>
              </w:rPr>
            </w:pPr>
            <w:r w:rsidRPr="00820DCE">
              <w:rPr>
                <w:rFonts w:ascii="Times New Roman" w:hAnsi="Times New Roman" w:cs="Times New Roman"/>
                <w:szCs w:val="21"/>
              </w:rPr>
              <w:t>Not supported in this release</w:t>
            </w:r>
          </w:p>
        </w:tc>
        <w:tc>
          <w:tcPr>
            <w:tcW w:w="974" w:type="pct"/>
            <w:shd w:val="clear" w:color="auto" w:fill="auto"/>
            <w:tcMar>
              <w:top w:w="72" w:type="dxa"/>
              <w:left w:w="120" w:type="dxa"/>
              <w:bottom w:w="72" w:type="dxa"/>
              <w:right w:w="120" w:type="dxa"/>
            </w:tcMar>
            <w:vAlign w:val="center"/>
          </w:tcPr>
          <w:p w14:paraId="675388E4" w14:textId="77777777" w:rsidR="00FD3618" w:rsidRPr="00820DCE" w:rsidRDefault="00FD3618" w:rsidP="00D91EF6">
            <w:pPr>
              <w:jc w:val="center"/>
              <w:rPr>
                <w:rFonts w:ascii="Times New Roman" w:hAnsi="Times New Roman" w:cs="Times New Roman"/>
                <w:szCs w:val="21"/>
              </w:rPr>
            </w:pPr>
          </w:p>
        </w:tc>
      </w:tr>
      <w:tr w:rsidR="00FD3618" w:rsidRPr="00820DCE" w14:paraId="5BADB8EC" w14:textId="77777777" w:rsidTr="00FD3618">
        <w:trPr>
          <w:trHeight w:val="352"/>
          <w:jc w:val="center"/>
        </w:trPr>
        <w:tc>
          <w:tcPr>
            <w:tcW w:w="529" w:type="pct"/>
            <w:vMerge/>
            <w:vAlign w:val="center"/>
          </w:tcPr>
          <w:p w14:paraId="3AC222EE" w14:textId="77777777" w:rsidR="00FD3618" w:rsidRPr="00820DCE" w:rsidRDefault="00FD3618" w:rsidP="00D91EF6">
            <w:pPr>
              <w:jc w:val="center"/>
              <w:rPr>
                <w:rFonts w:ascii="Times New Roman" w:hAnsi="Times New Roman" w:cs="Times New Roman"/>
                <w:szCs w:val="21"/>
              </w:rPr>
            </w:pPr>
          </w:p>
        </w:tc>
        <w:tc>
          <w:tcPr>
            <w:tcW w:w="525" w:type="pct"/>
            <w:shd w:val="clear" w:color="auto" w:fill="auto"/>
            <w:tcMar>
              <w:top w:w="72" w:type="dxa"/>
              <w:left w:w="120" w:type="dxa"/>
              <w:bottom w:w="72" w:type="dxa"/>
              <w:right w:w="120" w:type="dxa"/>
            </w:tcMar>
            <w:vAlign w:val="center"/>
          </w:tcPr>
          <w:p w14:paraId="44C2DCF4" w14:textId="77777777" w:rsidR="00FD3618" w:rsidRPr="00820DCE" w:rsidRDefault="00FD3618" w:rsidP="00D91EF6">
            <w:pPr>
              <w:jc w:val="center"/>
              <w:rPr>
                <w:rFonts w:ascii="Times New Roman" w:hAnsi="Times New Roman" w:cs="Times New Roman"/>
                <w:b/>
                <w:bCs/>
                <w:szCs w:val="21"/>
              </w:rPr>
            </w:pPr>
            <w:r w:rsidRPr="00820DCE">
              <w:rPr>
                <w:rFonts w:ascii="Times New Roman" w:hAnsi="Times New Roman" w:cs="Times New Roman"/>
                <w:b/>
                <w:bCs/>
                <w:szCs w:val="21"/>
              </w:rPr>
              <w:t>TZ</w:t>
            </w:r>
          </w:p>
        </w:tc>
        <w:tc>
          <w:tcPr>
            <w:tcW w:w="817" w:type="pct"/>
            <w:shd w:val="clear" w:color="auto" w:fill="auto"/>
            <w:tcMar>
              <w:top w:w="72" w:type="dxa"/>
              <w:left w:w="120" w:type="dxa"/>
              <w:bottom w:w="72" w:type="dxa"/>
              <w:right w:w="120" w:type="dxa"/>
            </w:tcMar>
            <w:vAlign w:val="center"/>
          </w:tcPr>
          <w:p w14:paraId="02A343FA" w14:textId="77777777" w:rsidR="00FD3618" w:rsidRPr="00820DCE" w:rsidRDefault="0042036F" w:rsidP="00D91EF6">
            <w:pPr>
              <w:jc w:val="center"/>
              <w:rPr>
                <w:rFonts w:ascii="Times New Roman" w:hAnsi="Times New Roman" w:cs="Times New Roman"/>
                <w:szCs w:val="21"/>
              </w:rPr>
            </w:pPr>
            <w:r w:rsidRPr="00820DCE">
              <w:rPr>
                <w:rFonts w:ascii="Times New Roman" w:hAnsi="Times New Roman" w:cs="Times New Roman"/>
                <w:szCs w:val="21"/>
              </w:rPr>
              <w:t>P</w:t>
            </w:r>
            <w:r w:rsidR="00FD3618" w:rsidRPr="00820DCE">
              <w:rPr>
                <w:rFonts w:ascii="Times New Roman" w:hAnsi="Times New Roman" w:cs="Times New Roman"/>
                <w:szCs w:val="21"/>
              </w:rPr>
              <w:t>arallel to Z axis</w:t>
            </w:r>
          </w:p>
        </w:tc>
        <w:tc>
          <w:tcPr>
            <w:tcW w:w="2155" w:type="pct"/>
            <w:shd w:val="clear" w:color="auto" w:fill="auto"/>
            <w:tcMar>
              <w:top w:w="72" w:type="dxa"/>
              <w:left w:w="120" w:type="dxa"/>
              <w:bottom w:w="72" w:type="dxa"/>
              <w:right w:w="120" w:type="dxa"/>
            </w:tcMar>
            <w:vAlign w:val="center"/>
          </w:tcPr>
          <w:p w14:paraId="4C737E4C" w14:textId="77777777" w:rsidR="00FD3618" w:rsidRPr="00820DCE" w:rsidRDefault="00FD3618" w:rsidP="00D91EF6">
            <w:pPr>
              <w:jc w:val="center"/>
              <w:rPr>
                <w:rFonts w:ascii="Times New Roman" w:hAnsi="Times New Roman" w:cs="Times New Roman"/>
                <w:szCs w:val="21"/>
              </w:rPr>
            </w:pPr>
            <w:r w:rsidRPr="00820DCE">
              <w:rPr>
                <w:rFonts w:ascii="Times New Roman" w:hAnsi="Times New Roman" w:cs="Times New Roman"/>
                <w:szCs w:val="21"/>
              </w:rPr>
              <w:t>Not supported in this release</w:t>
            </w:r>
          </w:p>
        </w:tc>
        <w:tc>
          <w:tcPr>
            <w:tcW w:w="974" w:type="pct"/>
            <w:shd w:val="clear" w:color="auto" w:fill="auto"/>
            <w:tcMar>
              <w:top w:w="72" w:type="dxa"/>
              <w:left w:w="120" w:type="dxa"/>
              <w:bottom w:w="72" w:type="dxa"/>
              <w:right w:w="120" w:type="dxa"/>
            </w:tcMar>
            <w:vAlign w:val="center"/>
          </w:tcPr>
          <w:p w14:paraId="05C11776" w14:textId="77777777" w:rsidR="00FD3618" w:rsidRPr="00820DCE" w:rsidRDefault="00FD3618" w:rsidP="00D91EF6">
            <w:pPr>
              <w:jc w:val="center"/>
              <w:rPr>
                <w:rFonts w:ascii="Times New Roman" w:hAnsi="Times New Roman" w:cs="Times New Roman"/>
                <w:szCs w:val="21"/>
              </w:rPr>
            </w:pPr>
          </w:p>
        </w:tc>
      </w:tr>
    </w:tbl>
    <w:p w14:paraId="329C1246" w14:textId="77777777" w:rsidR="00B16D6D" w:rsidRPr="00FE4FCB" w:rsidRDefault="00B16D6D" w:rsidP="00B16D6D">
      <w:pPr>
        <w:pStyle w:val="2"/>
        <w:spacing w:before="120"/>
        <w:rPr>
          <w:rFonts w:ascii="Times New Roman" w:hAnsi="Times New Roman" w:cs="Times New Roman"/>
        </w:rPr>
      </w:pPr>
      <w:bookmarkStart w:id="20" w:name="_Toc324011615"/>
      <w:bookmarkStart w:id="21" w:name="_Toc335658104"/>
      <w:bookmarkStart w:id="22" w:name="_Toc369335185"/>
      <w:r w:rsidRPr="00FE4FCB">
        <w:rPr>
          <w:rFonts w:ascii="Times New Roman" w:hAnsi="Times New Roman" w:cs="Times New Roman"/>
        </w:rPr>
        <w:t>3.2</w:t>
      </w:r>
      <w:r w:rsidR="00D5138D" w:rsidRPr="00FE4FCB">
        <w:rPr>
          <w:rFonts w:ascii="Times New Roman" w:hAnsi="Times New Roman" w:cs="Times New Roman"/>
        </w:rPr>
        <w:t xml:space="preserve"> </w:t>
      </w:r>
      <w:r w:rsidR="00E66620" w:rsidRPr="00FE4FCB">
        <w:rPr>
          <w:rFonts w:ascii="Times New Roman" w:hAnsi="Times New Roman" w:cs="Times New Roman"/>
        </w:rPr>
        <w:t>C</w:t>
      </w:r>
      <w:r w:rsidRPr="00FE4FCB">
        <w:rPr>
          <w:rFonts w:ascii="Times New Roman" w:hAnsi="Times New Roman" w:cs="Times New Roman"/>
        </w:rPr>
        <w:t>ell</w:t>
      </w:r>
      <w:bookmarkEnd w:id="20"/>
      <w:bookmarkEnd w:id="21"/>
      <w:bookmarkEnd w:id="22"/>
    </w:p>
    <w:p w14:paraId="2875C76C" w14:textId="77777777" w:rsidR="0001082B" w:rsidRPr="00F65F5B" w:rsidRDefault="0001082B" w:rsidP="0001082B">
      <w:pPr>
        <w:rPr>
          <w:rFonts w:ascii="Times New Roman" w:hAnsi="Times New Roman" w:cs="Times New Roman"/>
          <w:szCs w:val="21"/>
        </w:rPr>
      </w:pPr>
      <w:r w:rsidRPr="00F65F5B">
        <w:rPr>
          <w:rFonts w:ascii="Times New Roman" w:hAnsi="Times New Roman" w:cs="Times New Roman"/>
          <w:szCs w:val="21"/>
        </w:rPr>
        <w:t>The definition method of input cards for cells is:</w:t>
      </w:r>
    </w:p>
    <w:p w14:paraId="4970325B" w14:textId="77777777" w:rsidR="00B16D6D" w:rsidRPr="00F65F5B" w:rsidRDefault="00B16D6D" w:rsidP="00B16D6D">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522"/>
      </w:tblGrid>
      <w:tr w:rsidR="00B16D6D" w:rsidRPr="00F65F5B" w14:paraId="2E7F73FF" w14:textId="77777777" w:rsidTr="0001082B">
        <w:tc>
          <w:tcPr>
            <w:tcW w:w="8522" w:type="dxa"/>
          </w:tcPr>
          <w:p w14:paraId="7048A8C5" w14:textId="77777777" w:rsidR="00B16D6D" w:rsidRPr="00F65F5B" w:rsidRDefault="00B16D6D" w:rsidP="007E2E96">
            <w:pPr>
              <w:pStyle w:val="a9"/>
              <w:rPr>
                <w:rFonts w:cs="Times New Roman"/>
                <w:sz w:val="21"/>
                <w:szCs w:val="21"/>
              </w:rPr>
            </w:pPr>
            <w:r w:rsidRPr="00F65F5B">
              <w:rPr>
                <w:rFonts w:cs="Times New Roman"/>
                <w:sz w:val="21"/>
                <w:szCs w:val="21"/>
              </w:rPr>
              <w:t>Cell  &lt;id&gt;  {</w:t>
            </w:r>
            <w:r w:rsidR="007E2E96" w:rsidRPr="00F65F5B">
              <w:rPr>
                <w:rFonts w:cs="Times New Roman"/>
                <w:sz w:val="21"/>
                <w:szCs w:val="21"/>
              </w:rPr>
              <w:t>surf_bool_</w:t>
            </w:r>
            <w:r w:rsidRPr="00F65F5B">
              <w:rPr>
                <w:rFonts w:cs="Times New Roman"/>
                <w:sz w:val="21"/>
                <w:szCs w:val="21"/>
              </w:rPr>
              <w:t>definition}  [</w:t>
            </w:r>
            <w:r w:rsidR="007E2E96" w:rsidRPr="00F65F5B">
              <w:rPr>
                <w:rFonts w:cs="Times New Roman"/>
                <w:sz w:val="21"/>
                <w:szCs w:val="21"/>
              </w:rPr>
              <w:t>cell_info</w:t>
            </w:r>
            <w:r w:rsidRPr="00F65F5B">
              <w:rPr>
                <w:rFonts w:cs="Times New Roman"/>
                <w:sz w:val="21"/>
                <w:szCs w:val="21"/>
              </w:rPr>
              <w:t>]</w:t>
            </w:r>
          </w:p>
        </w:tc>
      </w:tr>
    </w:tbl>
    <w:p w14:paraId="6A91BCCD" w14:textId="77777777" w:rsidR="0001082B" w:rsidRPr="00F65F5B" w:rsidRDefault="0001082B" w:rsidP="0001082B">
      <w:pPr>
        <w:rPr>
          <w:rFonts w:ascii="Times New Roman" w:hAnsi="Times New Roman" w:cs="Times New Roman"/>
          <w:szCs w:val="21"/>
        </w:rPr>
      </w:pPr>
      <w:r w:rsidRPr="00F65F5B">
        <w:rPr>
          <w:rFonts w:ascii="Times New Roman" w:hAnsi="Times New Roman" w:cs="Times New Roman"/>
          <w:szCs w:val="21"/>
        </w:rPr>
        <w:t>In which,</w:t>
      </w:r>
    </w:p>
    <w:p w14:paraId="7404E308" w14:textId="77777777" w:rsidR="0001082B" w:rsidRPr="00F65F5B" w:rsidRDefault="0001082B" w:rsidP="0001082B">
      <w:pPr>
        <w:pStyle w:val="a4"/>
        <w:numPr>
          <w:ilvl w:val="0"/>
          <w:numId w:val="2"/>
        </w:numPr>
        <w:spacing w:line="360" w:lineRule="auto"/>
        <w:ind w:firstLineChars="0"/>
        <w:rPr>
          <w:rFonts w:cs="Times New Roman"/>
          <w:sz w:val="21"/>
          <w:szCs w:val="21"/>
        </w:rPr>
      </w:pPr>
      <w:r w:rsidRPr="00F65F5B">
        <w:rPr>
          <w:rFonts w:cs="Times New Roman"/>
          <w:b/>
          <w:sz w:val="21"/>
          <w:szCs w:val="21"/>
        </w:rPr>
        <w:t>Cell</w:t>
      </w:r>
      <w:r w:rsidRPr="00F65F5B">
        <w:rPr>
          <w:rFonts w:cs="Times New Roman"/>
          <w:sz w:val="21"/>
          <w:szCs w:val="21"/>
        </w:rPr>
        <w:t xml:space="preserve"> is the key word of the input cards for surfaces</w:t>
      </w:r>
    </w:p>
    <w:p w14:paraId="7A868C95" w14:textId="77777777" w:rsidR="0001082B" w:rsidRPr="00F65F5B" w:rsidRDefault="00D8305C" w:rsidP="0001082B">
      <w:pPr>
        <w:pStyle w:val="a4"/>
        <w:numPr>
          <w:ilvl w:val="0"/>
          <w:numId w:val="2"/>
        </w:numPr>
        <w:spacing w:line="360" w:lineRule="auto"/>
        <w:ind w:firstLineChars="0"/>
        <w:rPr>
          <w:rFonts w:cs="Times New Roman"/>
          <w:sz w:val="21"/>
          <w:szCs w:val="21"/>
        </w:rPr>
      </w:pPr>
      <w:r w:rsidRPr="00F65F5B">
        <w:rPr>
          <w:rFonts w:cs="Times New Roman"/>
          <w:b/>
          <w:sz w:val="21"/>
          <w:szCs w:val="21"/>
        </w:rPr>
        <w:t>i</w:t>
      </w:r>
      <w:r w:rsidR="0001082B" w:rsidRPr="00F65F5B">
        <w:rPr>
          <w:rFonts w:cs="Times New Roman"/>
          <w:b/>
          <w:sz w:val="21"/>
          <w:szCs w:val="21"/>
        </w:rPr>
        <w:t xml:space="preserve">d </w:t>
      </w:r>
      <w:r w:rsidR="0001082B" w:rsidRPr="00F65F5B">
        <w:rPr>
          <w:rFonts w:cs="Times New Roman"/>
          <w:sz w:val="21"/>
          <w:szCs w:val="21"/>
        </w:rPr>
        <w:t xml:space="preserve">is the identifier of </w:t>
      </w:r>
      <w:r w:rsidRPr="00F65F5B">
        <w:rPr>
          <w:rFonts w:cs="Times New Roman"/>
          <w:sz w:val="21"/>
          <w:szCs w:val="21"/>
        </w:rPr>
        <w:t>cell</w:t>
      </w:r>
      <w:r w:rsidR="0001082B" w:rsidRPr="00F65F5B">
        <w:rPr>
          <w:rFonts w:cs="Times New Roman"/>
          <w:sz w:val="21"/>
          <w:szCs w:val="21"/>
        </w:rPr>
        <w:t>s, unique positive integers are required.</w:t>
      </w:r>
    </w:p>
    <w:p w14:paraId="16CC38E0" w14:textId="4A828DFF" w:rsidR="007E2E96" w:rsidRPr="00F65F5B" w:rsidRDefault="007E2E96" w:rsidP="00E35CCF">
      <w:pPr>
        <w:pStyle w:val="a4"/>
        <w:numPr>
          <w:ilvl w:val="0"/>
          <w:numId w:val="2"/>
        </w:numPr>
        <w:spacing w:line="360" w:lineRule="auto"/>
        <w:ind w:firstLineChars="0"/>
        <w:rPr>
          <w:rFonts w:cs="Times New Roman"/>
          <w:sz w:val="21"/>
          <w:szCs w:val="21"/>
        </w:rPr>
      </w:pPr>
      <w:r w:rsidRPr="00F65F5B">
        <w:rPr>
          <w:rFonts w:cs="Times New Roman"/>
          <w:b/>
          <w:sz w:val="21"/>
          <w:szCs w:val="21"/>
        </w:rPr>
        <w:t>surf_bool_</w:t>
      </w:r>
      <w:r w:rsidR="00B16D6D" w:rsidRPr="00F65F5B">
        <w:rPr>
          <w:rFonts w:cs="Times New Roman"/>
          <w:b/>
          <w:sz w:val="21"/>
          <w:szCs w:val="21"/>
        </w:rPr>
        <w:t>definition</w:t>
      </w:r>
      <w:r w:rsidRPr="00F65F5B">
        <w:rPr>
          <w:rFonts w:cs="Times New Roman"/>
          <w:b/>
          <w:sz w:val="21"/>
          <w:szCs w:val="21"/>
        </w:rPr>
        <w:t xml:space="preserve"> </w:t>
      </w:r>
      <w:r w:rsidRPr="00F65F5B">
        <w:rPr>
          <w:rFonts w:cs="Times New Roman"/>
          <w:sz w:val="21"/>
          <w:szCs w:val="21"/>
        </w:rPr>
        <w:t>means the bool definition for the surface of a cell</w:t>
      </w:r>
      <w:r w:rsidR="00E24BB0" w:rsidRPr="00F65F5B">
        <w:rPr>
          <w:rFonts w:cs="Times New Roman"/>
          <w:sz w:val="21"/>
          <w:szCs w:val="21"/>
        </w:rPr>
        <w:t>, consisting of the surface with direction and boolean operators.</w:t>
      </w:r>
      <w:r w:rsidR="00E35CCF" w:rsidRPr="00F65F5B">
        <w:rPr>
          <w:rFonts w:cs="Times New Roman"/>
          <w:sz w:val="21"/>
          <w:szCs w:val="21"/>
        </w:rPr>
        <w:t xml:space="preserve"> </w:t>
      </w:r>
      <w:r w:rsidR="00E35CCF" w:rsidRPr="00F65F5B">
        <w:rPr>
          <w:rFonts w:cs="Times New Roman"/>
          <w:b/>
          <w:sz w:val="21"/>
          <w:szCs w:val="21"/>
        </w:rPr>
        <w:t xml:space="preserve">cell_info </w:t>
      </w:r>
      <w:r w:rsidR="00E35CCF" w:rsidRPr="00F65F5B">
        <w:rPr>
          <w:rFonts w:cs="Times New Roman"/>
          <w:sz w:val="21"/>
          <w:szCs w:val="21"/>
        </w:rPr>
        <w:t xml:space="preserve">defines the other information related to this cell. Both of </w:t>
      </w:r>
      <w:r w:rsidR="00067294" w:rsidRPr="00F65F5B">
        <w:rPr>
          <w:rFonts w:cs="Times New Roman"/>
          <w:b/>
          <w:sz w:val="21"/>
          <w:szCs w:val="21"/>
        </w:rPr>
        <w:t>surf_bool_definition</w:t>
      </w:r>
      <w:r w:rsidR="00067294" w:rsidRPr="00F65F5B" w:rsidDel="00A044CC">
        <w:rPr>
          <w:rFonts w:cs="Times New Roman"/>
          <w:sz w:val="21"/>
          <w:szCs w:val="21"/>
        </w:rPr>
        <w:t xml:space="preserve"> </w:t>
      </w:r>
      <w:r w:rsidR="00067294">
        <w:rPr>
          <w:rFonts w:cs="Times New Roman"/>
          <w:sz w:val="21"/>
          <w:szCs w:val="21"/>
        </w:rPr>
        <w:t xml:space="preserve">and </w:t>
      </w:r>
      <w:r w:rsidR="00067294" w:rsidRPr="00F65F5B">
        <w:rPr>
          <w:rFonts w:cs="Times New Roman"/>
          <w:b/>
          <w:sz w:val="21"/>
          <w:szCs w:val="21"/>
        </w:rPr>
        <w:t>cell_info</w:t>
      </w:r>
      <w:r w:rsidR="00E35CCF" w:rsidRPr="00F65F5B">
        <w:rPr>
          <w:rFonts w:cs="Times New Roman"/>
          <w:sz w:val="21"/>
          <w:szCs w:val="21"/>
        </w:rPr>
        <w:t xml:space="preserve"> will be illustrated in the following.</w:t>
      </w:r>
    </w:p>
    <w:p w14:paraId="33AEAFE2" w14:textId="77777777" w:rsidR="00001F7B" w:rsidRPr="00FE4FCB" w:rsidRDefault="00001F7B" w:rsidP="00001F7B">
      <w:pPr>
        <w:rPr>
          <w:rFonts w:ascii="Times New Roman" w:hAnsi="Times New Roman" w:cs="Times New Roman"/>
        </w:rPr>
      </w:pPr>
    </w:p>
    <w:p w14:paraId="4F9E4805" w14:textId="77777777" w:rsidR="00FE3A12" w:rsidRPr="00FE4FCB" w:rsidRDefault="00E35CCF" w:rsidP="00E35CCF">
      <w:pPr>
        <w:pStyle w:val="3"/>
        <w:rPr>
          <w:rFonts w:ascii="Times New Roman" w:hAnsi="Times New Roman" w:cs="Times New Roman"/>
          <w:sz w:val="30"/>
          <w:szCs w:val="30"/>
        </w:rPr>
      </w:pPr>
      <w:bookmarkStart w:id="23" w:name="_Toc369335186"/>
      <w:r w:rsidRPr="00FE4FCB">
        <w:rPr>
          <w:rFonts w:ascii="Times New Roman" w:hAnsi="Times New Roman" w:cs="Times New Roman"/>
          <w:sz w:val="30"/>
          <w:szCs w:val="30"/>
        </w:rPr>
        <w:t xml:space="preserve">3.2.1 </w:t>
      </w:r>
      <w:r w:rsidR="009D0214" w:rsidRPr="00FE4FCB">
        <w:rPr>
          <w:rFonts w:ascii="Times New Roman" w:hAnsi="Times New Roman" w:cs="Times New Roman"/>
          <w:sz w:val="30"/>
          <w:szCs w:val="30"/>
        </w:rPr>
        <w:t>Bool</w:t>
      </w:r>
      <w:r w:rsidR="0081680B" w:rsidRPr="00FE4FCB">
        <w:rPr>
          <w:rFonts w:ascii="Times New Roman" w:hAnsi="Times New Roman" w:cs="Times New Roman"/>
          <w:sz w:val="30"/>
          <w:szCs w:val="30"/>
        </w:rPr>
        <w:t>ean</w:t>
      </w:r>
      <w:r w:rsidR="009D0214" w:rsidRPr="00FE4FCB">
        <w:rPr>
          <w:rFonts w:ascii="Times New Roman" w:hAnsi="Times New Roman" w:cs="Times New Roman"/>
          <w:sz w:val="30"/>
          <w:szCs w:val="30"/>
        </w:rPr>
        <w:t xml:space="preserve"> definition for the surface of a cell</w:t>
      </w:r>
      <w:bookmarkEnd w:id="23"/>
    </w:p>
    <w:p w14:paraId="063DB645" w14:textId="4E90935D" w:rsidR="00FE3A12" w:rsidRPr="00FE4FCB" w:rsidRDefault="009D0214" w:rsidP="00F82B9F">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The bool definition for the surface of a cell consists of a serial of surfaces and boolean operators, such as </w:t>
      </w:r>
    </w:p>
    <w:p w14:paraId="08862F5D" w14:textId="77777777" w:rsidR="00FE3A12" w:rsidRPr="00FE4FCB" w:rsidRDefault="00FE3A12" w:rsidP="00FE3A12">
      <w:pPr>
        <w:rPr>
          <w:rFonts w:ascii="Times New Roman" w:hAnsi="Times New Roman" w:cs="Times New Roman"/>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1F0443" w:rsidRPr="00FE4FCB" w14:paraId="3CD5A510" w14:textId="77777777" w:rsidTr="00050256">
        <w:tc>
          <w:tcPr>
            <w:tcW w:w="8607" w:type="dxa"/>
          </w:tcPr>
          <w:p w14:paraId="1ED3C267" w14:textId="77777777" w:rsidR="001F0443" w:rsidRPr="00FE4FCB" w:rsidRDefault="001F0443" w:rsidP="00050256">
            <w:pPr>
              <w:jc w:val="center"/>
              <w:rPr>
                <w:rFonts w:ascii="Times New Roman" w:hAnsi="Times New Roman" w:cs="Times New Roman"/>
                <w:b/>
              </w:rPr>
            </w:pPr>
            <w:r w:rsidRPr="00FE4FCB">
              <w:rPr>
                <w:rFonts w:ascii="Times New Roman" w:hAnsi="Times New Roman" w:cs="Times New Roman"/>
                <w:b/>
              </w:rPr>
              <w:t>&lt;±surf&gt;  &lt;boolean&gt;  &lt;±surf&gt;  &lt;boolean&gt;  &lt;±surf&gt;  …</w:t>
            </w:r>
          </w:p>
        </w:tc>
      </w:tr>
    </w:tbl>
    <w:p w14:paraId="6B2A20C4" w14:textId="77777777" w:rsidR="001F0443" w:rsidRPr="00FE4FCB" w:rsidRDefault="001F0443" w:rsidP="001F0443">
      <w:pPr>
        <w:spacing w:line="360" w:lineRule="auto"/>
        <w:ind w:firstLine="482"/>
        <w:rPr>
          <w:rFonts w:ascii="Times New Roman" w:hAnsi="Times New Roman" w:cs="Times New Roman"/>
        </w:rPr>
      </w:pPr>
    </w:p>
    <w:p w14:paraId="4A37E3C2" w14:textId="77777777" w:rsidR="00C73A27" w:rsidRDefault="00C73A27" w:rsidP="002F6EAB">
      <w:pPr>
        <w:spacing w:line="360" w:lineRule="auto"/>
        <w:ind w:firstLineChars="200" w:firstLine="420"/>
        <w:rPr>
          <w:rFonts w:ascii="Times New Roman" w:hAnsi="Times New Roman" w:cs="Times New Roman"/>
        </w:rPr>
      </w:pPr>
      <w:r w:rsidRPr="00FE4FCB">
        <w:rPr>
          <w:rFonts w:ascii="Times New Roman" w:hAnsi="Times New Roman" w:cs="Times New Roman"/>
        </w:rPr>
        <w:lastRenderedPageBreak/>
        <w:t xml:space="preserve">“Sense” is defined as: If the calculated value of a point (x,y,z) in the surface function is </w:t>
      </w:r>
      <w:r w:rsidRPr="00FE4FCB">
        <w:rPr>
          <w:rFonts w:ascii="Times New Roman" w:hAnsi="Times New Roman" w:cs="Times New Roman"/>
          <w:i/>
          <w:iCs/>
        </w:rPr>
        <w:t xml:space="preserve">f </w:t>
      </w:r>
      <w:r w:rsidRPr="00FE4FCB">
        <w:rPr>
          <w:rFonts w:ascii="Times New Roman" w:hAnsi="Times New Roman" w:cs="Times New Roman"/>
        </w:rPr>
        <w:t>(</w:t>
      </w:r>
      <w:r w:rsidRPr="00FE4FCB">
        <w:rPr>
          <w:rFonts w:ascii="Times New Roman" w:hAnsi="Times New Roman" w:cs="Times New Roman"/>
          <w:i/>
          <w:iCs/>
        </w:rPr>
        <w:t>x,y,z</w:t>
      </w:r>
      <w:r w:rsidRPr="00FE4FCB">
        <w:rPr>
          <w:rFonts w:ascii="Times New Roman" w:hAnsi="Times New Roman" w:cs="Times New Roman"/>
        </w:rPr>
        <w:t xml:space="preserve">) &gt; 0, then this point is regarded as positive to the surface; in the other hand, if </w:t>
      </w:r>
      <w:r w:rsidRPr="00FE4FCB">
        <w:rPr>
          <w:rFonts w:ascii="Times New Roman" w:hAnsi="Times New Roman" w:cs="Times New Roman"/>
          <w:i/>
          <w:iCs/>
        </w:rPr>
        <w:t xml:space="preserve">f </w:t>
      </w:r>
      <w:r w:rsidRPr="00FE4FCB">
        <w:rPr>
          <w:rFonts w:ascii="Times New Roman" w:hAnsi="Times New Roman" w:cs="Times New Roman"/>
        </w:rPr>
        <w:t>(</w:t>
      </w:r>
      <w:r w:rsidRPr="00FE4FCB">
        <w:rPr>
          <w:rFonts w:ascii="Times New Roman" w:hAnsi="Times New Roman" w:cs="Times New Roman"/>
          <w:i/>
          <w:iCs/>
        </w:rPr>
        <w:t>x,y,z</w:t>
      </w:r>
      <w:r w:rsidRPr="00FE4FCB">
        <w:rPr>
          <w:rFonts w:ascii="Times New Roman" w:hAnsi="Times New Roman" w:cs="Times New Roman"/>
        </w:rPr>
        <w:t xml:space="preserve">) &lt; 0, this point is negative. If </w:t>
      </w:r>
      <w:r w:rsidRPr="00FE4FCB">
        <w:rPr>
          <w:rFonts w:ascii="Times New Roman" w:hAnsi="Times New Roman" w:cs="Times New Roman"/>
          <w:i/>
          <w:iCs/>
        </w:rPr>
        <w:t xml:space="preserve">f </w:t>
      </w:r>
      <w:r w:rsidRPr="00FE4FCB">
        <w:rPr>
          <w:rFonts w:ascii="Times New Roman" w:hAnsi="Times New Roman" w:cs="Times New Roman"/>
        </w:rPr>
        <w:t>(</w:t>
      </w:r>
      <w:r w:rsidRPr="00FE4FCB">
        <w:rPr>
          <w:rFonts w:ascii="Times New Roman" w:hAnsi="Times New Roman" w:cs="Times New Roman"/>
          <w:i/>
          <w:iCs/>
        </w:rPr>
        <w:t>x,y,z</w:t>
      </w:r>
      <w:r w:rsidRPr="00FE4FCB">
        <w:rPr>
          <w:rFonts w:ascii="Times New Roman" w:hAnsi="Times New Roman" w:cs="Times New Roman"/>
        </w:rPr>
        <w:t xml:space="preserve">) = 0, it means that the point is on the surface. </w:t>
      </w:r>
      <w:r w:rsidR="007A65E0" w:rsidRPr="00FE4FCB">
        <w:rPr>
          <w:rFonts w:ascii="Times New Roman" w:hAnsi="Times New Roman" w:cs="Times New Roman"/>
        </w:rPr>
        <w:t>Figure 3-1 gives the corresponding area related to different directions of a surface.</w:t>
      </w:r>
    </w:p>
    <w:p w14:paraId="0A67B224" w14:textId="77777777" w:rsidR="001C2833" w:rsidRPr="00FE4FCB" w:rsidRDefault="001C2833" w:rsidP="002F6EAB">
      <w:pPr>
        <w:spacing w:line="360" w:lineRule="auto"/>
        <w:ind w:firstLineChars="200" w:firstLine="420"/>
        <w:rPr>
          <w:rFonts w:ascii="Times New Roman" w:hAnsi="Times New Roman" w:cs="Times New Roman"/>
        </w:rPr>
      </w:pPr>
    </w:p>
    <w:p w14:paraId="5D295A53" w14:textId="77777777" w:rsidR="001F0443" w:rsidRPr="00FE4FCB" w:rsidRDefault="001F0443" w:rsidP="001F0443">
      <w:pPr>
        <w:spacing w:line="360" w:lineRule="auto"/>
        <w:jc w:val="center"/>
        <w:rPr>
          <w:rFonts w:ascii="Times New Roman" w:hAnsi="Times New Roman" w:cs="Times New Roman"/>
        </w:rPr>
      </w:pPr>
      <w:r w:rsidRPr="00FE4FCB">
        <w:rPr>
          <w:rFonts w:ascii="Times New Roman" w:hAnsi="Times New Roman" w:cs="Times New Roman"/>
          <w:noProof/>
        </w:rPr>
        <mc:AlternateContent>
          <mc:Choice Requires="wpg">
            <w:drawing>
              <wp:inline distT="0" distB="0" distL="0" distR="0" wp14:anchorId="37E3DF27" wp14:editId="3BF4B42F">
                <wp:extent cx="3519830" cy="1643074"/>
                <wp:effectExtent l="19050" t="19050" r="23495" b="14605"/>
                <wp:docPr id="2" name="组合 1"/>
                <wp:cNvGraphicFramePr/>
                <a:graphic xmlns:a="http://schemas.openxmlformats.org/drawingml/2006/main">
                  <a:graphicData uri="http://schemas.microsoft.com/office/word/2010/wordprocessingGroup">
                    <wpg:wgp>
                      <wpg:cNvGrpSpPr/>
                      <wpg:grpSpPr>
                        <a:xfrm>
                          <a:off x="0" y="0"/>
                          <a:ext cx="3519830" cy="1643074"/>
                          <a:chOff x="0" y="0"/>
                          <a:chExt cx="3519830" cy="1643074"/>
                        </a:xfrm>
                      </wpg:grpSpPr>
                      <pic:pic xmlns:pic="http://schemas.openxmlformats.org/drawingml/2006/picture">
                        <pic:nvPicPr>
                          <pic:cNvPr id="3" name="Picture 2"/>
                          <pic:cNvPicPr>
                            <a:picLocks noChangeAspect="1" noChangeArrowheads="1"/>
                          </pic:cNvPicPr>
                        </pic:nvPicPr>
                        <pic:blipFill>
                          <a:blip r:embed="rId93" cstate="print"/>
                          <a:srcRect/>
                          <a:stretch>
                            <a:fillRect/>
                          </a:stretch>
                        </pic:blipFill>
                        <pic:spPr bwMode="auto">
                          <a:xfrm>
                            <a:off x="0" y="0"/>
                            <a:ext cx="3519830" cy="1643074"/>
                          </a:xfrm>
                          <a:prstGeom prst="rect">
                            <a:avLst/>
                          </a:prstGeom>
                          <a:noFill/>
                          <a:ln w="9525">
                            <a:solidFill>
                              <a:schemeClr val="bg1">
                                <a:lumMod val="50000"/>
                              </a:schemeClr>
                            </a:solidFill>
                            <a:miter lim="800000"/>
                            <a:headEnd/>
                            <a:tailEnd/>
                          </a:ln>
                        </pic:spPr>
                      </pic:pic>
                      <wps:wsp>
                        <wps:cNvPr id="4" name="矩形 4"/>
                        <wps:cNvSpPr/>
                        <wps:spPr>
                          <a:xfrm>
                            <a:off x="500042" y="642168"/>
                            <a:ext cx="894080" cy="345440"/>
                          </a:xfrm>
                          <a:prstGeom prst="rect">
                            <a:avLst/>
                          </a:prstGeom>
                        </wps:spPr>
                        <wps:txbx>
                          <w:txbxContent>
                            <w:p w14:paraId="29FF4474" w14:textId="77777777" w:rsidR="001677D4" w:rsidRPr="007E669E" w:rsidRDefault="001677D4" w:rsidP="001F0443">
                              <w:pPr>
                                <w:pStyle w:val="aa"/>
                                <w:spacing w:before="0" w:beforeAutospacing="0" w:after="0" w:afterAutospacing="0"/>
                                <w:rPr>
                                  <w:rFonts w:ascii="Times New Roman" w:hAnsi="Times New Roman" w:cs="Times New Roman"/>
                                  <w:color w:val="000000" w:themeColor="text1"/>
                                </w:rPr>
                              </w:pPr>
                              <w:r w:rsidRPr="007E669E">
                                <w:rPr>
                                  <w:rFonts w:ascii="Times New Roman" w:eastAsiaTheme="minorEastAsia" w:hAnsi="Times New Roman" w:cs="Times New Roman"/>
                                  <w:color w:val="000000" w:themeColor="text1"/>
                                  <w:kern w:val="24"/>
                                </w:rPr>
                                <w:t>F(x,y,z) &lt; 0</w:t>
                              </w:r>
                            </w:p>
                          </w:txbxContent>
                        </wps:txbx>
                        <wps:bodyPr wrap="none">
                          <a:spAutoFit/>
                        </wps:bodyPr>
                      </wps:wsp>
                      <wps:wsp>
                        <wps:cNvPr id="5" name="矩形 5"/>
                        <wps:cNvSpPr/>
                        <wps:spPr>
                          <a:xfrm>
                            <a:off x="2071612" y="0"/>
                            <a:ext cx="894080" cy="345440"/>
                          </a:xfrm>
                          <a:prstGeom prst="rect">
                            <a:avLst/>
                          </a:prstGeom>
                        </wps:spPr>
                        <wps:txbx>
                          <w:txbxContent>
                            <w:p w14:paraId="1AFDD3F7" w14:textId="77777777" w:rsidR="001677D4" w:rsidRPr="007E669E" w:rsidRDefault="001677D4" w:rsidP="001F0443">
                              <w:pPr>
                                <w:pStyle w:val="aa"/>
                                <w:spacing w:before="0" w:beforeAutospacing="0" w:after="0" w:afterAutospacing="0"/>
                                <w:rPr>
                                  <w:rFonts w:ascii="Times New Roman" w:hAnsi="Times New Roman" w:cs="Times New Roman"/>
                                </w:rPr>
                              </w:pPr>
                              <w:r w:rsidRPr="007E669E">
                                <w:rPr>
                                  <w:rFonts w:ascii="Times New Roman" w:eastAsiaTheme="minorEastAsia" w:hAnsi="Times New Roman" w:cs="Times New Roman"/>
                                  <w:kern w:val="24"/>
                                </w:rPr>
                                <w:t>F(x,y,z) &gt; 0</w:t>
                              </w:r>
                            </w:p>
                          </w:txbxContent>
                        </wps:txbx>
                        <wps:bodyPr wrap="none">
                          <a:spAutoFit/>
                        </wps:bodyPr>
                      </wps:wsp>
                      <wps:wsp>
                        <wps:cNvPr id="6" name="矩形 6"/>
                        <wps:cNvSpPr/>
                        <wps:spPr>
                          <a:xfrm>
                            <a:off x="1847785" y="1155883"/>
                            <a:ext cx="894080" cy="345440"/>
                          </a:xfrm>
                          <a:prstGeom prst="rect">
                            <a:avLst/>
                          </a:prstGeom>
                        </wps:spPr>
                        <wps:txbx>
                          <w:txbxContent>
                            <w:p w14:paraId="6088271D" w14:textId="77777777" w:rsidR="001677D4" w:rsidRPr="007E669E" w:rsidRDefault="001677D4" w:rsidP="001F0443">
                              <w:pPr>
                                <w:pStyle w:val="aa"/>
                                <w:spacing w:before="0" w:beforeAutospacing="0" w:after="0" w:afterAutospacing="0"/>
                                <w:rPr>
                                  <w:rFonts w:ascii="Times New Roman" w:hAnsi="Times New Roman" w:cs="Times New Roman"/>
                                </w:rPr>
                              </w:pPr>
                              <w:r w:rsidRPr="007E669E">
                                <w:rPr>
                                  <w:rFonts w:ascii="Times New Roman" w:eastAsiaTheme="minorEastAsia" w:hAnsi="Times New Roman" w:cs="Times New Roman"/>
                                  <w:kern w:val="24"/>
                                </w:rPr>
                                <w:t>F(x,y,z) = 0</w:t>
                              </w:r>
                            </w:p>
                          </w:txbxContent>
                        </wps:txbx>
                        <wps:bodyPr wrap="none">
                          <a:spAutoFit/>
                        </wps:bodyPr>
                      </wps:wsp>
                    </wpg:wgp>
                  </a:graphicData>
                </a:graphic>
              </wp:inline>
            </w:drawing>
          </mc:Choice>
          <mc:Fallback>
            <w:pict>
              <v:group w14:anchorId="37E3DF27" id="组合 1" o:spid="_x0000_s1026" style="width:277.15pt;height:129.4pt;mso-position-horizontal-relative:char;mso-position-vertical-relative:line" coordsize="35198,16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">
                <v:shape id="Picture 2" o:spid="_x0000_s1027" type="#_x0000_t75" style="position:absolute;width:35198;height:16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UZk7GAAAA2gAAAA8AAABkcnMvZG93bnJldi54bWxEj09rAjEUxO+C3yE8wUup2Vr6h61RqkXw&#10;YGmrLfT43Dyzi5uXJUk1fvumUPA4zMxvmMks2VYcyYfGsYKbUQGCuHK6YaPgc7u8fgQRIrLG1jEp&#10;OFOA2bTfm2Cp3Yk/6LiJRmQIhxIV1DF2pZShqsliGLmOOHt75y3GLL2R2uMpw20rx0VxLy02nBdq&#10;7GhRU3XY/FgF6d28ra9ev815+9W9LHd+fvewT0oNB+n5CUSkFC/h//ZKK7iFvyv5Bsjp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tRmTsYAAADaAAAADwAAAAAAAAAAAAAA&#10;AACfAgAAZHJzL2Rvd25yZXYueG1sUEsFBgAAAAAEAAQA9wAAAJIDAAAAAA==&#10;" stroked="t" strokecolor="#7f7f7f [1612]">
                  <v:imagedata r:id="rId94" o:title=""/>
                </v:shape>
                <v:rect id="矩形 4" o:spid="_x0000_s1028" style="position:absolute;left:5000;top:6421;width:8941;height:34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U2sEA&#10;AADaAAAADwAAAGRycy9kb3ducmV2LnhtbESP3WoCMRSE7wXfIZxCb6QmiohsjVLEtqJX/jzAYXPc&#10;DW5OliSu27dvCgUvh5lvhlmue9eIjkK0njVMxgoEcemN5UrD5fz5tgARE7LBxjNp+KEI69VwsMTC&#10;+AcfqTulSuQSjgVqqFNqCyljWZPDOPYtcfauPjhMWYZKmoCPXO4aOVVqLh1azgs1trSpqbyd7k7D&#10;7Gu639qROljX3fGyl0F980Hr15f+4x1Eoj49w//0zmQO/q7kG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lNrBAAAA2gAAAA8AAAAAAAAAAAAAAAAAmAIAAGRycy9kb3du&#10;cmV2LnhtbFBLBQYAAAAABAAEAPUAAACGAwAAAAA=&#10;" filled="f" stroked="f">
                  <v:textbox style="mso-fit-shape-to-text:t">
                    <w:txbxContent>
                      <w:p w14:paraId="29FF4474" w14:textId="77777777" w:rsidR="001677D4" w:rsidRPr="007E669E" w:rsidRDefault="001677D4" w:rsidP="001F0443">
                        <w:pPr>
                          <w:pStyle w:val="aa"/>
                          <w:spacing w:before="0" w:beforeAutospacing="0" w:after="0" w:afterAutospacing="0"/>
                          <w:rPr>
                            <w:rFonts w:ascii="Times New Roman" w:hAnsi="Times New Roman" w:cs="Times New Roman"/>
                            <w:color w:val="000000" w:themeColor="text1"/>
                          </w:rPr>
                        </w:pPr>
                        <w:r w:rsidRPr="007E669E">
                          <w:rPr>
                            <w:rFonts w:ascii="Times New Roman" w:eastAsiaTheme="minorEastAsia" w:hAnsi="Times New Roman" w:cs="Times New Roman"/>
                            <w:color w:val="000000" w:themeColor="text1"/>
                            <w:kern w:val="24"/>
                          </w:rPr>
                          <w:t>F(x,y,z) &lt; 0</w:t>
                        </w:r>
                      </w:p>
                    </w:txbxContent>
                  </v:textbox>
                </v:rect>
                <v:rect id="矩形 5" o:spid="_x0000_s1029" style="position:absolute;left:20716;width:8940;height:34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wxQcEA&#10;AADaAAAADwAAAGRycy9kb3ducmV2LnhtbESP0WoCMRRE3wX/IVyhL6JJpZayGqWUVkWfav2Ay+Z2&#10;N3RzsyRxXf/eFAQfh5k5wyzXvWtERyFazxqepwoEcemN5UrD6edr8gYiJmSDjWfScKUI69VwsMTC&#10;+At/U3dMlcgQjgVqqFNqCyljWZPDOPUtcfZ+fXCYsgyVNAEvGe4aOVPqVTq0nBdqbOmjpvLveHYa&#10;Xjaz/acdq4N13RlPexnUlg9aP4369wWIRH16hO/tndEwh/8r+Qb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MUHBAAAA2gAAAA8AAAAAAAAAAAAAAAAAmAIAAGRycy9kb3du&#10;cmV2LnhtbFBLBQYAAAAABAAEAPUAAACGAwAAAAA=&#10;" filled="f" stroked="f">
                  <v:textbox style="mso-fit-shape-to-text:t">
                    <w:txbxContent>
                      <w:p w14:paraId="1AFDD3F7" w14:textId="77777777" w:rsidR="001677D4" w:rsidRPr="007E669E" w:rsidRDefault="001677D4" w:rsidP="001F0443">
                        <w:pPr>
                          <w:pStyle w:val="aa"/>
                          <w:spacing w:before="0" w:beforeAutospacing="0" w:after="0" w:afterAutospacing="0"/>
                          <w:rPr>
                            <w:rFonts w:ascii="Times New Roman" w:hAnsi="Times New Roman" w:cs="Times New Roman"/>
                          </w:rPr>
                        </w:pPr>
                        <w:r w:rsidRPr="007E669E">
                          <w:rPr>
                            <w:rFonts w:ascii="Times New Roman" w:eastAsiaTheme="minorEastAsia" w:hAnsi="Times New Roman" w:cs="Times New Roman"/>
                            <w:kern w:val="24"/>
                          </w:rPr>
                          <w:t>F(x,y,z) &gt; 0</w:t>
                        </w:r>
                      </w:p>
                    </w:txbxContent>
                  </v:textbox>
                </v:rect>
                <v:rect id="矩形 6" o:spid="_x0000_s1030" style="position:absolute;left:18477;top:11558;width:8941;height:34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6vNsEA&#10;AADaAAAADwAAAGRycy9kb3ducmV2LnhtbESP0WoCMRRE3wv+Q7iCL0UTpUhZjSKituhT1Q+4bK67&#10;wc3NksR1+/dNodDHYWbOMMt17xrRUYjWs4bpRIEgLr2xXGm4XvbjdxAxIRtsPJOGb4qwXg1ellgY&#10;/+Qv6s6pEhnCsUANdUptIWUsa3IYJ74lzt7NB4cpy1BJE/CZ4a6RM6Xm0qHlvFBjS9uayvv54TS8&#10;HWbHnX1VJ+u6B16PMqgPPmk9GvabBYhEffoP/7U/jYY5/F7JN0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rzbBAAAA2gAAAA8AAAAAAAAAAAAAAAAAmAIAAGRycy9kb3du&#10;cmV2LnhtbFBLBQYAAAAABAAEAPUAAACGAwAAAAA=&#10;" filled="f" stroked="f">
                  <v:textbox style="mso-fit-shape-to-text:t">
                    <w:txbxContent>
                      <w:p w14:paraId="6088271D" w14:textId="77777777" w:rsidR="001677D4" w:rsidRPr="007E669E" w:rsidRDefault="001677D4" w:rsidP="001F0443">
                        <w:pPr>
                          <w:pStyle w:val="aa"/>
                          <w:spacing w:before="0" w:beforeAutospacing="0" w:after="0" w:afterAutospacing="0"/>
                          <w:rPr>
                            <w:rFonts w:ascii="Times New Roman" w:hAnsi="Times New Roman" w:cs="Times New Roman"/>
                          </w:rPr>
                        </w:pPr>
                        <w:r w:rsidRPr="007E669E">
                          <w:rPr>
                            <w:rFonts w:ascii="Times New Roman" w:eastAsiaTheme="minorEastAsia" w:hAnsi="Times New Roman" w:cs="Times New Roman"/>
                            <w:kern w:val="24"/>
                          </w:rPr>
                          <w:t>F(x,y,z) = 0</w:t>
                        </w:r>
                      </w:p>
                    </w:txbxContent>
                  </v:textbox>
                </v:rect>
                <w10:anchorlock/>
              </v:group>
            </w:pict>
          </mc:Fallback>
        </mc:AlternateContent>
      </w:r>
    </w:p>
    <w:p w14:paraId="167AFB9F" w14:textId="77777777" w:rsidR="001F0443" w:rsidRPr="00FE4FCB" w:rsidRDefault="0065783E" w:rsidP="001F0443">
      <w:pPr>
        <w:spacing w:line="360" w:lineRule="auto"/>
        <w:jc w:val="center"/>
        <w:rPr>
          <w:rFonts w:ascii="Times New Roman" w:hAnsi="Times New Roman" w:cs="Times New Roman"/>
        </w:rPr>
      </w:pPr>
      <w:r w:rsidRPr="00FE4FCB">
        <w:rPr>
          <w:rFonts w:ascii="Times New Roman" w:hAnsi="Times New Roman" w:cs="Times New Roman"/>
        </w:rPr>
        <w:t>Figure 3-1 Diagram of the surface direction</w:t>
      </w:r>
    </w:p>
    <w:p w14:paraId="0713B199" w14:textId="77777777" w:rsidR="00006315" w:rsidRPr="00FE4FCB" w:rsidRDefault="00006315" w:rsidP="00006315">
      <w:pPr>
        <w:spacing w:line="360" w:lineRule="auto"/>
        <w:ind w:firstLineChars="200" w:firstLine="420"/>
        <w:jc w:val="left"/>
        <w:rPr>
          <w:rFonts w:ascii="Times New Roman" w:hAnsi="Times New Roman" w:cs="Times New Roman"/>
        </w:rPr>
      </w:pPr>
      <w:r w:rsidRPr="00FE4FCB">
        <w:rPr>
          <w:rFonts w:ascii="Times New Roman" w:hAnsi="Times New Roman" w:cs="Times New Roman"/>
        </w:rPr>
        <w:t xml:space="preserve">The boolean operations in RMC include intersection (&amp;), union (:) and complement (!). The adjusting of operator precedence by parenthesis is also supported. </w:t>
      </w:r>
      <w:r w:rsidR="0084251B" w:rsidRPr="00FE4FCB">
        <w:rPr>
          <w:rFonts w:ascii="Times New Roman" w:hAnsi="Times New Roman" w:cs="Times New Roman"/>
          <w:u w:val="single"/>
        </w:rPr>
        <w:t>Complement is prior than the intersection and union. The priority of intersection and union is the same</w:t>
      </w:r>
      <w:r w:rsidR="0084251B" w:rsidRPr="00FE4FCB">
        <w:rPr>
          <w:rFonts w:ascii="Times New Roman" w:hAnsi="Times New Roman" w:cs="Times New Roman"/>
        </w:rPr>
        <w:t>, and the boolean operations are according to the sequence of definitions of boolean operators.</w:t>
      </w:r>
      <w:r w:rsidR="001C1D7C" w:rsidRPr="00FE4FCB">
        <w:rPr>
          <w:rFonts w:ascii="Times New Roman" w:hAnsi="Times New Roman" w:cs="Times New Roman"/>
        </w:rPr>
        <w:t xml:space="preserve"> </w:t>
      </w:r>
      <w:r w:rsidR="00305D7C" w:rsidRPr="00FE4FCB">
        <w:rPr>
          <w:rFonts w:ascii="Times New Roman" w:hAnsi="Times New Roman" w:cs="Times New Roman"/>
        </w:rPr>
        <w:t xml:space="preserve">The </w:t>
      </w:r>
      <w:r w:rsidR="00105996" w:rsidRPr="00FE4FCB">
        <w:rPr>
          <w:rFonts w:ascii="Times New Roman" w:hAnsi="Times New Roman" w:cs="Times New Roman"/>
        </w:rPr>
        <w:t>parentheses</w:t>
      </w:r>
      <w:r w:rsidR="00305D7C" w:rsidRPr="00FE4FCB">
        <w:rPr>
          <w:rFonts w:ascii="Times New Roman" w:hAnsi="Times New Roman" w:cs="Times New Roman"/>
        </w:rPr>
        <w:t xml:space="preserve"> ha</w:t>
      </w:r>
      <w:r w:rsidR="00105996" w:rsidRPr="00FE4FCB">
        <w:rPr>
          <w:rFonts w:ascii="Times New Roman" w:hAnsi="Times New Roman" w:cs="Times New Roman"/>
        </w:rPr>
        <w:t>ve</w:t>
      </w:r>
      <w:r w:rsidR="00305D7C" w:rsidRPr="00FE4FCB">
        <w:rPr>
          <w:rFonts w:ascii="Times New Roman" w:hAnsi="Times New Roman" w:cs="Times New Roman"/>
        </w:rPr>
        <w:t xml:space="preserve"> the topmost </w:t>
      </w:r>
      <w:r w:rsidR="00532047" w:rsidRPr="00FE4FCB">
        <w:rPr>
          <w:rFonts w:ascii="Times New Roman" w:hAnsi="Times New Roman" w:cs="Times New Roman"/>
        </w:rPr>
        <w:t xml:space="preserve">priority, </w:t>
      </w:r>
      <w:r w:rsidR="00B02FB6" w:rsidRPr="00FE4FCB">
        <w:rPr>
          <w:rFonts w:ascii="Times New Roman" w:hAnsi="Times New Roman" w:cs="Times New Roman"/>
        </w:rPr>
        <w:t>and the expressions can also be nested in multiple levels of parentheses,</w:t>
      </w:r>
      <w:r w:rsidR="00EA40CE" w:rsidRPr="00FE4FCB">
        <w:rPr>
          <w:rFonts w:ascii="Times New Roman" w:hAnsi="Times New Roman" w:cs="Times New Roman"/>
        </w:rPr>
        <w:t xml:space="preserve"> similar to the arithmetic operation. </w:t>
      </w:r>
      <w:r w:rsidR="009415E7" w:rsidRPr="00FE4FCB">
        <w:rPr>
          <w:rFonts w:ascii="Times New Roman" w:hAnsi="Times New Roman" w:cs="Times New Roman"/>
        </w:rPr>
        <w:t>Assuming that the geometric descriptions of cell 1 and cell 2 are:</w:t>
      </w:r>
    </w:p>
    <w:p w14:paraId="1990DBDA" w14:textId="77777777" w:rsidR="009415E7" w:rsidRPr="00FE4FCB" w:rsidRDefault="009415E7" w:rsidP="00006315">
      <w:pPr>
        <w:spacing w:line="360" w:lineRule="auto"/>
        <w:ind w:firstLineChars="200" w:firstLine="420"/>
        <w:jc w:val="left"/>
        <w:rPr>
          <w:rFonts w:ascii="Times New Roman" w:hAnsi="Times New Roman" w:cs="Times New Roman"/>
        </w:rPr>
      </w:pPr>
      <w:r w:rsidRPr="00FE4FCB">
        <w:rPr>
          <w:rFonts w:ascii="Times New Roman" w:hAnsi="Times New Roman" w:cs="Times New Roman"/>
        </w:rPr>
        <w:t>Cell 1:               (1</w:t>
      </w:r>
      <w:r w:rsidR="00DE14D6" w:rsidRPr="00FE4FCB">
        <w:rPr>
          <w:rFonts w:ascii="Times New Roman" w:hAnsi="Times New Roman" w:cs="Times New Roman"/>
        </w:rPr>
        <w:t xml:space="preserve"> </w:t>
      </w:r>
      <w:r w:rsidRPr="00FE4FCB">
        <w:rPr>
          <w:rFonts w:ascii="Times New Roman" w:hAnsi="Times New Roman" w:cs="Times New Roman"/>
        </w:rPr>
        <w:t>&amp;</w:t>
      </w:r>
      <w:r w:rsidR="00DE14D6" w:rsidRPr="00FE4FCB">
        <w:rPr>
          <w:rFonts w:ascii="Times New Roman" w:hAnsi="Times New Roman" w:cs="Times New Roman"/>
        </w:rPr>
        <w:t xml:space="preserve"> </w:t>
      </w:r>
      <w:r w:rsidRPr="00FE4FCB">
        <w:rPr>
          <w:rFonts w:ascii="Times New Roman" w:hAnsi="Times New Roman" w:cs="Times New Roman"/>
        </w:rPr>
        <w:t>-2)</w:t>
      </w:r>
      <w:r w:rsidR="00DE14D6" w:rsidRPr="00FE4FCB">
        <w:rPr>
          <w:rFonts w:ascii="Times New Roman" w:hAnsi="Times New Roman" w:cs="Times New Roman"/>
        </w:rPr>
        <w:t xml:space="preserve"> </w:t>
      </w:r>
      <w:r w:rsidRPr="00FE4FCB">
        <w:rPr>
          <w:rFonts w:ascii="Times New Roman" w:hAnsi="Times New Roman" w:cs="Times New Roman"/>
        </w:rPr>
        <w:t>:</w:t>
      </w:r>
      <w:r w:rsidR="00DE14D6" w:rsidRPr="00FE4FCB">
        <w:rPr>
          <w:rFonts w:ascii="Times New Roman" w:hAnsi="Times New Roman" w:cs="Times New Roman"/>
        </w:rPr>
        <w:t xml:space="preserve"> </w:t>
      </w:r>
      <w:r w:rsidRPr="00FE4FCB">
        <w:rPr>
          <w:rFonts w:ascii="Times New Roman" w:hAnsi="Times New Roman" w:cs="Times New Roman"/>
        </w:rPr>
        <w:t>3</w:t>
      </w:r>
    </w:p>
    <w:p w14:paraId="654F068C" w14:textId="77777777" w:rsidR="009415E7" w:rsidRPr="00FE4FCB" w:rsidRDefault="009415E7" w:rsidP="00006315">
      <w:pPr>
        <w:spacing w:line="360" w:lineRule="auto"/>
        <w:ind w:firstLineChars="200" w:firstLine="420"/>
        <w:jc w:val="left"/>
        <w:rPr>
          <w:rFonts w:ascii="Times New Roman" w:hAnsi="Times New Roman" w:cs="Times New Roman"/>
        </w:rPr>
      </w:pPr>
      <w:r w:rsidRPr="00FE4FCB">
        <w:rPr>
          <w:rFonts w:ascii="Times New Roman" w:hAnsi="Times New Roman" w:cs="Times New Roman"/>
        </w:rPr>
        <w:t>Cell 2:               4</w:t>
      </w:r>
      <w:r w:rsidR="00DE14D6" w:rsidRPr="00FE4FCB">
        <w:rPr>
          <w:rFonts w:ascii="Times New Roman" w:hAnsi="Times New Roman" w:cs="Times New Roman"/>
        </w:rPr>
        <w:t xml:space="preserve"> </w:t>
      </w:r>
      <w:r w:rsidRPr="00FE4FCB">
        <w:rPr>
          <w:rFonts w:ascii="Times New Roman" w:hAnsi="Times New Roman" w:cs="Times New Roman"/>
        </w:rPr>
        <w:t>&amp;</w:t>
      </w:r>
      <w:r w:rsidR="00DE14D6" w:rsidRPr="00FE4FCB">
        <w:rPr>
          <w:rFonts w:ascii="Times New Roman" w:hAnsi="Times New Roman" w:cs="Times New Roman"/>
        </w:rPr>
        <w:t xml:space="preserve"> </w:t>
      </w:r>
      <w:r w:rsidRPr="00FE4FCB">
        <w:rPr>
          <w:rFonts w:ascii="Times New Roman" w:hAnsi="Times New Roman" w:cs="Times New Roman"/>
        </w:rPr>
        <w:t>-5:</w:t>
      </w:r>
      <w:r w:rsidR="00DE14D6" w:rsidRPr="00FE4FCB">
        <w:rPr>
          <w:rFonts w:ascii="Times New Roman" w:hAnsi="Times New Roman" w:cs="Times New Roman"/>
        </w:rPr>
        <w:t xml:space="preserve"> </w:t>
      </w:r>
      <w:r w:rsidRPr="00FE4FCB">
        <w:rPr>
          <w:rFonts w:ascii="Times New Roman" w:hAnsi="Times New Roman" w:cs="Times New Roman"/>
        </w:rPr>
        <w:t>!</w:t>
      </w:r>
      <w:r w:rsidR="00DE14D6" w:rsidRPr="00FE4FCB">
        <w:rPr>
          <w:rFonts w:ascii="Times New Roman" w:hAnsi="Times New Roman" w:cs="Times New Roman"/>
        </w:rPr>
        <w:t xml:space="preserve"> </w:t>
      </w:r>
      <w:r w:rsidRPr="00FE4FCB">
        <w:rPr>
          <w:rFonts w:ascii="Times New Roman" w:hAnsi="Times New Roman" w:cs="Times New Roman"/>
        </w:rPr>
        <w:t>1</w:t>
      </w:r>
    </w:p>
    <w:p w14:paraId="23BB0639" w14:textId="77777777" w:rsidR="00D87551" w:rsidRPr="00FE4FCB" w:rsidRDefault="00D87551" w:rsidP="00006315">
      <w:pPr>
        <w:spacing w:line="360" w:lineRule="auto"/>
        <w:ind w:firstLineChars="200" w:firstLine="420"/>
        <w:jc w:val="left"/>
        <w:rPr>
          <w:rFonts w:ascii="Times New Roman" w:hAnsi="Times New Roman" w:cs="Times New Roman"/>
        </w:rPr>
      </w:pPr>
      <w:r w:rsidRPr="00FE4FCB">
        <w:rPr>
          <w:rFonts w:ascii="Times New Roman" w:hAnsi="Times New Roman" w:cs="Times New Roman"/>
        </w:rPr>
        <w:t xml:space="preserve">The geometric region of cell 1 means: (positive direction of surface 1 ∩ negative direction of surface 2) </w:t>
      </w:r>
      <w:r w:rsidRPr="00FE4FCB">
        <w:rPr>
          <w:rFonts w:ascii="宋体" w:eastAsia="宋体" w:hAnsi="宋体" w:cs="宋体" w:hint="eastAsia"/>
        </w:rPr>
        <w:t>∪</w:t>
      </w:r>
      <w:r w:rsidRPr="00FE4FCB">
        <w:rPr>
          <w:rFonts w:ascii="Times New Roman" w:hAnsi="Times New Roman" w:cs="Times New Roman"/>
        </w:rPr>
        <w:t xml:space="preserve"> positive direction of surface 3</w:t>
      </w:r>
    </w:p>
    <w:p w14:paraId="58EA789F" w14:textId="68D8F860" w:rsidR="00D87551" w:rsidRPr="00FE4FCB" w:rsidRDefault="00D87551" w:rsidP="00D87551">
      <w:pPr>
        <w:spacing w:line="360" w:lineRule="auto"/>
        <w:ind w:firstLineChars="200" w:firstLine="420"/>
        <w:jc w:val="left"/>
        <w:rPr>
          <w:rFonts w:ascii="Times New Roman" w:hAnsi="Times New Roman" w:cs="Times New Roman"/>
        </w:rPr>
      </w:pPr>
      <w:r w:rsidRPr="00FE4FCB">
        <w:rPr>
          <w:rFonts w:ascii="Times New Roman" w:hAnsi="Times New Roman" w:cs="Times New Roman"/>
        </w:rPr>
        <w:t xml:space="preserve">The geometric region of cell </w:t>
      </w:r>
      <w:r w:rsidR="00FB3F88">
        <w:rPr>
          <w:rFonts w:ascii="Times New Roman" w:hAnsi="Times New Roman" w:cs="Times New Roman"/>
        </w:rPr>
        <w:t>2</w:t>
      </w:r>
      <w:r w:rsidRPr="00FE4FCB">
        <w:rPr>
          <w:rFonts w:ascii="Times New Roman" w:hAnsi="Times New Roman" w:cs="Times New Roman"/>
        </w:rPr>
        <w:t xml:space="preserve"> means: </w:t>
      </w:r>
      <w:r w:rsidR="003253F8" w:rsidRPr="00FE4FCB">
        <w:rPr>
          <w:rFonts w:ascii="Times New Roman" w:hAnsi="Times New Roman" w:cs="Times New Roman"/>
        </w:rPr>
        <w:t xml:space="preserve">(positive direction of surface 4 </w:t>
      </w:r>
      <w:r w:rsidRPr="00FE4FCB">
        <w:rPr>
          <w:rFonts w:ascii="Times New Roman" w:hAnsi="Times New Roman" w:cs="Times New Roman"/>
        </w:rPr>
        <w:t>∩</w:t>
      </w:r>
      <w:r w:rsidR="003253F8" w:rsidRPr="00FE4FCB">
        <w:rPr>
          <w:rFonts w:ascii="Times New Roman" w:hAnsi="Times New Roman" w:cs="Times New Roman"/>
        </w:rPr>
        <w:t>negative direction of surface 5</w:t>
      </w:r>
      <w:r w:rsidRPr="00FE4FCB">
        <w:rPr>
          <w:rFonts w:ascii="Times New Roman" w:hAnsi="Times New Roman" w:cs="Times New Roman"/>
        </w:rPr>
        <w:t>)</w:t>
      </w:r>
      <w:r w:rsidR="003253F8" w:rsidRPr="00FE4FCB">
        <w:rPr>
          <w:rFonts w:ascii="Times New Roman" w:hAnsi="Times New Roman" w:cs="Times New Roman"/>
        </w:rPr>
        <w:t xml:space="preserve"> </w:t>
      </w:r>
      <w:r w:rsidR="003253F8" w:rsidRPr="00FE4FCB">
        <w:rPr>
          <w:rFonts w:ascii="宋体" w:eastAsia="宋体" w:hAnsi="宋体" w:cs="宋体" w:hint="eastAsia"/>
        </w:rPr>
        <w:t>∪</w:t>
      </w:r>
      <w:r w:rsidR="003253F8" w:rsidRPr="00FE4FCB">
        <w:rPr>
          <w:rFonts w:ascii="Times New Roman" w:hAnsi="Times New Roman" w:cs="Times New Roman"/>
        </w:rPr>
        <w:t xml:space="preserve"> </w:t>
      </w:r>
      <w:r w:rsidR="00912EC8" w:rsidRPr="00FE4FCB">
        <w:rPr>
          <w:rFonts w:ascii="Times New Roman" w:hAnsi="Times New Roman" w:cs="Times New Roman"/>
        </w:rPr>
        <w:t xml:space="preserve">Logical negation of </w:t>
      </w:r>
      <w:r w:rsidR="003253F8" w:rsidRPr="00FE4FCB">
        <w:rPr>
          <w:rFonts w:ascii="Times New Roman" w:hAnsi="Times New Roman" w:cs="Times New Roman"/>
        </w:rPr>
        <w:t>cell 1</w:t>
      </w:r>
      <w:r w:rsidR="00912EC8" w:rsidRPr="00FE4FCB">
        <w:rPr>
          <w:rFonts w:ascii="Times New Roman" w:hAnsi="Times New Roman" w:cs="Times New Roman"/>
        </w:rPr>
        <w:t xml:space="preserve">. </w:t>
      </w:r>
      <w:r w:rsidR="00DE14D6" w:rsidRPr="00FE4FCB">
        <w:rPr>
          <w:rFonts w:ascii="Times New Roman" w:hAnsi="Times New Roman" w:cs="Times New Roman"/>
        </w:rPr>
        <w:t xml:space="preserve">Another equivalent expression of cell 2 is: 4 &amp; 5 : !((1 &amp; -2):3). It should be noticed that, if “!” is </w:t>
      </w:r>
      <w:r w:rsidR="00FB3F88">
        <w:rPr>
          <w:rFonts w:ascii="Times New Roman" w:hAnsi="Times New Roman" w:cs="Times New Roman"/>
        </w:rPr>
        <w:t>before</w:t>
      </w:r>
      <w:r w:rsidR="00DE14D6" w:rsidRPr="00FE4FCB">
        <w:rPr>
          <w:rFonts w:ascii="Times New Roman" w:hAnsi="Times New Roman" w:cs="Times New Roman"/>
        </w:rPr>
        <w:t xml:space="preserve"> numbers, it means the logical negation of cells; if “!” is </w:t>
      </w:r>
      <w:r w:rsidR="00FB3F88">
        <w:rPr>
          <w:rFonts w:ascii="Times New Roman" w:hAnsi="Times New Roman" w:cs="Times New Roman"/>
        </w:rPr>
        <w:t>before</w:t>
      </w:r>
      <w:r w:rsidR="00DE14D6" w:rsidRPr="00FE4FCB">
        <w:rPr>
          <w:rFonts w:ascii="Times New Roman" w:hAnsi="Times New Roman" w:cs="Times New Roman"/>
        </w:rPr>
        <w:t xml:space="preserve"> </w:t>
      </w:r>
      <w:r w:rsidR="009653D1" w:rsidRPr="00FE4FCB">
        <w:rPr>
          <w:rFonts w:ascii="Times New Roman" w:hAnsi="Times New Roman" w:cs="Times New Roman"/>
        </w:rPr>
        <w:t>parentheses</w:t>
      </w:r>
      <w:r w:rsidR="00DE14D6" w:rsidRPr="00FE4FCB">
        <w:rPr>
          <w:rFonts w:ascii="Times New Roman" w:hAnsi="Times New Roman" w:cs="Times New Roman"/>
        </w:rPr>
        <w:t xml:space="preserve">, it means the logical negation of </w:t>
      </w:r>
      <w:r w:rsidR="0004655C" w:rsidRPr="00FE4FCB">
        <w:rPr>
          <w:rFonts w:ascii="Times New Roman" w:hAnsi="Times New Roman" w:cs="Times New Roman"/>
        </w:rPr>
        <w:t>surfaces.</w:t>
      </w:r>
    </w:p>
    <w:p w14:paraId="397F122E" w14:textId="77777777" w:rsidR="00D87551" w:rsidRPr="00FE4FCB" w:rsidRDefault="00D87551" w:rsidP="004D7C33">
      <w:pPr>
        <w:spacing w:line="360" w:lineRule="auto"/>
        <w:jc w:val="left"/>
        <w:rPr>
          <w:rFonts w:ascii="Times New Roman" w:hAnsi="Times New Roman" w:cs="Times New Roman"/>
        </w:rPr>
      </w:pPr>
    </w:p>
    <w:p w14:paraId="5AE93152" w14:textId="77777777" w:rsidR="00C73A27" w:rsidRPr="00FE4FCB" w:rsidRDefault="001F0443" w:rsidP="00C73A27">
      <w:pPr>
        <w:pStyle w:val="3"/>
        <w:rPr>
          <w:rFonts w:ascii="Times New Roman" w:hAnsi="Times New Roman" w:cs="Times New Roman"/>
          <w:sz w:val="30"/>
          <w:szCs w:val="30"/>
        </w:rPr>
      </w:pPr>
      <w:bookmarkStart w:id="24" w:name="_Toc369335187"/>
      <w:bookmarkStart w:id="25" w:name="_Toc335658106"/>
      <w:r w:rsidRPr="00FE4FCB">
        <w:rPr>
          <w:rFonts w:ascii="Times New Roman" w:hAnsi="Times New Roman" w:cs="Times New Roman"/>
          <w:sz w:val="30"/>
          <w:szCs w:val="30"/>
        </w:rPr>
        <w:t>3.2.</w:t>
      </w:r>
      <w:r w:rsidR="003922F0" w:rsidRPr="00FE4FCB">
        <w:rPr>
          <w:rFonts w:ascii="Times New Roman" w:hAnsi="Times New Roman" w:cs="Times New Roman"/>
          <w:sz w:val="30"/>
          <w:szCs w:val="30"/>
        </w:rPr>
        <w:t xml:space="preserve">2 </w:t>
      </w:r>
      <w:r w:rsidR="00D80A78" w:rsidRPr="00FE4FCB">
        <w:rPr>
          <w:rFonts w:ascii="Times New Roman" w:hAnsi="Times New Roman" w:cs="Times New Roman"/>
          <w:sz w:val="30"/>
          <w:szCs w:val="30"/>
        </w:rPr>
        <w:t>O</w:t>
      </w:r>
      <w:r w:rsidR="00C73A27" w:rsidRPr="00FE4FCB">
        <w:rPr>
          <w:rFonts w:ascii="Times New Roman" w:hAnsi="Times New Roman" w:cs="Times New Roman"/>
          <w:sz w:val="30"/>
          <w:szCs w:val="30"/>
        </w:rPr>
        <w:t xml:space="preserve">ptions </w:t>
      </w:r>
      <w:r w:rsidR="003922F0" w:rsidRPr="00FE4FCB">
        <w:rPr>
          <w:rFonts w:ascii="Times New Roman" w:hAnsi="Times New Roman" w:cs="Times New Roman"/>
          <w:sz w:val="30"/>
          <w:szCs w:val="30"/>
        </w:rPr>
        <w:t>o</w:t>
      </w:r>
      <w:r w:rsidR="00D80A78" w:rsidRPr="00FE4FCB">
        <w:rPr>
          <w:rFonts w:ascii="Times New Roman" w:hAnsi="Times New Roman" w:cs="Times New Roman"/>
          <w:sz w:val="30"/>
          <w:szCs w:val="30"/>
        </w:rPr>
        <w:t>f the</w:t>
      </w:r>
      <w:r w:rsidR="003922F0" w:rsidRPr="00FE4FCB">
        <w:rPr>
          <w:rFonts w:ascii="Times New Roman" w:hAnsi="Times New Roman" w:cs="Times New Roman"/>
          <w:sz w:val="30"/>
          <w:szCs w:val="30"/>
        </w:rPr>
        <w:t xml:space="preserve"> cells</w:t>
      </w:r>
      <w:r w:rsidR="00D80A78" w:rsidRPr="00FE4FCB">
        <w:rPr>
          <w:rFonts w:ascii="Times New Roman" w:hAnsi="Times New Roman" w:cs="Times New Roman"/>
          <w:sz w:val="30"/>
          <w:szCs w:val="30"/>
        </w:rPr>
        <w:t xml:space="preserve"> information</w:t>
      </w:r>
      <w:bookmarkEnd w:id="24"/>
    </w:p>
    <w:p w14:paraId="3F1602FC" w14:textId="2563AD7B" w:rsidR="00255F27" w:rsidRPr="00FE4FCB" w:rsidRDefault="006E2530" w:rsidP="00F82B9F">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Options of </w:t>
      </w:r>
      <w:r w:rsidR="00067294">
        <w:rPr>
          <w:rFonts w:ascii="Times New Roman" w:hAnsi="Times New Roman" w:cs="Times New Roman"/>
        </w:rPr>
        <w:t>the cells information consist of</w:t>
      </w:r>
      <w:r w:rsidRPr="00FE4FCB">
        <w:rPr>
          <w:rFonts w:ascii="Times New Roman" w:hAnsi="Times New Roman" w:cs="Times New Roman"/>
        </w:rPr>
        <w:t xml:space="preserve"> a serial of tabs, meanly to describe the physical and geometric </w:t>
      </w:r>
      <w:r w:rsidR="009E26FC" w:rsidRPr="00FE4FCB">
        <w:rPr>
          <w:rFonts w:ascii="Times New Roman" w:hAnsi="Times New Roman" w:cs="Times New Roman"/>
        </w:rPr>
        <w:t>parameters, including material, volume, temperature, information of hierarchy filling, and so on.</w:t>
      </w:r>
    </w:p>
    <w:bookmarkEnd w:id="25"/>
    <w:p w14:paraId="4737AF7F" w14:textId="77777777" w:rsidR="001F0443" w:rsidRPr="00AA44A5" w:rsidRDefault="001F0443" w:rsidP="00AA44A5">
      <w:pPr>
        <w:spacing w:line="360" w:lineRule="auto"/>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1F0443" w:rsidRPr="00AA44A5" w14:paraId="19ADFE23" w14:textId="77777777" w:rsidTr="00050256">
        <w:tc>
          <w:tcPr>
            <w:tcW w:w="8607" w:type="dxa"/>
          </w:tcPr>
          <w:p w14:paraId="3E54786C" w14:textId="77777777" w:rsidR="001F0443" w:rsidRPr="00AA44A5" w:rsidRDefault="001F0443" w:rsidP="00050256">
            <w:pPr>
              <w:pStyle w:val="a9"/>
              <w:rPr>
                <w:rFonts w:cs="Times New Roman"/>
                <w:sz w:val="21"/>
                <w:szCs w:val="21"/>
              </w:rPr>
            </w:pPr>
            <w:r w:rsidRPr="00AA44A5">
              <w:rPr>
                <w:rFonts w:cs="Times New Roman"/>
                <w:sz w:val="21"/>
                <w:szCs w:val="21"/>
              </w:rPr>
              <w:t xml:space="preserve">Cell    …   [Mat = &lt;id&gt;]     [Vol = &lt;vol&gt;]   [Tmp = &lt;tmp&gt;]   </w:t>
            </w:r>
          </w:p>
          <w:p w14:paraId="499CA68B" w14:textId="77777777" w:rsidR="001F0443" w:rsidRPr="00AA44A5" w:rsidRDefault="001F0443" w:rsidP="00050256">
            <w:pPr>
              <w:spacing w:line="360" w:lineRule="auto"/>
              <w:jc w:val="center"/>
              <w:rPr>
                <w:rFonts w:ascii="Times New Roman" w:hAnsi="Times New Roman" w:cs="Times New Roman"/>
                <w:b/>
                <w:szCs w:val="21"/>
              </w:rPr>
            </w:pPr>
            <w:r w:rsidRPr="00AA44A5">
              <w:rPr>
                <w:rFonts w:ascii="Times New Roman" w:hAnsi="Times New Roman" w:cs="Times New Roman"/>
                <w:b/>
                <w:szCs w:val="21"/>
              </w:rPr>
              <w:t>[Void = &lt;flag&gt;]   [Fill = &lt;id&gt;]    [Inner = &lt;flag&gt;]</w:t>
            </w:r>
          </w:p>
        </w:tc>
      </w:tr>
    </w:tbl>
    <w:p w14:paraId="42FB3DCF" w14:textId="77777777" w:rsidR="001F0443" w:rsidRPr="00AA44A5" w:rsidRDefault="001F0443" w:rsidP="001F0443">
      <w:pPr>
        <w:spacing w:line="360" w:lineRule="auto"/>
        <w:ind w:firstLine="482"/>
        <w:rPr>
          <w:rFonts w:ascii="Times New Roman" w:hAnsi="Times New Roman" w:cs="Times New Roman"/>
          <w:szCs w:val="21"/>
        </w:rPr>
      </w:pPr>
    </w:p>
    <w:p w14:paraId="3B7F17C6" w14:textId="77777777" w:rsidR="001F0443" w:rsidRPr="00AA44A5" w:rsidRDefault="00C10915" w:rsidP="00CA2229">
      <w:pPr>
        <w:spacing w:line="360" w:lineRule="auto"/>
        <w:rPr>
          <w:rFonts w:ascii="Times New Roman" w:hAnsi="Times New Roman" w:cs="Times New Roman"/>
          <w:szCs w:val="21"/>
        </w:rPr>
      </w:pPr>
      <w:r w:rsidRPr="00AA44A5">
        <w:rPr>
          <w:rFonts w:ascii="Times New Roman" w:hAnsi="Times New Roman" w:cs="Times New Roman"/>
          <w:szCs w:val="21"/>
        </w:rPr>
        <w:t>In which,</w:t>
      </w:r>
    </w:p>
    <w:p w14:paraId="15BFDE26" w14:textId="77777777" w:rsidR="001F0443" w:rsidRPr="00AA44A5" w:rsidRDefault="001F0443" w:rsidP="0045228F">
      <w:pPr>
        <w:pStyle w:val="a4"/>
        <w:numPr>
          <w:ilvl w:val="0"/>
          <w:numId w:val="2"/>
        </w:numPr>
        <w:spacing w:line="360" w:lineRule="auto"/>
        <w:ind w:firstLineChars="0"/>
        <w:rPr>
          <w:rFonts w:cs="Times New Roman"/>
          <w:sz w:val="21"/>
          <w:szCs w:val="21"/>
        </w:rPr>
      </w:pPr>
      <w:r w:rsidRPr="00AA44A5">
        <w:rPr>
          <w:rFonts w:cs="Times New Roman"/>
          <w:b/>
          <w:sz w:val="21"/>
          <w:szCs w:val="21"/>
        </w:rPr>
        <w:t>Mat</w:t>
      </w:r>
      <w:r w:rsidR="008D5443" w:rsidRPr="00AA44A5">
        <w:rPr>
          <w:rFonts w:cs="Times New Roman"/>
          <w:b/>
          <w:sz w:val="21"/>
          <w:szCs w:val="21"/>
        </w:rPr>
        <w:t xml:space="preserve"> </w:t>
      </w:r>
      <w:r w:rsidR="008D5443" w:rsidRPr="00AA44A5">
        <w:rPr>
          <w:rFonts w:cs="Times New Roman"/>
          <w:sz w:val="21"/>
          <w:szCs w:val="21"/>
        </w:rPr>
        <w:t>option defines</w:t>
      </w:r>
      <w:r w:rsidR="000D0CEE" w:rsidRPr="00AA44A5">
        <w:rPr>
          <w:rFonts w:cs="Times New Roman"/>
          <w:sz w:val="21"/>
          <w:szCs w:val="21"/>
        </w:rPr>
        <w:t xml:space="preserve"> the filling material of cells. By default, </w:t>
      </w:r>
      <w:r w:rsidR="000D0CEE" w:rsidRPr="00AA44A5">
        <w:rPr>
          <w:rFonts w:cs="Times New Roman"/>
          <w:b/>
          <w:sz w:val="21"/>
          <w:szCs w:val="21"/>
        </w:rPr>
        <w:t xml:space="preserve">Mat = 0 </w:t>
      </w:r>
      <w:r w:rsidR="000D0CEE" w:rsidRPr="00AA44A5">
        <w:rPr>
          <w:rFonts w:cs="Times New Roman"/>
          <w:sz w:val="21"/>
          <w:szCs w:val="21"/>
        </w:rPr>
        <w:t xml:space="preserve">means vacuum. </w:t>
      </w:r>
    </w:p>
    <w:p w14:paraId="7CBA1BC3" w14:textId="77777777" w:rsidR="001F0443" w:rsidRPr="00AA44A5" w:rsidRDefault="001F0443">
      <w:pPr>
        <w:pStyle w:val="a4"/>
        <w:numPr>
          <w:ilvl w:val="0"/>
          <w:numId w:val="2"/>
        </w:numPr>
        <w:spacing w:line="360" w:lineRule="auto"/>
        <w:ind w:left="839" w:firstLineChars="0" w:hanging="357"/>
        <w:rPr>
          <w:rFonts w:cs="Times New Roman"/>
          <w:sz w:val="21"/>
          <w:szCs w:val="21"/>
        </w:rPr>
      </w:pPr>
      <w:r w:rsidRPr="00AA44A5">
        <w:rPr>
          <w:rFonts w:cs="Times New Roman"/>
          <w:sz w:val="21"/>
          <w:szCs w:val="21"/>
        </w:rPr>
        <w:t>V</w:t>
      </w:r>
      <w:r w:rsidRPr="00AA44A5">
        <w:rPr>
          <w:rFonts w:cs="Times New Roman"/>
          <w:b/>
          <w:sz w:val="21"/>
          <w:szCs w:val="21"/>
        </w:rPr>
        <w:t xml:space="preserve">ol </w:t>
      </w:r>
      <w:r w:rsidR="008D5443" w:rsidRPr="00AA44A5">
        <w:rPr>
          <w:rFonts w:cs="Times New Roman"/>
          <w:sz w:val="21"/>
          <w:szCs w:val="21"/>
        </w:rPr>
        <w:t>option defines</w:t>
      </w:r>
      <w:r w:rsidR="006955D8" w:rsidRPr="00AA44A5">
        <w:rPr>
          <w:rFonts w:cs="Times New Roman"/>
          <w:sz w:val="21"/>
          <w:szCs w:val="21"/>
        </w:rPr>
        <w:t xml:space="preserve"> the volume of cells (in </w:t>
      </w:r>
      <w:r w:rsidRPr="00AA44A5">
        <w:rPr>
          <w:rFonts w:cs="Times New Roman"/>
          <w:sz w:val="21"/>
          <w:szCs w:val="21"/>
        </w:rPr>
        <w:t>cm</w:t>
      </w:r>
      <w:r w:rsidRPr="00AA44A5">
        <w:rPr>
          <w:rFonts w:cs="Times New Roman"/>
          <w:sz w:val="21"/>
          <w:szCs w:val="21"/>
          <w:vertAlign w:val="superscript"/>
        </w:rPr>
        <w:t>3</w:t>
      </w:r>
      <w:r w:rsidR="00722A87" w:rsidRPr="00AA44A5">
        <w:rPr>
          <w:rFonts w:cs="Times New Roman"/>
          <w:sz w:val="21"/>
          <w:szCs w:val="21"/>
        </w:rPr>
        <w:t>).</w:t>
      </w:r>
      <w:r w:rsidR="00E003B3" w:rsidRPr="00AA44A5">
        <w:rPr>
          <w:rFonts w:cs="Times New Roman"/>
          <w:sz w:val="21"/>
          <w:szCs w:val="21"/>
        </w:rPr>
        <w:t xml:space="preserve"> By default, </w:t>
      </w:r>
      <w:r w:rsidRPr="00AA44A5">
        <w:rPr>
          <w:rFonts w:cs="Times New Roman"/>
          <w:b/>
          <w:sz w:val="21"/>
          <w:szCs w:val="21"/>
        </w:rPr>
        <w:t>Vol = 1.0cm</w:t>
      </w:r>
      <w:r w:rsidRPr="00AA44A5">
        <w:rPr>
          <w:rFonts w:cs="Times New Roman"/>
          <w:b/>
          <w:sz w:val="21"/>
          <w:szCs w:val="21"/>
          <w:vertAlign w:val="superscript"/>
        </w:rPr>
        <w:t>3</w:t>
      </w:r>
      <w:r w:rsidRPr="00AA44A5">
        <w:rPr>
          <w:rFonts w:cs="Times New Roman"/>
          <w:sz w:val="21"/>
          <w:szCs w:val="21"/>
        </w:rPr>
        <w:t>。</w:t>
      </w:r>
    </w:p>
    <w:p w14:paraId="0AC7FE61" w14:textId="77777777" w:rsidR="001E138E" w:rsidRPr="00AA44A5" w:rsidRDefault="001F0443">
      <w:pPr>
        <w:pStyle w:val="a4"/>
        <w:numPr>
          <w:ilvl w:val="0"/>
          <w:numId w:val="2"/>
        </w:numPr>
        <w:spacing w:line="360" w:lineRule="auto"/>
        <w:ind w:firstLineChars="0"/>
        <w:rPr>
          <w:rFonts w:cs="Times New Roman"/>
          <w:sz w:val="21"/>
          <w:szCs w:val="21"/>
        </w:rPr>
      </w:pPr>
      <w:r w:rsidRPr="00AA44A5">
        <w:rPr>
          <w:rFonts w:cs="Times New Roman"/>
          <w:b/>
          <w:sz w:val="21"/>
          <w:szCs w:val="21"/>
        </w:rPr>
        <w:t>Tmp</w:t>
      </w:r>
      <w:r w:rsidR="00577B4B" w:rsidRPr="00AA44A5">
        <w:rPr>
          <w:rFonts w:cs="Times New Roman"/>
          <w:b/>
          <w:sz w:val="21"/>
          <w:szCs w:val="21"/>
        </w:rPr>
        <w:t xml:space="preserve"> </w:t>
      </w:r>
      <w:r w:rsidR="008D5443" w:rsidRPr="00AA44A5">
        <w:rPr>
          <w:rFonts w:cs="Times New Roman"/>
          <w:sz w:val="21"/>
          <w:szCs w:val="21"/>
        </w:rPr>
        <w:t>option defines</w:t>
      </w:r>
      <w:r w:rsidR="00B92146" w:rsidRPr="00AA44A5">
        <w:rPr>
          <w:rFonts w:cs="Times New Roman"/>
          <w:sz w:val="21"/>
          <w:szCs w:val="21"/>
        </w:rPr>
        <w:t xml:space="preserve"> the temperature of cells (in </w:t>
      </w:r>
      <w:r w:rsidRPr="00AA44A5">
        <w:rPr>
          <w:rFonts w:cs="Times New Roman"/>
          <w:sz w:val="21"/>
          <w:szCs w:val="21"/>
        </w:rPr>
        <w:t>K</w:t>
      </w:r>
      <w:r w:rsidR="00B92146" w:rsidRPr="00AA44A5">
        <w:rPr>
          <w:rFonts w:cs="Times New Roman"/>
          <w:sz w:val="21"/>
          <w:szCs w:val="21"/>
        </w:rPr>
        <w:t xml:space="preserve">). By default, </w:t>
      </w:r>
      <w:r w:rsidRPr="00AA44A5">
        <w:rPr>
          <w:rFonts w:cs="Times New Roman"/>
          <w:b/>
          <w:sz w:val="21"/>
          <w:szCs w:val="21"/>
        </w:rPr>
        <w:t>Tmp = 293.6</w:t>
      </w:r>
      <w:r w:rsidR="00612071" w:rsidRPr="00AA44A5">
        <w:rPr>
          <w:rFonts w:cs="Times New Roman"/>
          <w:b/>
          <w:sz w:val="21"/>
          <w:szCs w:val="21"/>
        </w:rPr>
        <w:t xml:space="preserve"> </w:t>
      </w:r>
      <w:r w:rsidR="001C6FE7" w:rsidRPr="00AA44A5">
        <w:rPr>
          <w:rFonts w:cs="Times New Roman"/>
          <w:b/>
          <w:sz w:val="21"/>
          <w:szCs w:val="21"/>
        </w:rPr>
        <w:t>(</w:t>
      </w:r>
      <w:r w:rsidRPr="00AA44A5">
        <w:rPr>
          <w:rFonts w:cs="Times New Roman"/>
          <w:b/>
          <w:sz w:val="21"/>
          <w:szCs w:val="21"/>
        </w:rPr>
        <w:t>K</w:t>
      </w:r>
      <w:r w:rsidR="00F30E03" w:rsidRPr="00AA44A5">
        <w:rPr>
          <w:rFonts w:cs="Times New Roman"/>
          <w:b/>
          <w:sz w:val="21"/>
          <w:szCs w:val="21"/>
        </w:rPr>
        <w:t>)</w:t>
      </w:r>
      <w:r w:rsidR="001C6FE7" w:rsidRPr="00AA44A5">
        <w:rPr>
          <w:rFonts w:cs="Times New Roman"/>
          <w:sz w:val="21"/>
          <w:szCs w:val="21"/>
        </w:rPr>
        <w:t xml:space="preserve">. </w:t>
      </w:r>
      <w:r w:rsidR="001E138E" w:rsidRPr="00AA44A5">
        <w:rPr>
          <w:rFonts w:cs="Times New Roman"/>
          <w:sz w:val="21"/>
          <w:szCs w:val="21"/>
        </w:rPr>
        <w:t xml:space="preserve">If the temperature of the filling material can’t match the temperature of cell, </w:t>
      </w:r>
      <w:r w:rsidR="00C27AA2" w:rsidRPr="00AA44A5">
        <w:rPr>
          <w:rFonts w:cs="Times New Roman"/>
          <w:sz w:val="21"/>
          <w:szCs w:val="21"/>
        </w:rPr>
        <w:t>the doppler broadening of nuclides cross sections will be conducted.</w:t>
      </w:r>
    </w:p>
    <w:p w14:paraId="35769080" w14:textId="77777777" w:rsidR="00CF768B" w:rsidRPr="00AA44A5" w:rsidRDefault="001F0443">
      <w:pPr>
        <w:pStyle w:val="a4"/>
        <w:numPr>
          <w:ilvl w:val="0"/>
          <w:numId w:val="2"/>
        </w:numPr>
        <w:spacing w:line="360" w:lineRule="auto"/>
        <w:ind w:left="839" w:firstLineChars="0" w:hanging="357"/>
        <w:rPr>
          <w:rFonts w:cs="Times New Roman"/>
          <w:sz w:val="21"/>
          <w:szCs w:val="21"/>
        </w:rPr>
      </w:pPr>
      <w:r w:rsidRPr="00AA44A5">
        <w:rPr>
          <w:rFonts w:cs="Times New Roman"/>
          <w:b/>
          <w:sz w:val="21"/>
          <w:szCs w:val="21"/>
        </w:rPr>
        <w:t>Void</w:t>
      </w:r>
      <w:r w:rsidR="008D5443" w:rsidRPr="00AA44A5">
        <w:rPr>
          <w:rFonts w:cs="Times New Roman"/>
          <w:b/>
          <w:sz w:val="21"/>
          <w:szCs w:val="21"/>
        </w:rPr>
        <w:t xml:space="preserve"> </w:t>
      </w:r>
      <w:r w:rsidR="008D5443" w:rsidRPr="00AA44A5">
        <w:rPr>
          <w:rFonts w:cs="Times New Roman"/>
          <w:sz w:val="21"/>
          <w:szCs w:val="21"/>
        </w:rPr>
        <w:t>option determine</w:t>
      </w:r>
      <w:r w:rsidR="00D36882" w:rsidRPr="00AA44A5">
        <w:rPr>
          <w:rFonts w:cs="Times New Roman"/>
          <w:sz w:val="21"/>
          <w:szCs w:val="21"/>
        </w:rPr>
        <w:t>s</w:t>
      </w:r>
      <w:r w:rsidR="00CF768B" w:rsidRPr="00AA44A5">
        <w:rPr>
          <w:rFonts w:cs="Times New Roman"/>
          <w:sz w:val="21"/>
          <w:szCs w:val="21"/>
        </w:rPr>
        <w:t xml:space="preserve"> whether the tracking of </w:t>
      </w:r>
      <w:r w:rsidR="007C316B" w:rsidRPr="00AA44A5">
        <w:rPr>
          <w:rFonts w:cs="Times New Roman"/>
          <w:sz w:val="21"/>
          <w:szCs w:val="21"/>
        </w:rPr>
        <w:t>neutrons will be stop</w:t>
      </w:r>
      <w:r w:rsidR="00C8473B" w:rsidRPr="00AA44A5">
        <w:rPr>
          <w:rFonts w:cs="Times New Roman"/>
          <w:sz w:val="21"/>
          <w:szCs w:val="21"/>
        </w:rPr>
        <w:t>ped</w:t>
      </w:r>
      <w:r w:rsidR="007C316B" w:rsidRPr="00AA44A5">
        <w:rPr>
          <w:rFonts w:cs="Times New Roman"/>
          <w:sz w:val="21"/>
          <w:szCs w:val="21"/>
        </w:rPr>
        <w:t xml:space="preserve"> after neutrons entering this cell, meanly to describe the region outside the void boundary. </w:t>
      </w:r>
      <w:r w:rsidR="00C8473B" w:rsidRPr="00AA44A5">
        <w:rPr>
          <w:rFonts w:cs="Times New Roman"/>
          <w:sz w:val="21"/>
          <w:szCs w:val="21"/>
        </w:rPr>
        <w:t xml:space="preserve">By default, </w:t>
      </w:r>
      <w:r w:rsidR="00C8473B" w:rsidRPr="00AA44A5">
        <w:rPr>
          <w:rFonts w:cs="Times New Roman"/>
          <w:b/>
          <w:sz w:val="21"/>
          <w:szCs w:val="21"/>
        </w:rPr>
        <w:t xml:space="preserve">Void = 0 </w:t>
      </w:r>
      <w:r w:rsidR="00C8473B" w:rsidRPr="00AA44A5">
        <w:rPr>
          <w:rFonts w:cs="Times New Roman"/>
          <w:sz w:val="21"/>
          <w:szCs w:val="21"/>
        </w:rPr>
        <w:t xml:space="preserve">means the tracking continue after neutrons entering this region, while </w:t>
      </w:r>
      <w:r w:rsidR="00C8473B" w:rsidRPr="00AA44A5">
        <w:rPr>
          <w:rFonts w:cs="Times New Roman"/>
          <w:b/>
          <w:sz w:val="21"/>
          <w:szCs w:val="21"/>
        </w:rPr>
        <w:t xml:space="preserve">Void = 1 </w:t>
      </w:r>
      <w:r w:rsidR="00C8473B" w:rsidRPr="00AA44A5">
        <w:rPr>
          <w:rFonts w:cs="Times New Roman"/>
          <w:sz w:val="21"/>
          <w:szCs w:val="21"/>
        </w:rPr>
        <w:t>means stop tracking.</w:t>
      </w:r>
    </w:p>
    <w:p w14:paraId="2092605C" w14:textId="77777777" w:rsidR="001F0443" w:rsidRPr="00AA44A5" w:rsidRDefault="001F0443">
      <w:pPr>
        <w:pStyle w:val="a4"/>
        <w:numPr>
          <w:ilvl w:val="0"/>
          <w:numId w:val="2"/>
        </w:numPr>
        <w:spacing w:line="360" w:lineRule="auto"/>
        <w:ind w:firstLineChars="0"/>
        <w:rPr>
          <w:rFonts w:cs="Times New Roman"/>
          <w:sz w:val="21"/>
          <w:szCs w:val="21"/>
        </w:rPr>
      </w:pPr>
      <w:r w:rsidRPr="00AA44A5">
        <w:rPr>
          <w:rFonts w:cs="Times New Roman"/>
          <w:b/>
          <w:sz w:val="21"/>
          <w:szCs w:val="21"/>
        </w:rPr>
        <w:t xml:space="preserve">Fill </w:t>
      </w:r>
      <w:r w:rsidR="00D36882" w:rsidRPr="00AA44A5">
        <w:rPr>
          <w:rFonts w:cs="Times New Roman"/>
          <w:sz w:val="21"/>
          <w:szCs w:val="21"/>
        </w:rPr>
        <w:t>option defines</w:t>
      </w:r>
      <w:r w:rsidR="0036552F" w:rsidRPr="00AA44A5">
        <w:rPr>
          <w:rFonts w:cs="Times New Roman"/>
          <w:sz w:val="21"/>
          <w:szCs w:val="21"/>
        </w:rPr>
        <w:t xml:space="preserve"> the space for </w:t>
      </w:r>
      <w:r w:rsidR="000F1A70" w:rsidRPr="00AA44A5">
        <w:rPr>
          <w:rFonts w:cs="Times New Roman"/>
          <w:sz w:val="21"/>
          <w:szCs w:val="21"/>
        </w:rPr>
        <w:t>filling inside the cells. More information can refer to section 3.3.2.</w:t>
      </w:r>
      <w:r w:rsidR="001D0518" w:rsidRPr="00AA44A5">
        <w:rPr>
          <w:rFonts w:cs="Times New Roman"/>
          <w:sz w:val="21"/>
          <w:szCs w:val="21"/>
        </w:rPr>
        <w:t xml:space="preserve"> </w:t>
      </w:r>
    </w:p>
    <w:p w14:paraId="2A876571" w14:textId="77777777" w:rsidR="00614257" w:rsidRPr="00AA44A5" w:rsidRDefault="001F0443" w:rsidP="00F82B9F">
      <w:pPr>
        <w:pStyle w:val="a4"/>
        <w:numPr>
          <w:ilvl w:val="0"/>
          <w:numId w:val="2"/>
        </w:numPr>
        <w:spacing w:line="360" w:lineRule="auto"/>
        <w:ind w:firstLineChars="0"/>
        <w:rPr>
          <w:rFonts w:cs="Times New Roman"/>
          <w:sz w:val="21"/>
          <w:szCs w:val="21"/>
        </w:rPr>
      </w:pPr>
      <w:r w:rsidRPr="00AA44A5">
        <w:rPr>
          <w:rFonts w:cs="Times New Roman"/>
          <w:b/>
          <w:sz w:val="21"/>
          <w:szCs w:val="21"/>
        </w:rPr>
        <w:t>Inner</w:t>
      </w:r>
      <w:r w:rsidR="00D36882" w:rsidRPr="00AA44A5">
        <w:rPr>
          <w:rFonts w:cs="Times New Roman"/>
          <w:b/>
          <w:sz w:val="21"/>
          <w:szCs w:val="21"/>
        </w:rPr>
        <w:t xml:space="preserve"> </w:t>
      </w:r>
      <w:r w:rsidR="00D36882" w:rsidRPr="00AA44A5">
        <w:rPr>
          <w:rFonts w:cs="Times New Roman"/>
          <w:sz w:val="21"/>
          <w:szCs w:val="21"/>
        </w:rPr>
        <w:t>option determines</w:t>
      </w:r>
      <w:r w:rsidR="00614257" w:rsidRPr="00AA44A5">
        <w:rPr>
          <w:rFonts w:cs="Times New Roman"/>
          <w:sz w:val="21"/>
          <w:szCs w:val="21"/>
        </w:rPr>
        <w:t xml:space="preserve"> whether the cell is an inner cell, i.e., </w:t>
      </w:r>
      <w:r w:rsidR="00331772" w:rsidRPr="00AA44A5">
        <w:rPr>
          <w:rFonts w:cs="Times New Roman"/>
          <w:sz w:val="21"/>
          <w:szCs w:val="21"/>
        </w:rPr>
        <w:t>the cell has not been split by the outer boundaries in the pro</w:t>
      </w:r>
      <w:r w:rsidR="00DC2BA7" w:rsidRPr="00AA44A5">
        <w:rPr>
          <w:rFonts w:cs="Times New Roman"/>
          <w:sz w:val="21"/>
          <w:szCs w:val="21"/>
        </w:rPr>
        <w:t>gr</w:t>
      </w:r>
      <w:r w:rsidR="00331772" w:rsidRPr="00AA44A5">
        <w:rPr>
          <w:rFonts w:cs="Times New Roman"/>
          <w:sz w:val="21"/>
          <w:szCs w:val="21"/>
        </w:rPr>
        <w:t>ess of filling.</w:t>
      </w:r>
      <w:r w:rsidR="00C73193" w:rsidRPr="00AA44A5">
        <w:rPr>
          <w:rFonts w:cs="Times New Roman"/>
          <w:sz w:val="21"/>
          <w:szCs w:val="21"/>
        </w:rPr>
        <w:t xml:space="preserve"> </w:t>
      </w:r>
      <w:r w:rsidR="00097A98" w:rsidRPr="00AA44A5">
        <w:rPr>
          <w:rFonts w:cs="Times New Roman"/>
          <w:sz w:val="21"/>
          <w:szCs w:val="21"/>
        </w:rPr>
        <w:t xml:space="preserve">By default, </w:t>
      </w:r>
      <w:r w:rsidR="00097A98" w:rsidRPr="00AA44A5">
        <w:rPr>
          <w:rFonts w:cs="Times New Roman"/>
          <w:b/>
          <w:sz w:val="21"/>
          <w:szCs w:val="21"/>
        </w:rPr>
        <w:t xml:space="preserve">Inner = 0 </w:t>
      </w:r>
      <w:r w:rsidR="00097A98" w:rsidRPr="00AA44A5">
        <w:rPr>
          <w:rFonts w:cs="Times New Roman"/>
          <w:sz w:val="21"/>
          <w:szCs w:val="21"/>
        </w:rPr>
        <w:t xml:space="preserve">means non inner cells and no acceleration, while </w:t>
      </w:r>
      <w:r w:rsidR="00097A98" w:rsidRPr="00AA44A5">
        <w:rPr>
          <w:rFonts w:cs="Times New Roman"/>
          <w:b/>
          <w:sz w:val="21"/>
          <w:szCs w:val="21"/>
        </w:rPr>
        <w:t xml:space="preserve">Inner = 1 </w:t>
      </w:r>
      <w:r w:rsidR="00097A98" w:rsidRPr="00AA44A5">
        <w:rPr>
          <w:rFonts w:cs="Times New Roman"/>
          <w:sz w:val="21"/>
          <w:szCs w:val="21"/>
        </w:rPr>
        <w:t xml:space="preserve">means inner cells and acceleration. </w:t>
      </w:r>
      <w:r w:rsidR="00C73193" w:rsidRPr="00AA44A5">
        <w:rPr>
          <w:rFonts w:cs="Times New Roman"/>
          <w:sz w:val="21"/>
          <w:szCs w:val="21"/>
        </w:rPr>
        <w:t>Determine inner cells can accelerate the geometric processing</w:t>
      </w:r>
      <w:r w:rsidR="00DC2BA7" w:rsidRPr="00AA44A5">
        <w:rPr>
          <w:rFonts w:cs="Times New Roman"/>
          <w:sz w:val="21"/>
          <w:szCs w:val="21"/>
        </w:rPr>
        <w:t xml:space="preserve">, while the wrong determinations of inner cells will lead to faults of geometric tracking. Therefore, this option is advised only </w:t>
      </w:r>
      <w:r w:rsidR="00DC2BA7" w:rsidRPr="00AA44A5">
        <w:rPr>
          <w:rFonts w:cs="Times New Roman"/>
          <w:sz w:val="21"/>
          <w:szCs w:val="21"/>
        </w:rPr>
        <w:lastRenderedPageBreak/>
        <w:t>for advanced users.</w:t>
      </w:r>
      <w:r w:rsidR="00097A98" w:rsidRPr="00AA44A5">
        <w:rPr>
          <w:rFonts w:cs="Times New Roman"/>
          <w:sz w:val="21"/>
          <w:szCs w:val="21"/>
        </w:rPr>
        <w:t xml:space="preserve"> </w:t>
      </w:r>
    </w:p>
    <w:p w14:paraId="17E8B912" w14:textId="10CE303E" w:rsidR="00FE3A12" w:rsidRPr="004D7C33" w:rsidRDefault="00FE3A12" w:rsidP="00FE3A12">
      <w:pPr>
        <w:rPr>
          <w:rFonts w:ascii="Times New Roman" w:hAnsi="Times New Roman" w:cs="Times New Roman"/>
          <w:szCs w:val="21"/>
        </w:rPr>
      </w:pPr>
    </w:p>
    <w:p w14:paraId="5610AA13" w14:textId="77777777" w:rsidR="00511E78" w:rsidRPr="00FE4FCB" w:rsidRDefault="00511E78" w:rsidP="00511E78">
      <w:pPr>
        <w:pStyle w:val="2"/>
        <w:spacing w:before="120"/>
        <w:rPr>
          <w:rFonts w:ascii="Times New Roman" w:hAnsi="Times New Roman" w:cs="Times New Roman"/>
        </w:rPr>
      </w:pPr>
      <w:bookmarkStart w:id="26" w:name="_Toc324011616"/>
      <w:bookmarkStart w:id="27" w:name="_Toc335658107"/>
      <w:bookmarkStart w:id="28" w:name="_Toc369335188"/>
      <w:r w:rsidRPr="00FE4FCB">
        <w:rPr>
          <w:rFonts w:ascii="Times New Roman" w:hAnsi="Times New Roman" w:cs="Times New Roman"/>
        </w:rPr>
        <w:t xml:space="preserve">3.3 </w:t>
      </w:r>
      <w:r w:rsidR="006C6B35" w:rsidRPr="00FE4FCB">
        <w:rPr>
          <w:rFonts w:ascii="Times New Roman" w:hAnsi="Times New Roman" w:cs="Times New Roman"/>
        </w:rPr>
        <w:t>U</w:t>
      </w:r>
      <w:r w:rsidRPr="00FE4FCB">
        <w:rPr>
          <w:rFonts w:ascii="Times New Roman" w:hAnsi="Times New Roman" w:cs="Times New Roman"/>
        </w:rPr>
        <w:t>niverse</w:t>
      </w:r>
      <w:bookmarkEnd w:id="26"/>
      <w:bookmarkEnd w:id="27"/>
      <w:bookmarkEnd w:id="28"/>
    </w:p>
    <w:p w14:paraId="58598021" w14:textId="1986E447" w:rsidR="00511E78" w:rsidRPr="00FE4FCB" w:rsidRDefault="00511E78" w:rsidP="00511E78">
      <w:pPr>
        <w:pStyle w:val="3"/>
        <w:spacing w:before="120"/>
        <w:rPr>
          <w:rFonts w:ascii="Times New Roman" w:hAnsi="Times New Roman" w:cs="Times New Roman"/>
          <w:sz w:val="30"/>
          <w:szCs w:val="30"/>
        </w:rPr>
      </w:pPr>
      <w:bookmarkStart w:id="29" w:name="_Toc335658108"/>
      <w:bookmarkStart w:id="30" w:name="_Toc369335189"/>
      <w:r w:rsidRPr="00FE4FCB">
        <w:rPr>
          <w:rFonts w:ascii="Times New Roman" w:hAnsi="Times New Roman" w:cs="Times New Roman"/>
          <w:sz w:val="30"/>
          <w:szCs w:val="30"/>
        </w:rPr>
        <w:t xml:space="preserve">3.3.1 </w:t>
      </w:r>
      <w:bookmarkEnd w:id="29"/>
      <w:r w:rsidR="006C6B35" w:rsidRPr="00FE4FCB">
        <w:rPr>
          <w:rFonts w:ascii="Times New Roman" w:hAnsi="Times New Roman" w:cs="Times New Roman"/>
          <w:sz w:val="30"/>
          <w:szCs w:val="30"/>
        </w:rPr>
        <w:t>Single-l</w:t>
      </w:r>
      <w:r w:rsidR="00067294">
        <w:rPr>
          <w:rFonts w:ascii="Times New Roman" w:hAnsi="Times New Roman" w:cs="Times New Roman"/>
          <w:sz w:val="30"/>
          <w:szCs w:val="30"/>
        </w:rPr>
        <w:t>evel</w:t>
      </w:r>
      <w:r w:rsidR="006C6B35" w:rsidRPr="00FE4FCB">
        <w:rPr>
          <w:rFonts w:ascii="Times New Roman" w:hAnsi="Times New Roman" w:cs="Times New Roman"/>
          <w:sz w:val="30"/>
          <w:szCs w:val="30"/>
        </w:rPr>
        <w:t xml:space="preserve"> universe</w:t>
      </w:r>
      <w:bookmarkEnd w:id="30"/>
    </w:p>
    <w:p w14:paraId="7C955B09" w14:textId="1465EA90" w:rsidR="00934FBC" w:rsidRPr="00FE4FCB" w:rsidRDefault="00786CE8" w:rsidP="00F82B9F">
      <w:pPr>
        <w:spacing w:line="360" w:lineRule="auto"/>
        <w:ind w:firstLineChars="200" w:firstLine="420"/>
        <w:rPr>
          <w:rFonts w:ascii="Times New Roman" w:hAnsi="Times New Roman" w:cs="Times New Roman"/>
        </w:rPr>
      </w:pPr>
      <w:r w:rsidRPr="00FE4FCB">
        <w:rPr>
          <w:rFonts w:ascii="Times New Roman" w:hAnsi="Times New Roman" w:cs="Times New Roman"/>
        </w:rPr>
        <w:t>A</w:t>
      </w:r>
      <w:r w:rsidR="00C33DF2" w:rsidRPr="00FE4FCB">
        <w:rPr>
          <w:rFonts w:ascii="Times New Roman" w:hAnsi="Times New Roman" w:cs="Times New Roman"/>
        </w:rPr>
        <w:t xml:space="preserve"> universe is composed of a serial</w:t>
      </w:r>
      <w:r w:rsidR="00CA2229">
        <w:rPr>
          <w:rFonts w:ascii="Times New Roman" w:hAnsi="Times New Roman" w:cs="Times New Roman" w:hint="eastAsia"/>
        </w:rPr>
        <w:t xml:space="preserve"> of</w:t>
      </w:r>
      <w:r w:rsidR="00C33DF2" w:rsidRPr="00FE4FCB">
        <w:rPr>
          <w:rFonts w:ascii="Times New Roman" w:hAnsi="Times New Roman" w:cs="Times New Roman"/>
        </w:rPr>
        <w:t xml:space="preserve"> cells, while the overlap and </w:t>
      </w:r>
      <w:r w:rsidR="00524ACE" w:rsidRPr="00FE4FCB">
        <w:rPr>
          <w:rFonts w:ascii="Times New Roman" w:hAnsi="Times New Roman" w:cs="Times New Roman"/>
        </w:rPr>
        <w:t xml:space="preserve">undefined areas among these cells are not allowed. </w:t>
      </w:r>
      <w:r w:rsidR="00934FBC" w:rsidRPr="00FE4FCB">
        <w:rPr>
          <w:rFonts w:ascii="Times New Roman" w:hAnsi="Times New Roman" w:cs="Times New Roman"/>
        </w:rPr>
        <w:t xml:space="preserve">The input </w:t>
      </w:r>
      <w:r w:rsidR="00BD777B" w:rsidRPr="00FE4FCB">
        <w:rPr>
          <w:rFonts w:ascii="Times New Roman" w:hAnsi="Times New Roman" w:cs="Times New Roman"/>
        </w:rPr>
        <w:t xml:space="preserve">card </w:t>
      </w:r>
      <w:r w:rsidR="00934FBC" w:rsidRPr="00FE4FCB">
        <w:rPr>
          <w:rFonts w:ascii="Times New Roman" w:hAnsi="Times New Roman" w:cs="Times New Roman"/>
        </w:rPr>
        <w:t xml:space="preserve">of </w:t>
      </w:r>
      <w:r w:rsidR="00C33DF2" w:rsidRPr="00FE4FCB">
        <w:rPr>
          <w:rFonts w:ascii="Times New Roman" w:hAnsi="Times New Roman" w:cs="Times New Roman"/>
        </w:rPr>
        <w:t>s</w:t>
      </w:r>
      <w:r w:rsidR="00934FBC" w:rsidRPr="00FE4FCB">
        <w:rPr>
          <w:rFonts w:ascii="Times New Roman" w:hAnsi="Times New Roman" w:cs="Times New Roman"/>
        </w:rPr>
        <w:t xml:space="preserve">ingle-lever universe can be </w:t>
      </w:r>
      <w:r w:rsidR="00BD777B" w:rsidRPr="00FE4FCB">
        <w:rPr>
          <w:rFonts w:ascii="Times New Roman" w:hAnsi="Times New Roman" w:cs="Times New Roman"/>
        </w:rPr>
        <w:t>written as:</w:t>
      </w:r>
    </w:p>
    <w:p w14:paraId="08D25B70" w14:textId="77777777" w:rsidR="00511E78" w:rsidRPr="002B01D6" w:rsidRDefault="00511E78" w:rsidP="00511E78">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511E78" w:rsidRPr="002B01D6" w14:paraId="7597CFC5" w14:textId="77777777" w:rsidTr="00050256">
        <w:tc>
          <w:tcPr>
            <w:tcW w:w="8607" w:type="dxa"/>
          </w:tcPr>
          <w:p w14:paraId="090A9236" w14:textId="77777777" w:rsidR="00511E78" w:rsidRPr="002B01D6" w:rsidRDefault="00511E78" w:rsidP="00050256">
            <w:pPr>
              <w:pStyle w:val="a9"/>
              <w:rPr>
                <w:rFonts w:cs="Times New Roman"/>
                <w:sz w:val="21"/>
                <w:szCs w:val="21"/>
              </w:rPr>
            </w:pPr>
            <w:r w:rsidRPr="002B01D6">
              <w:rPr>
                <w:rFonts w:cs="Times New Roman"/>
                <w:sz w:val="21"/>
                <w:szCs w:val="21"/>
              </w:rPr>
              <w:t>UNIVERSE &lt;id&gt;  [options]</w:t>
            </w:r>
          </w:p>
        </w:tc>
      </w:tr>
    </w:tbl>
    <w:p w14:paraId="5C0AB492" w14:textId="77777777" w:rsidR="00511E78" w:rsidRPr="002B01D6" w:rsidRDefault="00511E78" w:rsidP="00511E78">
      <w:pPr>
        <w:spacing w:line="360" w:lineRule="auto"/>
        <w:rPr>
          <w:rFonts w:ascii="Times New Roman" w:hAnsi="Times New Roman" w:cs="Times New Roman"/>
          <w:szCs w:val="21"/>
        </w:rPr>
      </w:pPr>
    </w:p>
    <w:p w14:paraId="21BE368F" w14:textId="66F027F8" w:rsidR="00786CE8" w:rsidRPr="002B01D6" w:rsidRDefault="00471952" w:rsidP="00511E78">
      <w:pPr>
        <w:spacing w:line="360" w:lineRule="auto"/>
        <w:ind w:firstLine="480"/>
        <w:rPr>
          <w:rFonts w:ascii="Times New Roman" w:hAnsi="Times New Roman" w:cs="Times New Roman"/>
          <w:b/>
          <w:szCs w:val="21"/>
        </w:rPr>
      </w:pPr>
      <w:r w:rsidRPr="002B01D6">
        <w:rPr>
          <w:rFonts w:ascii="Times New Roman" w:hAnsi="Times New Roman" w:cs="Times New Roman"/>
          <w:szCs w:val="21"/>
        </w:rPr>
        <w:t xml:space="preserve">In which, </w:t>
      </w:r>
      <w:r w:rsidR="00511E78" w:rsidRPr="002B01D6">
        <w:rPr>
          <w:rFonts w:ascii="Times New Roman" w:hAnsi="Times New Roman" w:cs="Times New Roman"/>
          <w:b/>
          <w:szCs w:val="21"/>
        </w:rPr>
        <w:t>id</w:t>
      </w:r>
      <w:r w:rsidR="00786CE8" w:rsidRPr="002B01D6">
        <w:rPr>
          <w:rFonts w:ascii="Times New Roman" w:hAnsi="Times New Roman" w:cs="Times New Roman"/>
          <w:b/>
          <w:szCs w:val="21"/>
        </w:rPr>
        <w:t xml:space="preserve"> </w:t>
      </w:r>
      <w:r w:rsidR="00786CE8" w:rsidRPr="002B01D6">
        <w:rPr>
          <w:rFonts w:ascii="Times New Roman" w:hAnsi="Times New Roman" w:cs="Times New Roman"/>
          <w:szCs w:val="21"/>
        </w:rPr>
        <w:t xml:space="preserve">is the identifier of universe, </w:t>
      </w:r>
      <w:r w:rsidR="00067294">
        <w:rPr>
          <w:rFonts w:ascii="Times New Roman" w:hAnsi="Times New Roman" w:cs="Times New Roman"/>
          <w:szCs w:val="21"/>
        </w:rPr>
        <w:t xml:space="preserve">and </w:t>
      </w:r>
      <w:r w:rsidR="00786CE8" w:rsidRPr="002B01D6">
        <w:rPr>
          <w:rFonts w:ascii="Times New Roman" w:hAnsi="Times New Roman" w:cs="Times New Roman"/>
          <w:b/>
          <w:szCs w:val="21"/>
        </w:rPr>
        <w:t xml:space="preserve">options </w:t>
      </w:r>
      <w:r w:rsidR="00786CE8" w:rsidRPr="002B01D6">
        <w:rPr>
          <w:rFonts w:ascii="Times New Roman" w:hAnsi="Times New Roman" w:cs="Times New Roman"/>
          <w:szCs w:val="21"/>
        </w:rPr>
        <w:t>are related to geometrical transformation in space and repeated structures</w:t>
      </w:r>
      <w:r w:rsidR="00867E30" w:rsidRPr="002B01D6">
        <w:rPr>
          <w:rFonts w:ascii="Times New Roman" w:hAnsi="Times New Roman" w:cs="Times New Roman"/>
          <w:szCs w:val="21"/>
        </w:rPr>
        <w:t xml:space="preserve"> (lattices)</w:t>
      </w:r>
      <w:r w:rsidR="00786CE8" w:rsidRPr="002B01D6">
        <w:rPr>
          <w:rFonts w:ascii="Times New Roman" w:hAnsi="Times New Roman" w:cs="Times New Roman"/>
          <w:szCs w:val="21"/>
        </w:rPr>
        <w:t>.</w:t>
      </w:r>
      <w:r w:rsidR="00FE23BF" w:rsidRPr="002B01D6">
        <w:rPr>
          <w:rFonts w:ascii="Times New Roman" w:hAnsi="Times New Roman" w:cs="Times New Roman"/>
          <w:szCs w:val="21"/>
        </w:rPr>
        <w:t xml:space="preserve"> The form is shown as below and will be in</w:t>
      </w:r>
      <w:r w:rsidR="001367E9" w:rsidRPr="002B01D6">
        <w:rPr>
          <w:rFonts w:ascii="Times New Roman" w:hAnsi="Times New Roman" w:cs="Times New Roman"/>
          <w:szCs w:val="21"/>
        </w:rPr>
        <w:t>tr</w:t>
      </w:r>
      <w:r w:rsidR="00FE23BF" w:rsidRPr="002B01D6">
        <w:rPr>
          <w:rFonts w:ascii="Times New Roman" w:hAnsi="Times New Roman" w:cs="Times New Roman"/>
          <w:szCs w:val="21"/>
        </w:rPr>
        <w:t>oduced in detail in the following.</w:t>
      </w:r>
    </w:p>
    <w:p w14:paraId="193FC68C" w14:textId="77777777" w:rsidR="00511E78" w:rsidRPr="002B01D6" w:rsidRDefault="00511E78" w:rsidP="00511E78">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511E78" w:rsidRPr="002B01D6" w14:paraId="3E21E3FE" w14:textId="77777777" w:rsidTr="00050256">
        <w:tc>
          <w:tcPr>
            <w:tcW w:w="8607" w:type="dxa"/>
          </w:tcPr>
          <w:p w14:paraId="3EB09DFC" w14:textId="77777777" w:rsidR="00511E78" w:rsidRPr="002B01D6" w:rsidRDefault="00511E78" w:rsidP="00050256">
            <w:pPr>
              <w:jc w:val="center"/>
              <w:rPr>
                <w:rFonts w:ascii="Times New Roman" w:hAnsi="Times New Roman" w:cs="Times New Roman"/>
                <w:b/>
                <w:szCs w:val="21"/>
              </w:rPr>
            </w:pPr>
            <w:r w:rsidRPr="002B01D6">
              <w:rPr>
                <w:rFonts w:ascii="Times New Roman" w:hAnsi="Times New Roman" w:cs="Times New Roman"/>
                <w:b/>
                <w:szCs w:val="21"/>
              </w:rPr>
              <w:t xml:space="preserve">[Move = &lt;params&gt;]  [Rotate = &lt;params&gt;]  [Lat = &lt;params&gt;] </w:t>
            </w:r>
          </w:p>
          <w:p w14:paraId="18A99E12" w14:textId="77777777" w:rsidR="00511E78" w:rsidRPr="002B01D6" w:rsidRDefault="00511E78" w:rsidP="00050256">
            <w:pPr>
              <w:jc w:val="center"/>
              <w:rPr>
                <w:rFonts w:ascii="Times New Roman" w:hAnsi="Times New Roman" w:cs="Times New Roman"/>
                <w:b/>
                <w:szCs w:val="21"/>
              </w:rPr>
            </w:pPr>
            <w:r w:rsidRPr="002B01D6">
              <w:rPr>
                <w:rFonts w:ascii="Times New Roman" w:hAnsi="Times New Roman" w:cs="Times New Roman"/>
                <w:b/>
                <w:szCs w:val="21"/>
              </w:rPr>
              <w:t xml:space="preserve"> [Pitch = &lt;params&gt;] [Scope = &lt;params&gt;]  [Sita = &lt;param&gt;]  [Fill = &lt;params&gt;]</w:t>
            </w:r>
          </w:p>
        </w:tc>
      </w:tr>
    </w:tbl>
    <w:p w14:paraId="35345DBE" w14:textId="77777777" w:rsidR="00511E78" w:rsidRPr="002B01D6" w:rsidRDefault="00511E78" w:rsidP="00511E78">
      <w:pPr>
        <w:spacing w:line="360" w:lineRule="auto"/>
        <w:ind w:firstLine="480"/>
        <w:rPr>
          <w:rFonts w:ascii="Times New Roman" w:hAnsi="Times New Roman" w:cs="Times New Roman"/>
          <w:szCs w:val="21"/>
        </w:rPr>
      </w:pPr>
    </w:p>
    <w:p w14:paraId="34FD0D07" w14:textId="77777777" w:rsidR="00050256" w:rsidRPr="002B01D6" w:rsidRDefault="0010569C" w:rsidP="00511E78">
      <w:pPr>
        <w:spacing w:line="360" w:lineRule="auto"/>
        <w:ind w:firstLine="480"/>
        <w:rPr>
          <w:rFonts w:ascii="Times New Roman" w:hAnsi="Times New Roman" w:cs="Times New Roman"/>
          <w:szCs w:val="21"/>
        </w:rPr>
      </w:pPr>
      <w:r w:rsidRPr="002B01D6">
        <w:rPr>
          <w:rFonts w:ascii="Times New Roman" w:hAnsi="Times New Roman" w:cs="Times New Roman"/>
          <w:szCs w:val="21"/>
        </w:rPr>
        <w:t>A</w:t>
      </w:r>
      <w:r w:rsidR="001367E9" w:rsidRPr="002B01D6">
        <w:rPr>
          <w:rFonts w:ascii="Times New Roman" w:hAnsi="Times New Roman" w:cs="Times New Roman"/>
          <w:szCs w:val="21"/>
        </w:rPr>
        <w:t>t least a univer</w:t>
      </w:r>
      <w:r w:rsidRPr="002B01D6">
        <w:rPr>
          <w:rFonts w:ascii="Times New Roman" w:hAnsi="Times New Roman" w:cs="Times New Roman"/>
          <w:szCs w:val="21"/>
        </w:rPr>
        <w:t>se is required to describe a</w:t>
      </w:r>
      <w:r w:rsidR="007F2987" w:rsidRPr="002B01D6">
        <w:rPr>
          <w:rFonts w:ascii="Times New Roman" w:hAnsi="Times New Roman" w:cs="Times New Roman"/>
          <w:szCs w:val="21"/>
        </w:rPr>
        <w:t>n</w:t>
      </w:r>
      <w:r w:rsidRPr="002B01D6">
        <w:rPr>
          <w:rFonts w:ascii="Times New Roman" w:hAnsi="Times New Roman" w:cs="Times New Roman"/>
          <w:szCs w:val="21"/>
        </w:rPr>
        <w:t xml:space="preserve"> arbitrary physic system.</w:t>
      </w:r>
      <w:r w:rsidR="00A57CAF" w:rsidRPr="002B01D6">
        <w:rPr>
          <w:rFonts w:ascii="Times New Roman" w:hAnsi="Times New Roman" w:cs="Times New Roman"/>
          <w:szCs w:val="21"/>
        </w:rPr>
        <w:t xml:space="preserve"> This </w:t>
      </w:r>
      <w:r w:rsidR="007F2987" w:rsidRPr="002B01D6">
        <w:rPr>
          <w:rFonts w:ascii="Times New Roman" w:hAnsi="Times New Roman" w:cs="Times New Roman"/>
          <w:szCs w:val="21"/>
        </w:rPr>
        <w:t xml:space="preserve">universe wil be defined as Universe 0 in the input files. </w:t>
      </w:r>
      <w:r w:rsidR="006E46F3" w:rsidRPr="002B01D6">
        <w:rPr>
          <w:rFonts w:ascii="Times New Roman" w:hAnsi="Times New Roman" w:cs="Times New Roman"/>
          <w:szCs w:val="21"/>
        </w:rPr>
        <w:t xml:space="preserve">For example, the following input file is for </w:t>
      </w:r>
      <w:r w:rsidR="0055137B" w:rsidRPr="002B01D6">
        <w:rPr>
          <w:rFonts w:ascii="Times New Roman" w:hAnsi="Times New Roman" w:cs="Times New Roman"/>
          <w:szCs w:val="21"/>
        </w:rPr>
        <w:t xml:space="preserve">the geometry of </w:t>
      </w:r>
      <w:r w:rsidR="006E46F3" w:rsidRPr="002B01D6">
        <w:rPr>
          <w:rFonts w:ascii="Times New Roman" w:hAnsi="Times New Roman" w:cs="Times New Roman"/>
          <w:szCs w:val="21"/>
        </w:rPr>
        <w:t xml:space="preserve">a common </w:t>
      </w:r>
      <w:r w:rsidR="0055137B" w:rsidRPr="002B01D6">
        <w:rPr>
          <w:rFonts w:ascii="Times New Roman" w:hAnsi="Times New Roman" w:cs="Times New Roman"/>
          <w:szCs w:val="21"/>
        </w:rPr>
        <w:t>PWR cell.</w:t>
      </w:r>
    </w:p>
    <w:p w14:paraId="6AE99890" w14:textId="77777777" w:rsidR="00511E78" w:rsidRPr="002B01D6" w:rsidRDefault="00511E78" w:rsidP="00511E78">
      <w:pPr>
        <w:spacing w:line="360" w:lineRule="auto"/>
        <w:ind w:firstLine="480"/>
        <w:rPr>
          <w:rFonts w:ascii="Times New Roman" w:hAnsi="Times New Roman" w:cs="Times New Roman"/>
          <w:szCs w:val="21"/>
        </w:rPr>
      </w:pPr>
    </w:p>
    <w:tbl>
      <w:tblPr>
        <w:tblStyle w:val="a5"/>
        <w:tblW w:w="0" w:type="auto"/>
        <w:tblCellMar>
          <w:top w:w="57" w:type="dxa"/>
          <w:bottom w:w="57" w:type="dxa"/>
        </w:tblCellMar>
        <w:tblLook w:val="04A0" w:firstRow="1" w:lastRow="0" w:firstColumn="1" w:lastColumn="0" w:noHBand="0" w:noVBand="1"/>
      </w:tblPr>
      <w:tblGrid>
        <w:gridCol w:w="8607"/>
      </w:tblGrid>
      <w:tr w:rsidR="00511E78" w:rsidRPr="002B01D6" w14:paraId="3A3A8214" w14:textId="77777777" w:rsidTr="00050256">
        <w:tc>
          <w:tcPr>
            <w:tcW w:w="8607" w:type="dxa"/>
          </w:tcPr>
          <w:p w14:paraId="1E8EB00B"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  PWR pin: defined in single universe /////////////</w:t>
            </w:r>
          </w:p>
          <w:p w14:paraId="630466D8"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 xml:space="preserve">Universe  0   </w:t>
            </w:r>
          </w:p>
          <w:p w14:paraId="3AEA45EF"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cell 1    -10   mat = 1                        // Fuel Pin</w:t>
            </w:r>
          </w:p>
          <w:p w14:paraId="4889B704"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 xml:space="preserve">cell 2    10 &amp; -11    mat=2                    // Air   </w:t>
            </w:r>
          </w:p>
          <w:p w14:paraId="663F0272"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cell 3    11 &amp; -12    mat =3                   // cladding</w:t>
            </w:r>
          </w:p>
          <w:p w14:paraId="1A4DC222"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 xml:space="preserve">cell 4    12 &amp; 13 &amp; -14 &amp; 15 &amp; -16   mat= 4    // water    </w:t>
            </w:r>
          </w:p>
          <w:p w14:paraId="341D495A"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cell 5    -13 : 14 : -15 : 16  void = 1        // outside</w:t>
            </w:r>
          </w:p>
          <w:p w14:paraId="6293C19B" w14:textId="77777777" w:rsidR="00511E78" w:rsidRPr="002B01D6" w:rsidRDefault="00511E78" w:rsidP="00050256">
            <w:pPr>
              <w:pStyle w:val="a6"/>
              <w:rPr>
                <w:rFonts w:ascii="Times New Roman" w:hAnsi="Times New Roman" w:cs="Times New Roman"/>
              </w:rPr>
            </w:pPr>
          </w:p>
          <w:p w14:paraId="59775530"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 xml:space="preserve">Surface    </w:t>
            </w:r>
          </w:p>
          <w:p w14:paraId="520BF245"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 xml:space="preserve">surf 10   cz   0.4096 </w:t>
            </w:r>
          </w:p>
          <w:p w14:paraId="2F5A271F"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 xml:space="preserve">surf 11   cz   0.4178 </w:t>
            </w:r>
          </w:p>
          <w:p w14:paraId="309B92E0"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 xml:space="preserve">surf 12   cz   0.4750 </w:t>
            </w:r>
          </w:p>
          <w:p w14:paraId="5B5E6135"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surf 13   px   -0.63   bc = 1</w:t>
            </w:r>
          </w:p>
          <w:p w14:paraId="4EC4132F"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surf 14   px   0.63    bc = 1</w:t>
            </w:r>
          </w:p>
          <w:p w14:paraId="5320BF40"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lastRenderedPageBreak/>
              <w:t>surf 15   py   -0.63   bc = 1</w:t>
            </w:r>
          </w:p>
          <w:p w14:paraId="2A55D78A" w14:textId="77777777" w:rsidR="00511E78" w:rsidRPr="002B01D6" w:rsidRDefault="00511E78" w:rsidP="00050256">
            <w:pPr>
              <w:pStyle w:val="a6"/>
              <w:rPr>
                <w:rFonts w:ascii="Times New Roman" w:hAnsi="Times New Roman" w:cs="Times New Roman"/>
              </w:rPr>
            </w:pPr>
            <w:r w:rsidRPr="002B01D6">
              <w:rPr>
                <w:rFonts w:ascii="Times New Roman" w:hAnsi="Times New Roman" w:cs="Times New Roman"/>
              </w:rPr>
              <w:t>surf 16   py   0.63    bc = 1</w:t>
            </w:r>
          </w:p>
        </w:tc>
      </w:tr>
    </w:tbl>
    <w:p w14:paraId="719D14E6" w14:textId="77777777" w:rsidR="00511E78" w:rsidRPr="002B01D6" w:rsidRDefault="00511E78" w:rsidP="00511E78">
      <w:pPr>
        <w:spacing w:line="360" w:lineRule="auto"/>
        <w:ind w:firstLine="480"/>
        <w:rPr>
          <w:rFonts w:ascii="Times New Roman" w:hAnsi="Times New Roman" w:cs="Times New Roman"/>
          <w:szCs w:val="21"/>
        </w:rPr>
      </w:pPr>
    </w:p>
    <w:p w14:paraId="3237C161" w14:textId="77777777" w:rsidR="00511E78" w:rsidRPr="00FE4FCB" w:rsidRDefault="00511E78" w:rsidP="00511E78">
      <w:pPr>
        <w:pStyle w:val="3"/>
        <w:spacing w:before="120"/>
        <w:rPr>
          <w:rFonts w:ascii="Times New Roman" w:hAnsi="Times New Roman" w:cs="Times New Roman"/>
          <w:sz w:val="30"/>
          <w:szCs w:val="30"/>
        </w:rPr>
      </w:pPr>
      <w:bookmarkStart w:id="31" w:name="_Toc335658109"/>
      <w:bookmarkStart w:id="32" w:name="_Toc369335190"/>
      <w:r w:rsidRPr="00FE4FCB">
        <w:rPr>
          <w:rFonts w:ascii="Times New Roman" w:hAnsi="Times New Roman" w:cs="Times New Roman"/>
          <w:sz w:val="30"/>
          <w:szCs w:val="30"/>
        </w:rPr>
        <w:t xml:space="preserve">3.3.2 </w:t>
      </w:r>
      <w:bookmarkEnd w:id="31"/>
      <w:r w:rsidR="0083555E" w:rsidRPr="00FE4FCB">
        <w:rPr>
          <w:rFonts w:ascii="Times New Roman" w:hAnsi="Times New Roman" w:cs="Times New Roman"/>
          <w:sz w:val="30"/>
          <w:szCs w:val="30"/>
        </w:rPr>
        <w:t>Multi-level universe</w:t>
      </w:r>
      <w:bookmarkEnd w:id="32"/>
    </w:p>
    <w:p w14:paraId="2002699A" w14:textId="77777777" w:rsidR="0083555E" w:rsidRPr="00FE4FCB" w:rsidRDefault="00B86480" w:rsidP="00F82B9F">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For a complex physics system, </w:t>
      </w:r>
      <w:r w:rsidR="00BB4312" w:rsidRPr="00FE4FCB">
        <w:rPr>
          <w:rFonts w:ascii="Times New Roman" w:hAnsi="Times New Roman" w:cs="Times New Roman"/>
        </w:rPr>
        <w:t>the descriptions of the</w:t>
      </w:r>
      <w:r w:rsidR="00C80F83" w:rsidRPr="00FE4FCB">
        <w:rPr>
          <w:rFonts w:ascii="Times New Roman" w:hAnsi="Times New Roman" w:cs="Times New Roman"/>
        </w:rPr>
        <w:t xml:space="preserve"> space</w:t>
      </w:r>
      <w:r w:rsidR="00BB4312" w:rsidRPr="00FE4FCB">
        <w:rPr>
          <w:rFonts w:ascii="Times New Roman" w:hAnsi="Times New Roman" w:cs="Times New Roman"/>
        </w:rPr>
        <w:t xml:space="preserve"> filling</w:t>
      </w:r>
      <w:r w:rsidR="00C80F83" w:rsidRPr="00FE4FCB">
        <w:rPr>
          <w:rFonts w:ascii="Times New Roman" w:hAnsi="Times New Roman" w:cs="Times New Roman"/>
        </w:rPr>
        <w:t xml:space="preserve"> are probably necessary</w:t>
      </w:r>
      <w:r w:rsidR="005319D0" w:rsidRPr="00FE4FCB">
        <w:rPr>
          <w:rFonts w:ascii="Times New Roman" w:hAnsi="Times New Roman" w:cs="Times New Roman"/>
        </w:rPr>
        <w:t>,</w:t>
      </w:r>
      <w:r w:rsidR="0040440F" w:rsidRPr="00FE4FCB">
        <w:rPr>
          <w:rFonts w:ascii="Times New Roman" w:hAnsi="Times New Roman" w:cs="Times New Roman"/>
        </w:rPr>
        <w:t xml:space="preserve"> i.e.</w:t>
      </w:r>
      <w:r w:rsidR="005319D0" w:rsidRPr="00FE4FCB">
        <w:rPr>
          <w:rFonts w:ascii="Times New Roman" w:hAnsi="Times New Roman" w:cs="Times New Roman"/>
        </w:rPr>
        <w:t xml:space="preserve"> </w:t>
      </w:r>
      <w:r w:rsidR="0019316A" w:rsidRPr="00FE4FCB">
        <w:rPr>
          <w:rFonts w:ascii="Times New Roman" w:hAnsi="Times New Roman" w:cs="Times New Roman"/>
        </w:rPr>
        <w:t>filling a universe</w:t>
      </w:r>
      <w:r w:rsidR="003D6630" w:rsidRPr="00FE4FCB">
        <w:rPr>
          <w:rFonts w:ascii="Times New Roman" w:hAnsi="Times New Roman" w:cs="Times New Roman"/>
        </w:rPr>
        <w:t xml:space="preserve"> into a cell of another universe.</w:t>
      </w:r>
    </w:p>
    <w:p w14:paraId="1799F7BD" w14:textId="77777777" w:rsidR="0040440F" w:rsidRPr="00FE4FCB" w:rsidRDefault="00A0499C" w:rsidP="00BF3B43">
      <w:pPr>
        <w:spacing w:line="360" w:lineRule="auto"/>
        <w:ind w:firstLineChars="200" w:firstLine="420"/>
        <w:rPr>
          <w:rFonts w:ascii="Times New Roman" w:hAnsi="Times New Roman" w:cs="Times New Roman"/>
        </w:rPr>
      </w:pPr>
      <w:r w:rsidRPr="00FE4FCB">
        <w:rPr>
          <w:rFonts w:ascii="Times New Roman" w:hAnsi="Times New Roman" w:cs="Times New Roman"/>
        </w:rPr>
        <w:t>The tabs of space filling are embedded in the input cards of cells:</w:t>
      </w:r>
    </w:p>
    <w:p w14:paraId="08C1C962" w14:textId="77777777" w:rsidR="00511E78" w:rsidRPr="00FE4FCB" w:rsidRDefault="00511E78" w:rsidP="00511E78">
      <w:pPr>
        <w:spacing w:line="360" w:lineRule="auto"/>
        <w:ind w:firstLine="480"/>
        <w:rPr>
          <w:rFonts w:ascii="Times New Roman" w:hAnsi="Times New Roman" w:cs="Times New Roman"/>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511E78" w:rsidRPr="00FE4FCB" w14:paraId="6BEA8853" w14:textId="77777777" w:rsidTr="00050256">
        <w:tc>
          <w:tcPr>
            <w:tcW w:w="8607" w:type="dxa"/>
          </w:tcPr>
          <w:p w14:paraId="0D575F2A" w14:textId="77777777" w:rsidR="00511E78" w:rsidRPr="00FE4FCB" w:rsidRDefault="00511E78" w:rsidP="00050256">
            <w:pPr>
              <w:jc w:val="left"/>
              <w:rPr>
                <w:rFonts w:ascii="Times New Roman" w:hAnsi="Times New Roman" w:cs="Times New Roman"/>
                <w:b/>
              </w:rPr>
            </w:pPr>
            <w:r w:rsidRPr="00FE4FCB">
              <w:rPr>
                <w:rFonts w:ascii="Times New Roman" w:hAnsi="Times New Roman" w:cs="Times New Roman"/>
                <w:b/>
              </w:rPr>
              <w:t>Cell  ...  [Fill = &lt;universe&gt;]</w:t>
            </w:r>
          </w:p>
        </w:tc>
      </w:tr>
    </w:tbl>
    <w:p w14:paraId="1F7CCF97" w14:textId="77777777" w:rsidR="00511E78" w:rsidRPr="00FE4FCB" w:rsidRDefault="00511E78" w:rsidP="00511E78">
      <w:pPr>
        <w:spacing w:line="360" w:lineRule="auto"/>
        <w:ind w:firstLineChars="200" w:firstLine="420"/>
        <w:rPr>
          <w:rFonts w:ascii="Times New Roman" w:hAnsi="Times New Roman" w:cs="Times New Roman"/>
        </w:rPr>
      </w:pPr>
    </w:p>
    <w:p w14:paraId="12349C04" w14:textId="77777777" w:rsidR="009E649F" w:rsidRPr="00FE4FCB" w:rsidRDefault="00111D0E" w:rsidP="00511E78">
      <w:pPr>
        <w:spacing w:line="360" w:lineRule="auto"/>
        <w:ind w:firstLineChars="200" w:firstLine="420"/>
        <w:rPr>
          <w:rFonts w:ascii="Times New Roman" w:hAnsi="Times New Roman" w:cs="Times New Roman"/>
          <w:u w:val="single"/>
        </w:rPr>
      </w:pPr>
      <w:r w:rsidRPr="00FE4FCB">
        <w:rPr>
          <w:rFonts w:ascii="Times New Roman" w:hAnsi="Times New Roman" w:cs="Times New Roman"/>
          <w:u w:val="single"/>
        </w:rPr>
        <w:t xml:space="preserve">Notice that </w:t>
      </w:r>
      <w:r w:rsidR="007E6324" w:rsidRPr="00FE4FCB">
        <w:rPr>
          <w:rFonts w:ascii="Times New Roman" w:hAnsi="Times New Roman" w:cs="Times New Roman"/>
          <w:u w:val="single"/>
        </w:rPr>
        <w:t xml:space="preserve">the filling regions should cover the regions to be </w:t>
      </w:r>
      <w:r w:rsidR="00B248C6" w:rsidRPr="00FE4FCB">
        <w:rPr>
          <w:rFonts w:ascii="Times New Roman" w:hAnsi="Times New Roman" w:cs="Times New Roman"/>
          <w:u w:val="single"/>
        </w:rPr>
        <w:t>filled,</w:t>
      </w:r>
      <w:r w:rsidR="007E6324" w:rsidRPr="00FE4FCB">
        <w:rPr>
          <w:rFonts w:ascii="Times New Roman" w:hAnsi="Times New Roman" w:cs="Times New Roman"/>
          <w:u w:val="single"/>
        </w:rPr>
        <w:t xml:space="preserve"> or</w:t>
      </w:r>
      <w:r w:rsidR="00B248C6" w:rsidRPr="00FE4FCB">
        <w:rPr>
          <w:rFonts w:ascii="Times New Roman" w:hAnsi="Times New Roman" w:cs="Times New Roman"/>
          <w:u w:val="single"/>
        </w:rPr>
        <w:t xml:space="preserve"> an undefined blank region will exist in this region of cell, </w:t>
      </w:r>
      <w:r w:rsidR="003D1907" w:rsidRPr="00FE4FCB">
        <w:rPr>
          <w:rFonts w:ascii="Times New Roman" w:hAnsi="Times New Roman" w:cs="Times New Roman"/>
          <w:u w:val="single"/>
        </w:rPr>
        <w:t>leading to the error of particles tracking.</w:t>
      </w:r>
    </w:p>
    <w:p w14:paraId="0751F5DC" w14:textId="77777777" w:rsidR="00407ABB" w:rsidRPr="00FE4FCB" w:rsidRDefault="00F16259" w:rsidP="00511E78">
      <w:pPr>
        <w:spacing w:line="360" w:lineRule="auto"/>
        <w:ind w:firstLineChars="200" w:firstLine="420"/>
        <w:rPr>
          <w:rFonts w:ascii="Times New Roman" w:hAnsi="Times New Roman" w:cs="Times New Roman"/>
        </w:rPr>
      </w:pPr>
      <w:r w:rsidRPr="00FE4FCB">
        <w:rPr>
          <w:rFonts w:ascii="Times New Roman" w:hAnsi="Times New Roman" w:cs="Times New Roman"/>
        </w:rPr>
        <w:t>For the example of PWR cell above, we can use the method of space filling to describe equivalently, as shown below:</w:t>
      </w:r>
    </w:p>
    <w:p w14:paraId="6E51B96F" w14:textId="77777777" w:rsidR="00511E78" w:rsidRPr="00FE4FCB" w:rsidRDefault="00511E78" w:rsidP="00511E78">
      <w:pPr>
        <w:spacing w:line="360" w:lineRule="auto"/>
        <w:ind w:firstLine="480"/>
        <w:rPr>
          <w:rFonts w:ascii="Times New Roman" w:hAnsi="Times New Roman" w:cs="Times New Roman"/>
          <w:szCs w:val="21"/>
        </w:rPr>
      </w:pPr>
    </w:p>
    <w:tbl>
      <w:tblPr>
        <w:tblStyle w:val="a5"/>
        <w:tblW w:w="0" w:type="auto"/>
        <w:tblCellMar>
          <w:top w:w="57" w:type="dxa"/>
          <w:bottom w:w="57" w:type="dxa"/>
        </w:tblCellMar>
        <w:tblLook w:val="04A0" w:firstRow="1" w:lastRow="0" w:firstColumn="1" w:lastColumn="0" w:noHBand="0" w:noVBand="1"/>
      </w:tblPr>
      <w:tblGrid>
        <w:gridCol w:w="8607"/>
      </w:tblGrid>
      <w:tr w:rsidR="00511E78" w:rsidRPr="00FE4FCB" w14:paraId="3B209C8E" w14:textId="77777777" w:rsidTr="00050256">
        <w:tc>
          <w:tcPr>
            <w:tcW w:w="8607" w:type="dxa"/>
          </w:tcPr>
          <w:p w14:paraId="5043C039"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PWR pin: defined in multilevel universe  /////////////</w:t>
            </w:r>
          </w:p>
          <w:p w14:paraId="52322FEF"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Universe  0   </w:t>
            </w:r>
          </w:p>
          <w:p w14:paraId="6A65CCDF"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Cell 101  13 &amp; -14 &amp; 15 &amp; -16  Fill = 1  // define a cell filled by a universe</w:t>
            </w:r>
          </w:p>
          <w:p w14:paraId="5E717A2D"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cell 102  -13 : 14 : -15 : 16  void = 1  // outside the box</w:t>
            </w:r>
          </w:p>
          <w:p w14:paraId="4268F128" w14:textId="77777777" w:rsidR="00511E78" w:rsidRPr="00FE4FCB" w:rsidRDefault="00511E78" w:rsidP="00050256">
            <w:pPr>
              <w:pStyle w:val="a6"/>
              <w:rPr>
                <w:rFonts w:ascii="Times New Roman" w:hAnsi="Times New Roman" w:cs="Times New Roman"/>
              </w:rPr>
            </w:pPr>
          </w:p>
          <w:p w14:paraId="4EF85915"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Universe  1   </w:t>
            </w:r>
          </w:p>
          <w:p w14:paraId="287E5465"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cell 1   -10         mat = 1                      // Fuel Pin</w:t>
            </w:r>
          </w:p>
          <w:p w14:paraId="11787166"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cell 2   10 &amp; -11    mat = 2                      // Air   </w:t>
            </w:r>
          </w:p>
          <w:p w14:paraId="54A30D33"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cell 3   11 &amp; -12    mat = 3                      // cladding</w:t>
            </w:r>
          </w:p>
          <w:p w14:paraId="0E3E51BF"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cell 4   12          mat = 4                      // water    </w:t>
            </w:r>
          </w:p>
          <w:p w14:paraId="07D2B54D" w14:textId="77777777" w:rsidR="00511E78" w:rsidRPr="00FE4FCB" w:rsidRDefault="00511E78" w:rsidP="00050256">
            <w:pPr>
              <w:pStyle w:val="a6"/>
              <w:rPr>
                <w:rFonts w:ascii="Times New Roman" w:hAnsi="Times New Roman" w:cs="Times New Roman"/>
              </w:rPr>
            </w:pPr>
          </w:p>
          <w:p w14:paraId="39820531"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Surface    </w:t>
            </w:r>
          </w:p>
          <w:p w14:paraId="4C0E07CF"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surf 10   cz   0.4096 </w:t>
            </w:r>
          </w:p>
          <w:p w14:paraId="514E7653"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surf 11   cz   0.4178 </w:t>
            </w:r>
          </w:p>
          <w:p w14:paraId="4A1E3E18"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surf 12   cz   0.4750 </w:t>
            </w:r>
          </w:p>
          <w:p w14:paraId="054106CC"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surf 13   px   -0.63   bc = 1</w:t>
            </w:r>
          </w:p>
          <w:p w14:paraId="2AAE7F0D"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surf 14   px   0.63    bc = 1</w:t>
            </w:r>
          </w:p>
          <w:p w14:paraId="034CDF62"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surf 15   py   -0.63   bc = 1</w:t>
            </w:r>
          </w:p>
          <w:p w14:paraId="372254EB"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surf 16   py   0.63    bc = 1</w:t>
            </w:r>
          </w:p>
        </w:tc>
      </w:tr>
    </w:tbl>
    <w:p w14:paraId="6D22D49E" w14:textId="77777777" w:rsidR="00511E78" w:rsidRPr="00FE4FCB" w:rsidRDefault="00511E78" w:rsidP="00511E78">
      <w:pPr>
        <w:spacing w:line="360" w:lineRule="auto"/>
        <w:ind w:firstLine="480"/>
        <w:rPr>
          <w:rFonts w:ascii="Times New Roman" w:hAnsi="Times New Roman" w:cs="Times New Roman"/>
          <w:szCs w:val="21"/>
        </w:rPr>
      </w:pPr>
    </w:p>
    <w:p w14:paraId="6C4393DA" w14:textId="77777777" w:rsidR="00511E78" w:rsidRPr="00FE4FCB" w:rsidRDefault="00511E78" w:rsidP="00511E78">
      <w:pPr>
        <w:pStyle w:val="3"/>
        <w:spacing w:before="120"/>
        <w:rPr>
          <w:rFonts w:ascii="Times New Roman" w:hAnsi="Times New Roman" w:cs="Times New Roman"/>
          <w:sz w:val="30"/>
          <w:szCs w:val="30"/>
        </w:rPr>
      </w:pPr>
      <w:bookmarkStart w:id="33" w:name="_Toc335658110"/>
      <w:bookmarkStart w:id="34" w:name="_Toc369335191"/>
      <w:r w:rsidRPr="00FE4FCB">
        <w:rPr>
          <w:rFonts w:ascii="Times New Roman" w:hAnsi="Times New Roman" w:cs="Times New Roman"/>
          <w:sz w:val="30"/>
          <w:szCs w:val="30"/>
        </w:rPr>
        <w:t xml:space="preserve">3.3.3 </w:t>
      </w:r>
      <w:bookmarkEnd w:id="33"/>
      <w:r w:rsidR="00DE3EAA" w:rsidRPr="00FE4FCB">
        <w:rPr>
          <w:rFonts w:ascii="Times New Roman" w:hAnsi="Times New Roman" w:cs="Times New Roman"/>
          <w:sz w:val="30"/>
          <w:szCs w:val="30"/>
        </w:rPr>
        <w:t>Geometric transformation</w:t>
      </w:r>
      <w:bookmarkEnd w:id="34"/>
    </w:p>
    <w:p w14:paraId="778C061B" w14:textId="77777777" w:rsidR="008E374D" w:rsidRPr="00FE4FCB" w:rsidRDefault="00511E78" w:rsidP="008E374D">
      <w:pPr>
        <w:spacing w:line="360" w:lineRule="auto"/>
        <w:ind w:firstLineChars="200" w:firstLine="420"/>
        <w:rPr>
          <w:rFonts w:ascii="Times New Roman" w:hAnsi="Times New Roman" w:cs="Times New Roman"/>
        </w:rPr>
      </w:pPr>
      <w:r w:rsidRPr="00FE4FCB">
        <w:rPr>
          <w:rFonts w:ascii="Times New Roman" w:hAnsi="Times New Roman" w:cs="Times New Roman"/>
        </w:rPr>
        <w:t>RMC</w:t>
      </w:r>
      <w:r w:rsidR="00E94659" w:rsidRPr="00FE4FCB">
        <w:rPr>
          <w:rFonts w:ascii="Times New Roman" w:hAnsi="Times New Roman" w:cs="Times New Roman"/>
        </w:rPr>
        <w:t xml:space="preserve"> </w:t>
      </w:r>
      <w:r w:rsidR="00397D85" w:rsidRPr="00FE4FCB">
        <w:rPr>
          <w:rFonts w:ascii="Times New Roman" w:hAnsi="Times New Roman" w:cs="Times New Roman"/>
        </w:rPr>
        <w:t xml:space="preserve">supports the </w:t>
      </w:r>
      <w:r w:rsidR="0018044A" w:rsidRPr="00FE4FCB">
        <w:rPr>
          <w:rFonts w:ascii="Times New Roman" w:hAnsi="Times New Roman" w:cs="Times New Roman"/>
        </w:rPr>
        <w:t xml:space="preserve">translation transformation and rotation transformation. </w:t>
      </w:r>
      <w:r w:rsidR="008E374D" w:rsidRPr="00FE4FCB">
        <w:rPr>
          <w:rFonts w:ascii="Times New Roman" w:hAnsi="Times New Roman" w:cs="Times New Roman"/>
        </w:rPr>
        <w:t xml:space="preserve">The tabs of </w:t>
      </w:r>
      <w:r w:rsidR="008E374D" w:rsidRPr="00FE4FCB">
        <w:rPr>
          <w:rFonts w:ascii="Times New Roman" w:hAnsi="Times New Roman" w:cs="Times New Roman"/>
        </w:rPr>
        <w:lastRenderedPageBreak/>
        <w:t>geometric transformations are embedded in the input cards of universes:</w:t>
      </w:r>
    </w:p>
    <w:p w14:paraId="51D33A03" w14:textId="77777777" w:rsidR="00511E78" w:rsidRDefault="00511E78" w:rsidP="00511E78">
      <w:pPr>
        <w:spacing w:line="360" w:lineRule="auto"/>
        <w:ind w:firstLine="480"/>
        <w:rPr>
          <w:rFonts w:ascii="Times New Roman" w:hAnsi="Times New Roman" w:cs="Times New Roman"/>
        </w:rPr>
      </w:pPr>
    </w:p>
    <w:p w14:paraId="511D8347" w14:textId="77777777" w:rsidR="004D7C33" w:rsidRPr="00FE4FCB" w:rsidRDefault="004D7C33" w:rsidP="00511E78">
      <w:pPr>
        <w:spacing w:line="360" w:lineRule="auto"/>
        <w:ind w:firstLine="480"/>
        <w:rPr>
          <w:rFonts w:ascii="Times New Roman" w:hAnsi="Times New Roman" w:cs="Times New Roman"/>
        </w:rPr>
      </w:pPr>
    </w:p>
    <w:tbl>
      <w:tblPr>
        <w:tblStyle w:val="a5"/>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8607"/>
      </w:tblGrid>
      <w:tr w:rsidR="00511E78" w:rsidRPr="00FE4FCB" w14:paraId="575F1F8C" w14:textId="77777777" w:rsidTr="008621FC">
        <w:tc>
          <w:tcPr>
            <w:tcW w:w="8607" w:type="dxa"/>
          </w:tcPr>
          <w:p w14:paraId="2F6556D7" w14:textId="77777777" w:rsidR="00511E78" w:rsidRPr="00FE4FCB" w:rsidRDefault="00511E78" w:rsidP="00050256">
            <w:pPr>
              <w:jc w:val="center"/>
              <w:rPr>
                <w:rFonts w:ascii="Times New Roman" w:hAnsi="Times New Roman" w:cs="Times New Roman"/>
                <w:b/>
              </w:rPr>
            </w:pPr>
            <w:r w:rsidRPr="00FE4FCB">
              <w:rPr>
                <w:rFonts w:ascii="Times New Roman" w:hAnsi="Times New Roman" w:cs="Times New Roman"/>
                <w:b/>
              </w:rPr>
              <w:t xml:space="preserve">Universe  ...  [Move = </w:t>
            </w:r>
            <w:r w:rsidRPr="00FE4FCB">
              <w:rPr>
                <w:rFonts w:ascii="Times New Roman" w:hAnsi="Times New Roman" w:cs="Times New Roman"/>
                <w:b/>
                <w:position w:val="-14"/>
              </w:rPr>
              <w:object w:dxaOrig="1100" w:dyaOrig="380" w14:anchorId="35B140D2">
                <v:shape id="_x0000_i1067" type="#_x0000_t75" style="width:54.75pt;height:19.5pt" o:ole="">
                  <v:imagedata r:id="rId95" o:title=""/>
                </v:shape>
                <o:OLEObject Type="Embed" ProgID="Equation.DSMT4" ShapeID="_x0000_i1067" DrawAspect="Content" ObjectID="_1443197498" r:id="rId96"/>
              </w:object>
            </w:r>
            <w:r w:rsidRPr="00FE4FCB">
              <w:rPr>
                <w:rFonts w:ascii="Times New Roman" w:hAnsi="Times New Roman" w:cs="Times New Roman"/>
                <w:b/>
              </w:rPr>
              <w:t>]</w:t>
            </w:r>
          </w:p>
          <w:p w14:paraId="5DC13019" w14:textId="77777777" w:rsidR="00511E78" w:rsidRPr="00FE4FCB" w:rsidRDefault="00511E78" w:rsidP="00050256">
            <w:pPr>
              <w:jc w:val="center"/>
              <w:rPr>
                <w:rFonts w:ascii="Times New Roman" w:hAnsi="Times New Roman" w:cs="Times New Roman"/>
                <w:b/>
              </w:rPr>
            </w:pPr>
            <w:r w:rsidRPr="00FE4FCB">
              <w:rPr>
                <w:rFonts w:ascii="Times New Roman" w:hAnsi="Times New Roman" w:cs="Times New Roman"/>
                <w:b/>
              </w:rPr>
              <w:t xml:space="preserve">[Rotate = </w:t>
            </w:r>
            <w:r w:rsidRPr="00FE4FCB">
              <w:rPr>
                <w:rFonts w:ascii="Times New Roman" w:hAnsi="Times New Roman" w:cs="Times New Roman"/>
                <w:position w:val="-14"/>
              </w:rPr>
              <w:object w:dxaOrig="4480" w:dyaOrig="380" w14:anchorId="6C1098A5">
                <v:shape id="_x0000_i1068" type="#_x0000_t75" style="width:223.5pt;height:19.5pt" o:ole="">
                  <v:imagedata r:id="rId97" o:title=""/>
                </v:shape>
                <o:OLEObject Type="Embed" ProgID="Equation.DSMT4" ShapeID="_x0000_i1068" DrawAspect="Content" ObjectID="_1443197499" r:id="rId98"/>
              </w:object>
            </w:r>
            <w:r w:rsidRPr="00FE4FCB">
              <w:rPr>
                <w:rFonts w:ascii="Times New Roman" w:hAnsi="Times New Roman" w:cs="Times New Roman"/>
              </w:rPr>
              <w:t>]</w:t>
            </w:r>
          </w:p>
        </w:tc>
      </w:tr>
    </w:tbl>
    <w:p w14:paraId="774A3059" w14:textId="77777777" w:rsidR="00511E78" w:rsidRPr="00FE4FCB" w:rsidRDefault="00511E78" w:rsidP="00511E78">
      <w:pPr>
        <w:spacing w:line="360" w:lineRule="auto"/>
        <w:ind w:firstLineChars="200" w:firstLine="420"/>
        <w:rPr>
          <w:rFonts w:ascii="Times New Roman" w:hAnsi="Times New Roman" w:cs="Times New Roman"/>
        </w:rPr>
      </w:pPr>
    </w:p>
    <w:p w14:paraId="742DB526" w14:textId="77777777" w:rsidR="004A69E1" w:rsidRPr="00FE4FCB" w:rsidRDefault="004A69E1" w:rsidP="00511E78">
      <w:pPr>
        <w:spacing w:line="360" w:lineRule="auto"/>
        <w:ind w:firstLineChars="200" w:firstLine="420"/>
        <w:rPr>
          <w:rFonts w:ascii="Times New Roman" w:hAnsi="Times New Roman" w:cs="Times New Roman"/>
        </w:rPr>
      </w:pPr>
      <w:r w:rsidRPr="00FE4FCB">
        <w:rPr>
          <w:rFonts w:ascii="Times New Roman" w:hAnsi="Times New Roman" w:cs="Times New Roman"/>
        </w:rPr>
        <w:t>The expression of translation transformation is:</w:t>
      </w:r>
    </w:p>
    <w:p w14:paraId="188B6586" w14:textId="77777777" w:rsidR="00511E78" w:rsidRPr="00FE4FCB" w:rsidRDefault="00511E78" w:rsidP="00511E78">
      <w:pPr>
        <w:spacing w:line="360" w:lineRule="auto"/>
        <w:jc w:val="center"/>
        <w:rPr>
          <w:rFonts w:ascii="Times New Roman" w:hAnsi="Times New Roman" w:cs="Times New Roman"/>
        </w:rPr>
      </w:pPr>
      <w:r w:rsidRPr="00FE4FCB">
        <w:rPr>
          <w:rFonts w:ascii="Times New Roman" w:hAnsi="Times New Roman" w:cs="Times New Roman"/>
          <w:position w:val="-4"/>
        </w:rPr>
        <w:object w:dxaOrig="999" w:dyaOrig="260" w14:anchorId="53BCE268">
          <v:shape id="_x0000_i1069" type="#_x0000_t75" style="width:49.5pt;height:14.25pt" o:ole="">
            <v:imagedata r:id="rId99" o:title=""/>
          </v:shape>
          <o:OLEObject Type="Embed" ProgID="Equation.DSMT4" ShapeID="_x0000_i1069" DrawAspect="Content" ObjectID="_1443197500" r:id="rId100"/>
        </w:object>
      </w:r>
    </w:p>
    <w:p w14:paraId="36C27CC1" w14:textId="4E017975" w:rsidR="002101D6" w:rsidRPr="00FE4FCB" w:rsidRDefault="00E83BEE" w:rsidP="00AC3E36">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In which, </w:t>
      </w:r>
      <w:r w:rsidR="0002212E" w:rsidRPr="0039553C">
        <w:rPr>
          <w:rFonts w:ascii="Times New Roman" w:hAnsi="Times New Roman" w:cs="Times New Roman"/>
          <w:position w:val="-14"/>
        </w:rPr>
        <w:object w:dxaOrig="1500" w:dyaOrig="400" w14:anchorId="0D5D43DF">
          <v:shape id="_x0000_i1070" type="#_x0000_t75" style="width:75pt;height:20.25pt" o:ole="">
            <v:imagedata r:id="rId101" o:title=""/>
          </v:shape>
          <o:OLEObject Type="Embed" ProgID="Equation.3" ShapeID="_x0000_i1070" DrawAspect="Content" ObjectID="_1443197501" r:id="rId102"/>
        </w:object>
      </w:r>
      <w:r w:rsidR="007714CD" w:rsidRPr="001A5962">
        <w:rPr>
          <w:rFonts w:ascii="Times New Roman" w:hAnsi="Times New Roman" w:cs="Times New Roman" w:hint="eastAsia"/>
        </w:rPr>
        <w:t xml:space="preserve">and </w:t>
      </w:r>
      <w:r w:rsidR="002101D6" w:rsidRPr="001A5962">
        <w:rPr>
          <w:rFonts w:ascii="Times New Roman" w:hAnsi="Times New Roman" w:cs="Times New Roman"/>
        </w:rPr>
        <w:t xml:space="preserve">resent the </w:t>
      </w:r>
      <w:r w:rsidR="00C034E7" w:rsidRPr="001A5962">
        <w:rPr>
          <w:rFonts w:ascii="Times New Roman" w:hAnsi="Times New Roman" w:cs="Times New Roman"/>
        </w:rPr>
        <w:t>position coordinates of an arbitrary point before and after</w:t>
      </w:r>
      <w:r w:rsidR="00C034E7" w:rsidRPr="00AC3E36">
        <w:rPr>
          <w:rFonts w:ascii="Times New Roman" w:hAnsi="Times New Roman" w:cs="Times New Roman"/>
        </w:rPr>
        <w:t xml:space="preserve"> </w:t>
      </w:r>
      <w:r w:rsidR="00C034E7" w:rsidRPr="001A5962">
        <w:rPr>
          <w:rFonts w:ascii="Times New Roman" w:hAnsi="Times New Roman" w:cs="Times New Roman"/>
        </w:rPr>
        <w:t>the transformation</w:t>
      </w:r>
      <w:r w:rsidR="001F2919" w:rsidRPr="001A5962">
        <w:rPr>
          <w:rFonts w:ascii="Times New Roman" w:hAnsi="Times New Roman" w:cs="Times New Roman"/>
        </w:rPr>
        <w:t xml:space="preserve"> respec</w:t>
      </w:r>
      <w:r w:rsidR="007D0FB3" w:rsidRPr="001A5962">
        <w:rPr>
          <w:rFonts w:ascii="Times New Roman" w:hAnsi="Times New Roman" w:cs="Times New Roman"/>
        </w:rPr>
        <w:t>t</w:t>
      </w:r>
      <w:r w:rsidR="001F2919" w:rsidRPr="001A5962">
        <w:rPr>
          <w:rFonts w:ascii="Times New Roman" w:hAnsi="Times New Roman" w:cs="Times New Roman"/>
        </w:rPr>
        <w:t>ive</w:t>
      </w:r>
      <w:r w:rsidR="007D0FB3" w:rsidRPr="001A5962">
        <w:rPr>
          <w:rFonts w:ascii="Times New Roman" w:hAnsi="Times New Roman" w:cs="Times New Roman"/>
        </w:rPr>
        <w:t xml:space="preserve">ly. </w:t>
      </w:r>
      <w:r w:rsidR="0002212E" w:rsidRPr="007D61BC">
        <w:rPr>
          <w:rFonts w:ascii="Times New Roman" w:hAnsi="Times New Roman" w:cs="Times New Roman"/>
          <w:position w:val="-14"/>
        </w:rPr>
        <w:object w:dxaOrig="1880" w:dyaOrig="400" w14:anchorId="61813DDD">
          <v:shape id="_x0000_i1071" type="#_x0000_t75" style="width:94.5pt;height:20.25pt" o:ole="">
            <v:imagedata r:id="rId103" o:title=""/>
          </v:shape>
          <o:OLEObject Type="Embed" ProgID="Equation.3" ShapeID="_x0000_i1071" DrawAspect="Content" ObjectID="_1443197502" r:id="rId104"/>
        </w:object>
      </w:r>
      <w:r w:rsidR="007F2A1C" w:rsidRPr="001A5962">
        <w:rPr>
          <w:rFonts w:ascii="Times New Roman" w:hAnsi="Times New Roman" w:cs="Times New Roman"/>
        </w:rPr>
        <w:t xml:space="preserve"> is the vector</w:t>
      </w:r>
      <w:r w:rsidR="00D946E0" w:rsidRPr="001A5962">
        <w:rPr>
          <w:rFonts w:ascii="Times New Roman" w:hAnsi="Times New Roman" w:cs="Times New Roman"/>
        </w:rPr>
        <w:t xml:space="preserve"> of </w:t>
      </w:r>
      <w:r w:rsidR="00D946E0" w:rsidRPr="00FE4FCB">
        <w:rPr>
          <w:rFonts w:ascii="Times New Roman" w:hAnsi="Times New Roman" w:cs="Times New Roman"/>
        </w:rPr>
        <w:t>translation transformation.</w:t>
      </w:r>
    </w:p>
    <w:p w14:paraId="5E38BEFE" w14:textId="6A3698FF" w:rsidR="00511E78" w:rsidRPr="00FE4FCB" w:rsidRDefault="00F43943" w:rsidP="00AC3E36">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An arbitrary axis can be selected for </w:t>
      </w:r>
      <w:r w:rsidR="0064048E" w:rsidRPr="00FE4FCB">
        <w:rPr>
          <w:rFonts w:ascii="Times New Roman" w:hAnsi="Times New Roman" w:cs="Times New Roman"/>
        </w:rPr>
        <w:t>rotation transformation, with the expression:</w:t>
      </w:r>
    </w:p>
    <w:p w14:paraId="42041008" w14:textId="77777777" w:rsidR="00511E78" w:rsidRPr="00FE4FCB" w:rsidRDefault="00511E78" w:rsidP="00511E78">
      <w:pPr>
        <w:spacing w:line="360" w:lineRule="auto"/>
        <w:jc w:val="center"/>
        <w:rPr>
          <w:rFonts w:ascii="Times New Roman" w:hAnsi="Times New Roman" w:cs="Times New Roman"/>
        </w:rPr>
      </w:pPr>
      <w:r w:rsidRPr="00FE4FCB">
        <w:rPr>
          <w:rFonts w:ascii="Times New Roman" w:hAnsi="Times New Roman" w:cs="Times New Roman"/>
          <w:position w:val="-4"/>
        </w:rPr>
        <w:object w:dxaOrig="760" w:dyaOrig="260" w14:anchorId="657E869E">
          <v:shape id="_x0000_i1072" type="#_x0000_t75" style="width:37.5pt;height:14.25pt" o:ole="">
            <v:imagedata r:id="rId105" o:title=""/>
          </v:shape>
          <o:OLEObject Type="Embed" ProgID="Equation.DSMT4" ShapeID="_x0000_i1072" DrawAspect="Content" ObjectID="_1443197503" r:id="rId106"/>
        </w:object>
      </w:r>
    </w:p>
    <w:p w14:paraId="30E7E31E" w14:textId="583F1D39" w:rsidR="00CA3608" w:rsidRPr="00AC3E36" w:rsidRDefault="004C6015" w:rsidP="00C22AB6">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In which, </w:t>
      </w:r>
      <w:r w:rsidR="00883F70" w:rsidRPr="00E04D4B">
        <w:rPr>
          <w:rFonts w:ascii="Times New Roman" w:hAnsi="Times New Roman" w:cs="Times New Roman"/>
          <w:position w:val="-4"/>
        </w:rPr>
        <w:object w:dxaOrig="260" w:dyaOrig="260" w14:anchorId="70FA3DAB">
          <v:shape id="_x0000_i1073" type="#_x0000_t75" style="width:13.5pt;height:13.5pt" o:ole="">
            <v:imagedata r:id="rId107" o:title=""/>
          </v:shape>
          <o:OLEObject Type="Embed" ProgID="Equation.3" ShapeID="_x0000_i1073" DrawAspect="Content" ObjectID="_1443197504" r:id="rId108"/>
        </w:object>
      </w:r>
      <w:r w:rsidR="00147D24" w:rsidRPr="00AC3E36">
        <w:rPr>
          <w:rFonts w:ascii="Times New Roman" w:hAnsi="Times New Roman" w:cs="Times New Roman"/>
        </w:rPr>
        <w:t>is the matric o</w:t>
      </w:r>
      <w:r w:rsidR="00CA3608" w:rsidRPr="00AC3E36">
        <w:rPr>
          <w:rFonts w:ascii="Times New Roman" w:hAnsi="Times New Roman" w:cs="Times New Roman"/>
        </w:rPr>
        <w:t xml:space="preserve">f </w:t>
      </w:r>
      <w:r w:rsidR="00CA3608" w:rsidRPr="00FE4FCB">
        <w:rPr>
          <w:rFonts w:ascii="Times New Roman" w:hAnsi="Times New Roman" w:cs="Times New Roman"/>
        </w:rPr>
        <w:t xml:space="preserve">rotation transformation. </w:t>
      </w:r>
      <w:r w:rsidR="009F66EF" w:rsidRPr="00FE4FCB">
        <w:rPr>
          <w:rFonts w:ascii="Times New Roman" w:hAnsi="Times New Roman" w:cs="Times New Roman"/>
        </w:rPr>
        <w:t xml:space="preserve">The actual requirement for users </w:t>
      </w:r>
      <w:r w:rsidR="00147D24" w:rsidRPr="00FE4FCB">
        <w:rPr>
          <w:rFonts w:ascii="Times New Roman" w:hAnsi="Times New Roman" w:cs="Times New Roman"/>
        </w:rPr>
        <w:t>in</w:t>
      </w:r>
      <w:r w:rsidR="009F66EF" w:rsidRPr="00FE4FCB">
        <w:rPr>
          <w:rFonts w:ascii="Times New Roman" w:hAnsi="Times New Roman" w:cs="Times New Roman"/>
        </w:rPr>
        <w:t xml:space="preserve"> RMC is the transposed matrix</w:t>
      </w:r>
      <w:r w:rsidR="00E04D4B">
        <w:rPr>
          <w:rFonts w:ascii="Times New Roman" w:hAnsi="Times New Roman" w:cs="Times New Roman" w:hint="eastAsia"/>
        </w:rPr>
        <w:t xml:space="preserve"> </w:t>
      </w:r>
      <w:r w:rsidR="00883F70" w:rsidRPr="00E04D4B">
        <w:rPr>
          <w:rFonts w:ascii="Times New Roman" w:hAnsi="Times New Roman" w:cs="Times New Roman"/>
          <w:position w:val="-4"/>
        </w:rPr>
        <w:object w:dxaOrig="360" w:dyaOrig="320" w14:anchorId="40CB3AD4">
          <v:shape id="_x0000_i1074" type="#_x0000_t75" style="width:18pt;height:15.75pt" o:ole="">
            <v:imagedata r:id="rId109" o:title=""/>
          </v:shape>
          <o:OLEObject Type="Embed" ProgID="Equation.3" ShapeID="_x0000_i1074" DrawAspect="Content" ObjectID="_1443197505" r:id="rId110"/>
        </w:object>
      </w:r>
      <w:r w:rsidR="00E351A1">
        <w:rPr>
          <w:rFonts w:ascii="Times New Roman" w:hAnsi="Times New Roman" w:cs="Times New Roman" w:hint="eastAsia"/>
        </w:rPr>
        <w:t xml:space="preserve"> </w:t>
      </w:r>
      <w:r w:rsidR="009F66EF" w:rsidRPr="00AC3E36">
        <w:rPr>
          <w:rFonts w:ascii="Times New Roman" w:hAnsi="Times New Roman" w:cs="Times New Roman"/>
        </w:rPr>
        <w:t xml:space="preserve">of the </w:t>
      </w:r>
      <w:r w:rsidR="00147D24" w:rsidRPr="00FE4FCB">
        <w:rPr>
          <w:rFonts w:ascii="Times New Roman" w:hAnsi="Times New Roman" w:cs="Times New Roman"/>
        </w:rPr>
        <w:t xml:space="preserve">rotation transformation </w:t>
      </w:r>
      <w:r w:rsidR="00147D24" w:rsidRPr="00AC3E36">
        <w:rPr>
          <w:rFonts w:ascii="Times New Roman" w:hAnsi="Times New Roman" w:cs="Times New Roman"/>
        </w:rPr>
        <w:t xml:space="preserve">matric. </w:t>
      </w:r>
      <w:r w:rsidR="002E3159" w:rsidRPr="00AC3E36">
        <w:rPr>
          <w:rFonts w:ascii="Times New Roman" w:hAnsi="Times New Roman" w:cs="Times New Roman"/>
        </w:rPr>
        <w:t xml:space="preserve">The parameters of </w:t>
      </w:r>
      <w:r w:rsidR="00E04D4B" w:rsidRPr="00E04D4B">
        <w:rPr>
          <w:rFonts w:ascii="Times New Roman" w:hAnsi="Times New Roman" w:cs="Times New Roman"/>
          <w:position w:val="-4"/>
        </w:rPr>
        <w:object w:dxaOrig="360" w:dyaOrig="320" w14:anchorId="79E2028E">
          <v:shape id="_x0000_i1075" type="#_x0000_t75" style="width:18pt;height:15.75pt" o:ole="">
            <v:imagedata r:id="rId111" o:title=""/>
          </v:shape>
          <o:OLEObject Type="Embed" ProgID="Equation.3" ShapeID="_x0000_i1075" DrawAspect="Content" ObjectID="_1443197506" r:id="rId112"/>
        </w:object>
      </w:r>
      <w:r w:rsidR="00E04D4B">
        <w:rPr>
          <w:rFonts w:ascii="Times New Roman" w:hAnsi="Times New Roman" w:cs="Times New Roman" w:hint="eastAsia"/>
        </w:rPr>
        <w:t xml:space="preserve"> </w:t>
      </w:r>
      <w:r w:rsidR="002E3159" w:rsidRPr="00AC3E36">
        <w:rPr>
          <w:rFonts w:ascii="Times New Roman" w:hAnsi="Times New Roman" w:cs="Times New Roman"/>
        </w:rPr>
        <w:t>can be define</w:t>
      </w:r>
      <w:r w:rsidR="00DA181B" w:rsidRPr="00AC3E36">
        <w:rPr>
          <w:rFonts w:ascii="Times New Roman" w:hAnsi="Times New Roman" w:cs="Times New Roman" w:hint="eastAsia"/>
        </w:rPr>
        <w:t xml:space="preserve">d </w:t>
      </w:r>
      <w:r w:rsidR="002E3159" w:rsidRPr="00AC3E36">
        <w:rPr>
          <w:rFonts w:ascii="Times New Roman" w:hAnsi="Times New Roman" w:cs="Times New Roman"/>
        </w:rPr>
        <w:t xml:space="preserve">as: </w:t>
      </w:r>
      <w:r w:rsidR="00003554" w:rsidRPr="00AC3E36">
        <w:rPr>
          <w:rFonts w:ascii="Times New Roman" w:hAnsi="Times New Roman" w:cs="Times New Roman"/>
        </w:rPr>
        <w:t xml:space="preserve">given a certain rectangular coordinate system, it can be converted to a new coordinate system </w:t>
      </w:r>
      <w:r w:rsidR="0090731D" w:rsidRPr="00883F70">
        <w:rPr>
          <w:rFonts w:ascii="Times New Roman" w:hAnsi="Times New Roman" w:cs="Times New Roman"/>
          <w:position w:val="-10"/>
        </w:rPr>
        <w:object w:dxaOrig="999" w:dyaOrig="320" w14:anchorId="5C86076E">
          <v:shape id="_x0000_i1076" type="#_x0000_t75" style="width:49.5pt;height:15.75pt" o:ole="">
            <v:imagedata r:id="rId113" o:title=""/>
          </v:shape>
          <o:OLEObject Type="Embed" ProgID="Equation.3" ShapeID="_x0000_i1076" DrawAspect="Content" ObjectID="_1443197507" r:id="rId114"/>
        </w:object>
      </w:r>
      <w:r w:rsidR="00003554" w:rsidRPr="00AC3E36">
        <w:rPr>
          <w:rFonts w:ascii="Times New Roman" w:hAnsi="Times New Roman" w:cs="Times New Roman"/>
        </w:rPr>
        <w:t xml:space="preserve"> by </w:t>
      </w:r>
      <w:r w:rsidR="00003554" w:rsidRPr="00FE4FCB">
        <w:rPr>
          <w:rFonts w:ascii="Times New Roman" w:hAnsi="Times New Roman" w:cs="Times New Roman"/>
        </w:rPr>
        <w:t xml:space="preserve">rotation transformation, and </w:t>
      </w:r>
      <w:r w:rsidR="00E04D4B" w:rsidRPr="00E04D4B">
        <w:rPr>
          <w:rFonts w:ascii="Times New Roman" w:hAnsi="Times New Roman" w:cs="Times New Roman"/>
          <w:position w:val="-4"/>
        </w:rPr>
        <w:object w:dxaOrig="360" w:dyaOrig="320" w14:anchorId="4C8FA588">
          <v:shape id="_x0000_i1077" type="#_x0000_t75" style="width:18pt;height:15.75pt" o:ole="">
            <v:imagedata r:id="rId111" o:title=""/>
          </v:shape>
          <o:OLEObject Type="Embed" ProgID="Equation.3" ShapeID="_x0000_i1077" DrawAspect="Content" ObjectID="_1443197508" r:id="rId115"/>
        </w:object>
      </w:r>
      <w:r w:rsidR="00E04D4B">
        <w:rPr>
          <w:rFonts w:ascii="Times New Roman" w:hAnsi="Times New Roman" w:cs="Times New Roman" w:hint="eastAsia"/>
        </w:rPr>
        <w:t xml:space="preserve"> </w:t>
      </w:r>
      <w:r w:rsidR="004416AC" w:rsidRPr="00AC3E36">
        <w:rPr>
          <w:rFonts w:ascii="Times New Roman" w:hAnsi="Times New Roman" w:cs="Times New Roman"/>
        </w:rPr>
        <w:t>will be:</w:t>
      </w:r>
    </w:p>
    <w:p w14:paraId="4B00B211" w14:textId="77777777" w:rsidR="00511E78" w:rsidRPr="00FE4FCB" w:rsidRDefault="00511E78" w:rsidP="00511E78">
      <w:pPr>
        <w:spacing w:line="360" w:lineRule="auto"/>
        <w:jc w:val="center"/>
        <w:rPr>
          <w:rFonts w:ascii="Times New Roman" w:hAnsi="Times New Roman" w:cs="Times New Roman"/>
        </w:rPr>
      </w:pPr>
      <w:r w:rsidRPr="00FE4FCB">
        <w:rPr>
          <w:rFonts w:ascii="Times New Roman" w:hAnsi="Times New Roman" w:cs="Times New Roman"/>
          <w:position w:val="-52"/>
        </w:rPr>
        <w:object w:dxaOrig="2420" w:dyaOrig="1160" w14:anchorId="1E987810">
          <v:shape id="_x0000_i1078" type="#_x0000_t75" style="width:122.25pt;height:57.75pt" o:ole="">
            <v:imagedata r:id="rId116" o:title=""/>
          </v:shape>
          <o:OLEObject Type="Embed" ProgID="Equation.DSMT4" ShapeID="_x0000_i1078" DrawAspect="Content" ObjectID="_1443197509" r:id="rId117"/>
        </w:object>
      </w:r>
    </w:p>
    <w:p w14:paraId="74BC0A8B" w14:textId="0B57DAD1" w:rsidR="00BE7316" w:rsidRPr="00F554BF" w:rsidRDefault="00E04D4B" w:rsidP="0002212E">
      <w:pPr>
        <w:spacing w:line="360" w:lineRule="auto"/>
        <w:ind w:firstLineChars="200" w:firstLine="420"/>
        <w:rPr>
          <w:rFonts w:ascii="Times New Roman" w:hAnsi="Times New Roman" w:cs="Times New Roman"/>
        </w:rPr>
      </w:pPr>
      <w:r w:rsidRPr="0002212E">
        <w:rPr>
          <w:rFonts w:ascii="Times New Roman" w:hAnsi="Times New Roman" w:cs="Times New Roman"/>
          <w:position w:val="-12"/>
        </w:rPr>
        <w:object w:dxaOrig="400" w:dyaOrig="380" w14:anchorId="2D449108">
          <v:shape id="_x0000_i1079" type="#_x0000_t75" style="width:20.25pt;height:19.5pt" o:ole="">
            <v:imagedata r:id="rId118" o:title=""/>
          </v:shape>
          <o:OLEObject Type="Embed" ProgID="Equation.3" ShapeID="_x0000_i1079" DrawAspect="Content" ObjectID="_1443197510" r:id="rId119"/>
        </w:object>
      </w:r>
      <w:r w:rsidR="00BE7316" w:rsidRPr="00F554BF">
        <w:rPr>
          <w:rFonts w:ascii="Times New Roman" w:hAnsi="Times New Roman" w:cs="Times New Roman"/>
        </w:rPr>
        <w:t xml:space="preserve">represents the </w:t>
      </w:r>
      <w:r w:rsidR="007A7CC1" w:rsidRPr="00F554BF">
        <w:rPr>
          <w:rFonts w:ascii="Times New Roman" w:hAnsi="Times New Roman" w:cs="Times New Roman"/>
        </w:rPr>
        <w:t>cosine value</w:t>
      </w:r>
      <w:r w:rsidR="00543B93" w:rsidRPr="00F554BF">
        <w:rPr>
          <w:rFonts w:ascii="Times New Roman" w:hAnsi="Times New Roman" w:cs="Times New Roman"/>
        </w:rPr>
        <w:t xml:space="preserve"> of of the angle between axis </w:t>
      </w:r>
      <w:r w:rsidR="006706D5" w:rsidRPr="009814E1">
        <w:rPr>
          <w:position w:val="-4"/>
        </w:rPr>
        <w:object w:dxaOrig="260" w:dyaOrig="260" w14:anchorId="0161B8E8">
          <v:shape id="_x0000_i1080" type="#_x0000_t75" style="width:13.5pt;height:13.5pt" o:ole="">
            <v:imagedata r:id="rId120" o:title=""/>
          </v:shape>
          <o:OLEObject Type="Embed" ProgID="Equation.3" ShapeID="_x0000_i1080" DrawAspect="Content" ObjectID="_1443197511" r:id="rId121"/>
        </w:object>
      </w:r>
      <w:r w:rsidR="00543B93" w:rsidRPr="00F554BF">
        <w:rPr>
          <w:rFonts w:ascii="Times New Roman" w:hAnsi="Times New Roman" w:cs="Times New Roman"/>
        </w:rPr>
        <w:t xml:space="preserve"> </w:t>
      </w:r>
      <w:r w:rsidR="00543B93" w:rsidRPr="00FE4FCB">
        <w:rPr>
          <w:rFonts w:ascii="Times New Roman" w:hAnsi="Times New Roman" w:cs="Times New Roman"/>
        </w:rPr>
        <w:t>and</w:t>
      </w:r>
      <w:r w:rsidR="006706D5">
        <w:rPr>
          <w:rFonts w:ascii="Times New Roman" w:hAnsi="Times New Roman" w:cs="Times New Roman" w:hint="eastAsia"/>
        </w:rPr>
        <w:t xml:space="preserve"> </w:t>
      </w:r>
      <w:r w:rsidR="008621FC" w:rsidRPr="009814E1">
        <w:rPr>
          <w:position w:val="-4"/>
        </w:rPr>
        <w:object w:dxaOrig="200" w:dyaOrig="200" w14:anchorId="3FEFB3FB">
          <v:shape id="_x0000_i1081" type="#_x0000_t75" style="width:9.75pt;height:9.75pt" o:ole="">
            <v:imagedata r:id="rId122" o:title=""/>
          </v:shape>
          <o:OLEObject Type="Embed" ProgID="Equation.3" ShapeID="_x0000_i1081" DrawAspect="Content" ObjectID="_1443197512" r:id="rId123"/>
        </w:object>
      </w:r>
      <w:r w:rsidR="00543B93" w:rsidRPr="00F554BF">
        <w:rPr>
          <w:rFonts w:ascii="Times New Roman" w:hAnsi="Times New Roman" w:cs="Times New Roman"/>
        </w:rPr>
        <w:t xml:space="preserve">, and the </w:t>
      </w:r>
      <w:r w:rsidR="00067294">
        <w:rPr>
          <w:rFonts w:ascii="Times New Roman" w:hAnsi="Times New Roman" w:cs="Times New Roman"/>
        </w:rPr>
        <w:t>same with rest elements</w:t>
      </w:r>
      <w:r w:rsidR="00543B93" w:rsidRPr="00F554BF">
        <w:rPr>
          <w:rFonts w:ascii="Times New Roman" w:hAnsi="Times New Roman" w:cs="Times New Roman"/>
        </w:rPr>
        <w:t>.</w:t>
      </w:r>
    </w:p>
    <w:p w14:paraId="6CED6490" w14:textId="3F6D067E" w:rsidR="00543B93" w:rsidRPr="00FE4FCB" w:rsidRDefault="00543B93" w:rsidP="0002212E">
      <w:pPr>
        <w:spacing w:line="360" w:lineRule="auto"/>
        <w:ind w:firstLineChars="200" w:firstLine="420"/>
        <w:rPr>
          <w:rFonts w:ascii="Times New Roman" w:hAnsi="Times New Roman" w:cs="Times New Roman"/>
          <w:u w:val="single"/>
        </w:rPr>
      </w:pPr>
      <w:r w:rsidRPr="00FE4FCB">
        <w:rPr>
          <w:rFonts w:ascii="Times New Roman" w:hAnsi="Times New Roman" w:cs="Times New Roman"/>
          <w:u w:val="single"/>
        </w:rPr>
        <w:t xml:space="preserve">Notice that if both rotation transformation and translation transformation are implied on a </w:t>
      </w:r>
      <w:r w:rsidR="009250AE" w:rsidRPr="00FE4FCB">
        <w:rPr>
          <w:rFonts w:ascii="Times New Roman" w:hAnsi="Times New Roman" w:cs="Times New Roman"/>
          <w:u w:val="single"/>
        </w:rPr>
        <w:t xml:space="preserve">universe, </w:t>
      </w:r>
      <w:r w:rsidR="000F7855" w:rsidRPr="00FE4FCB">
        <w:rPr>
          <w:rFonts w:ascii="Times New Roman" w:hAnsi="Times New Roman" w:cs="Times New Roman"/>
          <w:u w:val="single"/>
        </w:rPr>
        <w:t xml:space="preserve">rotation will go first and then come to translation. </w:t>
      </w:r>
      <w:r w:rsidR="008C5C7C">
        <w:rPr>
          <w:rFonts w:ascii="Times New Roman" w:hAnsi="Times New Roman" w:cs="Times New Roman"/>
          <w:u w:val="single"/>
        </w:rPr>
        <w:t>For a multi-level</w:t>
      </w:r>
      <w:r w:rsidR="0081254D" w:rsidRPr="00FE4FCB">
        <w:rPr>
          <w:rFonts w:ascii="Times New Roman" w:hAnsi="Times New Roman" w:cs="Times New Roman"/>
          <w:u w:val="single"/>
        </w:rPr>
        <w:t xml:space="preserve"> universe, </w:t>
      </w:r>
      <w:r w:rsidR="0001618E" w:rsidRPr="00FE4FCB">
        <w:rPr>
          <w:rFonts w:ascii="Times New Roman" w:hAnsi="Times New Roman" w:cs="Times New Roman"/>
          <w:u w:val="single"/>
        </w:rPr>
        <w:t>the geometric transformation for this universe</w:t>
      </w:r>
      <w:r w:rsidR="002F3A55" w:rsidRPr="00FE4FCB">
        <w:rPr>
          <w:rFonts w:ascii="Times New Roman" w:hAnsi="Times New Roman" w:cs="Times New Roman"/>
          <w:u w:val="single"/>
        </w:rPr>
        <w:t xml:space="preserve"> always comes along </w:t>
      </w:r>
      <w:r w:rsidR="000A210C" w:rsidRPr="00FE4FCB">
        <w:rPr>
          <w:rFonts w:ascii="Times New Roman" w:hAnsi="Times New Roman" w:cs="Times New Roman"/>
          <w:u w:val="single"/>
        </w:rPr>
        <w:t xml:space="preserve">the whole transformation including </w:t>
      </w:r>
      <w:r w:rsidR="00943817" w:rsidRPr="00FE4FCB">
        <w:rPr>
          <w:rFonts w:ascii="Times New Roman" w:hAnsi="Times New Roman" w:cs="Times New Roman"/>
          <w:u w:val="single"/>
        </w:rPr>
        <w:lastRenderedPageBreak/>
        <w:t xml:space="preserve">the inner filling structure. </w:t>
      </w:r>
      <w:r w:rsidR="00CC172D" w:rsidRPr="00FE4FCB">
        <w:rPr>
          <w:rFonts w:ascii="Times New Roman" w:hAnsi="Times New Roman" w:cs="Times New Roman"/>
          <w:u w:val="single"/>
        </w:rPr>
        <w:t xml:space="preserve">In addition, </w:t>
      </w:r>
      <w:r w:rsidR="008D6130" w:rsidRPr="00FE4FCB">
        <w:rPr>
          <w:rFonts w:ascii="Times New Roman" w:hAnsi="Times New Roman" w:cs="Times New Roman"/>
          <w:u w:val="single"/>
        </w:rPr>
        <w:t xml:space="preserve">Universe 0 is the reference space, so the geometric transformation for Universe 0 is forbidden. </w:t>
      </w:r>
    </w:p>
    <w:p w14:paraId="6A37E212" w14:textId="77777777" w:rsidR="00511E78" w:rsidRPr="00FE4FCB" w:rsidRDefault="00511E78" w:rsidP="00511E78">
      <w:pPr>
        <w:spacing w:line="360" w:lineRule="auto"/>
        <w:rPr>
          <w:rFonts w:ascii="Times New Roman" w:hAnsi="Times New Roman" w:cs="Times New Roman"/>
        </w:rPr>
      </w:pPr>
      <w:r w:rsidRPr="00FE4FCB">
        <w:rPr>
          <w:rFonts w:ascii="Times New Roman" w:hAnsi="Times New Roman" w:cs="Times New Roman"/>
        </w:rPr>
        <w:t xml:space="preserve">   </w:t>
      </w:r>
      <w:r w:rsidR="0020243A" w:rsidRPr="00FE4FCB">
        <w:rPr>
          <w:rFonts w:ascii="Times New Roman" w:hAnsi="Times New Roman" w:cs="Times New Roman"/>
        </w:rPr>
        <w:t>We can redefine the PWR cell using the geometric transformation, as is shown below.</w:t>
      </w:r>
      <w:r w:rsidR="00211750" w:rsidRPr="00FE4FCB">
        <w:rPr>
          <w:rFonts w:ascii="Times New Roman" w:hAnsi="Times New Roman" w:cs="Times New Roman"/>
        </w:rPr>
        <w:t xml:space="preserve"> The</w:t>
      </w:r>
      <w:r w:rsidR="00BC5EC9" w:rsidRPr="00FE4FCB">
        <w:rPr>
          <w:rFonts w:ascii="Times New Roman" w:hAnsi="Times New Roman" w:cs="Times New Roman"/>
        </w:rPr>
        <w:t xml:space="preserve"> regions of</w:t>
      </w:r>
      <w:r w:rsidR="00211750" w:rsidRPr="00FE4FCB">
        <w:rPr>
          <w:rFonts w:ascii="Times New Roman" w:hAnsi="Times New Roman" w:cs="Times New Roman"/>
        </w:rPr>
        <w:t xml:space="preserve"> fuel pin</w:t>
      </w:r>
      <w:r w:rsidR="00BC5EC9" w:rsidRPr="00FE4FCB">
        <w:rPr>
          <w:rFonts w:ascii="Times New Roman" w:hAnsi="Times New Roman" w:cs="Times New Roman"/>
        </w:rPr>
        <w:t xml:space="preserve"> and moderator</w:t>
      </w:r>
      <w:r w:rsidR="00B12139" w:rsidRPr="00FE4FCB">
        <w:rPr>
          <w:rFonts w:ascii="Times New Roman" w:hAnsi="Times New Roman" w:cs="Times New Roman"/>
        </w:rPr>
        <w:t xml:space="preserve"> (</w:t>
      </w:r>
      <w:r w:rsidR="00266685" w:rsidRPr="00FE4FCB">
        <w:rPr>
          <w:rFonts w:ascii="Times New Roman" w:hAnsi="Times New Roman" w:cs="Times New Roman"/>
        </w:rPr>
        <w:t xml:space="preserve">Universe </w:t>
      </w:r>
      <w:r w:rsidR="00B12139" w:rsidRPr="00FE4FCB">
        <w:rPr>
          <w:rFonts w:ascii="Times New Roman" w:hAnsi="Times New Roman" w:cs="Times New Roman"/>
        </w:rPr>
        <w:t>1)</w:t>
      </w:r>
      <w:r w:rsidR="00211750" w:rsidRPr="00FE4FCB">
        <w:rPr>
          <w:rFonts w:ascii="Times New Roman" w:hAnsi="Times New Roman" w:cs="Times New Roman"/>
        </w:rPr>
        <w:t xml:space="preserve"> </w:t>
      </w:r>
      <w:r w:rsidR="00BC5EC9" w:rsidRPr="00FE4FCB">
        <w:rPr>
          <w:rFonts w:ascii="Times New Roman" w:hAnsi="Times New Roman" w:cs="Times New Roman"/>
        </w:rPr>
        <w:t>are</w:t>
      </w:r>
      <w:r w:rsidR="00211750" w:rsidRPr="00FE4FCB">
        <w:rPr>
          <w:rFonts w:ascii="Times New Roman" w:hAnsi="Times New Roman" w:cs="Times New Roman"/>
        </w:rPr>
        <w:t xml:space="preserve"> defined as a cylinder </w:t>
      </w:r>
      <w:r w:rsidR="002219EC" w:rsidRPr="00FE4FCB">
        <w:rPr>
          <w:rFonts w:ascii="Times New Roman" w:hAnsi="Times New Roman" w:cs="Times New Roman"/>
        </w:rPr>
        <w:t>parallel to X axis. By translation</w:t>
      </w:r>
      <w:r w:rsidR="00511A19" w:rsidRPr="00FE4FCB">
        <w:rPr>
          <w:rFonts w:ascii="Times New Roman" w:hAnsi="Times New Roman" w:cs="Times New Roman"/>
        </w:rPr>
        <w:t xml:space="preserve"> (move = 0.5 0.5 0)</w:t>
      </w:r>
      <w:r w:rsidR="002219EC" w:rsidRPr="00FE4FCB">
        <w:rPr>
          <w:rFonts w:ascii="Times New Roman" w:hAnsi="Times New Roman" w:cs="Times New Roman"/>
        </w:rPr>
        <w:t xml:space="preserve"> and transformation</w:t>
      </w:r>
      <w:r w:rsidR="00511A19" w:rsidRPr="00FE4FCB">
        <w:rPr>
          <w:rFonts w:ascii="Times New Roman" w:hAnsi="Times New Roman" w:cs="Times New Roman"/>
        </w:rPr>
        <w:t xml:space="preserve"> (rotate = 0 0 -1 0 1 0 1 0 0)</w:t>
      </w:r>
      <w:r w:rsidR="002219EC" w:rsidRPr="00FE4FCB">
        <w:rPr>
          <w:rFonts w:ascii="Times New Roman" w:hAnsi="Times New Roman" w:cs="Times New Roman"/>
        </w:rPr>
        <w:t>, it can be filled in the cell</w:t>
      </w:r>
      <w:r w:rsidR="000A0D5F" w:rsidRPr="00FE4FCB">
        <w:rPr>
          <w:rFonts w:ascii="Times New Roman" w:hAnsi="Times New Roman" w:cs="Times New Roman"/>
        </w:rPr>
        <w:t xml:space="preserve"> (Cell 10</w:t>
      </w:r>
      <w:r w:rsidR="002C6ACD" w:rsidRPr="00FE4FCB">
        <w:rPr>
          <w:rFonts w:ascii="Times New Roman" w:hAnsi="Times New Roman" w:cs="Times New Roman"/>
        </w:rPr>
        <w:t>1</w:t>
      </w:r>
      <w:r w:rsidR="000A0D5F" w:rsidRPr="00FE4FCB">
        <w:rPr>
          <w:rFonts w:ascii="Times New Roman" w:hAnsi="Times New Roman" w:cs="Times New Roman"/>
        </w:rPr>
        <w:t>)</w:t>
      </w:r>
      <w:r w:rsidR="002219EC" w:rsidRPr="00FE4FCB">
        <w:rPr>
          <w:rFonts w:ascii="Times New Roman" w:hAnsi="Times New Roman" w:cs="Times New Roman"/>
        </w:rPr>
        <w:t>.</w:t>
      </w:r>
    </w:p>
    <w:p w14:paraId="7CE8ACD2" w14:textId="77777777" w:rsidR="00511E78" w:rsidRPr="00FE4FCB" w:rsidRDefault="00511E78" w:rsidP="00511E78">
      <w:pPr>
        <w:spacing w:line="360" w:lineRule="auto"/>
        <w:ind w:firstLine="480"/>
        <w:rPr>
          <w:rFonts w:ascii="Times New Roman" w:hAnsi="Times New Roman" w:cs="Times New Roman"/>
          <w:szCs w:val="21"/>
        </w:rPr>
      </w:pPr>
    </w:p>
    <w:tbl>
      <w:tblPr>
        <w:tblStyle w:val="a5"/>
        <w:tblW w:w="0" w:type="auto"/>
        <w:tblCellMar>
          <w:top w:w="57" w:type="dxa"/>
          <w:bottom w:w="57" w:type="dxa"/>
        </w:tblCellMar>
        <w:tblLook w:val="04A0" w:firstRow="1" w:lastRow="0" w:firstColumn="1" w:lastColumn="0" w:noHBand="0" w:noVBand="1"/>
      </w:tblPr>
      <w:tblGrid>
        <w:gridCol w:w="8607"/>
      </w:tblGrid>
      <w:tr w:rsidR="00511E78" w:rsidRPr="00FE4FCB" w14:paraId="6693DCED" w14:textId="77777777" w:rsidTr="00050256">
        <w:tc>
          <w:tcPr>
            <w:tcW w:w="8607" w:type="dxa"/>
          </w:tcPr>
          <w:p w14:paraId="053ADDCB"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PWR pin: defined in multilevel universe with coordinate  transformation //</w:t>
            </w:r>
          </w:p>
          <w:p w14:paraId="3E5B5EA2"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Universe  0   </w:t>
            </w:r>
          </w:p>
          <w:p w14:paraId="524A34EF"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cell 101  13 &amp; -14 &amp; 15 &amp; -16  Fill = 1   // define a cell filled by a universe</w:t>
            </w:r>
          </w:p>
          <w:p w14:paraId="03DD84A0"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cell 102  -13 : 14 : -15 : 16  void       // outside the box</w:t>
            </w:r>
          </w:p>
          <w:p w14:paraId="6435B2C2" w14:textId="77777777" w:rsidR="00511E78" w:rsidRPr="00FE4FCB" w:rsidRDefault="00511E78" w:rsidP="00050256">
            <w:pPr>
              <w:pStyle w:val="a6"/>
              <w:rPr>
                <w:rFonts w:ascii="Times New Roman" w:hAnsi="Times New Roman" w:cs="Times New Roman"/>
              </w:rPr>
            </w:pPr>
          </w:p>
          <w:p w14:paraId="7B17A500"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Universe  1   move = 0.5 0.5 0  rotate = 0 0 -1 0 1 0 1 0 0</w:t>
            </w:r>
          </w:p>
          <w:p w14:paraId="5521D9C0"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cell 1   -10         mat = 1                      // Fuel Pin</w:t>
            </w:r>
          </w:p>
          <w:p w14:paraId="0EAB7232"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cell 2   10 &amp; -11    mat = 2                      // Air   </w:t>
            </w:r>
          </w:p>
          <w:p w14:paraId="62489AAA"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cell 3   11 &amp; -12    mat = 3                      // cladding</w:t>
            </w:r>
          </w:p>
          <w:p w14:paraId="166255EF"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cell 4   12          mat = 4                      // water    </w:t>
            </w:r>
          </w:p>
          <w:p w14:paraId="5587740F" w14:textId="77777777" w:rsidR="00511E78" w:rsidRPr="00FE4FCB" w:rsidRDefault="00511E78" w:rsidP="00050256">
            <w:pPr>
              <w:pStyle w:val="a6"/>
              <w:rPr>
                <w:rFonts w:ascii="Times New Roman" w:hAnsi="Times New Roman" w:cs="Times New Roman"/>
              </w:rPr>
            </w:pPr>
          </w:p>
          <w:p w14:paraId="487C532B"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Surface    </w:t>
            </w:r>
          </w:p>
          <w:p w14:paraId="648F6BCA"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surf 10   c/x   -0.5 -0.5 0.4096 </w:t>
            </w:r>
          </w:p>
          <w:p w14:paraId="6D27160C"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surf 11   c/x   -0.5 -0.5 0.4178 </w:t>
            </w:r>
          </w:p>
          <w:p w14:paraId="0F85B942"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 xml:space="preserve">surf 12   c/x   -0.5 -0.5 0.4750 </w:t>
            </w:r>
          </w:p>
          <w:p w14:paraId="1820C5DD"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surf 13   px    -0.63  bc = 1</w:t>
            </w:r>
          </w:p>
          <w:p w14:paraId="3C535B32"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surf 14   px    0.63   bc = 1</w:t>
            </w:r>
          </w:p>
          <w:p w14:paraId="64DE5192"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surf 15   py    -0.63  bc = 1</w:t>
            </w:r>
          </w:p>
          <w:p w14:paraId="3FEC4806" w14:textId="77777777" w:rsidR="00511E78" w:rsidRPr="00FE4FCB" w:rsidRDefault="00511E78" w:rsidP="00050256">
            <w:pPr>
              <w:pStyle w:val="a6"/>
              <w:rPr>
                <w:rFonts w:ascii="Times New Roman" w:hAnsi="Times New Roman" w:cs="Times New Roman"/>
              </w:rPr>
            </w:pPr>
            <w:r w:rsidRPr="00FE4FCB">
              <w:rPr>
                <w:rFonts w:ascii="Times New Roman" w:hAnsi="Times New Roman" w:cs="Times New Roman"/>
              </w:rPr>
              <w:t>surf 16   py    0.63   bc = 1</w:t>
            </w:r>
          </w:p>
        </w:tc>
      </w:tr>
    </w:tbl>
    <w:p w14:paraId="518F6CA1" w14:textId="77777777" w:rsidR="00511E78" w:rsidRPr="00FE4FCB" w:rsidRDefault="00511E78" w:rsidP="00511E78">
      <w:pPr>
        <w:spacing w:line="360" w:lineRule="auto"/>
        <w:ind w:firstLineChars="200" w:firstLine="420"/>
        <w:rPr>
          <w:rFonts w:ascii="Times New Roman" w:hAnsi="Times New Roman" w:cs="Times New Roman"/>
        </w:rPr>
      </w:pPr>
    </w:p>
    <w:p w14:paraId="064731FC" w14:textId="77777777" w:rsidR="00774702" w:rsidRPr="00FE4FCB" w:rsidRDefault="00774702" w:rsidP="00774702">
      <w:pPr>
        <w:pStyle w:val="2"/>
        <w:spacing w:before="120"/>
        <w:rPr>
          <w:rFonts w:ascii="Times New Roman" w:hAnsi="Times New Roman" w:cs="Times New Roman"/>
        </w:rPr>
      </w:pPr>
      <w:bookmarkStart w:id="35" w:name="_Toc335658111"/>
      <w:bookmarkStart w:id="36" w:name="_Toc369335192"/>
      <w:r w:rsidRPr="00FE4FCB">
        <w:rPr>
          <w:rFonts w:ascii="Times New Roman" w:hAnsi="Times New Roman" w:cs="Times New Roman"/>
        </w:rPr>
        <w:t>3.</w:t>
      </w:r>
      <w:r w:rsidR="00456FF5" w:rsidRPr="00FE4FCB">
        <w:rPr>
          <w:rFonts w:ascii="Times New Roman" w:hAnsi="Times New Roman" w:cs="Times New Roman"/>
        </w:rPr>
        <w:t xml:space="preserve">4 </w:t>
      </w:r>
      <w:r w:rsidR="00FD3022" w:rsidRPr="00FE4FCB">
        <w:rPr>
          <w:rFonts w:ascii="Times New Roman" w:hAnsi="Times New Roman" w:cs="Times New Roman"/>
        </w:rPr>
        <w:t>L</w:t>
      </w:r>
      <w:r w:rsidRPr="00FE4FCB">
        <w:rPr>
          <w:rFonts w:ascii="Times New Roman" w:hAnsi="Times New Roman" w:cs="Times New Roman"/>
        </w:rPr>
        <w:t>attice</w:t>
      </w:r>
      <w:bookmarkEnd w:id="35"/>
      <w:bookmarkEnd w:id="36"/>
    </w:p>
    <w:p w14:paraId="74554DAF" w14:textId="482DF178" w:rsidR="00456FF5" w:rsidRPr="00DE0D06" w:rsidRDefault="00456FF5" w:rsidP="00F82B9F">
      <w:pPr>
        <w:spacing w:line="360" w:lineRule="auto"/>
        <w:ind w:firstLineChars="200" w:firstLine="420"/>
        <w:rPr>
          <w:rFonts w:ascii="Times New Roman" w:hAnsi="Times New Roman" w:cs="Times New Roman"/>
          <w:szCs w:val="21"/>
        </w:rPr>
      </w:pPr>
      <w:r w:rsidRPr="00DE0D06">
        <w:rPr>
          <w:rFonts w:ascii="Times New Roman" w:hAnsi="Times New Roman" w:cs="Times New Roman"/>
          <w:szCs w:val="21"/>
        </w:rPr>
        <w:t>Lattice is a kind of</w:t>
      </w:r>
      <w:r w:rsidR="00C92C89">
        <w:rPr>
          <w:rFonts w:ascii="Times New Roman" w:hAnsi="Times New Roman" w:cs="Times New Roman"/>
          <w:szCs w:val="21"/>
        </w:rPr>
        <w:t xml:space="preserve"> special universe, consisting of</w:t>
      </w:r>
      <w:r w:rsidRPr="00DE0D06">
        <w:rPr>
          <w:rFonts w:ascii="Times New Roman" w:hAnsi="Times New Roman" w:cs="Times New Roman"/>
          <w:szCs w:val="21"/>
        </w:rPr>
        <w:t xml:space="preserve"> </w:t>
      </w:r>
      <w:r w:rsidR="006B3B20" w:rsidRPr="00DE0D06">
        <w:rPr>
          <w:rFonts w:ascii="Times New Roman" w:hAnsi="Times New Roman" w:cs="Times New Roman"/>
          <w:szCs w:val="21"/>
        </w:rPr>
        <w:t xml:space="preserve">meshes in </w:t>
      </w:r>
      <w:r w:rsidR="00791731" w:rsidRPr="00DE0D06">
        <w:rPr>
          <w:rFonts w:ascii="Times New Roman" w:hAnsi="Times New Roman" w:cs="Times New Roman"/>
          <w:szCs w:val="21"/>
        </w:rPr>
        <w:t>regular</w:t>
      </w:r>
      <w:r w:rsidR="006B3B20" w:rsidRPr="00DE0D06">
        <w:rPr>
          <w:rFonts w:ascii="Times New Roman" w:hAnsi="Times New Roman" w:cs="Times New Roman"/>
          <w:szCs w:val="21"/>
        </w:rPr>
        <w:t xml:space="preserve"> array</w:t>
      </w:r>
      <w:r w:rsidR="000D1EB1" w:rsidRPr="00DE0D06">
        <w:rPr>
          <w:rFonts w:ascii="Times New Roman" w:hAnsi="Times New Roman" w:cs="Times New Roman"/>
          <w:szCs w:val="21"/>
        </w:rPr>
        <w:t xml:space="preserve">. RMC supports the </w:t>
      </w:r>
      <w:r w:rsidR="009F33D0" w:rsidRPr="00DE0D06">
        <w:rPr>
          <w:rFonts w:ascii="Times New Roman" w:hAnsi="Times New Roman" w:cs="Times New Roman"/>
          <w:szCs w:val="21"/>
        </w:rPr>
        <w:t>frequently-used rectangular lattice</w:t>
      </w:r>
      <w:r w:rsidR="00AC0CB4" w:rsidRPr="00DE0D06">
        <w:rPr>
          <w:rFonts w:ascii="Times New Roman" w:hAnsi="Times New Roman" w:cs="Times New Roman"/>
          <w:szCs w:val="21"/>
        </w:rPr>
        <w:t>s</w:t>
      </w:r>
      <w:r w:rsidR="009F33D0" w:rsidRPr="00DE0D06">
        <w:rPr>
          <w:rFonts w:ascii="Times New Roman" w:hAnsi="Times New Roman" w:cs="Times New Roman"/>
          <w:szCs w:val="21"/>
        </w:rPr>
        <w:t xml:space="preserve"> and hexagonal lattice</w:t>
      </w:r>
      <w:r w:rsidR="00AC0CB4" w:rsidRPr="00DE0D06">
        <w:rPr>
          <w:rFonts w:ascii="Times New Roman" w:hAnsi="Times New Roman" w:cs="Times New Roman"/>
          <w:szCs w:val="21"/>
        </w:rPr>
        <w:t>s</w:t>
      </w:r>
      <w:r w:rsidR="00E80090" w:rsidRPr="00DE0D06">
        <w:rPr>
          <w:rFonts w:ascii="Times New Roman" w:hAnsi="Times New Roman" w:cs="Times New Roman"/>
          <w:szCs w:val="21"/>
        </w:rPr>
        <w:t>, which are the most common lattice</w:t>
      </w:r>
      <w:r w:rsidR="00C92C89">
        <w:rPr>
          <w:rFonts w:ascii="Times New Roman" w:hAnsi="Times New Roman" w:cs="Times New Roman"/>
          <w:szCs w:val="21"/>
        </w:rPr>
        <w:t>s</w:t>
      </w:r>
      <w:r w:rsidR="00E80090" w:rsidRPr="00DE0D06">
        <w:rPr>
          <w:rFonts w:ascii="Times New Roman" w:hAnsi="Times New Roman" w:cs="Times New Roman"/>
          <w:szCs w:val="21"/>
        </w:rPr>
        <w:t xml:space="preserve"> in reactor core calculation and analysis. </w:t>
      </w:r>
      <w:r w:rsidR="00AC0CB4" w:rsidRPr="00DE0D06">
        <w:rPr>
          <w:rFonts w:ascii="Times New Roman" w:hAnsi="Times New Roman" w:cs="Times New Roman"/>
          <w:szCs w:val="21"/>
        </w:rPr>
        <w:t>Rectangular lattice</w:t>
      </w:r>
      <w:r w:rsidR="00CB39E5" w:rsidRPr="00DE0D06">
        <w:rPr>
          <w:rFonts w:ascii="Times New Roman" w:hAnsi="Times New Roman" w:cs="Times New Roman"/>
          <w:szCs w:val="21"/>
        </w:rPr>
        <w:t xml:space="preserve"> can be built up in 1, </w:t>
      </w:r>
      <w:r w:rsidR="00AC0CB4" w:rsidRPr="00DE0D06">
        <w:rPr>
          <w:rFonts w:ascii="Times New Roman" w:hAnsi="Times New Roman" w:cs="Times New Roman"/>
          <w:szCs w:val="21"/>
        </w:rPr>
        <w:t>2</w:t>
      </w:r>
      <w:r w:rsidR="00CB39E5" w:rsidRPr="00DE0D06">
        <w:rPr>
          <w:rFonts w:ascii="Times New Roman" w:hAnsi="Times New Roman" w:cs="Times New Roman"/>
          <w:szCs w:val="21"/>
        </w:rPr>
        <w:t xml:space="preserve"> or 3 dimensions, while the hexagonal lattice</w:t>
      </w:r>
      <w:r w:rsidR="009B4A8E" w:rsidRPr="00DE0D06">
        <w:rPr>
          <w:rFonts w:ascii="Times New Roman" w:hAnsi="Times New Roman" w:cs="Times New Roman"/>
          <w:szCs w:val="21"/>
        </w:rPr>
        <w:t xml:space="preserve"> can be</w:t>
      </w:r>
      <w:r w:rsidR="00CB39E5" w:rsidRPr="00DE0D06">
        <w:rPr>
          <w:rFonts w:ascii="Times New Roman" w:hAnsi="Times New Roman" w:cs="Times New Roman"/>
          <w:szCs w:val="21"/>
        </w:rPr>
        <w:t xml:space="preserve"> built up in </w:t>
      </w:r>
      <w:r w:rsidR="00C92C89">
        <w:rPr>
          <w:rFonts w:ascii="Times New Roman" w:hAnsi="Times New Roman" w:cs="Times New Roman"/>
          <w:szCs w:val="21"/>
        </w:rPr>
        <w:t xml:space="preserve">a 2-D </w:t>
      </w:r>
      <w:r w:rsidR="0085692E" w:rsidRPr="00DE0D06">
        <w:rPr>
          <w:rFonts w:ascii="Times New Roman" w:hAnsi="Times New Roman" w:cs="Times New Roman"/>
          <w:szCs w:val="21"/>
        </w:rPr>
        <w:t>plane</w:t>
      </w:r>
      <w:r w:rsidR="00CB39E5" w:rsidRPr="00DE0D06">
        <w:rPr>
          <w:rFonts w:ascii="Times New Roman" w:hAnsi="Times New Roman" w:cs="Times New Roman"/>
          <w:szCs w:val="21"/>
        </w:rPr>
        <w:t>.</w:t>
      </w:r>
    </w:p>
    <w:p w14:paraId="07923B2C" w14:textId="77777777" w:rsidR="00CB39E5" w:rsidRPr="00DE0D06" w:rsidRDefault="00AC67F7" w:rsidP="00F82B9F">
      <w:pPr>
        <w:spacing w:line="360" w:lineRule="auto"/>
        <w:ind w:firstLineChars="200" w:firstLine="420"/>
        <w:rPr>
          <w:rFonts w:ascii="Times New Roman" w:hAnsi="Times New Roman" w:cs="Times New Roman"/>
          <w:szCs w:val="21"/>
        </w:rPr>
      </w:pPr>
      <w:r w:rsidRPr="00DE0D06">
        <w:rPr>
          <w:rFonts w:ascii="Times New Roman" w:hAnsi="Times New Roman" w:cs="Times New Roman"/>
          <w:szCs w:val="21"/>
        </w:rPr>
        <w:t xml:space="preserve">The tags of lattice </w:t>
      </w:r>
      <w:r w:rsidR="005E055E" w:rsidRPr="00DE0D06">
        <w:rPr>
          <w:rFonts w:ascii="Times New Roman" w:hAnsi="Times New Roman" w:cs="Times New Roman"/>
          <w:szCs w:val="21"/>
        </w:rPr>
        <w:t>are</w:t>
      </w:r>
      <w:r w:rsidRPr="00DE0D06">
        <w:rPr>
          <w:rFonts w:ascii="Times New Roman" w:hAnsi="Times New Roman" w:cs="Times New Roman"/>
          <w:szCs w:val="21"/>
        </w:rPr>
        <w:t xml:space="preserve"> embedded in the input cards or universe:</w:t>
      </w:r>
    </w:p>
    <w:p w14:paraId="0FF4BF8F" w14:textId="77777777" w:rsidR="00774702" w:rsidRPr="00DE0D06" w:rsidRDefault="00774702" w:rsidP="00DA6C68">
      <w:pPr>
        <w:spacing w:line="360" w:lineRule="auto"/>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774702" w:rsidRPr="00DE0D06" w14:paraId="41623216" w14:textId="77777777" w:rsidTr="000633EC">
        <w:tc>
          <w:tcPr>
            <w:tcW w:w="8607" w:type="dxa"/>
          </w:tcPr>
          <w:p w14:paraId="3B6589BF" w14:textId="77777777" w:rsidR="00774702" w:rsidRPr="00DE0D06" w:rsidRDefault="00774702" w:rsidP="000633EC">
            <w:pPr>
              <w:pStyle w:val="a9"/>
              <w:rPr>
                <w:rFonts w:cs="Times New Roman"/>
                <w:sz w:val="21"/>
                <w:szCs w:val="21"/>
              </w:rPr>
            </w:pPr>
            <w:r w:rsidRPr="00DE0D06">
              <w:rPr>
                <w:rFonts w:cs="Times New Roman"/>
                <w:sz w:val="21"/>
                <w:szCs w:val="21"/>
              </w:rPr>
              <w:t xml:space="preserve">Universe  …  [Lat = &lt;type&gt;]  </w:t>
            </w:r>
          </w:p>
        </w:tc>
      </w:tr>
    </w:tbl>
    <w:p w14:paraId="6F285DB1" w14:textId="77777777" w:rsidR="00774702" w:rsidRPr="00DE0D06" w:rsidRDefault="00774702" w:rsidP="00774702">
      <w:pPr>
        <w:spacing w:line="360" w:lineRule="auto"/>
        <w:ind w:firstLineChars="200" w:firstLine="420"/>
        <w:rPr>
          <w:rFonts w:ascii="Times New Roman" w:hAnsi="Times New Roman" w:cs="Times New Roman"/>
          <w:szCs w:val="21"/>
        </w:rPr>
      </w:pPr>
    </w:p>
    <w:p w14:paraId="7A9F381F" w14:textId="77777777" w:rsidR="009A046A" w:rsidRPr="00DE0D06" w:rsidRDefault="009A046A" w:rsidP="00DE0D06">
      <w:pPr>
        <w:spacing w:line="360" w:lineRule="auto"/>
        <w:ind w:firstLineChars="200" w:firstLine="420"/>
        <w:rPr>
          <w:rFonts w:ascii="Times New Roman" w:hAnsi="Times New Roman" w:cs="Times New Roman"/>
          <w:b/>
          <w:szCs w:val="21"/>
        </w:rPr>
      </w:pPr>
      <w:r w:rsidRPr="00DE0D06">
        <w:rPr>
          <w:rFonts w:ascii="Times New Roman" w:hAnsi="Times New Roman" w:cs="Times New Roman"/>
          <w:szCs w:val="21"/>
        </w:rPr>
        <w:t xml:space="preserve">In which, </w:t>
      </w:r>
      <w:r w:rsidR="00774702" w:rsidRPr="00DE0D06">
        <w:rPr>
          <w:rFonts w:ascii="Times New Roman" w:hAnsi="Times New Roman" w:cs="Times New Roman"/>
          <w:b/>
          <w:szCs w:val="21"/>
        </w:rPr>
        <w:t>Lat = 1</w:t>
      </w:r>
      <w:r w:rsidR="00BD24A8" w:rsidRPr="00DE0D06">
        <w:rPr>
          <w:rFonts w:ascii="Times New Roman" w:hAnsi="Times New Roman" w:cs="Times New Roman"/>
          <w:szCs w:val="21"/>
        </w:rPr>
        <w:t xml:space="preserve"> means the rectangular lattice</w:t>
      </w:r>
      <w:r w:rsidR="001C7AE6" w:rsidRPr="00DE0D06">
        <w:rPr>
          <w:rFonts w:ascii="Times New Roman" w:hAnsi="Times New Roman" w:cs="Times New Roman"/>
          <w:szCs w:val="21"/>
        </w:rPr>
        <w:t xml:space="preserve">, and </w:t>
      </w:r>
      <w:r w:rsidR="001C7AE6" w:rsidRPr="00DE0D06">
        <w:rPr>
          <w:rFonts w:ascii="Times New Roman" w:hAnsi="Times New Roman" w:cs="Times New Roman"/>
          <w:b/>
          <w:szCs w:val="21"/>
        </w:rPr>
        <w:t>Lat = 2</w:t>
      </w:r>
      <w:r w:rsidR="001C7AE6" w:rsidRPr="00DE0D06">
        <w:rPr>
          <w:rFonts w:ascii="Times New Roman" w:hAnsi="Times New Roman" w:cs="Times New Roman"/>
          <w:szCs w:val="21"/>
        </w:rPr>
        <w:t xml:space="preserve"> means the </w:t>
      </w:r>
      <w:r w:rsidR="00C13623" w:rsidRPr="00DE0D06">
        <w:rPr>
          <w:rFonts w:ascii="Times New Roman" w:hAnsi="Times New Roman" w:cs="Times New Roman"/>
          <w:szCs w:val="21"/>
        </w:rPr>
        <w:t>hexagonal</w:t>
      </w:r>
      <w:r w:rsidR="001C7AE6" w:rsidRPr="00DE0D06">
        <w:rPr>
          <w:rFonts w:ascii="Times New Roman" w:hAnsi="Times New Roman" w:cs="Times New Roman"/>
          <w:szCs w:val="21"/>
        </w:rPr>
        <w:t xml:space="preserve"> lattice</w:t>
      </w:r>
      <w:r w:rsidR="00C13623" w:rsidRPr="00DE0D06">
        <w:rPr>
          <w:rFonts w:ascii="Times New Roman" w:hAnsi="Times New Roman" w:cs="Times New Roman"/>
          <w:szCs w:val="21"/>
        </w:rPr>
        <w:t xml:space="preserve">. </w:t>
      </w:r>
      <w:r w:rsidR="00C13623" w:rsidRPr="00DE0D06">
        <w:rPr>
          <w:rFonts w:ascii="Times New Roman" w:hAnsi="Times New Roman" w:cs="Times New Roman"/>
          <w:szCs w:val="21"/>
        </w:rPr>
        <w:lastRenderedPageBreak/>
        <w:t>These two kinds of lattices will be illustrated respectively in the following.</w:t>
      </w:r>
    </w:p>
    <w:p w14:paraId="493901F6" w14:textId="77777777" w:rsidR="0007685E" w:rsidRPr="00FE4FCB" w:rsidRDefault="00774702" w:rsidP="00774702">
      <w:pPr>
        <w:pStyle w:val="3"/>
        <w:spacing w:before="120"/>
        <w:rPr>
          <w:rFonts w:ascii="Times New Roman" w:hAnsi="Times New Roman" w:cs="Times New Roman"/>
          <w:sz w:val="30"/>
          <w:szCs w:val="30"/>
        </w:rPr>
      </w:pPr>
      <w:bookmarkStart w:id="37" w:name="_Toc369335193"/>
      <w:bookmarkStart w:id="38" w:name="_Toc335658112"/>
      <w:r w:rsidRPr="00FE4FCB">
        <w:rPr>
          <w:rFonts w:ascii="Times New Roman" w:hAnsi="Times New Roman" w:cs="Times New Roman"/>
          <w:sz w:val="30"/>
          <w:szCs w:val="30"/>
        </w:rPr>
        <w:t>3.4.</w:t>
      </w:r>
      <w:r w:rsidR="0007685E" w:rsidRPr="00FE4FCB">
        <w:rPr>
          <w:rFonts w:ascii="Times New Roman" w:hAnsi="Times New Roman" w:cs="Times New Roman"/>
          <w:sz w:val="30"/>
          <w:szCs w:val="30"/>
        </w:rPr>
        <w:t>1 Rectangular lattice</w:t>
      </w:r>
      <w:bookmarkEnd w:id="37"/>
    </w:p>
    <w:bookmarkEnd w:id="38"/>
    <w:p w14:paraId="2B0D0838" w14:textId="0CEA22C3" w:rsidR="00532459" w:rsidRPr="00401F9A" w:rsidRDefault="00532459" w:rsidP="00774702">
      <w:pPr>
        <w:spacing w:line="360" w:lineRule="auto"/>
        <w:ind w:firstLineChars="200" w:firstLine="420"/>
        <w:rPr>
          <w:rFonts w:ascii="Times New Roman" w:hAnsi="Times New Roman" w:cs="Times New Roman"/>
          <w:szCs w:val="21"/>
        </w:rPr>
      </w:pPr>
      <w:r w:rsidRPr="00401F9A">
        <w:rPr>
          <w:rFonts w:ascii="Times New Roman" w:hAnsi="Times New Roman" w:cs="Times New Roman"/>
          <w:szCs w:val="21"/>
        </w:rPr>
        <w:t xml:space="preserve">Figure 3-2 gives the diagram of rectangular lattice. </w:t>
      </w:r>
      <w:r w:rsidR="006320B1" w:rsidRPr="00401F9A">
        <w:rPr>
          <w:rFonts w:ascii="Times New Roman" w:hAnsi="Times New Roman" w:cs="Times New Roman"/>
          <w:szCs w:val="21"/>
          <w:u w:val="single"/>
        </w:rPr>
        <w:t xml:space="preserve">Repeated meshes are built in xyz coordinates, with the origin in the </w:t>
      </w:r>
      <w:r w:rsidR="00756359" w:rsidRPr="00401F9A">
        <w:rPr>
          <w:rFonts w:ascii="Times New Roman" w:hAnsi="Times New Roman" w:cs="Times New Roman"/>
          <w:szCs w:val="21"/>
          <w:u w:val="single"/>
        </w:rPr>
        <w:t>bottom left corner</w:t>
      </w:r>
      <w:r w:rsidR="006320B1" w:rsidRPr="00401F9A">
        <w:rPr>
          <w:rFonts w:ascii="Times New Roman" w:hAnsi="Times New Roman" w:cs="Times New Roman"/>
          <w:szCs w:val="21"/>
          <w:u w:val="single"/>
        </w:rPr>
        <w:t xml:space="preserve"> </w:t>
      </w:r>
      <w:r w:rsidR="00864114" w:rsidRPr="00401F9A">
        <w:rPr>
          <w:rFonts w:ascii="Times New Roman" w:hAnsi="Times New Roman" w:cs="Times New Roman"/>
          <w:szCs w:val="21"/>
          <w:u w:val="single"/>
        </w:rPr>
        <w:t>of the 1</w:t>
      </w:r>
      <w:r w:rsidR="00864114" w:rsidRPr="00401F9A">
        <w:rPr>
          <w:rFonts w:ascii="Times New Roman" w:hAnsi="Times New Roman" w:cs="Times New Roman"/>
          <w:szCs w:val="21"/>
          <w:u w:val="single"/>
          <w:vertAlign w:val="superscript"/>
        </w:rPr>
        <w:t>st</w:t>
      </w:r>
      <w:r w:rsidR="00864114" w:rsidRPr="00401F9A">
        <w:rPr>
          <w:rFonts w:ascii="Times New Roman" w:hAnsi="Times New Roman" w:cs="Times New Roman"/>
          <w:szCs w:val="21"/>
          <w:u w:val="single"/>
        </w:rPr>
        <w:t xml:space="preserve"> mesh (</w:t>
      </w:r>
      <w:r w:rsidR="005E4B58" w:rsidRPr="00401F9A">
        <w:rPr>
          <w:rFonts w:ascii="Times New Roman" w:hAnsi="Times New Roman" w:cs="Times New Roman"/>
          <w:szCs w:val="21"/>
          <w:u w:val="single"/>
        </w:rPr>
        <w:t xml:space="preserve">numbered </w:t>
      </w:r>
      <w:r w:rsidR="00864114" w:rsidRPr="00401F9A">
        <w:rPr>
          <w:rFonts w:ascii="Times New Roman" w:hAnsi="Times New Roman" w:cs="Times New Roman"/>
          <w:szCs w:val="21"/>
          <w:u w:val="single"/>
        </w:rPr>
        <w:t>1)</w:t>
      </w:r>
      <w:r w:rsidR="00996575">
        <w:rPr>
          <w:rFonts w:ascii="Times New Roman" w:hAnsi="Times New Roman" w:cs="Times New Roman" w:hint="eastAsia"/>
          <w:szCs w:val="21"/>
          <w:u w:val="single"/>
        </w:rPr>
        <w:t>.</w:t>
      </w:r>
    </w:p>
    <w:p w14:paraId="2E011B9F" w14:textId="77777777" w:rsidR="00774702" w:rsidRPr="00FE4FCB" w:rsidRDefault="00774702" w:rsidP="00774702">
      <w:pPr>
        <w:spacing w:line="360" w:lineRule="auto"/>
        <w:jc w:val="center"/>
        <w:rPr>
          <w:rFonts w:ascii="Times New Roman" w:hAnsi="Times New Roman" w:cs="Times New Roman"/>
        </w:rPr>
      </w:pPr>
    </w:p>
    <w:p w14:paraId="7B8D5CFA" w14:textId="77777777" w:rsidR="00774702" w:rsidRPr="00FE4FCB" w:rsidRDefault="00774702" w:rsidP="00774702">
      <w:pPr>
        <w:spacing w:line="360" w:lineRule="auto"/>
        <w:jc w:val="center"/>
        <w:rPr>
          <w:rFonts w:ascii="Times New Roman" w:hAnsi="Times New Roman" w:cs="Times New Roman"/>
        </w:rPr>
      </w:pPr>
      <w:r w:rsidRPr="00FE4FCB">
        <w:rPr>
          <w:rFonts w:ascii="Times New Roman" w:hAnsi="Times New Roman" w:cs="Times New Roman"/>
          <w:noProof/>
        </w:rPr>
        <mc:AlternateContent>
          <mc:Choice Requires="wpc">
            <w:drawing>
              <wp:inline distT="0" distB="0" distL="0" distR="0" wp14:anchorId="6FEB82F2" wp14:editId="390B7E58">
                <wp:extent cx="3811220" cy="2728569"/>
                <wp:effectExtent l="0" t="0" r="18415" b="1524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61" name="平行四边形 61"/>
                        <wps:cNvSpPr/>
                        <wps:spPr>
                          <a:xfrm>
                            <a:off x="255056" y="797777"/>
                            <a:ext cx="1457864" cy="405441"/>
                          </a:xfrm>
                          <a:prstGeom prst="parallelogram">
                            <a:avLst>
                              <a:gd name="adj" fmla="val 105851"/>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连接符 62"/>
                        <wps:cNvCnPr/>
                        <wps:spPr>
                          <a:xfrm>
                            <a:off x="1281599" y="1203218"/>
                            <a:ext cx="0" cy="67284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255056" y="1203218"/>
                            <a:ext cx="0" cy="67284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直接连接符 64"/>
                        <wps:cNvCnPr/>
                        <wps:spPr>
                          <a:xfrm>
                            <a:off x="1704293" y="797777"/>
                            <a:ext cx="0" cy="6728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直接连接符 65"/>
                        <wps:cNvCnPr/>
                        <wps:spPr>
                          <a:xfrm>
                            <a:off x="255056" y="1876058"/>
                            <a:ext cx="1026543"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66" name="直接连接符 66"/>
                        <wps:cNvCnPr/>
                        <wps:spPr>
                          <a:xfrm flipV="1">
                            <a:off x="1281599" y="1470617"/>
                            <a:ext cx="422694" cy="405441"/>
                          </a:xfrm>
                          <a:prstGeom prst="line">
                            <a:avLst/>
                          </a:prstGeom>
                        </wps:spPr>
                        <wps:style>
                          <a:lnRef idx="1">
                            <a:schemeClr val="dk1"/>
                          </a:lnRef>
                          <a:fillRef idx="0">
                            <a:schemeClr val="dk1"/>
                          </a:fillRef>
                          <a:effectRef idx="0">
                            <a:schemeClr val="dk1"/>
                          </a:effectRef>
                          <a:fontRef idx="minor">
                            <a:schemeClr val="tx1"/>
                          </a:fontRef>
                        </wps:style>
                        <wps:bodyPr/>
                      </wps:wsp>
                      <wps:wsp>
                        <wps:cNvPr id="67" name="直接连接符 67"/>
                        <wps:cNvCnPr/>
                        <wps:spPr>
                          <a:xfrm>
                            <a:off x="522475" y="1203218"/>
                            <a:ext cx="0" cy="67284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a:off x="781273" y="1203218"/>
                            <a:ext cx="0" cy="67284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直接连接符 69"/>
                        <wps:cNvCnPr/>
                        <wps:spPr>
                          <a:xfrm>
                            <a:off x="1428247" y="1073822"/>
                            <a:ext cx="0" cy="66422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直接连接符 70"/>
                        <wps:cNvCnPr/>
                        <wps:spPr>
                          <a:xfrm>
                            <a:off x="1583522" y="927173"/>
                            <a:ext cx="0" cy="66769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1031439" y="1203218"/>
                            <a:ext cx="0" cy="67284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直接连接符 72"/>
                        <wps:cNvCnPr>
                          <a:stCxn id="61" idx="3"/>
                          <a:endCxn id="61" idx="1"/>
                        </wps:cNvCnPr>
                        <wps:spPr>
                          <a:xfrm flipV="1">
                            <a:off x="769406" y="797777"/>
                            <a:ext cx="429164" cy="405441"/>
                          </a:xfrm>
                          <a:prstGeom prst="line">
                            <a:avLst/>
                          </a:prstGeom>
                        </wps:spPr>
                        <wps:style>
                          <a:lnRef idx="1">
                            <a:schemeClr val="dk1"/>
                          </a:lnRef>
                          <a:fillRef idx="0">
                            <a:schemeClr val="dk1"/>
                          </a:fillRef>
                          <a:effectRef idx="0">
                            <a:schemeClr val="dk1"/>
                          </a:effectRef>
                          <a:fontRef idx="minor">
                            <a:schemeClr val="tx1"/>
                          </a:fontRef>
                        </wps:style>
                        <wps:bodyPr/>
                      </wps:wsp>
                      <wps:wsp>
                        <wps:cNvPr id="73" name="直接连接符 73"/>
                        <wps:cNvCnPr/>
                        <wps:spPr>
                          <a:xfrm flipV="1">
                            <a:off x="522475" y="797777"/>
                            <a:ext cx="429164" cy="405441"/>
                          </a:xfrm>
                          <a:prstGeom prst="line">
                            <a:avLst/>
                          </a:prstGeom>
                        </wps:spPr>
                        <wps:style>
                          <a:lnRef idx="1">
                            <a:schemeClr val="dk1"/>
                          </a:lnRef>
                          <a:fillRef idx="0">
                            <a:schemeClr val="dk1"/>
                          </a:fillRef>
                          <a:effectRef idx="0">
                            <a:schemeClr val="dk1"/>
                          </a:effectRef>
                          <a:fontRef idx="minor">
                            <a:schemeClr val="tx1"/>
                          </a:fontRef>
                        </wps:style>
                        <wps:bodyPr/>
                      </wps:wsp>
                      <wps:wsp>
                        <wps:cNvPr id="74" name="直接连接符 74"/>
                        <wps:cNvCnPr/>
                        <wps:spPr>
                          <a:xfrm flipV="1">
                            <a:off x="1031439" y="797777"/>
                            <a:ext cx="429164" cy="405441"/>
                          </a:xfrm>
                          <a:prstGeom prst="line">
                            <a:avLst/>
                          </a:prstGeom>
                        </wps:spPr>
                        <wps:style>
                          <a:lnRef idx="1">
                            <a:schemeClr val="dk1"/>
                          </a:lnRef>
                          <a:fillRef idx="0">
                            <a:schemeClr val="dk1"/>
                          </a:fillRef>
                          <a:effectRef idx="0">
                            <a:schemeClr val="dk1"/>
                          </a:effectRef>
                          <a:fontRef idx="minor">
                            <a:schemeClr val="tx1"/>
                          </a:fontRef>
                        </wps:style>
                        <wps:bodyPr/>
                      </wps:wsp>
                      <wps:wsp>
                        <wps:cNvPr id="75" name="直接连接符 75"/>
                        <wps:cNvCnPr/>
                        <wps:spPr>
                          <a:xfrm flipH="1">
                            <a:off x="400630" y="1069506"/>
                            <a:ext cx="1028700" cy="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直接连接符 76"/>
                        <wps:cNvCnPr/>
                        <wps:spPr>
                          <a:xfrm flipH="1">
                            <a:off x="554822" y="927173"/>
                            <a:ext cx="1028700"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直接连接符 77"/>
                        <wps:cNvCnPr/>
                        <wps:spPr>
                          <a:xfrm>
                            <a:off x="255056" y="1651792"/>
                            <a:ext cx="1026543"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78" name="直接连接符 78"/>
                        <wps:cNvCnPr/>
                        <wps:spPr>
                          <a:xfrm>
                            <a:off x="255056" y="1445653"/>
                            <a:ext cx="1026543"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79" name="直接连接符 79"/>
                        <wps:cNvCnPr/>
                        <wps:spPr>
                          <a:xfrm flipV="1">
                            <a:off x="1281599" y="1246351"/>
                            <a:ext cx="422694" cy="405441"/>
                          </a:xfrm>
                          <a:prstGeom prst="line">
                            <a:avLst/>
                          </a:prstGeom>
                        </wps:spPr>
                        <wps:style>
                          <a:lnRef idx="1">
                            <a:schemeClr val="dk1"/>
                          </a:lnRef>
                          <a:fillRef idx="0">
                            <a:schemeClr val="dk1"/>
                          </a:fillRef>
                          <a:effectRef idx="0">
                            <a:schemeClr val="dk1"/>
                          </a:effectRef>
                          <a:fontRef idx="minor">
                            <a:schemeClr val="tx1"/>
                          </a:fontRef>
                        </wps:style>
                        <wps:bodyPr/>
                      </wps:wsp>
                      <wps:wsp>
                        <wps:cNvPr id="80" name="直接连接符 80"/>
                        <wps:cNvCnPr/>
                        <wps:spPr>
                          <a:xfrm flipV="1">
                            <a:off x="1281599" y="1040212"/>
                            <a:ext cx="422694" cy="405441"/>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箭头连接符 24"/>
                        <wps:cNvCnPr/>
                        <wps:spPr>
                          <a:xfrm>
                            <a:off x="255056" y="1876058"/>
                            <a:ext cx="566380" cy="0"/>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3" name="直接箭头连接符 83"/>
                        <wps:cNvCnPr/>
                        <wps:spPr>
                          <a:xfrm flipV="1">
                            <a:off x="254001" y="1358473"/>
                            <a:ext cx="1055" cy="517585"/>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4" name="直接箭头连接符 84"/>
                        <wps:cNvCnPr/>
                        <wps:spPr>
                          <a:xfrm flipV="1">
                            <a:off x="254001" y="1564104"/>
                            <a:ext cx="398927" cy="311954"/>
                          </a:xfrm>
                          <a:prstGeom prst="straightConnector1">
                            <a:avLst/>
                          </a:prstGeom>
                          <a:ln w="12700">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35" name="文本框 135"/>
                        <wps:cNvSpPr txBox="1"/>
                        <wps:spPr>
                          <a:xfrm>
                            <a:off x="836239" y="1805643"/>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0DD79" w14:textId="77777777" w:rsidR="001677D4" w:rsidRPr="00061C85" w:rsidRDefault="001677D4" w:rsidP="00774702">
                              <w:pPr>
                                <w:rPr>
                                  <w:szCs w:val="24"/>
                                </w:rPr>
                              </w:pPr>
                              <w:r w:rsidRPr="00061C85">
                                <w:rPr>
                                  <w:rFonts w:hint="eastAsia"/>
                                  <w:szCs w:val="24"/>
                                </w:rPr>
                                <w:t>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7" name="文本框 137"/>
                        <wps:cNvSpPr txBox="1"/>
                        <wps:spPr>
                          <a:xfrm>
                            <a:off x="674788" y="1472378"/>
                            <a:ext cx="101830" cy="203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4C0C2" w14:textId="77777777" w:rsidR="001677D4" w:rsidRPr="00061C85" w:rsidRDefault="001677D4" w:rsidP="00774702">
                              <w:pPr>
                                <w:rPr>
                                  <w:szCs w:val="24"/>
                                </w:rPr>
                              </w:pPr>
                              <w:r>
                                <w:rPr>
                                  <w:rFonts w:hint="eastAsia"/>
                                  <w:szCs w:val="24"/>
                                </w:rPr>
                                <w: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8" name="文本框 138"/>
                        <wps:cNvSpPr txBox="1"/>
                        <wps:spPr>
                          <a:xfrm>
                            <a:off x="324046" y="1288059"/>
                            <a:ext cx="101441" cy="24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2B7C1" w14:textId="77777777" w:rsidR="001677D4" w:rsidRPr="00061C85" w:rsidRDefault="001677D4" w:rsidP="00774702">
                              <w:pPr>
                                <w:rPr>
                                  <w:szCs w:val="24"/>
                                </w:rPr>
                              </w:pPr>
                              <w:r>
                                <w:rPr>
                                  <w:rFonts w:hint="eastAsia"/>
                                  <w:szCs w:val="24"/>
                                </w:rPr>
                                <w:t>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3" name="平行四边形 43"/>
                        <wps:cNvSpPr/>
                        <wps:spPr>
                          <a:xfrm>
                            <a:off x="2069368" y="1826330"/>
                            <a:ext cx="1457864" cy="405441"/>
                          </a:xfrm>
                          <a:prstGeom prst="parallelogram">
                            <a:avLst>
                              <a:gd name="adj" fmla="val 105851"/>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连接符 44"/>
                        <wps:cNvCnPr/>
                        <wps:spPr>
                          <a:xfrm>
                            <a:off x="3095911" y="2231771"/>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a:off x="2069368" y="2231771"/>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3518605" y="1826330"/>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a:off x="2069368" y="2473311"/>
                            <a:ext cx="1026543"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8" name="直接连接符 48"/>
                        <wps:cNvCnPr/>
                        <wps:spPr>
                          <a:xfrm flipV="1">
                            <a:off x="3095911" y="2067870"/>
                            <a:ext cx="422694" cy="40544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2336787" y="2231771"/>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接连接符 50"/>
                        <wps:cNvCnPr/>
                        <wps:spPr>
                          <a:xfrm>
                            <a:off x="2595585" y="2231771"/>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a:off x="3242559" y="2102375"/>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3397834" y="1955726"/>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2845751" y="2231771"/>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flipV="1">
                            <a:off x="2591033" y="1826330"/>
                            <a:ext cx="429164" cy="40544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flipV="1">
                            <a:off x="2336787" y="1826330"/>
                            <a:ext cx="429164" cy="40544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flipV="1">
                            <a:off x="2845751" y="1826330"/>
                            <a:ext cx="429164" cy="40544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flipH="1">
                            <a:off x="2214942" y="2098059"/>
                            <a:ext cx="10287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flipH="1">
                            <a:off x="2369134" y="1955726"/>
                            <a:ext cx="10287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2" name="文本框 142"/>
                        <wps:cNvSpPr txBox="1"/>
                        <wps:spPr>
                          <a:xfrm>
                            <a:off x="2232912" y="2065486"/>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3651A" w14:textId="77777777" w:rsidR="001677D4" w:rsidRPr="00061C85" w:rsidRDefault="001677D4" w:rsidP="00774702">
                              <w:pPr>
                                <w:rPr>
                                  <w:sz w:val="20"/>
                                  <w:szCs w:val="20"/>
                                </w:rPr>
                              </w:pPr>
                              <w:r>
                                <w:rPr>
                                  <w:rFonts w:hint="eastAsia"/>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3" name="文本框 143"/>
                        <wps:cNvSpPr txBox="1"/>
                        <wps:spPr>
                          <a:xfrm>
                            <a:off x="2494333" y="2068398"/>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8D9D3" w14:textId="77777777" w:rsidR="001677D4" w:rsidRPr="00061C85" w:rsidRDefault="001677D4" w:rsidP="00774702">
                              <w:pPr>
                                <w:rPr>
                                  <w:sz w:val="20"/>
                                  <w:szCs w:val="20"/>
                                </w:rPr>
                              </w:pPr>
                              <w:r>
                                <w:rPr>
                                  <w:rFonts w:hint="eastAsia"/>
                                  <w:sz w:val="20"/>
                                  <w:szCs w:val="2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4" name="文本框 144"/>
                        <wps:cNvSpPr txBox="1"/>
                        <wps:spPr>
                          <a:xfrm>
                            <a:off x="2742748" y="2068398"/>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EF910" w14:textId="77777777" w:rsidR="001677D4" w:rsidRPr="00061C85" w:rsidRDefault="001677D4" w:rsidP="00774702">
                              <w:pPr>
                                <w:rPr>
                                  <w:sz w:val="20"/>
                                  <w:szCs w:val="20"/>
                                </w:rPr>
                              </w:pPr>
                              <w:r>
                                <w:rPr>
                                  <w:rFonts w:hint="eastAsia"/>
                                  <w:sz w:val="20"/>
                                  <w:szCs w:val="2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5" name="文本框 145"/>
                        <wps:cNvSpPr txBox="1"/>
                        <wps:spPr>
                          <a:xfrm>
                            <a:off x="3004258" y="2068398"/>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8191C" w14:textId="77777777" w:rsidR="001677D4" w:rsidRPr="00061C85" w:rsidRDefault="001677D4" w:rsidP="00774702">
                              <w:pPr>
                                <w:rPr>
                                  <w:sz w:val="20"/>
                                  <w:szCs w:val="20"/>
                                </w:rPr>
                              </w:pPr>
                              <w:r>
                                <w:rPr>
                                  <w:rFonts w:hint="eastAsia"/>
                                  <w:sz w:val="20"/>
                                  <w:szCs w:val="2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4" name="文本框 154"/>
                        <wps:cNvSpPr txBox="1"/>
                        <wps:spPr>
                          <a:xfrm>
                            <a:off x="2391352" y="1927058"/>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50FEE" w14:textId="77777777" w:rsidR="001677D4" w:rsidRPr="00061C85" w:rsidRDefault="001677D4" w:rsidP="00774702">
                              <w:pPr>
                                <w:rPr>
                                  <w:sz w:val="20"/>
                                  <w:szCs w:val="20"/>
                                </w:rPr>
                              </w:pPr>
                              <w:r>
                                <w:rPr>
                                  <w:rFonts w:hint="eastAsia"/>
                                  <w:sz w:val="20"/>
                                  <w:szCs w:val="2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5" name="文本框 155"/>
                        <wps:cNvSpPr txBox="1"/>
                        <wps:spPr>
                          <a:xfrm>
                            <a:off x="2652773" y="1929970"/>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D6045" w14:textId="77777777" w:rsidR="001677D4" w:rsidRPr="00061C85" w:rsidRDefault="001677D4" w:rsidP="00774702">
                              <w:pPr>
                                <w:rPr>
                                  <w:sz w:val="20"/>
                                  <w:szCs w:val="20"/>
                                </w:rPr>
                              </w:pPr>
                              <w:r>
                                <w:rPr>
                                  <w:rFonts w:hint="eastAsia"/>
                                  <w:sz w:val="20"/>
                                  <w:szCs w:val="2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6" name="文本框 156"/>
                        <wps:cNvSpPr txBox="1"/>
                        <wps:spPr>
                          <a:xfrm>
                            <a:off x="2901188" y="1929970"/>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F6B30" w14:textId="77777777" w:rsidR="001677D4" w:rsidRPr="00061C85" w:rsidRDefault="001677D4" w:rsidP="00774702">
                              <w:pPr>
                                <w:rPr>
                                  <w:sz w:val="20"/>
                                  <w:szCs w:val="20"/>
                                </w:rPr>
                              </w:pPr>
                              <w:r>
                                <w:rPr>
                                  <w:rFonts w:hint="eastAsia"/>
                                  <w:sz w:val="20"/>
                                  <w:szCs w:val="2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7" name="文本框 157"/>
                        <wps:cNvSpPr txBox="1"/>
                        <wps:spPr>
                          <a:xfrm>
                            <a:off x="3162698" y="1929970"/>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AA1A" w14:textId="77777777" w:rsidR="001677D4" w:rsidRPr="00061C85" w:rsidRDefault="001677D4" w:rsidP="00774702">
                              <w:pPr>
                                <w:rPr>
                                  <w:sz w:val="20"/>
                                  <w:szCs w:val="20"/>
                                </w:rPr>
                              </w:pPr>
                              <w:r>
                                <w:rPr>
                                  <w:rFonts w:hint="eastAsia"/>
                                  <w:sz w:val="20"/>
                                  <w:szCs w:val="2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8" name="文本框 158"/>
                        <wps:cNvSpPr txBox="1"/>
                        <wps:spPr>
                          <a:xfrm>
                            <a:off x="2509716" y="1788512"/>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FF54A" w14:textId="77777777" w:rsidR="001677D4" w:rsidRPr="00061C85" w:rsidRDefault="001677D4" w:rsidP="00774702">
                              <w:pPr>
                                <w:rPr>
                                  <w:sz w:val="20"/>
                                  <w:szCs w:val="20"/>
                                </w:rPr>
                              </w:pPr>
                              <w:r>
                                <w:rPr>
                                  <w:rFonts w:hint="eastAsia"/>
                                  <w:sz w:val="20"/>
                                  <w:szCs w:val="2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9" name="文本框 159"/>
                        <wps:cNvSpPr txBox="1"/>
                        <wps:spPr>
                          <a:xfrm>
                            <a:off x="2771137" y="1791424"/>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14BB9" w14:textId="77777777" w:rsidR="001677D4" w:rsidRPr="00061C85" w:rsidRDefault="001677D4" w:rsidP="00774702">
                              <w:pPr>
                                <w:rPr>
                                  <w:sz w:val="20"/>
                                  <w:szCs w:val="20"/>
                                </w:rPr>
                              </w:pPr>
                              <w:r>
                                <w:rPr>
                                  <w:rFonts w:hint="eastAsia"/>
                                  <w:sz w:val="20"/>
                                  <w:szCs w:val="2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0" name="文本框 160"/>
                        <wps:cNvSpPr txBox="1"/>
                        <wps:spPr>
                          <a:xfrm>
                            <a:off x="3019552" y="1791424"/>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FEF46" w14:textId="77777777" w:rsidR="001677D4" w:rsidRPr="00061C85" w:rsidRDefault="001677D4" w:rsidP="00774702">
                              <w:pPr>
                                <w:rPr>
                                  <w:sz w:val="20"/>
                                  <w:szCs w:val="20"/>
                                </w:rPr>
                              </w:pPr>
                              <w:r>
                                <w:rPr>
                                  <w:rFonts w:hint="eastAsia"/>
                                  <w:sz w:val="20"/>
                                  <w:szCs w:val="2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1" name="文本框 161"/>
                        <wps:cNvSpPr txBox="1"/>
                        <wps:spPr>
                          <a:xfrm>
                            <a:off x="3281062" y="1791424"/>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72A7A" w14:textId="77777777" w:rsidR="001677D4" w:rsidRPr="00061C85" w:rsidRDefault="001677D4" w:rsidP="00774702">
                              <w:pPr>
                                <w:rPr>
                                  <w:sz w:val="20"/>
                                  <w:szCs w:val="20"/>
                                </w:rPr>
                              </w:pPr>
                              <w:r>
                                <w:rPr>
                                  <w:rFonts w:hint="eastAsia"/>
                                  <w:sz w:val="20"/>
                                  <w:szCs w:val="2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4" name="平行四边形 224"/>
                        <wps:cNvSpPr/>
                        <wps:spPr>
                          <a:xfrm>
                            <a:off x="2107871" y="1048169"/>
                            <a:ext cx="1457864" cy="405441"/>
                          </a:xfrm>
                          <a:prstGeom prst="parallelogram">
                            <a:avLst>
                              <a:gd name="adj" fmla="val 105851"/>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直接连接符 225"/>
                        <wps:cNvCnPr/>
                        <wps:spPr>
                          <a:xfrm>
                            <a:off x="3134414" y="1453610"/>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直接连接符 226"/>
                        <wps:cNvCnPr/>
                        <wps:spPr>
                          <a:xfrm>
                            <a:off x="2107871" y="1453610"/>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直接连接符 227"/>
                        <wps:cNvCnPr/>
                        <wps:spPr>
                          <a:xfrm>
                            <a:off x="3557108" y="1048169"/>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直接连接符 228"/>
                        <wps:cNvCnPr/>
                        <wps:spPr>
                          <a:xfrm>
                            <a:off x="2107871" y="1695150"/>
                            <a:ext cx="1026543"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9" name="直接连接符 229"/>
                        <wps:cNvCnPr/>
                        <wps:spPr>
                          <a:xfrm flipV="1">
                            <a:off x="3134414" y="1289709"/>
                            <a:ext cx="422694" cy="40544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0" name="直接连接符 230"/>
                        <wps:cNvCnPr/>
                        <wps:spPr>
                          <a:xfrm>
                            <a:off x="2375290" y="1453610"/>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直接连接符 231"/>
                        <wps:cNvCnPr/>
                        <wps:spPr>
                          <a:xfrm>
                            <a:off x="2634088" y="1453610"/>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直接连接符 232"/>
                        <wps:cNvCnPr/>
                        <wps:spPr>
                          <a:xfrm>
                            <a:off x="3273747" y="1316899"/>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直接连接符 233"/>
                        <wps:cNvCnPr/>
                        <wps:spPr>
                          <a:xfrm>
                            <a:off x="3429022" y="1170250"/>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直接连接符 234"/>
                        <wps:cNvCnPr/>
                        <wps:spPr>
                          <a:xfrm>
                            <a:off x="2884254" y="1453610"/>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连接符 235"/>
                        <wps:cNvCnPr/>
                        <wps:spPr>
                          <a:xfrm flipV="1">
                            <a:off x="2636851" y="1048169"/>
                            <a:ext cx="429164" cy="40544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6" name="直接连接符 236"/>
                        <wps:cNvCnPr/>
                        <wps:spPr>
                          <a:xfrm flipV="1">
                            <a:off x="2375290" y="1048169"/>
                            <a:ext cx="429164" cy="40544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7" name="直接连接符 237"/>
                        <wps:cNvCnPr/>
                        <wps:spPr>
                          <a:xfrm flipV="1">
                            <a:off x="2884254" y="1048169"/>
                            <a:ext cx="429164" cy="40544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8" name="直接连接符 238"/>
                        <wps:cNvCnPr/>
                        <wps:spPr>
                          <a:xfrm flipH="1">
                            <a:off x="2253445" y="1319898"/>
                            <a:ext cx="10287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9" name="直接连接符 239"/>
                        <wps:cNvCnPr/>
                        <wps:spPr>
                          <a:xfrm flipH="1">
                            <a:off x="2407637" y="1177565"/>
                            <a:ext cx="10287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0" name="文本框 240"/>
                        <wps:cNvSpPr txBox="1"/>
                        <wps:spPr>
                          <a:xfrm>
                            <a:off x="2256785" y="1287325"/>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2A2D2" w14:textId="77777777" w:rsidR="001677D4" w:rsidRPr="00061C85" w:rsidRDefault="001677D4" w:rsidP="00774702">
                              <w:pPr>
                                <w:rPr>
                                  <w:sz w:val="20"/>
                                  <w:szCs w:val="20"/>
                                </w:rPr>
                              </w:pPr>
                              <w:r>
                                <w:rPr>
                                  <w:rFonts w:hint="eastAsia"/>
                                  <w:sz w:val="20"/>
                                  <w:szCs w:val="2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1" name="文本框 241"/>
                        <wps:cNvSpPr txBox="1"/>
                        <wps:spPr>
                          <a:xfrm>
                            <a:off x="2488946" y="1290237"/>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771D7" w14:textId="77777777" w:rsidR="001677D4" w:rsidRPr="00061C85" w:rsidRDefault="001677D4" w:rsidP="00774702">
                              <w:pPr>
                                <w:rPr>
                                  <w:sz w:val="20"/>
                                  <w:szCs w:val="20"/>
                                </w:rPr>
                              </w:pPr>
                              <w:r>
                                <w:rPr>
                                  <w:rFonts w:hint="eastAsia"/>
                                  <w:sz w:val="20"/>
                                  <w:szCs w:val="20"/>
                                </w:rP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2" name="文本框 242"/>
                        <wps:cNvSpPr txBox="1"/>
                        <wps:spPr>
                          <a:xfrm>
                            <a:off x="2766621" y="1290237"/>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81150" w14:textId="77777777" w:rsidR="001677D4" w:rsidRPr="00061C85" w:rsidRDefault="001677D4" w:rsidP="00774702">
                              <w:pPr>
                                <w:rPr>
                                  <w:sz w:val="20"/>
                                  <w:szCs w:val="20"/>
                                </w:rPr>
                              </w:pPr>
                              <w:r>
                                <w:rPr>
                                  <w:rFonts w:hint="eastAsia"/>
                                  <w:sz w:val="20"/>
                                  <w:szCs w:val="2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3" name="文本框 243"/>
                        <wps:cNvSpPr txBox="1"/>
                        <wps:spPr>
                          <a:xfrm>
                            <a:off x="3028131" y="1290237"/>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F4443" w14:textId="77777777" w:rsidR="001677D4" w:rsidRPr="00061C85" w:rsidRDefault="001677D4" w:rsidP="00774702">
                              <w:pPr>
                                <w:rPr>
                                  <w:sz w:val="20"/>
                                  <w:szCs w:val="20"/>
                                </w:rPr>
                              </w:pPr>
                              <w:r>
                                <w:rPr>
                                  <w:rFonts w:hint="eastAsia"/>
                                  <w:sz w:val="20"/>
                                  <w:szCs w:val="20"/>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1" name="文本框 251"/>
                        <wps:cNvSpPr txBox="1"/>
                        <wps:spPr>
                          <a:xfrm>
                            <a:off x="3319565" y="1013263"/>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D6AC2" w14:textId="77777777" w:rsidR="001677D4" w:rsidRPr="00061C85" w:rsidRDefault="001677D4" w:rsidP="00774702">
                              <w:pPr>
                                <w:rPr>
                                  <w:sz w:val="20"/>
                                  <w:szCs w:val="20"/>
                                </w:rPr>
                              </w:pPr>
                              <w:r>
                                <w:rPr>
                                  <w:rFonts w:hint="eastAsia"/>
                                  <w:sz w:val="20"/>
                                  <w:szCs w:val="20"/>
                                </w:rP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2" name="平行四边形 252"/>
                        <wps:cNvSpPr/>
                        <wps:spPr>
                          <a:xfrm>
                            <a:off x="2106895" y="256322"/>
                            <a:ext cx="1457864" cy="405441"/>
                          </a:xfrm>
                          <a:prstGeom prst="parallelogram">
                            <a:avLst>
                              <a:gd name="adj" fmla="val 105851"/>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直接连接符 253"/>
                        <wps:cNvCnPr/>
                        <wps:spPr>
                          <a:xfrm>
                            <a:off x="3133438" y="661763"/>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直接连接符 254"/>
                        <wps:cNvCnPr/>
                        <wps:spPr>
                          <a:xfrm>
                            <a:off x="2106895" y="661763"/>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3556132" y="256322"/>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直接连接符 256"/>
                        <wps:cNvCnPr/>
                        <wps:spPr>
                          <a:xfrm>
                            <a:off x="2106895" y="903303"/>
                            <a:ext cx="1026543"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7" name="直接连接符 257"/>
                        <wps:cNvCnPr/>
                        <wps:spPr>
                          <a:xfrm flipV="1">
                            <a:off x="3133438" y="497862"/>
                            <a:ext cx="422694" cy="40544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8" name="直接连接符 258"/>
                        <wps:cNvCnPr/>
                        <wps:spPr>
                          <a:xfrm>
                            <a:off x="2374314" y="661763"/>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直接连接符 259"/>
                        <wps:cNvCnPr/>
                        <wps:spPr>
                          <a:xfrm>
                            <a:off x="2633112" y="661763"/>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a:off x="3280086" y="525052"/>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a:off x="3428046" y="385718"/>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直接连接符 262"/>
                        <wps:cNvCnPr/>
                        <wps:spPr>
                          <a:xfrm>
                            <a:off x="2883278" y="661763"/>
                            <a:ext cx="0" cy="241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直接连接符 263"/>
                        <wps:cNvCnPr/>
                        <wps:spPr>
                          <a:xfrm flipV="1">
                            <a:off x="2635875" y="249007"/>
                            <a:ext cx="429164" cy="40544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64" name="直接连接符 264"/>
                        <wps:cNvCnPr/>
                        <wps:spPr>
                          <a:xfrm flipV="1">
                            <a:off x="2374314" y="256322"/>
                            <a:ext cx="429164" cy="40544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65" name="直接连接符 265"/>
                        <wps:cNvCnPr/>
                        <wps:spPr>
                          <a:xfrm flipV="1">
                            <a:off x="2883278" y="256322"/>
                            <a:ext cx="429164" cy="40544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67" name="直接连接符 267"/>
                        <wps:cNvCnPr/>
                        <wps:spPr>
                          <a:xfrm flipH="1">
                            <a:off x="2406661" y="385718"/>
                            <a:ext cx="10287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68" name="文本框 268"/>
                        <wps:cNvSpPr txBox="1"/>
                        <wps:spPr>
                          <a:xfrm>
                            <a:off x="2270439" y="495478"/>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C8EA2C" w14:textId="77777777" w:rsidR="001677D4" w:rsidRPr="00061C85" w:rsidRDefault="001677D4" w:rsidP="00774702">
                              <w:pPr>
                                <w:rPr>
                                  <w:sz w:val="20"/>
                                  <w:szCs w:val="20"/>
                                </w:rPr>
                              </w:pPr>
                              <w:r>
                                <w:rPr>
                                  <w:rFonts w:hint="eastAsia"/>
                                  <w:sz w:val="20"/>
                                  <w:szCs w:val="20"/>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9" name="文本框 269"/>
                        <wps:cNvSpPr txBox="1"/>
                        <wps:spPr>
                          <a:xfrm>
                            <a:off x="2517230" y="498390"/>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FF10B" w14:textId="77777777" w:rsidR="001677D4" w:rsidRPr="00061C85" w:rsidRDefault="001677D4" w:rsidP="00774702">
                              <w:pPr>
                                <w:rPr>
                                  <w:sz w:val="20"/>
                                  <w:szCs w:val="20"/>
                                </w:rPr>
                              </w:pPr>
                              <w:r>
                                <w:rPr>
                                  <w:rFonts w:hint="eastAsia"/>
                                  <w:sz w:val="20"/>
                                  <w:szCs w:val="20"/>
                                </w:rPr>
                                <w:t>26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0" name="文本框 270"/>
                        <wps:cNvSpPr txBox="1"/>
                        <wps:spPr>
                          <a:xfrm>
                            <a:off x="2765645" y="498390"/>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22EEB" w14:textId="77777777" w:rsidR="001677D4" w:rsidRPr="00061C85" w:rsidRDefault="001677D4" w:rsidP="00774702">
                              <w:pPr>
                                <w:rPr>
                                  <w:sz w:val="20"/>
                                  <w:szCs w:val="20"/>
                                </w:rPr>
                              </w:pPr>
                              <w:r>
                                <w:rPr>
                                  <w:rFonts w:hint="eastAsia"/>
                                  <w:sz w:val="20"/>
                                  <w:szCs w:val="20"/>
                                </w:rPr>
                                <w:t>27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1" name="文本框 271"/>
                        <wps:cNvSpPr txBox="1"/>
                        <wps:spPr>
                          <a:xfrm>
                            <a:off x="3027155" y="498390"/>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B27D1" w14:textId="77777777" w:rsidR="001677D4" w:rsidRPr="00061C85" w:rsidRDefault="001677D4" w:rsidP="00774702">
                              <w:pPr>
                                <w:rPr>
                                  <w:sz w:val="20"/>
                                  <w:szCs w:val="20"/>
                                </w:rPr>
                              </w:pPr>
                              <w:r>
                                <w:rPr>
                                  <w:rFonts w:hint="eastAsia"/>
                                  <w:sz w:val="20"/>
                                  <w:szCs w:val="20"/>
                                </w:rPr>
                                <w:t>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9" name="文本框 279"/>
                        <wps:cNvSpPr txBox="1"/>
                        <wps:spPr>
                          <a:xfrm>
                            <a:off x="3318589" y="221416"/>
                            <a:ext cx="146649" cy="15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8010A" w14:textId="77777777" w:rsidR="001677D4" w:rsidRPr="00061C85" w:rsidRDefault="001677D4" w:rsidP="00774702">
                              <w:pPr>
                                <w:rPr>
                                  <w:sz w:val="20"/>
                                  <w:szCs w:val="20"/>
                                </w:rPr>
                              </w:pPr>
                              <w:r>
                                <w:rPr>
                                  <w:rFonts w:hint="eastAsia"/>
                                  <w:sz w:val="20"/>
                                  <w:szCs w:val="20"/>
                                </w:rPr>
                                <w:t>36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0" name="直接连接符 280"/>
                        <wps:cNvCnPr/>
                        <wps:spPr>
                          <a:xfrm flipH="1">
                            <a:off x="2238380" y="525052"/>
                            <a:ext cx="10287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2" name="文本框 422"/>
                        <wps:cNvSpPr txBox="1"/>
                        <wps:spPr>
                          <a:xfrm>
                            <a:off x="214557" y="1870259"/>
                            <a:ext cx="186011" cy="20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89321" w14:textId="77777777" w:rsidR="001677D4" w:rsidRPr="00061C85" w:rsidRDefault="001677D4" w:rsidP="00774702">
                              <w:pPr>
                                <w:rPr>
                                  <w:szCs w:val="24"/>
                                </w:rPr>
                              </w:pPr>
                              <w:r>
                                <w:rPr>
                                  <w:rFonts w:hint="eastAsia"/>
                                  <w:szCs w:val="24"/>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6FEB82F2" id="画布 1" o:spid="_x0000_s1031" editas="canvas" style="width:300.1pt;height:214.85pt;mso-position-horizontal-relative:char;mso-position-vertical-relative:line" coordsize="38106,27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">
                <v:shape id="_x0000_s1032" type="#_x0000_t75" style="position:absolute;width:38106;height:27279;visibility:visible;mso-wrap-style:square" stroked="t" strokecolor="#7f7f7f [1612]">
                  <v:fill o:detectmouseclick="t"/>
                  <v:path o:connecttype="non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61" o:spid="_x0000_s1033" type="#_x0000_t7" style="position:absolute;left:2550;top:7977;width:14579;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scbsYA&#10;AADbAAAADwAAAGRycy9kb3ducmV2LnhtbESPT2vCQBTE7wW/w/KEXorZRGqUNKuUYm0L7cE/YI+P&#10;7DMJZt+G7Krx27sFocdhZn7D5IveNOJMnastK0iiGARxYXXNpYLd9n00A+E8ssbGMim4koPFfPCQ&#10;Y6bthdd03vhSBAi7DBVU3reZlK6oyKCLbEscvIPtDPogu1LqDi8Bbho5juNUGqw5LFTY0ltFxXFz&#10;Mgq+9st1O23Kj+TbTJ5+fP28ovRXqcdh//oCwlPv/8P39qdWkCbw9yX8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scbsYAAADbAAAADwAAAAAAAAAAAAAAAACYAgAAZHJz&#10;L2Rvd25yZXYueG1sUEsFBgAAAAAEAAQA9QAAAIsDAAAAAA==&#10;" adj="6359" filled="f" strokecolor="black [3213]"/>
                <v:line id="直接连接符 62" o:spid="_x0000_s1034" style="position:absolute;visibility:visible;mso-wrap-style:square" from="12815,12032" to="12815,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PNqcUAAADbAAAADwAAAGRycy9kb3ducmV2LnhtbESPQWvCQBSE74X+h+UVvNWNARNJXSUU&#10;hKqnakuvj+wzic2+DbvbGP31bqHQ4zAz3zDL9Wg6MZDzrWUFs2kCgriyuuVawcdx87wA4QOyxs4y&#10;KbiSh/Xq8WGJhbYXfqfhEGoRIewLVNCE0BdS+qohg35qe+LonawzGKJ0tdQOLxFuOpkmSSYNthwX&#10;GuzptaHq+/BjFCyq3dmVebmdzT/7/Dak+2zzlSs1eRrLFxCBxvAf/mu/aQVZC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PNqcUAAADbAAAADwAAAAAAAAAA&#10;AAAAAAChAgAAZHJzL2Rvd25yZXYueG1sUEsFBgAAAAAEAAQA+QAAAJMDAAAAAA==&#10;" strokecolor="black [3213]"/>
                <v:line id="直接连接符 63" o:spid="_x0000_s1035" style="position:absolute;visibility:visible;mso-wrap-style:square" from="2550,12032" to="2550,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9oMsUAAADbAAAADwAAAGRycy9kb3ducmV2LnhtbESPQWvCQBSE70L/w/IEb7pRaSKpq4SC&#10;oO1J29LrI/uapGbfht01xv76bkHocZiZb5j1djCt6Mn5xrKC+SwBQVxa3XCl4P1tN12B8AFZY2uZ&#10;FNzIw3bzMFpjru2Vj9SfQiUihH2OCuoQulxKX9Zk0M9sRxy9L+sMhihdJbXDa4SbVi6SJJUGG44L&#10;NXb0XFN5Pl2MglX58u2KrDjMHz+67KdfvKa7z0ypyXgonkAEGsJ/+N7eawXpE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9oMsUAAADbAAAADwAAAAAAAAAA&#10;AAAAAAChAgAAZHJzL2Rvd25yZXYueG1sUEsFBgAAAAAEAAQA+QAAAJMDAAAAAA==&#10;" strokecolor="black [3213]"/>
                <v:line id="直接连接符 64" o:spid="_x0000_s1036" style="position:absolute;visibility:visible;mso-wrap-style:square" from="17042,7977" to="17042,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bwRsUAAADbAAAADwAAAGRycy9kb3ducmV2LnhtbESPQWvCQBSE70L/w/IEb7pRbCKpq4SC&#10;oO1J29LrI/uapGbfht01xv76bkHocZiZb5j1djCt6Mn5xrKC+SwBQVxa3XCl4P1tN12B8AFZY2uZ&#10;FNzIw3bzMFpjru2Vj9SfQiUihH2OCuoQulxKX9Zk0M9sRxy9L+sMhihdJbXDa4SbVi6SJJUGG44L&#10;NXb0XFN5Pl2MglX58u2KrDjMHz+67KdfvKa7z0ypyXgonkAEGsJ/+N7eawXpE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bwRsUAAADbAAAADwAAAAAAAAAA&#10;AAAAAAChAgAAZHJzL2Rvd25yZXYueG1sUEsFBgAAAAAEAAQA+QAAAJMDAAAAAA==&#10;" strokecolor="black [3213]"/>
                <v:line id="直接连接符 65" o:spid="_x0000_s1037" style="position:absolute;visibility:visible;mso-wrap-style:square" from="2550,18760" to="12815,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dmcMAAADbAAAADwAAAGRycy9kb3ducmV2LnhtbESPzWrDMBCE74G8g9hCb4mchpjWjRxC&#10;SWhpTs3PfbG2trG1ciQlUd++KhRyHGbmG2a5iqYXV3K+taxgNs1AEFdWt1wrOB62k2cQPiBr7C2T&#10;gh/ysCrHoyUW2t74i677UIsEYV+ggiaEoZDSVw0Z9FM7ECfv2zqDIUlXS+3wluCml09ZlkuDLaeF&#10;Bgd6a6jq9heTKLPT2cj37gVPn27nNvM8LuJZqceHuH4FESiGe/i//aEV5Av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1XZnDAAAA2wAAAA8AAAAAAAAAAAAA&#10;AAAAoQIAAGRycy9kb3ducmV2LnhtbFBLBQYAAAAABAAEAPkAAACRAwAAAAA=&#10;" strokecolor="black [3040]"/>
                <v:line id="直接连接符 66" o:spid="_x0000_s1038" style="position:absolute;flip:y;visibility:visible;mso-wrap-style:square" from="12815,14706" to="17042,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pPcMAAADbAAAADwAAAGRycy9kb3ducmV2LnhtbESPT4vCMBTE7wt+h/AEb2vqHqpUo4gg&#10;LLu4aNWDt0fz+gebl9JEW7/9RhA8DjPzG2ax6k0t7tS6yrKCyTgCQZxZXXGh4HTcfs5AOI+ssbZM&#10;Ch7kYLUcfCww0bbjA91TX4gAYZeggtL7JpHSZSUZdGPbEAcvt61BH2RbSN1iF+Cmll9RFEuDFYeF&#10;EhvalJRd05tRkLtbs7mctc+nP7vDLv8t/rDbKzUa9us5CE+9f4df7W+tII7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aT3DAAAA2wAAAA8AAAAAAAAAAAAA&#10;AAAAoQIAAGRycy9kb3ducmV2LnhtbFBLBQYAAAAABAAEAPkAAACRAwAAAAA=&#10;" strokecolor="black [3040]"/>
                <v:line id="直接连接符 67" o:spid="_x0000_s1039" style="position:absolute;visibility:visible;mso-wrap-style:square" from="5224,12032" to="5224,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RuMcQAAADbAAAADwAAAGRycy9kb3ducmV2LnhtbESPT2vCQBTE7wW/w/KE3upGwURSVwmC&#10;UOvJf/T6yL4mqdm3YXcb0356Vyj0OMzMb5jlejCt6Mn5xrKC6SQBQVxa3XCl4HzavixA+ICssbVM&#10;Cn7Iw3o1elpiru2ND9QfQyUihH2OCuoQulxKX9Zk0E9sRxy9T+sMhihdJbXDW4SbVs6SJJUGG44L&#10;NXa0qam8Hr+NgkX5/uWKrNhN55cu++1n+3T7kSn1PB6KVxCBhvAf/mu/aQVpBo8v8Qf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pG4xxAAAANsAAAAPAAAAAAAAAAAA&#10;AAAAAKECAABkcnMvZG93bnJldi54bWxQSwUGAAAAAAQABAD5AAAAkgMAAAAA&#10;" strokecolor="black [3213]"/>
                <v:line id="直接连接符 68" o:spid="_x0000_s1040" style="position:absolute;visibility:visible;mso-wrap-style:square" from="7812,12032" to="7812,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6Q8EAAADbAAAADwAAAGRycy9kb3ducmV2LnhtbERPz2vCMBS+D/wfwhN2m6nCWqlGKYKg&#10;7jQ38fponm21eSlJrHV//XIY7Pjx/V6uB9OKnpxvLCuYThIQxKXVDVcKvr+2b3MQPiBrbC2Tgid5&#10;WK9GL0vMtX3wJ/XHUIkYwj5HBXUIXS6lL2sy6Ce2I47cxTqDIUJXSe3wEcNNK2dJkkqDDceGGjva&#10;1FTejnejYF4erq7Iiv30/dRlP/3sI92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O/pDwQAAANsAAAAPAAAAAAAAAAAAAAAA&#10;AKECAABkcnMvZG93bnJldi54bWxQSwUGAAAAAAQABAD5AAAAjwMAAAAA&#10;" strokecolor="black [3213]"/>
                <v:line id="直接连接符 69" o:spid="_x0000_s1041" style="position:absolute;visibility:visible;mso-wrap-style:square" from="14282,10738" to="14282,1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df2MUAAADbAAAADwAAAGRycy9kb3ducmV2LnhtbESPQWvCQBSE74L/YXlCb7pRMLGpqwRB&#10;sPVU29LrI/uapM2+DbtrTP31rlDocZiZb5j1djCt6Mn5xrKC+SwBQVxa3XCl4P1tP12B8AFZY2uZ&#10;FPySh+1mPFpjru2FX6k/hUpECPscFdQhdLmUvqzJoJ/Zjjh6X9YZDFG6SmqHlwg3rVwkSSoNNhwX&#10;auxoV1P5czobBavy5dsVWfE8X3502bVfHNP9Z6bUw2QonkAEGsJ/+K990ArSR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3df2MUAAADbAAAADwAAAAAAAAAA&#10;AAAAAAChAgAAZHJzL2Rvd25yZXYueG1sUEsFBgAAAAAEAAQA+QAAAJMDAAAAAA==&#10;" strokecolor="black [3213]"/>
                <v:line id="直接连接符 70" o:spid="_x0000_s1042" style="position:absolute;visibility:visible;mso-wrap-style:square" from="15835,9271" to="15835,15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RgmMIAAADbAAAADwAAAGRycy9kb3ducmV2LnhtbERPz2vCMBS+D/wfwhN2m2mFWammUgRB&#10;t9PcxOujebbV5qUksXb765fDYMeP7/d6M5pODOR8a1lBOktAEFdWt1wr+PrcvSxB+ICssbNMCr7J&#10;w6aYPK0x1/bBHzQcQy1iCPscFTQh9LmUvmrIoJ/ZnjhyF+sMhghdLbXDRww3nZwnyUIabDk2NNjT&#10;tqHqdrwbBcvq7erKrDykr6c++xnm74vdOVPqeTqWKxCBxvAv/nPvtYIsro9f4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RgmMIAAADbAAAADwAAAAAAAAAAAAAA&#10;AAChAgAAZHJzL2Rvd25yZXYueG1sUEsFBgAAAAAEAAQA+QAAAJADAAAAAA==&#10;" strokecolor="black [3213]"/>
                <v:line id="直接连接符 71" o:spid="_x0000_s1043" style="position:absolute;visibility:visible;mso-wrap-style:square" from="10314,12032" to="10314,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jFA8UAAADbAAAADwAAAGRycy9kb3ducmV2LnhtbESPzWrDMBCE74G8g9hCb4nsQGPjRgkm&#10;EGibU/NDr4u1td1aKyOpjtunjwqBHIeZ+YZZbUbTiYGcby0rSOcJCOLK6pZrBafjbpaD8AFZY2eZ&#10;FPySh816Ollhoe2F32k4hFpECPsCFTQh9IWUvmrIoJ/bnjh6n9YZDFG6WmqHlwg3nVwkyVIabDku&#10;NNjTtqHq+/BjFOTV25crs/I1fTr32d+w2C93H5lSjw9j+Qwi0Bju4Vv7RSvIUvj/En+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jFA8UAAADbAAAADwAAAAAAAAAA&#10;AAAAAAChAgAAZHJzL2Rvd25yZXYueG1sUEsFBgAAAAAEAAQA+QAAAJMDAAAAAA==&#10;" strokecolor="black [3213]"/>
                <v:line id="直接连接符 72" o:spid="_x0000_s1044" style="position:absolute;flip:y;visibility:visible;mso-wrap-style:square" from="7694,7977" to="11985,12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line id="直接连接符 73" o:spid="_x0000_s1045" style="position:absolute;flip:y;visibility:visible;mso-wrap-style:square" from="5224,7977" to="9516,12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dceMUAAADbAAAADwAAAGRycy9kb3ducmV2LnhtbESPT2vCQBTE74LfYXlCb2bTFmp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dceMUAAADbAAAADwAAAAAAAAAA&#10;AAAAAAChAgAAZHJzL2Rvd25yZXYueG1sUEsFBgAAAAAEAAQA+QAAAJMDAAAAAA==&#10;" strokecolor="black [3040]"/>
                <v:line id="直接连接符 74" o:spid="_x0000_s1046" style="position:absolute;flip:y;visibility:visible;mso-wrap-style:square" from="10314,7977" to="14606,12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EDMUAAADbAAAADwAAAGRycy9kb3ducmV2LnhtbESPT2vCQBTE74LfYXlCb2bTUmp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7EDMUAAADbAAAADwAAAAAAAAAA&#10;AAAAAAChAgAAZHJzL2Rvd25yZXYueG1sUEsFBgAAAAAEAAQA+QAAAJMDAAAAAA==&#10;" strokecolor="black [3040]"/>
                <v:line id="直接连接符 75" o:spid="_x0000_s1047" style="position:absolute;flip:x;visibility:visible;mso-wrap-style:square" from="4006,10695" to="14293,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hl8UAAADbAAAADwAAAGRycy9kb3ducmV2LnhtbESPT2vCQBTE74LfYXlCb2bTQmt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Jhl8UAAADbAAAADwAAAAAAAAAA&#10;AAAAAAChAgAAZHJzL2Rvd25yZXYueG1sUEsFBgAAAAAEAAQA+QAAAJMDAAAAAA==&#10;" strokecolor="black [3040]"/>
                <v:line id="直接连接符 76" o:spid="_x0000_s1048" style="position:absolute;flip:x;visibility:visible;mso-wrap-style:square" from="5548,9271" to="15835,9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4MQAAADbAAAADwAAAGRycy9kb3ducmV2LnhtbESPT2vCQBTE7wW/w/IEb3VjD7HEbESE&#10;QqmkqK0Hb4/syx/Mvg3Z1cRv7xaEHoeZ+Q2TrkfTihv1rrGsYDGPQBAXVjdcKfj9+Xh9B+E8ssbW&#10;Mim4k4N1NnlJMdF24APdjr4SAcIuQQW1910ipStqMujmtiMOXml7gz7IvpK6xyHATSvfoiiWBhsO&#10;CzV2tK2puByvRkHprt32fNK+XH7lh7zcVd847JWaTcfNCoSn0f+Hn+1PrWAZw9+X8ANk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QP/gxAAAANsAAAAPAAAAAAAAAAAA&#10;AAAAAKECAABkcnMvZG93bnJldi54bWxQSwUGAAAAAAQABAD5AAAAkgMAAAAA&#10;" strokecolor="black [3040]"/>
                <v:line id="直接连接符 77" o:spid="_x0000_s1049" style="position:absolute;visibility:visible;mso-wrap-style:square" from="2550,16517" to="12815,16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line id="直接连接符 78" o:spid="_x0000_s1050" style="position:absolute;visibility:visible;mso-wrap-style:square" from="2550,14456" to="12815,14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1k2sMAAADbAAAADwAAAGRycy9kb3ducmV2LnhtbESPwU4CMRCG7yS+QzMm3qSLRpCVQgzB&#10;aOQEwn2yHXc3bKdLW6G8PXMw4Tj55/9mvtkiu06dKMTWs4HRsABFXHnbcm1g9/Px+AoqJmSLnWcy&#10;cKEIi/ndYIal9Wfe0GmbaiUQjiUaaFLqS61j1ZDDOPQ9sWS/PjhMMoZa24BngbtOPxXFWDtsWS40&#10;2NOyoeqw/XNCGe2PTn8eprj/Duuweh7nl3w05uE+v7+BSpTTbfm//WUNTORZcREP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tZNrDAAAA2wAAAA8AAAAAAAAAAAAA&#10;AAAAoQIAAGRycy9kb3ducmV2LnhtbFBLBQYAAAAABAAEAPkAAACRAwAAAAA=&#10;" strokecolor="black [3040]"/>
                <v:line id="直接连接符 79" o:spid="_x0000_s1051" style="position:absolute;flip:y;visibility:visible;mso-wrap-style:square" from="12815,12463" to="17042,16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9rksMAAADbAAAADwAAAGRycy9kb3ducmV2LnhtbESPS4sCMRCE7wv+h9CCtzWjB11Ho4gg&#10;iOKyvg7emknPAyedYRKd8d9vBMFjUVVfUbNFa0rxoNoVlhUM+hEI4sTqgjMF59P6+weE88gaS8uk&#10;4EkOFvPO1wxjbRs+0OPoMxEg7GJUkHtfxVK6JCeDrm8r4uCltjbog6wzqWtsAtyUchhFI2mw4LCQ&#10;Y0WrnJLb8W4UpO5era4X7dPxdn/Yp7vsF5s/pXrddjkF4an1n/C7vdEKxhN4fQ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fa5LDAAAA2wAAAA8AAAAAAAAAAAAA&#10;AAAAoQIAAGRycy9kb3ducmV2LnhtbFBLBQYAAAAABAAEAPkAAACRAwAAAAA=&#10;" strokecolor="black [3040]"/>
                <v:line id="直接连接符 80" o:spid="_x0000_s1052" style="position:absolute;flip:y;visibility:visible;mso-wrap-style:square" from="12815,10402" to="17042,14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CyKMAAAADbAAAADwAAAGRycy9kb3ducmV2LnhtbERPy4rCMBTdC/MP4Q7MTlNdqHRMiwgD&#10;g6JodRbuLs3tA5ub0kTb+XuzEFweznuVDqYRD+pcbVnBdBKBIM6trrlUcDn/jJcgnEfW2FgmBf/k&#10;IE0+RiuMte35RI/MlyKEsItRQeV9G0vp8ooMuoltiQNX2M6gD7Arpe6wD+GmkbMomkuDNYeGClva&#10;VJTfsrtRULh7u7n+aV8stvvTvtiVB+yPSn19DutvEJ4G/xa/3L9awTKsD1/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wsijAAAAA2wAAAA8AAAAAAAAAAAAAAAAA&#10;oQIAAGRycy9kb3ducmV2LnhtbFBLBQYAAAAABAAEAPkAAACOAwAAAAA=&#10;" strokecolor="black [3040]"/>
                <v:shapetype id="_x0000_t32" coordsize="21600,21600" o:spt="32" o:oned="t" path="m,l21600,21600e" filled="f">
                  <v:path arrowok="t" fillok="f" o:connecttype="none"/>
                  <o:lock v:ext="edit" shapetype="t"/>
                </v:shapetype>
                <v:shape id="直接箭头连接符 24" o:spid="_x0000_s1053" type="#_x0000_t32" style="position:absolute;left:2550;top:18760;width:56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HqHsQAAADbAAAADwAAAGRycy9kb3ducmV2LnhtbESPQWvCQBSE7wX/w/IEb3Vj0CCpayiC&#10;UPAg1VLw9pp9TUKyb8PuVhN/fVco9DjMzDfMphhMJ67kfGNZwWKegCAurW64UvBx3j+vQfiArLGz&#10;TApG8lBsJ08bzLW98TtdT6ESEcI+RwV1CH0upS9rMujntieO3rd1BkOUrpLa4S3CTSfTJMmkwYbj&#10;Qo097Woq29OPUXDQWbr87O/jZaX32Refj2PrpFKz6fD6AiLQEP7Df+03rSBdwuNL/AF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eoexAAAANsAAAAPAAAAAAAAAAAA&#10;AAAAAKECAABkcnMvZG93bnJldi54bWxQSwUGAAAAAAQABAD5AAAAkgMAAAAA&#10;" strokecolor="black [3040]" strokeweight="1pt">
                  <v:stroke endarrow="block"/>
                </v:shape>
                <v:shape id="直接箭头连接符 83" o:spid="_x0000_s1054" type="#_x0000_t32" style="position:absolute;left:2540;top:13584;width:10;height:5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2i/MMAAADbAAAADwAAAGRycy9kb3ducmV2LnhtbESPT2sCMRTE7wW/Q3hCL0Wza6vIahSV&#10;Ftqjf9Drc/PcLG5eliTV7bdvCgWPw8z8hpkvO9uIG/lQO1aQDzMQxKXTNVcKDvuPwRREiMgaG8ek&#10;4IcCLBe9pzkW2t15S7ddrESCcChQgYmxLaQMpSGLYeha4uRdnLcYk/SV1B7vCW4bOcqyibRYc1ow&#10;2NLGUHndfVsF5yN95RjW+fb0hi/+aCbv+zEq9dzvVjMQkbr4CP+3P7WC6Sv8fU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9ovzDAAAA2wAAAA8AAAAAAAAAAAAA&#10;AAAAoQIAAGRycy9kb3ducmV2LnhtbFBLBQYAAAAABAAEAPkAAACRAwAAAAA=&#10;" strokecolor="black [3040]" strokeweight="1pt">
                  <v:stroke endarrow="block"/>
                </v:shape>
                <v:shape id="直接箭头连接符 84" o:spid="_x0000_s1055" type="#_x0000_t32" style="position:absolute;left:2540;top:15641;width:3989;height:31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qZ3sQAAADbAAAADwAAAGRycy9kb3ducmV2LnhtbESPQWvCQBSE74X+h+UVems2SpEQXUMt&#10;1Bb0ohHx+Jp9TUKzb0N2m6T+elcQPA4z8w2zyEbTiJ46V1tWMIliEMSF1TWXCg75x0sCwnlkjY1l&#10;UvBPDrLl48MCU20H3lG/96UIEHYpKqi8b1MpXVGRQRfZljh4P7Yz6IPsSqk7HALcNHIaxzNpsOaw&#10;UGFL7xUVv/s/o2C9oXF3wjg/fyf9scg/E2lXW6Wen8a3OQhPo7+Hb+0vrSB5heuX8APk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6pnexAAAANsAAAAPAAAAAAAAAAAA&#10;AAAAAKECAABkcnMvZG93bnJldi54bWxQSwUGAAAAAAQABAD5AAAAkgMAAAAA&#10;" strokecolor="black [3040]" strokeweight="1pt">
                  <v:stroke dashstyle="dash" endarrow="block"/>
                </v:shape>
                <v:shapetype id="_x0000_t202" coordsize="21600,21600" o:spt="202" path="m,l,21600r21600,l21600,xe">
                  <v:stroke joinstyle="miter"/>
                  <v:path gradientshapeok="t" o:connecttype="rect"/>
                </v:shapetype>
                <v:shape id="文本框 135" o:spid="_x0000_s1056" type="#_x0000_t202" style="position:absolute;left:8362;top:18056;width:1466;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kDsQA&#10;AADcAAAADwAAAGRycy9kb3ducmV2LnhtbERPS0vDQBC+F/oflil4azdVLCV2W8QH9FCrVgW9jdkx&#10;CWZnw+40jf/eLRR6m4/vOYtV7xrVUYi1ZwPTSQaKuPC25tLA+9vjeA4qCrLFxjMZ+KMIq+VwsMDc&#10;+gO/UreTUqUQjjkaqETaXOtYVOQwTnxLnLgfHxxKgqHUNuAhhbtGX2bZTDusOTVU2NJdRcXvbu8M&#10;NJ8xbL4z+eruyyd5edb7j4fp1piLUX97A0qol7P45F7bNP/qG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6pA7EAAAA3AAAAA8AAAAAAAAAAAAAAAAAmAIAAGRycy9k&#10;b3ducmV2LnhtbFBLBQYAAAAABAAEAPUAAACJAwAAAAA=&#10;" filled="f" stroked="f" strokeweight=".5pt">
                  <v:textbox inset="0,0,0,0">
                    <w:txbxContent>
                      <w:p w14:paraId="6940DD79" w14:textId="77777777" w:rsidR="001677D4" w:rsidRPr="00061C85" w:rsidRDefault="001677D4" w:rsidP="00774702">
                        <w:pPr>
                          <w:rPr>
                            <w:szCs w:val="24"/>
                          </w:rPr>
                        </w:pPr>
                        <w:r w:rsidRPr="00061C85">
                          <w:rPr>
                            <w:rFonts w:hint="eastAsia"/>
                            <w:szCs w:val="24"/>
                          </w:rPr>
                          <w:t>x</w:t>
                        </w:r>
                      </w:p>
                    </w:txbxContent>
                  </v:textbox>
                </v:shape>
                <v:shape id="文本框 137" o:spid="_x0000_s1057" type="#_x0000_t202" style="position:absolute;left:6747;top:14723;width:1019;height:2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f4sQA&#10;AADcAAAADwAAAGRycy9kb3ducmV2LnhtbERPS0vDQBC+F/oflil4azdVs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kn+LEAAAA3AAAAA8AAAAAAAAAAAAAAAAAmAIAAGRycy9k&#10;b3ducmV2LnhtbFBLBQYAAAAABAAEAPUAAACJAwAAAAA=&#10;" filled="f" stroked="f" strokeweight=".5pt">
                  <v:textbox inset="0,0,0,0">
                    <w:txbxContent>
                      <w:p w14:paraId="7AC4C0C2" w14:textId="77777777" w:rsidR="001677D4" w:rsidRPr="00061C85" w:rsidRDefault="001677D4" w:rsidP="00774702">
                        <w:pPr>
                          <w:rPr>
                            <w:szCs w:val="24"/>
                          </w:rPr>
                        </w:pPr>
                        <w:r>
                          <w:rPr>
                            <w:rFonts w:hint="eastAsia"/>
                            <w:szCs w:val="24"/>
                          </w:rPr>
                          <w:t>y</w:t>
                        </w:r>
                      </w:p>
                    </w:txbxContent>
                  </v:textbox>
                </v:shape>
                <v:shape id="文本框 138" o:spid="_x0000_s1058" type="#_x0000_t202" style="position:absolute;left:3240;top:12880;width:101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LkMYA&#10;AADcAAAADwAAAGRycy9kb3ducmV2LnhtbESPzUvDQBDF74L/wzKCN7upgk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sLkMYAAADcAAAADwAAAAAAAAAAAAAAAACYAgAAZHJz&#10;L2Rvd25yZXYueG1sUEsFBgAAAAAEAAQA9QAAAIsDAAAAAA==&#10;" filled="f" stroked="f" strokeweight=".5pt">
                  <v:textbox inset="0,0,0,0">
                    <w:txbxContent>
                      <w:p w14:paraId="1D92B7C1" w14:textId="77777777" w:rsidR="001677D4" w:rsidRPr="00061C85" w:rsidRDefault="001677D4" w:rsidP="00774702">
                        <w:pPr>
                          <w:rPr>
                            <w:szCs w:val="24"/>
                          </w:rPr>
                        </w:pPr>
                        <w:r>
                          <w:rPr>
                            <w:rFonts w:hint="eastAsia"/>
                            <w:szCs w:val="24"/>
                          </w:rPr>
                          <w:t>z</w:t>
                        </w:r>
                      </w:p>
                    </w:txbxContent>
                  </v:textbox>
                </v:shape>
                <v:shape id="平行四边形 43" o:spid="_x0000_s1059" type="#_x0000_t7" style="position:absolute;left:20693;top:18263;width:14579;height:4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74sYA&#10;AADbAAAADwAAAGRycy9kb3ducmV2LnhtbESPW2vCQBSE34X+h+UUfJG68dK0RFcR8Qrtg7bQPh6y&#10;xySYPRuyq8Z/7wqCj8PMfMOMp40pxZlqV1hW0OtGIIhTqwvOFPz+LN8+QTiPrLG0TAqu5GA6eWmN&#10;MdH2wjs6730mAoRdggpy76tESpfmZNB1bUUcvIOtDfog60zqGi8BbkrZj6JYGiw4LORY0Tyn9Lg/&#10;GQXbv8Wu+iizde/LvHe+fTFcUfyvVPu1mY1AeGr8M/xob7SC4QDuX8IPk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B74sYAAADbAAAADwAAAAAAAAAAAAAAAACYAgAAZHJz&#10;L2Rvd25yZXYueG1sUEsFBgAAAAAEAAQA9QAAAIsDAAAAAA==&#10;" adj="6359" filled="f" strokecolor="black [3213]"/>
                <v:line id="直接连接符 44" o:spid="_x0000_s1060" style="position:absolute;visibility:visible;mso-wrap-style:square" from="30959,22317" to="30959,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sJsUAAADbAAAADwAAAGRycy9kb3ducmV2LnhtbESPQWvCQBSE7wX/w/KE3pqNo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OsJsUAAADbAAAADwAAAAAAAAAA&#10;AAAAAAChAgAAZHJzL2Rvd25yZXYueG1sUEsFBgAAAAAEAAQA+QAAAJMDAAAAAA==&#10;" strokecolor="black [3213]"/>
                <v:line id="直接连接符 45" o:spid="_x0000_s1061" style="position:absolute;visibility:visible;mso-wrap-style:square" from="20693,22317" to="20693,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8JvcUAAADbAAAADwAAAGRycy9kb3ducmV2LnhtbESPQWvCQBSE7wX/w/KE3upGU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8JvcUAAADbAAAADwAAAAAAAAAA&#10;AAAAAAChAgAAZHJzL2Rvd25yZXYueG1sUEsFBgAAAAAEAAQA+QAAAJMDAAAAAA==&#10;" strokecolor="black [3213]"/>
                <v:line id="直接连接符 46" o:spid="_x0000_s1062" style="position:absolute;visibility:visible;mso-wrap-style:square" from="35186,18263" to="35186,20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2XysUAAADbAAAADwAAAGRycy9kb3ducmV2LnhtbESPQWvCQBSE70L/w/IEb7pRbCKpq4SC&#10;oO1J29LrI/uapGbfht01xv76bkHocZiZb5j1djCt6Mn5xrKC+SwBQVxa3XCl4P1tN12B8AFZY2uZ&#10;FNzIw3bzMFpjru2Vj9SfQiUihH2OCuoQulxKX9Zk0M9sRxy9L+sMhihdJbXDa4SbVi6SJJUGG44L&#10;NXb0XFN5Pl2MglX58u2KrDjMHz+67KdfvKa7z0ypyXgonkAEGsJ/+N7eawXLFP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2XysUAAADbAAAADwAAAAAAAAAA&#10;AAAAAAChAgAAZHJzL2Rvd25yZXYueG1sUEsFBgAAAAAEAAQA+QAAAJMDAAAAAA==&#10;" strokecolor="black [3213]"/>
                <v:line id="直接连接符 47" o:spid="_x0000_s1063" style="position:absolute;visibility:visible;mso-wrap-style:square" from="20693,24733" to="30959,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46FcIAAADbAAAADwAAAGRycy9kb3ducmV2LnhtbESPW2sCMRSE3wv9D+EU+laz2npbjSKl&#10;paJP3t4Pm+Pu4uZkTVJN/30jCD4OM/MNM51H04gLOV9bVtDtZCCIC6trLhXsd99vIxA+IGtsLJOC&#10;P/Iwnz0/TTHX9sobumxDKRKEfY4KqhDaXEpfVGTQd2xLnLyjdQZDkq6U2uE1wU0je1k2kAZrTgsV&#10;tvRZUXHa/ppE6R7ORv6cxnhYubX7eh/Efjwr9foSFxMQgWJ4hO/tpVbwMYTbl/Q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46FcIAAADbAAAADwAAAAAAAAAAAAAA&#10;AAChAgAAZHJzL2Rvd25yZXYueG1sUEsFBgAAAAAEAAQA+QAAAJADAAAAAA==&#10;" strokecolor="black [3040]"/>
                <v:line id="直接连接符 48" o:spid="_x0000_s1064" style="position:absolute;flip:y;visibility:visible;mso-wrap-style:square" from="30959,20678" to="35186,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8EtL8AAADbAAAADwAAAGRycy9kb3ducmV2LnhtbERPy4rCMBTdC/5DuII7TR3E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f8EtL8AAADbAAAADwAAAAAAAAAAAAAAAACh&#10;AgAAZHJzL2Rvd25yZXYueG1sUEsFBgAAAAAEAAQA+QAAAI0DAAAAAA==&#10;" strokecolor="black [3040]"/>
                <v:line id="直接连接符 49" o:spid="_x0000_s1065" style="position:absolute;visibility:visible;mso-wrap-style:square" from="23367,22317" to="23367,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DuMUAAADbAAAADwAAAGRycy9kb3ducmV2LnhtbESPQWvCQBSE7wX/w/KE3upGs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IDuMUAAADbAAAADwAAAAAAAAAA&#10;AAAAAAChAgAAZHJzL2Rvd25yZXYueG1sUEsFBgAAAAAEAAQA+QAAAJMDAAAAAA==&#10;" strokecolor="black [3213]"/>
                <v:line id="直接连接符 50" o:spid="_x0000_s1066" style="position:absolute;visibility:visible;mso-wrap-style:square" from="25955,22317" to="25955,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E8+MEAAADbAAAADwAAAGRycy9kb3ducmV2LnhtbERPy4rCMBTdD/gP4QruxlRBK9UoRRDG&#10;mZUv3F6aa1ttbkqSqZ35erMYmOXhvFeb3jSiI+drywom4wQEcWF1zaWC82n3vgDhA7LGxjIp+CEP&#10;m/XgbYWZtk8+UHcMpYgh7DNUUIXQZlL6oiKDfmxb4sjdrDMYInSl1A6fMdw0cpokc2mw5thQYUvb&#10;iorH8dsoWBSfd5en+X4yu7Tpbzf9mu+uqVKjYZ8vQQTqw7/4z/2hFczi+vgl/gC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ITz4wQAAANsAAAAPAAAAAAAAAAAAAAAA&#10;AKECAABkcnMvZG93bnJldi54bWxQSwUGAAAAAAQABAD5AAAAjwMAAAAA&#10;" strokecolor="black [3213]"/>
                <v:line id="直接连接符 51" o:spid="_x0000_s1067" style="position:absolute;visibility:visible;mso-wrap-style:square" from="32425,21023" to="32425,2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2ZY8QAAADbAAAADwAAAGRycy9kb3ducmV2LnhtbESPQWvCQBSE74L/YXlCb3UTQSPRVYIg&#10;2PZUtfT6yD6TtNm3YXcbo7++Wyh4HGbmG2a9HUwrenK+sawgnSYgiEurG64UnE/75yUIH5A1tpZJ&#10;wY08bDfj0Rpzba/8Tv0xVCJC2OeooA6hy6X0ZU0G/dR2xNG7WGcwROkqqR1eI9y0cpYkC2mw4bhQ&#10;Y0e7msrv449RsCxfv1yRFS/p/KPL7v3sbbH/zJR6mgzFCkSgITzC/+2DVjBP4e9L/AF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bZljxAAAANsAAAAPAAAAAAAAAAAA&#10;AAAAAKECAABkcnMvZG93bnJldi54bWxQSwUGAAAAAAQABAD5AAAAkgMAAAAA&#10;" strokecolor="black [3213]"/>
                <v:line id="直接连接符 52" o:spid="_x0000_s1068" style="position:absolute;visibility:visible;mso-wrap-style:square" from="33978,19557" to="33978,21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8HFMQAAADbAAAADwAAAGRycy9kb3ducmV2LnhtbESPQWvCQBSE7wX/w/KE3urGgEaiqwRB&#10;0Hqqben1kX0mabNvw+4ao7/eLRR6HGbmG2a1GUwrenK+saxgOklAEJdWN1wp+HjfvSxA+ICssbVM&#10;Cm7kYbMePa0w1/bKb9SfQiUihH2OCuoQulxKX9Zk0E9sRxy9s3UGQ5SuktrhNcJNK9MkmUuDDceF&#10;Gjva1lT+nC5GwaJ8/XZFVhyms88uu/fpcb77ypR6Hg/FEkSgIfyH/9p7rWCWwu+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vwcUxAAAANsAAAAPAAAAAAAAAAAA&#10;AAAAAKECAABkcnMvZG93bnJldi54bWxQSwUGAAAAAAQABAD5AAAAkgMAAAAA&#10;" strokecolor="black [3213]"/>
                <v:line id="直接连接符 53" o:spid="_x0000_s1069" style="position:absolute;visibility:visible;mso-wrap-style:square" from="28457,22317" to="28457,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ij8UAAADbAAAADwAAAGRycy9kb3ducmV2LnhtbESPQWvCQBSE7wX/w/KE3upGR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Oij8UAAADbAAAADwAAAAAAAAAA&#10;AAAAAAChAgAAZHJzL2Rvd25yZXYueG1sUEsFBgAAAAAEAAQA+QAAAJMDAAAAAA==&#10;" strokecolor="black [3213]"/>
                <v:line id="直接连接符 54" o:spid="_x0000_s1070" style="position:absolute;flip:y;visibility:visible;mso-wrap-style:square" from="25910,18263" to="30201,22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uYbMUAAADbAAAADwAAAGRycy9kb3ducmV2LnhtbESPT2vCQBTE7wW/w/KE3pqNpdW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uYbMUAAADbAAAADwAAAAAAAAAA&#10;AAAAAAChAgAAZHJzL2Rvd25yZXYueG1sUEsFBgAAAAAEAAQA+QAAAJMDAAAAAA==&#10;" strokecolor="black [3040]"/>
                <v:line id="直接连接符 55" o:spid="_x0000_s1071" style="position:absolute;flip:y;visibility:visible;mso-wrap-style:square" from="23367,18263" to="27659,22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c998MAAADbAAAADwAAAGRycy9kb3ducmV2LnhtbESPS4sCMRCE7wv+h9CCtzWjoLuMRhFB&#10;EEVZXwdvzaTngZPOMInO+O+NIOyxqKqvqOm8NaV4UO0KywoG/QgEcWJ1wZmC82n1/QvCeWSNpWVS&#10;8CQH81nna4qxtg0f6HH0mQgQdjEqyL2vYildkpNB17cVcfBSWxv0QdaZ1DU2AW5KOYyisTRYcFjI&#10;saJlTsnteDcKUnevlteL9unPZnfYpdtsj82fUr1uu5iA8NT6//CnvdYKRi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nPffDAAAA2wAAAA8AAAAAAAAAAAAA&#10;AAAAoQIAAGRycy9kb3ducmV2LnhtbFBLBQYAAAAABAAEAPkAAACRAwAAAAA=&#10;" strokecolor="black [3040]"/>
                <v:line id="直接连接符 56" o:spid="_x0000_s1072" style="position:absolute;flip:y;visibility:visible;mso-wrap-style:square" from="28457,18263" to="32749,22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WjgMMAAADbAAAADwAAAGRycy9kb3ducmV2LnhtbESPS4sCMRCE7wv+h9CCtzWjoCujUUQQ&#10;RHFZXwdvzaTngZPOMInO+O83guCxqKqvqNmiNaV4UO0KywoG/QgEcWJ1wZmC82n9PQHhPLLG0jIp&#10;eJKDxbzzNcNY24YP9Dj6TAQIuxgV5N5XsZQuycmg69uKOHiprQ36IOtM6hqbADelHEbRWBosOCzk&#10;WNEqp+R2vBsFqbtXq+tF+/Rnuz/s0132i82fUr1uu5yC8NT6T/jd3mgFoz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1o4DDAAAA2wAAAA8AAAAAAAAAAAAA&#10;AAAAoQIAAGRycy9kb3ducmV2LnhtbFBLBQYAAAAABAAEAPkAAACRAwAAAAA=&#10;" strokecolor="black [3040]"/>
                <v:line id="直接连接符 58" o:spid="_x0000_s1073" style="position:absolute;flip:x;visibility:visible;mso-wrap-style:square" from="22149,20980" to="32436,20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Sab8AAADbAAAADwAAAGRycy9kb3ducmV2LnhtbERPy4rCMBTdC/5DuII7TR3Q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aSab8AAADbAAAADwAAAAAAAAAAAAAAAACh&#10;AgAAZHJzL2Rvd25yZXYueG1sUEsFBgAAAAAEAAQA+QAAAI0DAAAAAA==&#10;" strokecolor="black [3040]"/>
                <v:line id="直接连接符 59" o:spid="_x0000_s1074" style="position:absolute;flip:x;visibility:visible;mso-wrap-style:square" from="23691,19557" to="33978,19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38sUAAADbAAAADwAAAGRycy9kb3ducmV2LnhtbESPT2vCQBTE7wW/w/KE3pqNhVa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o38sUAAADbAAAADwAAAAAAAAAA&#10;AAAAAAChAgAAZHJzL2Rvd25yZXYueG1sUEsFBgAAAAAEAAQA+QAAAJMDAAAAAA==&#10;" strokecolor="black [3040]"/>
                <v:shape id="文本框 142" o:spid="_x0000_s1075" type="#_x0000_t202" style="position:absolute;left:22329;top:20654;width:1466;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PB8QA&#10;AADcAAAADwAAAGRycy9kb3ducmV2LnhtbERPS2vCQBC+F/wPywje6kaRUlJXEdtCD32pLdTbmB2T&#10;YHY27I4x/ffdQqG3+fieM1/2rlEdhVh7NjAZZ6CIC29rLg187B6vb0FFQbbYeCYD3xRhuRhczTG3&#10;/sIb6rZSqhTCMUcDlUibax2LihzGsW+JE3f0waEkGEptA15SuGv0NMtutMOaU0OFLa0rKk7bszPQ&#10;fMXwfMhk392XL/L+ps+fD5NXY0bDfnUHSqiXf/Gf+8mm+bMp/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VTwfEAAAA3AAAAA8AAAAAAAAAAAAAAAAAmAIAAGRycy9k&#10;b3ducmV2LnhtbFBLBQYAAAAABAAEAPUAAACJAwAAAAA=&#10;" filled="f" stroked="f" strokeweight=".5pt">
                  <v:textbox inset="0,0,0,0">
                    <w:txbxContent>
                      <w:p w14:paraId="3BE3651A" w14:textId="77777777" w:rsidR="001677D4" w:rsidRPr="00061C85" w:rsidRDefault="001677D4" w:rsidP="00774702">
                        <w:pPr>
                          <w:rPr>
                            <w:sz w:val="20"/>
                            <w:szCs w:val="20"/>
                          </w:rPr>
                        </w:pPr>
                        <w:r>
                          <w:rPr>
                            <w:rFonts w:hint="eastAsia"/>
                            <w:sz w:val="20"/>
                            <w:szCs w:val="20"/>
                          </w:rPr>
                          <w:t>1</w:t>
                        </w:r>
                      </w:p>
                    </w:txbxContent>
                  </v:textbox>
                </v:shape>
                <v:shape id="文本框 143" o:spid="_x0000_s1076" type="#_x0000_t202" style="position:absolute;left:24943;top:20683;width:1466;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nqnMQA&#10;AADcAAAADwAAAGRycy9kb3ducmV2LnhtbERPS0vDQBC+F/oflil4azdVKSV2W8QH9FCrVgW9jdkx&#10;CWZnw+40jf/eLRR6m4/vOYtV7xrVUYi1ZwPTSQaKuPC25tLA+9vjeA4qCrLFxjMZ+KMIq+VwsMDc&#10;+gO/UreTUqUQjjkaqETaXOtYVOQwTnxLnLgfHxxKgqHUNuAhhbtGX2bZTDusOTVU2NJdRcXvbu8M&#10;NJ8xbL4z+eruyyd5edb7j4fp1piLUX97A0qol7P45F7bNP/6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Z6pzEAAAA3AAAAA8AAAAAAAAAAAAAAAAAmAIAAGRycy9k&#10;b3ducmV2LnhtbFBLBQYAAAAABAAEAPUAAACJAwAAAAA=&#10;" filled="f" stroked="f" strokeweight=".5pt">
                  <v:textbox inset="0,0,0,0">
                    <w:txbxContent>
                      <w:p w14:paraId="2DF8D9D3" w14:textId="77777777" w:rsidR="001677D4" w:rsidRPr="00061C85" w:rsidRDefault="001677D4" w:rsidP="00774702">
                        <w:pPr>
                          <w:rPr>
                            <w:sz w:val="20"/>
                            <w:szCs w:val="20"/>
                          </w:rPr>
                        </w:pPr>
                        <w:r>
                          <w:rPr>
                            <w:rFonts w:hint="eastAsia"/>
                            <w:sz w:val="20"/>
                            <w:szCs w:val="20"/>
                          </w:rPr>
                          <w:t>2</w:t>
                        </w:r>
                      </w:p>
                    </w:txbxContent>
                  </v:textbox>
                </v:shape>
                <v:shape id="文本框 144" o:spid="_x0000_s1077" type="#_x0000_t202" style="position:absolute;left:27427;top:20683;width:1466;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y6MQA&#10;AADcAAAADwAAAGRycy9kb3ducmV2LnhtbERPS2vCQBC+F/wPywje6sYipaSuIrYFD32pLdTbmB2T&#10;YHY27I4x/ffdQqG3+fieM1v0rlEdhVh7NjAZZ6CIC29rLg187J6u70BFQbbYeCYD3xRhMR9czTC3&#10;/sIb6rZSqhTCMUcDlUibax2LihzGsW+JE3f0waEkGEptA15SuGv0TZbdaoc1p4YKW1pVVJy2Z2eg&#10;+Yrh+ZDJvnsoX+T9TZ8/HyevxoyG/fIelFAv/+I/99qm+dMp/D6TL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wcujEAAAA3AAAAA8AAAAAAAAAAAAAAAAAmAIAAGRycy9k&#10;b3ducmV2LnhtbFBLBQYAAAAABAAEAPUAAACJAwAAAAA=&#10;" filled="f" stroked="f" strokeweight=".5pt">
                  <v:textbox inset="0,0,0,0">
                    <w:txbxContent>
                      <w:p w14:paraId="47CEF910" w14:textId="77777777" w:rsidR="001677D4" w:rsidRPr="00061C85" w:rsidRDefault="001677D4" w:rsidP="00774702">
                        <w:pPr>
                          <w:rPr>
                            <w:sz w:val="20"/>
                            <w:szCs w:val="20"/>
                          </w:rPr>
                        </w:pPr>
                        <w:r>
                          <w:rPr>
                            <w:rFonts w:hint="eastAsia"/>
                            <w:sz w:val="20"/>
                            <w:szCs w:val="20"/>
                          </w:rPr>
                          <w:t>3</w:t>
                        </w:r>
                      </w:p>
                    </w:txbxContent>
                  </v:textbox>
                </v:shape>
                <v:shape id="文本框 145" o:spid="_x0000_s1078" type="#_x0000_t202" style="position:absolute;left:30042;top:20683;width:1467;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zXc8QA&#10;AADcAAAADwAAAGRycy9kb3ducmV2LnhtbERPS0vDQBC+F/oflil4azcVLSV2W8QH9FCrVgW9jdkx&#10;CWZnw+40jf/eLRR6m4/vOYtV7xrVUYi1ZwPTSQaKuPC25tLA+9vjeA4qCrLFxjMZ+KMIq+VwsMDc&#10;+gO/UreTUqUQjjkaqETaXOtYVOQwTnxLnLgfHxxKgqHUNuAhhbtGX2bZTDusOTVU2NJdRcXvbu8M&#10;NJ8xbL4z+eruyyd5edb7j4fp1piLUX97A0qol7P45F7bNP/qG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813PEAAAA3AAAAA8AAAAAAAAAAAAAAAAAmAIAAGRycy9k&#10;b3ducmV2LnhtbFBLBQYAAAAABAAEAPUAAACJAwAAAAA=&#10;" filled="f" stroked="f" strokeweight=".5pt">
                  <v:textbox inset="0,0,0,0">
                    <w:txbxContent>
                      <w:p w14:paraId="29A8191C" w14:textId="77777777" w:rsidR="001677D4" w:rsidRPr="00061C85" w:rsidRDefault="001677D4" w:rsidP="00774702">
                        <w:pPr>
                          <w:rPr>
                            <w:sz w:val="20"/>
                            <w:szCs w:val="20"/>
                          </w:rPr>
                        </w:pPr>
                        <w:r>
                          <w:rPr>
                            <w:rFonts w:hint="eastAsia"/>
                            <w:sz w:val="20"/>
                            <w:szCs w:val="20"/>
                          </w:rPr>
                          <w:t>4</w:t>
                        </w:r>
                      </w:p>
                    </w:txbxContent>
                  </v:textbox>
                </v:shape>
                <v:shape id="文本框 154" o:spid="_x0000_s1079" type="#_x0000_t202" style="position:absolute;left:23913;top:19270;width:1467;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nkNcQA&#10;AADcAAAADwAAAGRycy9kb3ducmV2LnhtbERPS0vDQBC+F/oflil4azcVLSV2W8QH9FCrVgW9jdkx&#10;CWZnw+40jf/eLRR6m4/vOYtV7xrVUYi1ZwPTSQaKuPC25tLA+9vjeA4qCrLFxjMZ+KMIq+VwsMDc&#10;+gO/UreTUqUQjjkaqETaXOtYVOQwTnxLnLgfHxxKgqHUNuAhhbtGX2bZTDusOTVU2NJdRcXvbu8M&#10;NJ8xbL4z+eruyyd5edb7j4fp1piLUX97A0qol7P45F7bNP/6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p5DXEAAAA3AAAAA8AAAAAAAAAAAAAAAAAmAIAAGRycy9k&#10;b3ducmV2LnhtbFBLBQYAAAAABAAEAPUAAACJAwAAAAA=&#10;" filled="f" stroked="f" strokeweight=".5pt">
                  <v:textbox inset="0,0,0,0">
                    <w:txbxContent>
                      <w:p w14:paraId="6A750FEE" w14:textId="77777777" w:rsidR="001677D4" w:rsidRPr="00061C85" w:rsidRDefault="001677D4" w:rsidP="00774702">
                        <w:pPr>
                          <w:rPr>
                            <w:sz w:val="20"/>
                            <w:szCs w:val="20"/>
                          </w:rPr>
                        </w:pPr>
                        <w:r>
                          <w:rPr>
                            <w:rFonts w:hint="eastAsia"/>
                            <w:sz w:val="20"/>
                            <w:szCs w:val="20"/>
                          </w:rPr>
                          <w:t>5</w:t>
                        </w:r>
                      </w:p>
                    </w:txbxContent>
                  </v:textbox>
                </v:shape>
                <v:shape id="文本框 155" o:spid="_x0000_s1080" type="#_x0000_t202" style="position:absolute;left:26527;top:19299;width:1467;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BrsQA&#10;AADcAAAADwAAAGRycy9kb3ducmV2LnhtbERPS2vCQBC+F/wPywje6saCpaSuIrYFD32pLdTbmB2T&#10;YHY27I4x/ffdQqG3+fieM1v0rlEdhVh7NjAZZ6CIC29rLg187J6u70BFQbbYeCYD3xRhMR9czTC3&#10;/sIb6rZSqhTCMUcDlUibax2LihzGsW+JE3f0waEkGEptA15SuGv0TZbdaoc1p4YKW1pVVJy2Z2eg&#10;+Yrh+ZDJvnsoX+T9TZ8/HyevxoyG/fIelFAv/+I/99qm+dMp/D6TL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lQa7EAAAA3AAAAA8AAAAAAAAAAAAAAAAAmAIAAGRycy9k&#10;b3ducmV2LnhtbFBLBQYAAAAABAAEAPUAAACJAwAAAAA=&#10;" filled="f" stroked="f" strokeweight=".5pt">
                  <v:textbox inset="0,0,0,0">
                    <w:txbxContent>
                      <w:p w14:paraId="643D6045" w14:textId="77777777" w:rsidR="001677D4" w:rsidRPr="00061C85" w:rsidRDefault="001677D4" w:rsidP="00774702">
                        <w:pPr>
                          <w:rPr>
                            <w:sz w:val="20"/>
                            <w:szCs w:val="20"/>
                          </w:rPr>
                        </w:pPr>
                        <w:r>
                          <w:rPr>
                            <w:rFonts w:hint="eastAsia"/>
                            <w:sz w:val="20"/>
                            <w:szCs w:val="20"/>
                          </w:rPr>
                          <w:t>6</w:t>
                        </w:r>
                      </w:p>
                    </w:txbxContent>
                  </v:textbox>
                </v:shape>
                <v:shape id="文本框 156" o:spid="_x0000_s1081" type="#_x0000_t202" style="position:absolute;left:29011;top:19299;width:1467;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f2cQA&#10;AADcAAAADwAAAGRycy9kb3ducmV2LnhtbERPS2vCQBC+F/oflhF6qxsLSk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339nEAAAA3AAAAA8AAAAAAAAAAAAAAAAAmAIAAGRycy9k&#10;b3ducmV2LnhtbFBLBQYAAAAABAAEAPUAAACJAwAAAAA=&#10;" filled="f" stroked="f" strokeweight=".5pt">
                  <v:textbox inset="0,0,0,0">
                    <w:txbxContent>
                      <w:p w14:paraId="0A1F6B30" w14:textId="77777777" w:rsidR="001677D4" w:rsidRPr="00061C85" w:rsidRDefault="001677D4" w:rsidP="00774702">
                        <w:pPr>
                          <w:rPr>
                            <w:sz w:val="20"/>
                            <w:szCs w:val="20"/>
                          </w:rPr>
                        </w:pPr>
                        <w:r>
                          <w:rPr>
                            <w:rFonts w:hint="eastAsia"/>
                            <w:sz w:val="20"/>
                            <w:szCs w:val="20"/>
                          </w:rPr>
                          <w:t>7</w:t>
                        </w:r>
                      </w:p>
                    </w:txbxContent>
                  </v:textbox>
                </v:shape>
                <v:shape id="文本框 157" o:spid="_x0000_s1082" type="#_x0000_t202" style="position:absolute;left:31626;top:19299;width:1467;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6QsQA&#10;AADcAAAADwAAAGRycy9kb3ducmV2LnhtbERPS0vDQBC+F/oflil4azcVt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7ekLEAAAA3AAAAA8AAAAAAAAAAAAAAAAAmAIAAGRycy9k&#10;b3ducmV2LnhtbFBLBQYAAAAABAAEAPUAAACJAwAAAAA=&#10;" filled="f" stroked="f" strokeweight=".5pt">
                  <v:textbox inset="0,0,0,0">
                    <w:txbxContent>
                      <w:p w14:paraId="5D7EAA1A" w14:textId="77777777" w:rsidR="001677D4" w:rsidRPr="00061C85" w:rsidRDefault="001677D4" w:rsidP="00774702">
                        <w:pPr>
                          <w:rPr>
                            <w:sz w:val="20"/>
                            <w:szCs w:val="20"/>
                          </w:rPr>
                        </w:pPr>
                        <w:r>
                          <w:rPr>
                            <w:rFonts w:hint="eastAsia"/>
                            <w:sz w:val="20"/>
                            <w:szCs w:val="20"/>
                          </w:rPr>
                          <w:t>8</w:t>
                        </w:r>
                      </w:p>
                    </w:txbxContent>
                  </v:textbox>
                </v:shape>
                <v:shape id="文本框 158" o:spid="_x0000_s1083" type="#_x0000_t202" style="position:absolute;left:25097;top:17885;width:1466;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uMMYA&#10;AADcAAAADwAAAGRycy9kb3ducmV2LnhtbESPzUvDQBDF74L/wzKCN7upoE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TuMMYAAADcAAAADwAAAAAAAAAAAAAAAACYAgAAZHJz&#10;L2Rvd25yZXYueG1sUEsFBgAAAAAEAAQA9QAAAIsDAAAAAA==&#10;" filled="f" stroked="f" strokeweight=".5pt">
                  <v:textbox inset="0,0,0,0">
                    <w:txbxContent>
                      <w:p w14:paraId="321FF54A" w14:textId="77777777" w:rsidR="001677D4" w:rsidRPr="00061C85" w:rsidRDefault="001677D4" w:rsidP="00774702">
                        <w:pPr>
                          <w:rPr>
                            <w:sz w:val="20"/>
                            <w:szCs w:val="20"/>
                          </w:rPr>
                        </w:pPr>
                        <w:r>
                          <w:rPr>
                            <w:rFonts w:hint="eastAsia"/>
                            <w:sz w:val="20"/>
                            <w:szCs w:val="20"/>
                          </w:rPr>
                          <w:t>9</w:t>
                        </w:r>
                      </w:p>
                    </w:txbxContent>
                  </v:textbox>
                </v:shape>
                <v:shape id="文本框 159" o:spid="_x0000_s1084" type="#_x0000_t202" style="position:absolute;left:27711;top:17914;width:1466;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hLq8QA&#10;AADcAAAADwAAAGRycy9kb3ducmV2LnhtbERPS0vDQBC+F/oflil4azcVl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S6vEAAAA3AAAAA8AAAAAAAAAAAAAAAAAmAIAAGRycy9k&#10;b3ducmV2LnhtbFBLBQYAAAAABAAEAPUAAACJAwAAAAA=&#10;" filled="f" stroked="f" strokeweight=".5pt">
                  <v:textbox inset="0,0,0,0">
                    <w:txbxContent>
                      <w:p w14:paraId="3F814BB9" w14:textId="77777777" w:rsidR="001677D4" w:rsidRPr="00061C85" w:rsidRDefault="001677D4" w:rsidP="00774702">
                        <w:pPr>
                          <w:rPr>
                            <w:sz w:val="20"/>
                            <w:szCs w:val="20"/>
                          </w:rPr>
                        </w:pPr>
                        <w:r>
                          <w:rPr>
                            <w:rFonts w:hint="eastAsia"/>
                            <w:sz w:val="20"/>
                            <w:szCs w:val="20"/>
                          </w:rPr>
                          <w:t>10</w:t>
                        </w:r>
                      </w:p>
                    </w:txbxContent>
                  </v:textbox>
                </v:shape>
                <v:shape id="文本框 160" o:spid="_x0000_s1085" type="#_x0000_t202" style="position:absolute;left:30195;top:17914;width:1467;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oi8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4oi8YAAADcAAAADwAAAAAAAAAAAAAAAACYAgAAZHJz&#10;L2Rvd25yZXYueG1sUEsFBgAAAAAEAAQA9QAAAIsDAAAAAA==&#10;" filled="f" stroked="f" strokeweight=".5pt">
                  <v:textbox inset="0,0,0,0">
                    <w:txbxContent>
                      <w:p w14:paraId="43DFEF46" w14:textId="77777777" w:rsidR="001677D4" w:rsidRPr="00061C85" w:rsidRDefault="001677D4" w:rsidP="00774702">
                        <w:pPr>
                          <w:rPr>
                            <w:sz w:val="20"/>
                            <w:szCs w:val="20"/>
                          </w:rPr>
                        </w:pPr>
                        <w:r>
                          <w:rPr>
                            <w:rFonts w:hint="eastAsia"/>
                            <w:sz w:val="20"/>
                            <w:szCs w:val="20"/>
                          </w:rPr>
                          <w:t>11</w:t>
                        </w:r>
                      </w:p>
                    </w:txbxContent>
                  </v:textbox>
                </v:shape>
                <v:shape id="文本框 161" o:spid="_x0000_s1086" type="#_x0000_t202" style="position:absolute;left:32810;top:17914;width:1467;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NEMMA&#10;AADcAAAADwAAAGRycy9kb3ducmV2LnhtbERPyWrDMBC9F/oPYgq9NbJ7CMWJEkoXyCFdskFym1hT&#10;29QaGWniuH9fFQq5zeOtM50PrlU9hdh4NpCPMlDEpbcNVwa2m9e7B1BRkC22nsnAD0WYz66vplhY&#10;f+YV9WupVArhWKCBWqQrtI5lTQ7jyHfEifvywaEkGCptA55TuGv1fZaNtcOGU0ONHT3VVH6vT85A&#10;u49heczk0D9Xb/L5oU+7l/zdmNub4XECSmiQi/jfvbBp/jiH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KNEMMAAADcAAAADwAAAAAAAAAAAAAAAACYAgAAZHJzL2Rv&#10;d25yZXYueG1sUEsFBgAAAAAEAAQA9QAAAIgDAAAAAA==&#10;" filled="f" stroked="f" strokeweight=".5pt">
                  <v:textbox inset="0,0,0,0">
                    <w:txbxContent>
                      <w:p w14:paraId="58C72A7A" w14:textId="77777777" w:rsidR="001677D4" w:rsidRPr="00061C85" w:rsidRDefault="001677D4" w:rsidP="00774702">
                        <w:pPr>
                          <w:rPr>
                            <w:sz w:val="20"/>
                            <w:szCs w:val="20"/>
                          </w:rPr>
                        </w:pPr>
                        <w:r>
                          <w:rPr>
                            <w:rFonts w:hint="eastAsia"/>
                            <w:sz w:val="20"/>
                            <w:szCs w:val="20"/>
                          </w:rPr>
                          <w:t>12</w:t>
                        </w:r>
                      </w:p>
                    </w:txbxContent>
                  </v:textbox>
                </v:shape>
                <v:shape id="平行四边形 224" o:spid="_x0000_s1087" type="#_x0000_t7" style="position:absolute;left:21078;top:10481;width:14579;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gxbsYA&#10;AADcAAAADwAAAGRycy9kb3ducmV2LnhtbESPT2vCQBTE74LfYXlCL1I3BmsldRWR+g/aQ7TQHh/Z&#10;ZxLMvg3ZVeO3d4WCx2FmfsNM562pxIUaV1pWMBxEIIgzq0vOFfwcVq8TEM4ja6wsk4IbOZjPup0p&#10;JtpeOaXL3uciQNglqKDwvk6kdFlBBt3A1sTBO9rGoA+yyaVu8BrgppJxFI2lwZLDQoE1LQvKTvuz&#10;UbD7/Uzr9yrfDL/MW//bl6M1jf+Ueum1iw8Qnlr/DP+3t1pBHI/gcS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gxbsYAAADcAAAADwAAAAAAAAAAAAAAAACYAgAAZHJz&#10;L2Rvd25yZXYueG1sUEsFBgAAAAAEAAQA9QAAAIsDAAAAAA==&#10;" adj="6359" filled="f" strokecolor="black [3213]"/>
                <v:line id="直接连接符 225" o:spid="_x0000_s1088" style="position:absolute;visibility:visible;mso-wrap-style:square" from="31344,14536" to="31344,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eS/MUAAADcAAAADwAAAGRycy9kb3ducmV2LnhtbESPQWvCQBSE7wX/w/KE3urGgEaiqwRB&#10;0Hqqben1kX0mabNvw+4ao7/eLRR6HGbmG2a1GUwrenK+saxgOklAEJdWN1wp+HjfvSxA+ICssbVM&#10;Cm7kYbMePa0w1/bKb9SfQiUihH2OCuoQulxKX9Zk0E9sRxy9s3UGQ5SuktrhNcJNK9MkmUuDDceF&#10;Gjva1lT+nC5GwaJ8/XZFVhyms88uu/fpcb77ypR6Hg/FEkSgIfyH/9p7rSBNZ/B7Jh4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eS/MUAAADcAAAADwAAAAAAAAAA&#10;AAAAAAChAgAAZHJzL2Rvd25yZXYueG1sUEsFBgAAAAAEAAQA+QAAAJMDAAAAAA==&#10;" strokecolor="black [3213]"/>
                <v:line id="直接连接符 226" o:spid="_x0000_s1089" style="position:absolute;visibility:visible;mso-wrap-style:square" from="21078,14536" to="21078,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UMi8UAAADcAAAADwAAAGRycy9kb3ducmV2LnhtbESPQWvCQBSE74X+h+UVvNWNARNJXSUU&#10;hKqnakuvj+wzic2+DbvbGP31bqHQ4zAz3zDL9Wg6MZDzrWUFs2kCgriyuuVawcdx87wA4QOyxs4y&#10;KbiSh/Xq8WGJhbYXfqfhEGoRIewLVNCE0BdS+qohg35qe+LonawzGKJ0tdQOLxFuOpkmSSYNthwX&#10;GuzptaHq+/BjFCyq3dmVebmdzT/7/Dak+2zzlSs1eRrLFxCBxvAf/mu/aQVpmsH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UMi8UAAADcAAAADwAAAAAAAAAA&#10;AAAAAAChAgAAZHJzL2Rvd25yZXYueG1sUEsFBgAAAAAEAAQA+QAAAJMDAAAAAA==&#10;" strokecolor="black [3213]"/>
                <v:line id="直接连接符 227" o:spid="_x0000_s1090" style="position:absolute;visibility:visible;mso-wrap-style:square" from="35571,10481" to="35571,12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mpEMUAAADcAAAADwAAAGRycy9kb3ducmV2LnhtbESPQWvCQBSE74L/YXlCb3VjoEaiqwRB&#10;aOup2uL1kX0m0ezbsLuNaX+9Wyh4HGbmG2a1GUwrenK+saxgNk1AEJdWN1wp+DzunhcgfEDW2Fom&#10;BT/kYbMej1aYa3vjD+oPoRIRwj5HBXUIXS6lL2sy6Ke2I47e2TqDIUpXSe3wFuGmlWmSzKXBhuNC&#10;jR1tayqvh2+jYFG+X1yRFW+zl68u++3T/Xx3ypR6mgzFEkSgITzC/+1XrSBNM/g7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mpEMUAAADcAAAADwAAAAAAAAAA&#10;AAAAAAChAgAAZHJzL2Rvd25yZXYueG1sUEsFBgAAAAAEAAQA+QAAAJMDAAAAAA==&#10;" strokecolor="black [3213]"/>
                <v:line id="直接连接符 228" o:spid="_x0000_s1091" style="position:absolute;visibility:visible;mso-wrap-style:square" from="21078,16951" to="31344,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By1sMAAADcAAAADwAAAGRycy9kb3ducmV2LnhtbESPwW7CMAyG70h7h8iTuEFKp6GtI6Bp&#10;2gRiJ9i4W43XVjROSTIIbz8fkHa0fv+f/S1W2fXqTCF2ng3MpgUo4trbjhsD318fkydQMSFb7D2T&#10;gStFWC3vRgusrL/wjs771CiBcKzQQJvSUGkd65YcxqkfiCX78cFhkjE02ga8CNz1uiyKuXbYsVxo&#10;caC3lurj/tcJZXY4Ob0+PuNhGz7D+8M8P+aTMeP7/PoCKlFO/8u39sYaKEv5Vm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wctbDAAAA3AAAAA8AAAAAAAAAAAAA&#10;AAAAoQIAAGRycy9kb3ducmV2LnhtbFBLBQYAAAAABAAEAPkAAACRAwAAAAA=&#10;" strokecolor="black [3040]"/>
                <v:line id="直接连接符 229" o:spid="_x0000_s1092" style="position:absolute;flip:y;visibility:visible;mso-wrap-style:square" from="31344,12897" to="35571,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4N28YAAADcAAAADwAAAGRycy9kb3ducmV2LnhtbESPT2vCQBTE7wW/w/KE3pqNOdQ2dRUR&#10;BGlJaaI99PbIvvyh2bchu5r47buC0OMwM79hVpvJdOJCg2stK1hEMQji0uqWawWn4/7pBYTzyBo7&#10;y6TgSg4269nDClNtR87pUvhaBAi7FBU03veplK5syKCLbE8cvMoOBn2QQy31gGOAm04mcfwsDbYc&#10;FhrsaddQ+VucjYLKnfvdz7f21fI9y7Pqo/7E8Uupx/m0fQPhafL/4Xv7oBUkySvczo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DdvGAAAA3AAAAA8AAAAAAAAA&#10;AAAAAAAAoQIAAGRycy9kb3ducmV2LnhtbFBLBQYAAAAABAAEAPkAAACUAwAAAAA=&#10;" strokecolor="black [3040]"/>
                <v:line id="直接连接符 230" o:spid="_x0000_s1093" style="position:absolute;visibility:visible;mso-wrap-style:square" from="23752,14536" to="23752,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mnucMAAADcAAAADwAAAGRycy9kb3ducmV2LnhtbERPz2vCMBS+D/wfwhO8zdSOWemMUgRh&#10;utPUseujeWurzUtJYq3765fDwOPH93u5HkwrenK+saxgNk1AEJdWN1wpOB23zwsQPiBrbC2Tgjt5&#10;WK9GT0vMtb3xJ/WHUIkYwj5HBXUIXS6lL2sy6Ke2I47cj3UGQ4SuktrhLYabVqZJMpcGG44NNXa0&#10;qam8HK5GwaLcn12RFbvZ61eX/fbpx3z7nSk1GQ/FG4hAQ3iI/93vWkH6E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pp7nDAAAA3AAAAA8AAAAAAAAAAAAA&#10;AAAAoQIAAGRycy9kb3ducmV2LnhtbFBLBQYAAAAABAAEAPkAAACRAwAAAAA=&#10;" strokecolor="black [3213]"/>
                <v:line id="直接连接符 231" o:spid="_x0000_s1094" style="position:absolute;visibility:visible;mso-wrap-style:square" from="26340,14536" to="26340,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UCIsYAAADcAAAADwAAAGRycy9kb3ducmV2LnhtbESPQWvCQBSE74X+h+UVequbpNRIdJVQ&#10;ENp60ipeH9lnEpt9G3a3Me2v7wpCj8PMfMMsVqPpxEDOt5YVpJMEBHFldcu1gv3n+mkGwgdkjZ1l&#10;UvBDHlbL+7sFFtpeeEvDLtQiQtgXqKAJoS+k9FVDBv3E9sTRO1lnMETpaqkdXiLcdDJLkqk02HJc&#10;aLCn14aqr923UTCrPs6uzMv39OXQ579Dtpmuj7lSjw9jOQcRaAz/4Vv7TSvInlO4no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lAiLGAAAA3AAAAA8AAAAAAAAA&#10;AAAAAAAAoQIAAGRycy9kb3ducmV2LnhtbFBLBQYAAAAABAAEAPkAAACUAwAAAAA=&#10;" strokecolor="black [3213]"/>
                <v:line id="直接连接符 232" o:spid="_x0000_s1095" style="position:absolute;visibility:visible;mso-wrap-style:square" from="32737,13168" to="32737,1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ecVcYAAADcAAAADwAAAGRycy9kb3ducmV2LnhtbESPQWvCQBSE7wX/w/KE3urGlBpJXSUI&#10;Qq0ntaXXR/Y1Sc2+DbvbGPvru4LgcZiZb5jFajCt6Mn5xrKC6SQBQVxa3XCl4OO4eZqD8AFZY2uZ&#10;FFzIw2o5elhgru2Z99QfQiUihH2OCuoQulxKX9Zk0E9sRxy9b+sMhihdJbXDc4SbVqZJMpMGG44L&#10;NXa0rqk8HX6Ngnn5/uOKrNhOXz677K9Pd7PNV6bU43goXkEEGsI9fGu/aQXpcw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3nFXGAAAA3AAAAA8AAAAAAAAA&#10;AAAAAAAAoQIAAGRycy9kb3ducmV2LnhtbFBLBQYAAAAABAAEAPkAAACUAwAAAAA=&#10;" strokecolor="black [3213]"/>
                <v:line id="直接连接符 233" o:spid="_x0000_s1096" style="position:absolute;visibility:visible;mso-wrap-style:square" from="34290,11702" to="34290,14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s5zsYAAADcAAAADwAAAGRycy9kb3ducmV2LnhtbESPQWvCQBSE70L/w/IK3nRjpEaiq4SC&#10;YNtTbcXrI/tM0mbfht1tTP31bqHgcZiZb5j1djCt6Mn5xrKC2TQBQVxa3XCl4PNjN1mC8AFZY2uZ&#10;FPySh+3mYbTGXNsLv1N/CJWIEPY5KqhD6HIpfVmTQT+1HXH0ztYZDFG6SmqHlwg3rUyTZCENNhwX&#10;auzouaby+/BjFCzL1y9XZMXL7OnYZdc+fVvsTplS48ehWIEINIR7+L+91wrS+Rz+zs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7Oc7GAAAA3AAAAA8AAAAAAAAA&#10;AAAAAAAAoQIAAGRycy9kb3ducmV2LnhtbFBLBQYAAAAABAAEAPkAAACUAwAAAAA=&#10;" strokecolor="black [3213]"/>
                <v:line id="直接连接符 234" o:spid="_x0000_s1097" style="position:absolute;visibility:visible;mso-wrap-style:square" from="28842,14536" to="28842,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husYAAADcAAAADwAAAGRycy9kb3ducmV2LnhtbESPQUvDQBSE74L/YXlCb3aTVJuSZluC&#10;UFB7alV6fWSfSTT7NuyuafTXuwXB4zAz3zDldjK9GMn5zrKCdJ6AIK6t7rhR8Pqyu12B8AFZY2+Z&#10;FHyTh+3m+qrEQtszH2g8hkZECPsCFbQhDIWUvm7JoJ/bgTh679YZDFG6RmqH5wg3vcySZCkNdhwX&#10;WhzooaX68/hlFKzq5w9X5dVTev825D9jtl/uTrlSs5upWoMINIX/8F/7USvIFndwOROPgN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SobrGAAAA3AAAAA8AAAAAAAAA&#10;AAAAAAAAoQIAAGRycy9kb3ducmV2LnhtbFBLBQYAAAAABAAEAPkAAACUAwAAAAA=&#10;" strokecolor="black [3213]"/>
                <v:line id="直接连接符 235" o:spid="_x0000_s1098" style="position:absolute;flip:y;visibility:visible;mso-wrap-style:square" from="26368,10481" to="30660,14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qRA8QAAADcAAAADwAAAGRycy9kb3ducmV2LnhtbESPS4sCMRCE7wv+h9CCtzWjsiqjUUQQ&#10;ZBfF58FbM+l54KQzTKIz+++NsLDHoqq+oubL1pTiSbUrLCsY9CMQxInVBWcKLufN5xSE88gaS8uk&#10;4JccLBedjznG2jZ8pOfJZyJA2MWoIPe+iqV0SU4GXd9WxMFLbW3QB1lnUtfYBLgp5TCKxtJgwWEh&#10;x4rWOSX308MoSN2jWt+u2qeT791xl/5ke2wOSvW67WoGwlPr/8N/7a1WMBx9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pEDxAAAANwAAAAPAAAAAAAAAAAA&#10;AAAAAKECAABkcnMvZG93bnJldi54bWxQSwUGAAAAAAQABAD5AAAAkgMAAAAA&#10;" strokecolor="black [3040]"/>
                <v:line id="直接连接符 236" o:spid="_x0000_s1099" style="position:absolute;flip:y;visibility:visible;mso-wrap-style:square" from="23752,10481" to="28044,14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gPdMQAAADcAAAADwAAAGRycy9kb3ducmV2LnhtbESPS4sCMRCE74L/IbTgTTMqqMwaRQRB&#10;FBcfu4e9NZOeB046wyQ647/fCILHoqq+ohar1pTiQbUrLCsYDSMQxInVBWcKfq7bwRyE88gaS8uk&#10;4EkOVstuZ4Gxtg2f6XHxmQgQdjEqyL2vYildkpNBN7QVcfBSWxv0QdaZ1DU2AW5KOY6iqTRYcFjI&#10;saJNTsntcjcKUnevNn+/2qez/fF8TA/ZNzYnpfq9dv0FwlPrP+F3e6cVjCdTeJ0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eA90xAAAANwAAAAPAAAAAAAAAAAA&#10;AAAAAKECAABkcnMvZG93bnJldi54bWxQSwUGAAAAAAQABAD5AAAAkgMAAAAA&#10;" strokecolor="black [3040]"/>
                <v:line id="直接连接符 237" o:spid="_x0000_s1100" style="position:absolute;flip:y;visibility:visible;mso-wrap-style:square" from="28842,10481" to="33134,14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Sq78QAAADcAAAADwAAAGRycy9kb3ducmV2LnhtbESPS4sCMRCE74L/IbTgTTMqqMwaRQRh&#10;WVF87B721kx6HjjpDJPojP/eCILHoqq+ohar1pTiTrUrLCsYDSMQxInVBWcKfi/bwRyE88gaS8uk&#10;4EEOVstuZ4Gxtg2f6H72mQgQdjEqyL2vYildkpNBN7QVcfBSWxv0QdaZ1DU2AW5KOY6iqTRYcFjI&#10;saJNTsn1fDMKUnerNv9/2qezn/1pn+6yAzZHpfq9dv0FwlPrP+F3+1srGE9m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NKrvxAAAANwAAAAPAAAAAAAAAAAA&#10;AAAAAKECAABkcnMvZG93bnJldi54bWxQSwUGAAAAAAQABAD5AAAAkgMAAAAA&#10;" strokecolor="black [3040]"/>
                <v:line id="直接连接符 238" o:spid="_x0000_s1101" style="position:absolute;flip:x;visibility:visible;mso-wrap-style:square" from="22534,13198" to="32821,13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s+ncMAAADcAAAADwAAAGRycy9kb3ducmV2LnhtbERPyWrDMBC9B/IPYgK9JXJdaIITJRRD&#10;obSkxE566G2wxguxRsaSl/59dSj0+Hj74TSbVozUu8aygsdNBIK4sLrhSsHt+rregXAeWWNrmRT8&#10;kIPTcbk4YKLtxBmNua9ECGGXoILa+y6R0hU1GXQb2xEHrrS9QR9gX0nd4xTCTSvjKHqWBhsODTV2&#10;lNZU3PPBKCjd0KXfX9qX2/dzdi4/qk+cLko9rOaXPQhPs/8X/7nftIL4KawNZ8IRkM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rPp3DAAAA3AAAAA8AAAAAAAAAAAAA&#10;AAAAoQIAAGRycy9kb3ducmV2LnhtbFBLBQYAAAAABAAEAPkAAACRAwAAAAA=&#10;" strokecolor="black [3040]"/>
                <v:line id="直接连接符 239" o:spid="_x0000_s1102" style="position:absolute;flip:x;visibility:visible;mso-wrap-style:square" from="24076,11775" to="34363,11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bBsQAAADcAAAADwAAAGRycy9kb3ducmV2LnhtbESPS4sCMRCE7wv+h9CCtzWjwqqjUUQQ&#10;ZBfF58FbM+l54KQzTKIz+++NsLDHoqq+oubL1pTiSbUrLCsY9CMQxInVBWcKLufN5wSE88gaS8uk&#10;4JccLBedjznG2jZ8pOfJZyJA2MWoIPe+iqV0SU4GXd9WxMFLbW3QB1lnUtfYBLgp5TCKvqTBgsNC&#10;jhWtc0rup4dRkLpHtb5dtU/H37vjLv3J9tgclOp129UMhKfW/4f/2lutYDiawv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55sGxAAAANwAAAAPAAAAAAAAAAAA&#10;AAAAAKECAABkcnMvZG93bnJldi54bWxQSwUGAAAAAAQABAD5AAAAkgMAAAAA&#10;" strokecolor="black [3040]"/>
                <v:shape id="文本框 240" o:spid="_x0000_s1103" type="#_x0000_t202" style="position:absolute;left:22567;top:12873;width:1467;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4Vl8MA&#10;AADcAAAADwAAAGRycy9kb3ducmV2LnhtbERPS0vDQBC+C/6HZQRvdtNSRGK3RWwLPWhfKuhtzI5J&#10;aHY27E7T9N93D0KPH997MutdozoKsfZsYDjIQBEX3tZcGvj8WD48gYqCbLHxTAbOFGE2vb2ZYG79&#10;iXfU7aVUKYRjjgYqkTbXOhYVOYwD3xIn7s8Hh5JgKLUNeErhrtGjLHvUDmtODRW29FpRcdgfnYHm&#10;O4a330x+unn5LtuNPn4thmtj7u/6l2dQQr1cxf/ulTUwGqf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4Vl8MAAADcAAAADwAAAAAAAAAAAAAAAACYAgAAZHJzL2Rv&#10;d25yZXYueG1sUEsFBgAAAAAEAAQA9QAAAIgDAAAAAA==&#10;" filled="f" stroked="f" strokeweight=".5pt">
                  <v:textbox inset="0,0,0,0">
                    <w:txbxContent>
                      <w:p w14:paraId="2D42A2D2" w14:textId="77777777" w:rsidR="001677D4" w:rsidRPr="00061C85" w:rsidRDefault="001677D4" w:rsidP="00774702">
                        <w:pPr>
                          <w:rPr>
                            <w:sz w:val="20"/>
                            <w:szCs w:val="20"/>
                          </w:rPr>
                        </w:pPr>
                        <w:r>
                          <w:rPr>
                            <w:rFonts w:hint="eastAsia"/>
                            <w:sz w:val="20"/>
                            <w:szCs w:val="20"/>
                          </w:rPr>
                          <w:t>13</w:t>
                        </w:r>
                      </w:p>
                    </w:txbxContent>
                  </v:textbox>
                </v:shape>
                <v:shape id="文本框 241" o:spid="_x0000_s1104" type="#_x0000_t202" style="position:absolute;left:24889;top:12902;width:1466;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KwDMYA&#10;AADcAAAADwAAAGRycy9kb3ducmV2LnhtbESPS2vDMBCE74X+B7GF3BrZIZTgRAmhD+ihzzSB9La1&#10;NraptTLSxnH/fVUI9DjMzDfMYjW4VvUUYuPZQD7OQBGX3jZcGdh+PFzPQEVBtth6JgM/FGG1vLxY&#10;YGH9id+p30ilEoRjgQZqka7QOpY1OYxj3xEn7+CDQ0kyVNoGPCW4a/Uky260w4bTQo0d3dZUfm+O&#10;zkC7j+HpK5PP/q56lrdXfdzd5y/GjK6G9RyU0CD/4XP70RqYTH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KwDMYAAADcAAAADwAAAAAAAAAAAAAAAACYAgAAZHJz&#10;L2Rvd25yZXYueG1sUEsFBgAAAAAEAAQA9QAAAIsDAAAAAA==&#10;" filled="f" stroked="f" strokeweight=".5pt">
                  <v:textbox inset="0,0,0,0">
                    <w:txbxContent>
                      <w:p w14:paraId="22E771D7" w14:textId="77777777" w:rsidR="001677D4" w:rsidRPr="00061C85" w:rsidRDefault="001677D4" w:rsidP="00774702">
                        <w:pPr>
                          <w:rPr>
                            <w:sz w:val="20"/>
                            <w:szCs w:val="20"/>
                          </w:rPr>
                        </w:pPr>
                        <w:r>
                          <w:rPr>
                            <w:rFonts w:hint="eastAsia"/>
                            <w:sz w:val="20"/>
                            <w:szCs w:val="20"/>
                          </w:rPr>
                          <w:t>14</w:t>
                        </w:r>
                      </w:p>
                    </w:txbxContent>
                  </v:textbox>
                </v:shape>
                <v:shape id="文本框 242" o:spid="_x0000_s1105" type="#_x0000_t202" style="position:absolute;left:27666;top:12902;width:1466;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Aue8YA&#10;AADcAAAADwAAAGRycy9kb3ducmV2LnhtbESPS2vDMBCE74X+B7GF3Bo5JpTgRAmhD+ihzzSB9La1&#10;NraptTLSxnH/fVUI9DjMzDfMYjW4VvUUYuPZwGScgSIuvW24MrD9eLiegYqCbLH1TAZ+KMJqeXmx&#10;wML6E79Tv5FKJQjHAg3UIl2hdSxrchjHviNO3sEHh5JkqLQNeEpw1+o8y260w4bTQo0d3dZUfm+O&#10;zkC7j+HpK5PP/q56lrdXfdzdT16MGV0N6zkooUH+w+f2ozWQT3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Aue8YAAADcAAAADwAAAAAAAAAAAAAAAACYAgAAZHJz&#10;L2Rvd25yZXYueG1sUEsFBgAAAAAEAAQA9QAAAIsDAAAAAA==&#10;" filled="f" stroked="f" strokeweight=".5pt">
                  <v:textbox inset="0,0,0,0">
                    <w:txbxContent>
                      <w:p w14:paraId="3E581150" w14:textId="77777777" w:rsidR="001677D4" w:rsidRPr="00061C85" w:rsidRDefault="001677D4" w:rsidP="00774702">
                        <w:pPr>
                          <w:rPr>
                            <w:sz w:val="20"/>
                            <w:szCs w:val="20"/>
                          </w:rPr>
                        </w:pPr>
                        <w:r>
                          <w:rPr>
                            <w:rFonts w:hint="eastAsia"/>
                            <w:sz w:val="20"/>
                            <w:szCs w:val="20"/>
                          </w:rPr>
                          <w:t>15</w:t>
                        </w:r>
                      </w:p>
                    </w:txbxContent>
                  </v:textbox>
                </v:shape>
                <v:shape id="文本框 243" o:spid="_x0000_s1106" type="#_x0000_t202" style="position:absolute;left:30281;top:12902;width:1466;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yL4McA&#10;AADcAAAADwAAAGRycy9kb3ducmV2LnhtbESPQUvDQBSE74X+h+UJvbWbtiIldlukKnhQW9sKentm&#10;n0kw+zbsvqbx37uC4HGYmW+Y5bp3jeooxNqzgekkA0VceFtzaeB4uB8vQEVBtth4JgPfFGG9Gg6W&#10;mFt/5hfq9lKqBOGYo4FKpM21jkVFDuPEt8TJ+/TBoSQZSm0DnhPcNXqWZVfaYc1pocKWNhUVX/uT&#10;M9C8xfD4kcl7d1s+yW6rT69302djRhf9zTUooV7+w3/tB2tgdjmH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8i+DHAAAA3AAAAA8AAAAAAAAAAAAAAAAAmAIAAGRy&#10;cy9kb3ducmV2LnhtbFBLBQYAAAAABAAEAPUAAACMAwAAAAA=&#10;" filled="f" stroked="f" strokeweight=".5pt">
                  <v:textbox inset="0,0,0,0">
                    <w:txbxContent>
                      <w:p w14:paraId="49DF4443" w14:textId="77777777" w:rsidR="001677D4" w:rsidRPr="00061C85" w:rsidRDefault="001677D4" w:rsidP="00774702">
                        <w:pPr>
                          <w:rPr>
                            <w:sz w:val="20"/>
                            <w:szCs w:val="20"/>
                          </w:rPr>
                        </w:pPr>
                        <w:r>
                          <w:rPr>
                            <w:rFonts w:hint="eastAsia"/>
                            <w:sz w:val="20"/>
                            <w:szCs w:val="20"/>
                          </w:rPr>
                          <w:t>16</w:t>
                        </w:r>
                      </w:p>
                    </w:txbxContent>
                  </v:textbox>
                </v:shape>
                <v:shape id="文本框 251" o:spid="_x0000_s1107" type="#_x0000_t202" style="position:absolute;left:33195;top:10132;width:1467;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m0cYA&#10;AADcAAAADwAAAGRycy9kb3ducmV2LnhtbESPS2vDMBCE74X+B7GF3BrZgZTgRAmhD+ihzzSB9La1&#10;NraptTLSxnH/fVUI9DjMzDfMYjW4VvUUYuPZQD7OQBGX3jZcGdh+PFzPQEVBtth6JgM/FGG1vLxY&#10;YGH9id+p30ilEoRjgQZqka7QOpY1OYxj3xEn7+CDQ0kyVNoGPCW4a/Uky260w4bTQo0d3dZUfm+O&#10;zkC7j+HpK5PP/q56lrdXfdzd5y/GjK6G9RyU0CD/4XP70RqYTH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sm0cYAAADcAAAADwAAAAAAAAAAAAAAAACYAgAAZHJz&#10;L2Rvd25yZXYueG1sUEsFBgAAAAAEAAQA9QAAAIsDAAAAAA==&#10;" filled="f" stroked="f" strokeweight=".5pt">
                  <v:textbox inset="0,0,0,0">
                    <w:txbxContent>
                      <w:p w14:paraId="6A0D6AC2" w14:textId="77777777" w:rsidR="001677D4" w:rsidRPr="00061C85" w:rsidRDefault="001677D4" w:rsidP="00774702">
                        <w:pPr>
                          <w:rPr>
                            <w:sz w:val="20"/>
                            <w:szCs w:val="20"/>
                          </w:rPr>
                        </w:pPr>
                        <w:r>
                          <w:rPr>
                            <w:rFonts w:hint="eastAsia"/>
                            <w:sz w:val="20"/>
                            <w:szCs w:val="20"/>
                          </w:rPr>
                          <w:t>24</w:t>
                        </w:r>
                      </w:p>
                    </w:txbxContent>
                  </v:textbox>
                </v:shape>
                <v:shape id="平行四边形 252" o:spid="_x0000_s1108" type="#_x0000_t7" style="position:absolute;left:21068;top:2563;width:14579;height:4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t//MYA&#10;AADcAAAADwAAAGRycy9kb3ducmV2LnhtbESPS4vCQBCE74L/YWhhL6ITw/ogZiLLsk/Qgw/QY5Np&#10;k2CmJ2RmNfvvHWFhj0VVfUWlq87U4kqtqywrmIwjEMS51RUXCg7799EChPPIGmvLpOCXHKyyfi/F&#10;RNsbb+m684UIEHYJKii9bxIpXV6SQTe2DXHwzrY16INsC6lbvAW4qWUcRTNpsOKwUGJDryXll92P&#10;UfB9fNs287r4nKzNdLjx1fMHzU5KPQ26lyUIT53/D/+1v7SCeBrD40w4Aj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t//MYAAADcAAAADwAAAAAAAAAAAAAAAACYAgAAZHJz&#10;L2Rvd25yZXYueG1sUEsFBgAAAAAEAAQA9QAAAIsDAAAAAA==&#10;" adj="6359" filled="f" strokecolor="black [3213]"/>
                <v:line id="直接连接符 253" o:spid="_x0000_s1109" style="position:absolute;visibility:visible;mso-wrap-style:square" from="31334,6617" to="31334,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TcbsYAAADcAAAADwAAAGRycy9kb3ducmV2LnhtbESPQWvCQBSE74X+h+UVvNWNKRqJrhIK&#10;QtVTbcXrI/tM0mbfht1tjP31XaHgcZiZb5jlejCt6Mn5xrKCyTgBQVxa3XCl4PNj8zwH4QOyxtYy&#10;KbiSh/Xq8WGJubYXfqf+ECoRIexzVFCH0OVS+rImg35sO+Lona0zGKJ0ldQOLxFuWpkmyUwabDgu&#10;1NjRa03l9+HHKJiXuy9XZMV2Mj122W+f7mebU6bU6GkoFiACDeEe/m+/aQXp9AV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k3G7GAAAA3AAAAA8AAAAAAAAA&#10;AAAAAAAAoQIAAGRycy9kb3ducmV2LnhtbFBLBQYAAAAABAAEAPkAAACUAwAAAAA=&#10;" strokecolor="black [3213]"/>
                <v:line id="直接连接符 254" o:spid="_x0000_s1110" style="position:absolute;visibility:visible;mso-wrap-style:square" from="21068,6617" to="21068,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1EGsYAAADcAAAADwAAAGRycy9kb3ducmV2LnhtbESPQWvCQBSE74X+h+UVvNWNoRqJrhIK&#10;QtVTbcXrI/tM0mbfht1tjP31XaHgcZiZb5jlejCt6Mn5xrKCyTgBQVxa3XCl4PNj8zwH4QOyxtYy&#10;KbiSh/Xq8WGJubYXfqf+ECoRIexzVFCH0OVS+rImg35sO+Lona0zGKJ0ldQOLxFuWpkmyUwabDgu&#10;1NjRa03l9+HHKJiXuy9XZMV2Mj122W+f7mebU6bU6GkoFiACDeEe/m+/aQXp9AV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NRBrGAAAA3AAAAA8AAAAAAAAA&#10;AAAAAAAAoQIAAGRycy9kb3ducmV2LnhtbFBLBQYAAAAABAAEAPkAAACUAwAAAAA=&#10;" strokecolor="black [3213]"/>
                <v:line id="直接连接符 255" o:spid="_x0000_s1111" style="position:absolute;visibility:visible;mso-wrap-style:square" from="35561,2563" to="35561,4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HhgcUAAADcAAAADwAAAGRycy9kb3ducmV2LnhtbESPQWvCQBSE74X+h+UVvNWNgRiJrhIK&#10;QrUnbUuvj+wzSZt9G3bXGP31XaHQ4zAz3zCrzWg6MZDzrWUFs2kCgriyuuVawcf79nkBwgdkjZ1l&#10;UnAlD5v148MKC20vfKDhGGoRIewLVNCE0BdS+qohg35qe+LonawzGKJ0tdQOLxFuOpkmyVwabDku&#10;NNjTS0PVz/FsFCyq/bcr83I3yz77/Dakb/PtV67U5GkslyACjeE//Nd+1QrSLIP7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HhgcUAAADcAAAADwAAAAAAAAAA&#10;AAAAAAChAgAAZHJzL2Rvd25yZXYueG1sUEsFBgAAAAAEAAQA+QAAAJMDAAAAAA==&#10;" strokecolor="black [3213]"/>
                <v:line id="直接连接符 256" o:spid="_x0000_s1112" style="position:absolute;visibility:visible;mso-wrap-style:square" from="21068,9033" to="31334,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UwQsIAAADcAAAADwAAAGRycy9kb3ducmV2LnhtbESPQWsCMRSE74X+h/AK3mpWi4tdjSLS&#10;otiTWu+PzXN3cfOyJqnGf28EocdhZr5hpvNoWnEh5xvLCgb9DARxaXXDlYLf/ff7GIQPyBpby6Tg&#10;Rh7ms9eXKRbaXnlLl12oRIKwL1BBHUJXSOnLmgz6vu2Ik3e0zmBI0lVSO7wmuGnlMMtyabDhtFBj&#10;R8uaytPuzyTK4HA2cnX6xMPG/bivjzyO4lmp3ltcTEAEiuE//GyvtYLhKIfHmXQ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UwQsIAAADcAAAADwAAAAAAAAAAAAAA&#10;AAChAgAAZHJzL2Rvd25yZXYueG1sUEsFBgAAAAAEAAQA+QAAAJADAAAAAA==&#10;" strokecolor="black [3040]"/>
                <v:line id="直接连接符 257" o:spid="_x0000_s1113" style="position:absolute;flip:y;visibility:visible;mso-wrap-style:square" from="31334,4978" to="35561,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tPT8QAAADcAAAADwAAAGRycy9kb3ducmV2LnhtbESPS4sCMRCE74L/IbTgTTMKPpg1igjC&#10;sqL42D3srZn0PHDSGSbRGf+9EQSPRVV9RS1WrSnFnWpXWFYwGkYgiBOrC84U/F62gzkI55E1lpZJ&#10;wYMcrJbdzgJjbRs+0f3sMxEg7GJUkHtfxVK6JCeDbmgr4uCltjbog6wzqWtsAtyUchxFU2mw4LCQ&#10;Y0WbnJLr+WYUpO5Wbf7/tE9nP/vTPt1lB2yOSvV77foLhKfWf8Lv9rdWMJ7M4HUmHAG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609PxAAAANwAAAAPAAAAAAAAAAAA&#10;AAAAAKECAABkcnMvZG93bnJldi54bWxQSwUGAAAAAAQABAD5AAAAkgMAAAAA&#10;" strokecolor="black [3040]"/>
                <v:line id="直接连接符 258" o:spid="_x0000_s1114" style="position:absolute;visibility:visible;mso-wrap-style:square" from="23743,6617" to="23743,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BOH8IAAADcAAAADwAAAGRycy9kb3ducmV2LnhtbERPz2vCMBS+D/wfwhvsNlMLWqlGKYLg&#10;tpO64fXRPNu65qUksXb7681B8Pjx/V6uB9OKnpxvLCuYjBMQxKXVDVcKvo/b9zkIH5A1tpZJwR95&#10;WK9GL0vMtb3xnvpDqEQMYZ+jgjqELpfSlzUZ9GPbEUfubJ3BEKGrpHZ4i+GmlWmSzKTBhmNDjR1t&#10;aip/D1ejYF5+XlyRFR+T6U+X/ffp12x7ypR6ex2KBYhAQ3iKH+6dVpBO49p4Jh4B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BOH8IAAADcAAAADwAAAAAAAAAAAAAA&#10;AAChAgAAZHJzL2Rvd25yZXYueG1sUEsFBgAAAAAEAAQA+QAAAJADAAAAAA==&#10;" strokecolor="black [3213]"/>
                <v:line id="直接连接符 259" o:spid="_x0000_s1115" style="position:absolute;visibility:visible;mso-wrap-style:square" from="26331,6617" to="26331,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zrhMYAAADcAAAADwAAAGRycy9kb3ducmV2LnhtbESPQWvCQBSE74X+h+UVeqsbAxqNrhIK&#10;gm1PtRWvj+wzic2+DbtrTP31bqHgcZiZb5jlejCt6Mn5xrKC8SgBQVxa3XCl4Ptr8zID4QOyxtYy&#10;KfglD+vV48MSc20v/En9LlQiQtjnqKAOocul9GVNBv3IdsTRO1pnMETpKqkdXiLctDJNkqk02HBc&#10;qLGj15rKn93ZKJiV7ydXZMXbeLLvsmuffkw3h0yp56ehWIAINIR7+L+91QrSyRz+zsQj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M64TGAAAA3AAAAA8AAAAAAAAA&#10;AAAAAAAAoQIAAGRycy9kb3ducmV2LnhtbFBLBQYAAAAABAAEAPkAAACUAwAAAAA=&#10;" strokecolor="black [3213]"/>
                <v:line id="直接连接符 260" o:spid="_x0000_s1116" style="position:absolute;visibility:visible;mso-wrap-style:square" from="32800,5250" to="3280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IpMMAAADcAAAADwAAAGRycy9kb3ducmV2LnhtbERPyWrDMBC9F/oPYgq9NXIMtY0bJZhA&#10;IGlPWUqvgzW13VojIymO26+PDoEcH29frCbTi5Gc7ywrmM8SEMS11R03Ck7HzUsBwgdkjb1lUvBH&#10;HlbLx4cFltpeeE/jITQihrAvUUEbwlBK6euWDPqZHYgj922dwRCha6R2eInhppdpkmTSYMexocWB&#10;1i3Vv4ezUVDU7z+uyqvd/PVzyP/H9CPbfOVKPT9N1RuIQFO4i2/urVaQZnF+PBOPgF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aiKTDAAAA3AAAAA8AAAAAAAAAAAAA&#10;AAAAoQIAAGRycy9kb3ducmV2LnhtbFBLBQYAAAAABAAEAPkAAACRAwAAAAA=&#10;" strokecolor="black [3213]"/>
                <v:line id="直接连接符 261" o:spid="_x0000_s1117" style="position:absolute;visibility:visible;mso-wrap-style:square" from="34280,3857" to="34280,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YtP8YAAADcAAAADwAAAGRycy9kb3ducmV2LnhtbESPQUvDQBSE74L/YXlCb3aTgEmJ3ZYg&#10;FLQ9tVW8PrLPJJp9G3bXNO2v7xYEj8PMfMMs15PpxUjOd5YVpPMEBHFtdceNgvfj5nEBwgdkjb1l&#10;UnAmD+vV/d0SS21PvKfxEBoRIexLVNCGMJRS+rolg35uB+LofVlnMETpGqkdniLc9DJLklwa7Dgu&#10;tDjQS0v1z+HXKFjU229XFdVb+vQxFJcx2+Wbz0Kp2cNUPYMINIX/8F/7VSvI8hRuZ+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WLT/GAAAA3AAAAA8AAAAAAAAA&#10;AAAAAAAAoQIAAGRycy9kb3ducmV2LnhtbFBLBQYAAAAABAAEAPkAAACUAwAAAAA=&#10;" strokecolor="black [3213]"/>
                <v:line id="直接连接符 262" o:spid="_x0000_s1118" style="position:absolute;visibility:visible;mso-wrap-style:square" from="28832,6617" to="28832,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zSMUAAADcAAAADwAAAGRycy9kb3ducmV2LnhtbESPQWvCQBSE74X+h+UVvNWNARNJXSUU&#10;hKqnakuvj+wzic2+DbvbGP31bqHQ4zAz3zDL9Wg6MZDzrWUFs2kCgriyuuVawcdx87wA4QOyxs4y&#10;KbiSh/Xq8WGJhbYXfqfhEGoRIewLVNCE0BdS+qohg35qe+LonawzGKJ0tdQOLxFuOpkmSSYNthwX&#10;GuzptaHq+/BjFCyq3dmVebmdzT/7/Dak+2zzlSs1eRrLFxCBxvAf/mu/aQVplsL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SzSMUAAADcAAAADwAAAAAAAAAA&#10;AAAAAAChAgAAZHJzL2Rvd25yZXYueG1sUEsFBgAAAAAEAAQA+QAAAJMDAAAAAA==&#10;" strokecolor="black [3213]"/>
                <v:line id="直接连接符 263" o:spid="_x0000_s1119" style="position:absolute;flip:y;visibility:visible;mso-wrap-style:square" from="26358,2490" to="30650,6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yD8cQAAADcAAAADwAAAGRycy9kb3ducmV2LnhtbESPS4sCMRCE74L/IbTgTTMqqMwaRQRB&#10;FBcfu4e9NZOeB046wyQ647/fCILHoqq+ohar1pTiQbUrLCsYDSMQxInVBWcKfq7bwRyE88gaS8uk&#10;4EkOVstuZ4Gxtg2f6XHxmQgQdjEqyL2vYildkpNBN7QVcfBSWxv0QdaZ1DU2AW5KOY6iqTRYcFjI&#10;saJNTsntcjcKUnevNn+/2qez/fF8TA/ZNzYnpfq9dv0FwlPrP+F3e6cVjKcTeJ0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IPxxAAAANwAAAAPAAAAAAAAAAAA&#10;AAAAAKECAABkcnMvZG93bnJldi54bWxQSwUGAAAAAAQABAD5AAAAkgMAAAAA&#10;" strokecolor="black [3040]"/>
                <v:line id="直接连接符 264" o:spid="_x0000_s1120" style="position:absolute;flip:y;visibility:visible;mso-wrap-style:square" from="23743,2563" to="28034,6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UbhcQAAADcAAAADwAAAGRycy9kb3ducmV2LnhtbESPS4sCMRCE74L/IbTgTTOKqMwaRQRB&#10;FBcfu4e9NZOeB046wyQ647/fCILHoqq+ohar1pTiQbUrLCsYDSMQxInVBWcKfq7bwRyE88gaS8uk&#10;4EkOVstuZ4Gxtg2f6XHxmQgQdjEqyL2vYildkpNBN7QVcfBSWxv0QdaZ1DU2AW5KOY6iqTRYcFjI&#10;saJNTsntcjcKUnevNn+/2qez/fF8TA/ZNzYnpfq9dv0FwlPrP+F3e6cVjKcTeJ0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VRuFxAAAANwAAAAPAAAAAAAAAAAA&#10;AAAAAKECAABkcnMvZG93bnJldi54bWxQSwUGAAAAAAQABAD5AAAAkgMAAAAA&#10;" strokecolor="black [3040]"/>
                <v:line id="直接连接符 265" o:spid="_x0000_s1121" style="position:absolute;flip:y;visibility:visible;mso-wrap-style:square" from="28832,2563" to="33124,6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m+HsQAAADcAAAADwAAAGRycy9kb3ducmV2LnhtbESPS4sCMRCE74L/IbTgTTMKPpg1igiC&#10;KC4+dg97ayY9D5x0hkl0xn+/EQSPRVV9RS1WrSnFg2pXWFYwGkYgiBOrC84U/Fy3gzkI55E1lpZJ&#10;wZMcrJbdzgJjbRs+0+PiMxEg7GJUkHtfxVK6JCeDbmgr4uCltjbog6wzqWtsAtyUchxFU2mw4LCQ&#10;Y0WbnJLb5W4UpO5ebf5+tU9n++P5mB6yb2xOSvV77foLhKfWf8Lv9k4rGE8n8Do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Gb4exAAAANwAAAAPAAAAAAAAAAAA&#10;AAAAAKECAABkcnMvZG93bnJldi54bWxQSwUGAAAAAAQABAD5AAAAkgMAAAAA&#10;" strokecolor="black [3040]"/>
                <v:line id="直接连接符 267" o:spid="_x0000_s1122" style="position:absolute;flip:x;visibility:visible;mso-wrap-style:square" from="24066,3857" to="34353,3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eF8sUAAADcAAAADwAAAGRycy9kb3ducmV2LnhtbESPS2vDMBCE74X8B7GF3hq5OdjFiWKC&#10;IVBaXJrXIbfFWj+ItTKWYrv/vioUehxm5htmk82mEyMNrrWs4GUZgSAurW65VnA+7Z9fQTiPrLGz&#10;TAq+yUG2XTxsMNV24gONR1+LAGGXooLG+z6V0pUNGXRL2xMHr7KDQR/kUEs94BTgppOrKIqlwZbD&#10;QoM95Q2Vt+PdKKjcvc+vF+2r5L04FNVH/YnTl1JPj/NuDcLT7P/Df+03rWAVJ/B7Jhw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eF8sUAAADcAAAADwAAAAAAAAAA&#10;AAAAAAChAgAAZHJzL2Rvd25yZXYueG1sUEsFBgAAAAAEAAQA+QAAAJMDAAAAAA==&#10;" strokecolor="black [3040]"/>
                <v:shape id="文本框 268" o:spid="_x0000_s1123" type="#_x0000_t202" style="position:absolute;left:22704;top:4954;width:1466;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F8cMA&#10;AADcAAAADwAAAGRycy9kb3ducmV2LnhtbERPS0/CQBC+m/AfNmPCTbZwIKawEIOacADloYnexu7Q&#10;NnRnm92h1H/PHkw8fvne82XvGtVRiLVnA+NRBoq48Lbm0sDH8fXhEVQUZIuNZzLwSxGWi8HdHHPr&#10;r7yn7iClSiEcczRQibS51rGoyGEc+ZY4cScfHEqCodQ24DWFu0ZPsmyqHdacGipsaVVRcT5cnIHm&#10;K4bNTybf3XO5ld27vny+jN+MGd73TzNQQr38i//ca2tgMk1r05l0BP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1F8cMAAADcAAAADwAAAAAAAAAAAAAAAACYAgAAZHJzL2Rv&#10;d25yZXYueG1sUEsFBgAAAAAEAAQA9QAAAIgDAAAAAA==&#10;" filled="f" stroked="f" strokeweight=".5pt">
                  <v:textbox inset="0,0,0,0">
                    <w:txbxContent>
                      <w:p w14:paraId="79C8EA2C" w14:textId="77777777" w:rsidR="001677D4" w:rsidRPr="00061C85" w:rsidRDefault="001677D4" w:rsidP="00774702">
                        <w:pPr>
                          <w:rPr>
                            <w:sz w:val="20"/>
                            <w:szCs w:val="20"/>
                          </w:rPr>
                        </w:pPr>
                        <w:r>
                          <w:rPr>
                            <w:rFonts w:hint="eastAsia"/>
                            <w:sz w:val="20"/>
                            <w:szCs w:val="20"/>
                          </w:rPr>
                          <w:t>25</w:t>
                        </w:r>
                      </w:p>
                    </w:txbxContent>
                  </v:textbox>
                </v:shape>
                <v:shape id="文本框 269" o:spid="_x0000_s1124" type="#_x0000_t202" style="position:absolute;left:25172;top:4983;width:1466;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HgascA&#10;AADcAAAADwAAAGRycy9kb3ducmV2LnhtbESPT2vCQBTE74V+h+UVvNWNHqRNXUWsgof+sVahvb1m&#10;X5PQ7Nuw+4zx27uFQo/DzPyGmc5716iOQqw9GxgNM1DEhbc1lwb27+vbO1BRkC02nsnAmSLMZ9dX&#10;U8ytP/EbdTspVYJwzNFAJdLmWseiIodx6Fvi5H374FCSDKW2AU8J7ho9zrKJdlhzWqiwpWVFxc/u&#10;6Aw0HzE8fWXy2T2Wz7J91cfDavRizOCmXzyAEurlP/zX3lgD48k9/J5JR0DP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h4GrHAAAA3AAAAA8AAAAAAAAAAAAAAAAAmAIAAGRy&#10;cy9kb3ducmV2LnhtbFBLBQYAAAAABAAEAPUAAACMAwAAAAA=&#10;" filled="f" stroked="f" strokeweight=".5pt">
                  <v:textbox inset="0,0,0,0">
                    <w:txbxContent>
                      <w:p w14:paraId="639FF10B" w14:textId="77777777" w:rsidR="001677D4" w:rsidRPr="00061C85" w:rsidRDefault="001677D4" w:rsidP="00774702">
                        <w:pPr>
                          <w:rPr>
                            <w:sz w:val="20"/>
                            <w:szCs w:val="20"/>
                          </w:rPr>
                        </w:pPr>
                        <w:r>
                          <w:rPr>
                            <w:rFonts w:hint="eastAsia"/>
                            <w:sz w:val="20"/>
                            <w:szCs w:val="20"/>
                          </w:rPr>
                          <w:t>26</w:t>
                        </w:r>
                      </w:p>
                    </w:txbxContent>
                  </v:textbox>
                </v:shape>
                <v:shape id="文本框 270" o:spid="_x0000_s1125" type="#_x0000_t202" style="position:absolute;left:27656;top:4983;width:1466;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LfKsMA&#10;AADcAAAADwAAAGRycy9kb3ducmV2LnhtbERPS0/CQBC+m/gfNmPiTbZwQFNZiBFIOCgvNdHb2B3b&#10;hu5sszuU8u/ZgwnHL997MutdozoKsfZsYDjIQBEX3tZcGvj8WD48gYqCbLHxTAbOFGE2vb2ZYG79&#10;iXfU7aVUKYRjjgYqkTbXOhYVOYwD3xIn7s8Hh5JgKLUNeErhrtGjLBtrhzWnhgpbeq2oOOyPzkDz&#10;HcPbbyY/3bx8l+1GH78Ww7Ux93f9yzMooV6u4n/3yhoYPab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LfKsMAAADcAAAADwAAAAAAAAAAAAAAAACYAgAAZHJzL2Rv&#10;d25yZXYueG1sUEsFBgAAAAAEAAQA9QAAAIgDAAAAAA==&#10;" filled="f" stroked="f" strokeweight=".5pt">
                  <v:textbox inset="0,0,0,0">
                    <w:txbxContent>
                      <w:p w14:paraId="37022EEB" w14:textId="77777777" w:rsidR="001677D4" w:rsidRPr="00061C85" w:rsidRDefault="001677D4" w:rsidP="00774702">
                        <w:pPr>
                          <w:rPr>
                            <w:sz w:val="20"/>
                            <w:szCs w:val="20"/>
                          </w:rPr>
                        </w:pPr>
                        <w:r>
                          <w:rPr>
                            <w:rFonts w:hint="eastAsia"/>
                            <w:sz w:val="20"/>
                            <w:szCs w:val="20"/>
                          </w:rPr>
                          <w:t>27</w:t>
                        </w:r>
                      </w:p>
                    </w:txbxContent>
                  </v:textbox>
                </v:shape>
                <v:shape id="文本框 271" o:spid="_x0000_s1126" type="#_x0000_t202" style="position:absolute;left:30271;top:4983;width:1467;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56scYA&#10;AADcAAAADwAAAGRycy9kb3ducmV2LnhtbESPS2vDMBCE74X+B7GF3BrZOaTBiRJCH9BDn2kC6W1r&#10;bWxTa2WkjeP++6oQ6HGYmW+YxWpwreopxMazgXycgSIuvW24MrD9eLiegYqCbLH1TAZ+KMJqeXmx&#10;wML6E79Tv5FKJQjHAg3UIl2hdSxrchjHviNO3sEHh5JkqLQNeEpw1+pJlk21w4bTQo0d3dZUfm+O&#10;zkC7j+HpK5PP/q56lrdXfdzd5y/GjK6G9RyU0CD/4XP70RqY3OT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56scYAAADcAAAADwAAAAAAAAAAAAAAAACYAgAAZHJz&#10;L2Rvd25yZXYueG1sUEsFBgAAAAAEAAQA9QAAAIsDAAAAAA==&#10;" filled="f" stroked="f" strokeweight=".5pt">
                  <v:textbox inset="0,0,0,0">
                    <w:txbxContent>
                      <w:p w14:paraId="3B0B27D1" w14:textId="77777777" w:rsidR="001677D4" w:rsidRPr="00061C85" w:rsidRDefault="001677D4" w:rsidP="00774702">
                        <w:pPr>
                          <w:rPr>
                            <w:sz w:val="20"/>
                            <w:szCs w:val="20"/>
                          </w:rPr>
                        </w:pPr>
                        <w:r>
                          <w:rPr>
                            <w:rFonts w:hint="eastAsia"/>
                            <w:sz w:val="20"/>
                            <w:szCs w:val="20"/>
                          </w:rPr>
                          <w:t>28</w:t>
                        </w:r>
                      </w:p>
                    </w:txbxContent>
                  </v:textbox>
                </v:shape>
                <v:shape id="文本框 279" o:spid="_x0000_s1127" type="#_x0000_t202" style="position:absolute;left:33185;top:2214;width:1467;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2t8cA&#10;AADcAAAADwAAAGRycy9kb3ducmV2LnhtbESPQU/CQBSE7yT8h80z4QZbOKBUFmJQEw8qCJjo7dl9&#10;to3dt83uo9R/75qYeJzMzDeZ5bp3jeooxNqzgekkA0VceFtzaeB4uB9fgYqCbLHxTAa+KcJ6NRws&#10;Mbf+zC/U7aVUCcIxRwOVSJtrHYuKHMaJb4mT9+mDQ0kylNoGPCe4a/Qsy+baYc1pocKWNhUVX/uT&#10;M9C8xfD4kcl7d1s+yW6rT69302djRhf9zTUooV7+w3/tB2tgdrmA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4drfHAAAA3AAAAA8AAAAAAAAAAAAAAAAAmAIAAGRy&#10;cy9kb3ducmV2LnhtbFBLBQYAAAAABAAEAPUAAACMAwAAAAA=&#10;" filled="f" stroked="f" strokeweight=".5pt">
                  <v:textbox inset="0,0,0,0">
                    <w:txbxContent>
                      <w:p w14:paraId="3A58010A" w14:textId="77777777" w:rsidR="001677D4" w:rsidRPr="00061C85" w:rsidRDefault="001677D4" w:rsidP="00774702">
                        <w:pPr>
                          <w:rPr>
                            <w:sz w:val="20"/>
                            <w:szCs w:val="20"/>
                          </w:rPr>
                        </w:pPr>
                        <w:r>
                          <w:rPr>
                            <w:rFonts w:hint="eastAsia"/>
                            <w:sz w:val="20"/>
                            <w:szCs w:val="20"/>
                          </w:rPr>
                          <w:t>36</w:t>
                        </w:r>
                      </w:p>
                    </w:txbxContent>
                  </v:textbox>
                </v:shape>
                <v:line id="直接连接符 280" o:spid="_x0000_s1128" style="position:absolute;flip:x;visibility:visible;mso-wrap-style:square" from="22383,5250" to="32670,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7fL8AAADcAAAADwAAAGRycy9kb3ducmV2LnhtbERPy6rCMBDdC/5DGMGdprpQqUYRQbhc&#10;UXwu3A3N9IHNpDTR1r83C8Hl4bwXq9aU4kW1KywrGA0jEMSJ1QVnCq6X7WAGwnlkjaVlUvAmB6tl&#10;t7PAWNuGT/Q6+0yEEHYxKsi9r2IpXZKTQTe0FXHgUlsb9AHWmdQ1NiHclHIcRRNpsODQkGNFm5yS&#10;x/lpFKTuWW3uN+3T6f/+tE932QGbo1L9Xrueg/DU+p/46/7TCsazMD+cC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WL7fL8AAADcAAAADwAAAAAAAAAAAAAAAACh&#10;AgAAZHJzL2Rvd25yZXYueG1sUEsFBgAAAAAEAAQA+QAAAI0DAAAAAA==&#10;" strokecolor="black [3040]"/>
                <v:shape id="文本框 422" o:spid="_x0000_s1129" type="#_x0000_t202" style="position:absolute;left:2145;top:18702;width:1860;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JI8YA&#10;AADcAAAADwAAAGRycy9kb3ducmV2LnhtbESPS2vDMBCE74X+B7GF3Bo5JpTgRAmhD+ihzzSB9La1&#10;NraptTLSxnH/fVUI9DjMzDfMYjW4VvUUYuPZwGScgSIuvW24MrD9eLiegYqCbLH1TAZ+KMJqeXmx&#10;wML6E79Tv5FKJQjHAg3UIl2hdSxrchjHviNO3sEHh5JkqLQNeEpw1+o8y260w4bTQo0d3dZUfm+O&#10;zkC7j+HpK5PP/q56lrdXfdzdT16MGV0N6zkooUH+w+f2ozUwzX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QJI8YAAADcAAAADwAAAAAAAAAAAAAAAACYAgAAZHJz&#10;L2Rvd25yZXYueG1sUEsFBgAAAAAEAAQA9QAAAIsDAAAAAA==&#10;" filled="f" stroked="f" strokeweight=".5pt">
                  <v:textbox inset="0,0,0,0">
                    <w:txbxContent>
                      <w:p w14:paraId="14789321" w14:textId="77777777" w:rsidR="001677D4" w:rsidRPr="00061C85" w:rsidRDefault="001677D4" w:rsidP="00774702">
                        <w:pPr>
                          <w:rPr>
                            <w:szCs w:val="24"/>
                          </w:rPr>
                        </w:pPr>
                        <w:r>
                          <w:rPr>
                            <w:rFonts w:hint="eastAsia"/>
                            <w:szCs w:val="24"/>
                          </w:rPr>
                          <w:t>O</w:t>
                        </w:r>
                      </w:p>
                    </w:txbxContent>
                  </v:textbox>
                </v:shape>
                <w10:anchorlock/>
              </v:group>
            </w:pict>
          </mc:Fallback>
        </mc:AlternateContent>
      </w:r>
    </w:p>
    <w:p w14:paraId="7934E831" w14:textId="77777777" w:rsidR="009E6EDF" w:rsidRPr="00FE4FCB" w:rsidRDefault="009E6EDF" w:rsidP="009E6EDF">
      <w:pPr>
        <w:spacing w:line="360" w:lineRule="auto"/>
        <w:ind w:firstLineChars="200" w:firstLine="420"/>
        <w:jc w:val="center"/>
        <w:rPr>
          <w:rFonts w:ascii="Times New Roman" w:hAnsi="Times New Roman" w:cs="Times New Roman"/>
        </w:rPr>
      </w:pPr>
      <w:r w:rsidRPr="00FE4FCB">
        <w:rPr>
          <w:rFonts w:ascii="Times New Roman" w:hAnsi="Times New Roman" w:cs="Times New Roman"/>
        </w:rPr>
        <w:t>Figure 3-2 Diagram of rectangular lattice</w:t>
      </w:r>
    </w:p>
    <w:p w14:paraId="7DBC85ED" w14:textId="77777777" w:rsidR="00F067E2" w:rsidRPr="00FE4FCB" w:rsidRDefault="00F067E2" w:rsidP="00774702">
      <w:pPr>
        <w:spacing w:line="360" w:lineRule="auto"/>
        <w:ind w:firstLineChars="200" w:firstLine="420"/>
        <w:rPr>
          <w:rFonts w:ascii="Times New Roman" w:hAnsi="Times New Roman" w:cs="Times New Roman"/>
        </w:rPr>
      </w:pPr>
      <w:r w:rsidRPr="00FE4FCB">
        <w:rPr>
          <w:rFonts w:ascii="Times New Roman" w:hAnsi="Times New Roman" w:cs="Times New Roman"/>
        </w:rPr>
        <w:t>The tag of rectangular lattice is:</w:t>
      </w:r>
    </w:p>
    <w:p w14:paraId="446AC51E" w14:textId="77777777" w:rsidR="00774702" w:rsidRPr="00453CFF" w:rsidRDefault="00774702" w:rsidP="00774702">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774702" w:rsidRPr="00453CFF" w14:paraId="33414C33" w14:textId="77777777" w:rsidTr="000633EC">
        <w:tc>
          <w:tcPr>
            <w:tcW w:w="8607" w:type="dxa"/>
          </w:tcPr>
          <w:p w14:paraId="4F18D8A7" w14:textId="77777777" w:rsidR="00774702" w:rsidRPr="00453CFF" w:rsidRDefault="00774702" w:rsidP="000633EC">
            <w:pPr>
              <w:pStyle w:val="a9"/>
              <w:rPr>
                <w:rFonts w:cs="Times New Roman"/>
                <w:sz w:val="21"/>
                <w:szCs w:val="21"/>
              </w:rPr>
            </w:pPr>
            <w:r w:rsidRPr="00453CFF">
              <w:rPr>
                <w:rFonts w:cs="Times New Roman"/>
                <w:sz w:val="21"/>
                <w:szCs w:val="21"/>
              </w:rPr>
              <w:t xml:space="preserve">Universe  …  [Lat = 1]  [Scope = &lt;xNum  yNum  zNum&gt;] </w:t>
            </w:r>
          </w:p>
          <w:p w14:paraId="073C66D2" w14:textId="77777777" w:rsidR="00774702" w:rsidRPr="00453CFF" w:rsidRDefault="00774702" w:rsidP="00C35EA1">
            <w:pPr>
              <w:pStyle w:val="a9"/>
              <w:ind w:firstLineChars="650" w:firstLine="1370"/>
              <w:rPr>
                <w:rFonts w:cs="Times New Roman"/>
                <w:sz w:val="21"/>
                <w:szCs w:val="21"/>
              </w:rPr>
            </w:pPr>
            <w:r w:rsidRPr="00453CFF">
              <w:rPr>
                <w:rFonts w:cs="Times New Roman"/>
                <w:sz w:val="21"/>
                <w:szCs w:val="21"/>
              </w:rPr>
              <w:t xml:space="preserve"> [Pitch = &lt;xLen  yLen  zLen&gt;]  [Fill = &lt;U</w:t>
            </w:r>
            <w:r w:rsidRPr="00453CFF">
              <w:rPr>
                <w:rFonts w:cs="Times New Roman"/>
                <w:sz w:val="21"/>
                <w:szCs w:val="21"/>
                <w:vertAlign w:val="subscript"/>
              </w:rPr>
              <w:t>1</w:t>
            </w:r>
            <w:r w:rsidRPr="00453CFF">
              <w:rPr>
                <w:rFonts w:cs="Times New Roman"/>
                <w:sz w:val="21"/>
                <w:szCs w:val="21"/>
              </w:rPr>
              <w:t xml:space="preserve">  U</w:t>
            </w:r>
            <w:r w:rsidRPr="00453CFF">
              <w:rPr>
                <w:rFonts w:cs="Times New Roman"/>
                <w:sz w:val="21"/>
                <w:szCs w:val="21"/>
                <w:vertAlign w:val="subscript"/>
              </w:rPr>
              <w:t>2</w:t>
            </w:r>
            <w:r w:rsidRPr="00453CFF">
              <w:rPr>
                <w:rFonts w:cs="Times New Roman"/>
                <w:sz w:val="21"/>
                <w:szCs w:val="21"/>
              </w:rPr>
              <w:t xml:space="preserve">  …  U</w:t>
            </w:r>
            <w:r w:rsidRPr="00453CFF">
              <w:rPr>
                <w:rFonts w:cs="Times New Roman"/>
                <w:sz w:val="21"/>
                <w:szCs w:val="21"/>
                <w:vertAlign w:val="subscript"/>
              </w:rPr>
              <w:t>M</w:t>
            </w:r>
            <w:r w:rsidRPr="00453CFF">
              <w:rPr>
                <w:rFonts w:cs="Times New Roman"/>
                <w:sz w:val="21"/>
                <w:szCs w:val="21"/>
              </w:rPr>
              <w:t>&gt;]</w:t>
            </w:r>
          </w:p>
        </w:tc>
      </w:tr>
    </w:tbl>
    <w:p w14:paraId="6B15060F" w14:textId="77777777" w:rsidR="00774702" w:rsidRPr="00453CFF" w:rsidRDefault="00774702" w:rsidP="00774702">
      <w:pPr>
        <w:spacing w:line="360" w:lineRule="auto"/>
        <w:ind w:firstLineChars="200" w:firstLine="420"/>
        <w:rPr>
          <w:rFonts w:ascii="Times New Roman" w:hAnsi="Times New Roman" w:cs="Times New Roman"/>
          <w:szCs w:val="21"/>
        </w:rPr>
      </w:pPr>
    </w:p>
    <w:p w14:paraId="20965CDF" w14:textId="77777777" w:rsidR="00774702" w:rsidRPr="00453CFF" w:rsidRDefault="00D2112A" w:rsidP="00774702">
      <w:pPr>
        <w:spacing w:line="360" w:lineRule="auto"/>
        <w:rPr>
          <w:rFonts w:ascii="Times New Roman" w:hAnsi="Times New Roman" w:cs="Times New Roman"/>
          <w:szCs w:val="21"/>
        </w:rPr>
      </w:pPr>
      <w:r w:rsidRPr="00453CFF">
        <w:rPr>
          <w:rFonts w:ascii="Times New Roman" w:hAnsi="Times New Roman" w:cs="Times New Roman"/>
          <w:szCs w:val="21"/>
        </w:rPr>
        <w:t>In which,</w:t>
      </w:r>
    </w:p>
    <w:p w14:paraId="43758E62" w14:textId="77777777" w:rsidR="00F21CF6" w:rsidRPr="00453CFF" w:rsidRDefault="00774702" w:rsidP="00774702">
      <w:pPr>
        <w:pStyle w:val="a4"/>
        <w:numPr>
          <w:ilvl w:val="0"/>
          <w:numId w:val="2"/>
        </w:numPr>
        <w:spacing w:line="360" w:lineRule="auto"/>
        <w:ind w:firstLineChars="0"/>
        <w:rPr>
          <w:rFonts w:cs="Times New Roman"/>
          <w:sz w:val="21"/>
          <w:szCs w:val="21"/>
        </w:rPr>
      </w:pPr>
      <w:r w:rsidRPr="00453CFF">
        <w:rPr>
          <w:rFonts w:cs="Times New Roman"/>
          <w:b/>
          <w:sz w:val="21"/>
          <w:szCs w:val="21"/>
        </w:rPr>
        <w:t>Lat = 1</w:t>
      </w:r>
      <w:r w:rsidR="00F21CF6" w:rsidRPr="00453CFF">
        <w:rPr>
          <w:rFonts w:cs="Times New Roman"/>
          <w:b/>
          <w:sz w:val="21"/>
          <w:szCs w:val="21"/>
        </w:rPr>
        <w:t xml:space="preserve"> </w:t>
      </w:r>
      <w:r w:rsidR="00F21CF6" w:rsidRPr="00453CFF">
        <w:rPr>
          <w:rFonts w:cs="Times New Roman"/>
          <w:sz w:val="21"/>
          <w:szCs w:val="21"/>
        </w:rPr>
        <w:t>means the type of lattice is rectangular lattice.</w:t>
      </w:r>
    </w:p>
    <w:p w14:paraId="0FE4285C" w14:textId="77777777" w:rsidR="00F21CF6" w:rsidRPr="00453CFF" w:rsidRDefault="00774702" w:rsidP="0068490C">
      <w:pPr>
        <w:pStyle w:val="a4"/>
        <w:numPr>
          <w:ilvl w:val="0"/>
          <w:numId w:val="2"/>
        </w:numPr>
        <w:spacing w:line="360" w:lineRule="auto"/>
        <w:ind w:firstLineChars="0"/>
        <w:rPr>
          <w:rFonts w:cs="Times New Roman"/>
          <w:sz w:val="21"/>
          <w:szCs w:val="21"/>
        </w:rPr>
      </w:pPr>
      <w:r w:rsidRPr="00453CFF">
        <w:rPr>
          <w:rFonts w:cs="Times New Roman"/>
          <w:b/>
          <w:sz w:val="21"/>
          <w:szCs w:val="21"/>
        </w:rPr>
        <w:t>Scope</w:t>
      </w:r>
      <w:r w:rsidR="00F21CF6" w:rsidRPr="00453CFF">
        <w:rPr>
          <w:rFonts w:cs="Times New Roman"/>
          <w:b/>
          <w:sz w:val="21"/>
          <w:szCs w:val="21"/>
        </w:rPr>
        <w:t xml:space="preserve"> </w:t>
      </w:r>
      <w:r w:rsidR="00F21CF6" w:rsidRPr="00453CFF">
        <w:rPr>
          <w:rFonts w:cs="Times New Roman"/>
          <w:sz w:val="21"/>
          <w:szCs w:val="21"/>
        </w:rPr>
        <w:t xml:space="preserve">option defines the </w:t>
      </w:r>
      <w:r w:rsidR="002B163C" w:rsidRPr="00453CFF">
        <w:rPr>
          <w:rFonts w:cs="Times New Roman"/>
          <w:sz w:val="21"/>
          <w:szCs w:val="21"/>
        </w:rPr>
        <w:t xml:space="preserve">number of repeated meshed in the x, y, z directions. Particularly, </w:t>
      </w:r>
      <w:r w:rsidR="00DD6089" w:rsidRPr="00453CFF">
        <w:rPr>
          <w:rFonts w:cs="Times New Roman"/>
          <w:sz w:val="21"/>
          <w:szCs w:val="21"/>
        </w:rPr>
        <w:t>“1” means only a layer of meshes in the direction</w:t>
      </w:r>
      <w:r w:rsidR="001159B6" w:rsidRPr="00453CFF">
        <w:rPr>
          <w:rFonts w:cs="Times New Roman"/>
          <w:sz w:val="21"/>
          <w:szCs w:val="21"/>
        </w:rPr>
        <w:t xml:space="preserve">. For example, the repeated meshes of 2 dimensions PWR assembly can be represented as </w:t>
      </w:r>
      <w:r w:rsidR="001159B6" w:rsidRPr="00453CFF">
        <w:rPr>
          <w:rFonts w:cs="Times New Roman"/>
          <w:b/>
          <w:sz w:val="21"/>
          <w:szCs w:val="21"/>
        </w:rPr>
        <w:t xml:space="preserve">Scope = 17 17 1. </w:t>
      </w:r>
      <w:r w:rsidR="001159B6" w:rsidRPr="00453CFF">
        <w:rPr>
          <w:rFonts w:cs="Times New Roman"/>
          <w:sz w:val="21"/>
          <w:szCs w:val="21"/>
        </w:rPr>
        <w:t>It should be pointed out that</w:t>
      </w:r>
      <w:r w:rsidR="0068490C" w:rsidRPr="00453CFF">
        <w:rPr>
          <w:rFonts w:cs="Times New Roman"/>
          <w:sz w:val="21"/>
          <w:szCs w:val="21"/>
        </w:rPr>
        <w:t xml:space="preserve"> although the rectangular </w:t>
      </w:r>
      <w:r w:rsidR="00285120" w:rsidRPr="00453CFF">
        <w:rPr>
          <w:rFonts w:cs="Times New Roman"/>
          <w:sz w:val="21"/>
          <w:szCs w:val="21"/>
        </w:rPr>
        <w:t xml:space="preserve">lattice </w:t>
      </w:r>
      <w:r w:rsidR="0068490C" w:rsidRPr="00453CFF">
        <w:rPr>
          <w:rFonts w:cs="Times New Roman"/>
          <w:sz w:val="21"/>
          <w:szCs w:val="21"/>
        </w:rPr>
        <w:t>s in 3D can be define directly in RMC,</w:t>
      </w:r>
      <w:r w:rsidR="001159B6" w:rsidRPr="00453CFF">
        <w:rPr>
          <w:rFonts w:cs="Times New Roman"/>
          <w:sz w:val="21"/>
          <w:szCs w:val="21"/>
        </w:rPr>
        <w:t xml:space="preserve"> </w:t>
      </w:r>
      <w:r w:rsidR="00665DE5" w:rsidRPr="00453CFF">
        <w:rPr>
          <w:rFonts w:cs="Times New Roman"/>
          <w:sz w:val="21"/>
          <w:szCs w:val="21"/>
        </w:rPr>
        <w:t xml:space="preserve">users are </w:t>
      </w:r>
      <w:r w:rsidR="00665DE5" w:rsidRPr="00453CFF">
        <w:rPr>
          <w:rFonts w:cs="Times New Roman"/>
          <w:sz w:val="21"/>
          <w:szCs w:val="21"/>
        </w:rPr>
        <w:lastRenderedPageBreak/>
        <w:t xml:space="preserve">advised to build the 3D lattice using the </w:t>
      </w:r>
      <w:r w:rsidR="000741DD" w:rsidRPr="00453CFF">
        <w:rPr>
          <w:rFonts w:cs="Times New Roman"/>
          <w:sz w:val="21"/>
          <w:szCs w:val="21"/>
        </w:rPr>
        <w:t>filling mode combined of 2D lattice</w:t>
      </w:r>
      <w:r w:rsidR="00285120" w:rsidRPr="00453CFF">
        <w:rPr>
          <w:rFonts w:cs="Times New Roman"/>
          <w:sz w:val="21"/>
          <w:szCs w:val="21"/>
        </w:rPr>
        <w:t>s</w:t>
      </w:r>
      <w:r w:rsidR="000741DD" w:rsidRPr="00453CFF">
        <w:rPr>
          <w:rFonts w:cs="Times New Roman"/>
          <w:sz w:val="21"/>
          <w:szCs w:val="21"/>
        </w:rPr>
        <w:t xml:space="preserve"> and 1D lattice</w:t>
      </w:r>
      <w:r w:rsidR="00285120" w:rsidRPr="00453CFF">
        <w:rPr>
          <w:rFonts w:cs="Times New Roman"/>
          <w:sz w:val="21"/>
          <w:szCs w:val="21"/>
        </w:rPr>
        <w:t>s</w:t>
      </w:r>
      <w:r w:rsidR="000741DD" w:rsidRPr="00453CFF">
        <w:rPr>
          <w:rFonts w:cs="Times New Roman"/>
          <w:sz w:val="21"/>
          <w:szCs w:val="21"/>
        </w:rPr>
        <w:t>.</w:t>
      </w:r>
    </w:p>
    <w:p w14:paraId="3EED1455" w14:textId="77777777" w:rsidR="00460B3E" w:rsidRPr="00453CFF" w:rsidRDefault="00774702" w:rsidP="00421A63">
      <w:pPr>
        <w:pStyle w:val="a4"/>
        <w:numPr>
          <w:ilvl w:val="0"/>
          <w:numId w:val="2"/>
        </w:numPr>
        <w:spacing w:line="360" w:lineRule="auto"/>
        <w:ind w:firstLineChars="0"/>
        <w:rPr>
          <w:rFonts w:cs="Times New Roman"/>
          <w:sz w:val="21"/>
          <w:szCs w:val="21"/>
        </w:rPr>
      </w:pPr>
      <w:r w:rsidRPr="00453CFF">
        <w:rPr>
          <w:rFonts w:cs="Times New Roman"/>
          <w:b/>
          <w:sz w:val="21"/>
          <w:szCs w:val="21"/>
        </w:rPr>
        <w:t>Pitch</w:t>
      </w:r>
      <w:r w:rsidR="00460B3E" w:rsidRPr="00453CFF">
        <w:rPr>
          <w:rFonts w:cs="Times New Roman"/>
          <w:b/>
          <w:sz w:val="21"/>
          <w:szCs w:val="21"/>
        </w:rPr>
        <w:t xml:space="preserve"> </w:t>
      </w:r>
      <w:r w:rsidR="00460B3E" w:rsidRPr="00453CFF">
        <w:rPr>
          <w:rFonts w:cs="Times New Roman"/>
          <w:sz w:val="21"/>
          <w:szCs w:val="21"/>
        </w:rPr>
        <w:t xml:space="preserve">option defines the </w:t>
      </w:r>
      <w:r w:rsidR="00011698" w:rsidRPr="00453CFF">
        <w:rPr>
          <w:rFonts w:cs="Times New Roman"/>
          <w:sz w:val="21"/>
          <w:szCs w:val="21"/>
        </w:rPr>
        <w:t>width of repeated meshed in the x, y, z directions.</w:t>
      </w:r>
      <w:r w:rsidR="004E6FFB" w:rsidRPr="00453CFF">
        <w:rPr>
          <w:rFonts w:cs="Times New Roman"/>
          <w:sz w:val="21"/>
          <w:szCs w:val="21"/>
        </w:rPr>
        <w:t xml:space="preserve"> This parameter should be </w:t>
      </w:r>
      <w:r w:rsidR="00AA71D8" w:rsidRPr="00453CFF">
        <w:rPr>
          <w:rFonts w:cs="Times New Roman"/>
          <w:sz w:val="21"/>
          <w:szCs w:val="21"/>
        </w:rPr>
        <w:t xml:space="preserve">positive. </w:t>
      </w:r>
      <w:r w:rsidR="00421A63" w:rsidRPr="00453CFF">
        <w:rPr>
          <w:rFonts w:cs="Times New Roman"/>
          <w:sz w:val="21"/>
          <w:szCs w:val="21"/>
        </w:rPr>
        <w:t xml:space="preserve">If there is only a layer of meshes in a certain direction, the parameter of </w:t>
      </w:r>
      <w:r w:rsidR="00421A63" w:rsidRPr="00453CFF">
        <w:rPr>
          <w:rFonts w:cs="Times New Roman"/>
          <w:b/>
          <w:sz w:val="21"/>
          <w:szCs w:val="21"/>
        </w:rPr>
        <w:t xml:space="preserve">Pitch </w:t>
      </w:r>
      <w:r w:rsidR="00421A63" w:rsidRPr="00453CFF">
        <w:rPr>
          <w:rFonts w:cs="Times New Roman"/>
          <w:sz w:val="21"/>
          <w:szCs w:val="21"/>
        </w:rPr>
        <w:t xml:space="preserve">option has no real meaning. </w:t>
      </w:r>
    </w:p>
    <w:p w14:paraId="2831E296" w14:textId="51FFEAF9" w:rsidR="00FB4AAE" w:rsidRPr="00FE4FCB" w:rsidRDefault="00774702" w:rsidP="00556234">
      <w:pPr>
        <w:pStyle w:val="a4"/>
        <w:numPr>
          <w:ilvl w:val="0"/>
          <w:numId w:val="2"/>
        </w:numPr>
        <w:ind w:firstLineChars="0"/>
        <w:rPr>
          <w:rFonts w:cs="Times New Roman"/>
        </w:rPr>
      </w:pPr>
      <w:r w:rsidRPr="00453CFF">
        <w:rPr>
          <w:rFonts w:cs="Times New Roman"/>
          <w:b/>
          <w:sz w:val="21"/>
          <w:szCs w:val="21"/>
        </w:rPr>
        <w:t>Fill</w:t>
      </w:r>
      <w:r w:rsidR="00FB4AAE" w:rsidRPr="00453CFF">
        <w:rPr>
          <w:rFonts w:cs="Times New Roman"/>
          <w:b/>
          <w:sz w:val="21"/>
          <w:szCs w:val="21"/>
        </w:rPr>
        <w:t xml:space="preserve"> </w:t>
      </w:r>
      <w:r w:rsidR="00FB4AAE" w:rsidRPr="00453CFF">
        <w:rPr>
          <w:rFonts w:cs="Times New Roman"/>
          <w:sz w:val="21"/>
          <w:szCs w:val="21"/>
        </w:rPr>
        <w:t xml:space="preserve">option </w:t>
      </w:r>
      <w:r w:rsidR="00B9129F" w:rsidRPr="00453CFF">
        <w:rPr>
          <w:rFonts w:cs="Times New Roman"/>
          <w:sz w:val="21"/>
          <w:szCs w:val="21"/>
        </w:rPr>
        <w:t xml:space="preserve">successively defines the </w:t>
      </w:r>
      <w:r w:rsidR="003163D0" w:rsidRPr="00453CFF">
        <w:rPr>
          <w:rFonts w:cs="Times New Roman"/>
          <w:sz w:val="21"/>
          <w:szCs w:val="21"/>
        </w:rPr>
        <w:t>identifiers of the universe filling in the</w:t>
      </w:r>
      <w:r w:rsidR="005349DE" w:rsidRPr="00453CFF">
        <w:rPr>
          <w:rFonts w:cs="Times New Roman"/>
          <w:sz w:val="21"/>
          <w:szCs w:val="21"/>
        </w:rPr>
        <w:t xml:space="preserve"> meshes, totally </w:t>
      </w:r>
      <w:r w:rsidR="005349DE" w:rsidRPr="00453CFF">
        <w:rPr>
          <w:rFonts w:cs="Times New Roman"/>
          <w:position w:val="-10"/>
          <w:sz w:val="21"/>
          <w:szCs w:val="21"/>
        </w:rPr>
        <w:object w:dxaOrig="2659" w:dyaOrig="320" w14:anchorId="08FAB656">
          <v:shape id="_x0000_i1082" type="#_x0000_t75" style="width:132pt;height:15.75pt" o:ole="">
            <v:imagedata r:id="rId124" o:title=""/>
          </v:shape>
          <o:OLEObject Type="Embed" ProgID="Equation.DSMT4" ShapeID="_x0000_i1082" DrawAspect="Content" ObjectID="_1443197513" r:id="rId125"/>
        </w:object>
      </w:r>
      <w:r w:rsidR="005349DE" w:rsidRPr="00453CFF">
        <w:rPr>
          <w:rFonts w:cs="Times New Roman"/>
          <w:position w:val="-10"/>
          <w:sz w:val="21"/>
          <w:szCs w:val="21"/>
        </w:rPr>
        <w:t xml:space="preserve"> </w:t>
      </w:r>
      <w:r w:rsidR="005349DE" w:rsidRPr="00453CFF">
        <w:rPr>
          <w:rFonts w:cs="Times New Roman"/>
          <w:sz w:val="21"/>
          <w:szCs w:val="21"/>
        </w:rPr>
        <w:t xml:space="preserve">identifiers. </w:t>
      </w:r>
      <w:r w:rsidR="00B0248E" w:rsidRPr="00453CFF">
        <w:rPr>
          <w:rFonts w:cs="Times New Roman"/>
          <w:sz w:val="21"/>
          <w:szCs w:val="21"/>
          <w:u w:val="single"/>
        </w:rPr>
        <w:t xml:space="preserve">The filling order of </w:t>
      </w:r>
      <w:r w:rsidR="00B0248E" w:rsidRPr="00453CFF">
        <w:rPr>
          <w:rFonts w:cs="Times New Roman"/>
          <w:b/>
          <w:sz w:val="21"/>
          <w:szCs w:val="21"/>
          <w:u w:val="single"/>
        </w:rPr>
        <w:t xml:space="preserve">Fill </w:t>
      </w:r>
      <w:r w:rsidR="00B0248E" w:rsidRPr="00453CFF">
        <w:rPr>
          <w:rFonts w:cs="Times New Roman"/>
          <w:sz w:val="21"/>
          <w:szCs w:val="21"/>
          <w:u w:val="single"/>
        </w:rPr>
        <w:t xml:space="preserve">is: </w:t>
      </w:r>
      <w:r w:rsidR="002A4ADF" w:rsidRPr="00453CFF">
        <w:rPr>
          <w:rFonts w:cs="Times New Roman"/>
          <w:sz w:val="21"/>
          <w:szCs w:val="21"/>
          <w:u w:val="single"/>
        </w:rPr>
        <w:t>x direction filled a</w:t>
      </w:r>
      <w:r w:rsidR="00E234FF">
        <w:rPr>
          <w:rFonts w:cs="Times New Roman"/>
          <w:sz w:val="21"/>
          <w:szCs w:val="21"/>
          <w:u w:val="single"/>
        </w:rPr>
        <w:t>t</w:t>
      </w:r>
      <w:r w:rsidR="002A4ADF" w:rsidRPr="00453CFF">
        <w:rPr>
          <w:rFonts w:cs="Times New Roman"/>
          <w:sz w:val="21"/>
          <w:szCs w:val="21"/>
          <w:u w:val="single"/>
        </w:rPr>
        <w:t xml:space="preserve"> first, then the y direction, at last the z direction</w:t>
      </w:r>
      <w:r w:rsidR="00522136" w:rsidRPr="00453CFF">
        <w:rPr>
          <w:rFonts w:cs="Times New Roman"/>
          <w:sz w:val="21"/>
          <w:szCs w:val="21"/>
          <w:u w:val="single"/>
        </w:rPr>
        <w:t xml:space="preserve">. </w:t>
      </w:r>
      <w:r w:rsidR="005D3142" w:rsidRPr="00453CFF">
        <w:rPr>
          <w:rFonts w:cs="Times New Roman"/>
          <w:sz w:val="21"/>
          <w:szCs w:val="21"/>
        </w:rPr>
        <w:t xml:space="preserve">Figure 3-2 shows the </w:t>
      </w:r>
      <w:r w:rsidR="0068490C" w:rsidRPr="00453CFF">
        <w:rPr>
          <w:rFonts w:cs="Times New Roman"/>
          <w:sz w:val="21"/>
          <w:szCs w:val="21"/>
        </w:rPr>
        <w:t>numbering of</w:t>
      </w:r>
      <w:r w:rsidR="00556234" w:rsidRPr="00453CFF">
        <w:rPr>
          <w:rFonts w:cs="Times New Roman"/>
          <w:sz w:val="21"/>
          <w:szCs w:val="21"/>
        </w:rPr>
        <w:t xml:space="preserve"> indexes for rectangular </w:t>
      </w:r>
      <w:r w:rsidR="00285120" w:rsidRPr="00453CFF">
        <w:rPr>
          <w:rFonts w:cs="Times New Roman"/>
          <w:sz w:val="21"/>
          <w:szCs w:val="21"/>
        </w:rPr>
        <w:t>lattice</w:t>
      </w:r>
      <w:r w:rsidR="00556234" w:rsidRPr="00453CFF">
        <w:rPr>
          <w:rFonts w:cs="Times New Roman"/>
          <w:sz w:val="21"/>
          <w:szCs w:val="21"/>
        </w:rPr>
        <w:t>s</w:t>
      </w:r>
      <w:r w:rsidR="00CA7131" w:rsidRPr="00453CFF">
        <w:rPr>
          <w:rFonts w:cs="Times New Roman"/>
          <w:sz w:val="21"/>
          <w:szCs w:val="21"/>
        </w:rPr>
        <w:t xml:space="preserve">, which map the filling order of </w:t>
      </w:r>
      <w:r w:rsidR="00CA7131" w:rsidRPr="00453CFF">
        <w:rPr>
          <w:rFonts w:cs="Times New Roman"/>
          <w:b/>
          <w:sz w:val="21"/>
          <w:szCs w:val="21"/>
        </w:rPr>
        <w:t>Fill</w:t>
      </w:r>
      <w:r w:rsidR="00CA7131" w:rsidRPr="00453CFF">
        <w:rPr>
          <w:rFonts w:cs="Times New Roman"/>
          <w:sz w:val="21"/>
          <w:szCs w:val="21"/>
        </w:rPr>
        <w:t xml:space="preserve"> option and </w:t>
      </w:r>
      <w:r w:rsidR="00681D8B" w:rsidRPr="00453CFF">
        <w:rPr>
          <w:rFonts w:cs="Times New Roman"/>
          <w:sz w:val="21"/>
          <w:szCs w:val="21"/>
        </w:rPr>
        <w:t xml:space="preserve">the identifiers of tally for </w:t>
      </w:r>
      <w:r w:rsidR="00EE61F7" w:rsidRPr="00453CFF">
        <w:rPr>
          <w:rFonts w:cs="Times New Roman"/>
          <w:sz w:val="21"/>
          <w:szCs w:val="21"/>
        </w:rPr>
        <w:t>lattice</w:t>
      </w:r>
      <w:r w:rsidR="00681D8B" w:rsidRPr="00453CFF">
        <w:rPr>
          <w:rFonts w:cs="Times New Roman"/>
          <w:sz w:val="21"/>
          <w:szCs w:val="21"/>
        </w:rPr>
        <w:t>s</w:t>
      </w:r>
      <w:r w:rsidR="00CF7914" w:rsidRPr="00453CFF">
        <w:rPr>
          <w:rFonts w:cs="Times New Roman"/>
          <w:sz w:val="21"/>
          <w:szCs w:val="21"/>
        </w:rPr>
        <w:t xml:space="preserve"> (see chapter 5)</w:t>
      </w:r>
      <w:r w:rsidR="00556234" w:rsidRPr="00453CFF">
        <w:rPr>
          <w:rFonts w:cs="Times New Roman"/>
          <w:sz w:val="21"/>
          <w:szCs w:val="21"/>
        </w:rPr>
        <w:t xml:space="preserve">. </w:t>
      </w:r>
    </w:p>
    <w:p w14:paraId="1CCE68F0" w14:textId="0C785357" w:rsidR="00774702" w:rsidRPr="00FE4FCB" w:rsidRDefault="00774702" w:rsidP="00774702">
      <w:pPr>
        <w:pStyle w:val="3"/>
        <w:spacing w:before="120"/>
        <w:rPr>
          <w:rFonts w:ascii="Times New Roman" w:hAnsi="Times New Roman" w:cs="Times New Roman"/>
          <w:sz w:val="30"/>
          <w:szCs w:val="30"/>
        </w:rPr>
      </w:pPr>
      <w:bookmarkStart w:id="39" w:name="_Toc335658113"/>
      <w:bookmarkStart w:id="40" w:name="_Toc369335194"/>
      <w:r w:rsidRPr="00FE4FCB">
        <w:rPr>
          <w:rFonts w:ascii="Times New Roman" w:hAnsi="Times New Roman" w:cs="Times New Roman"/>
          <w:sz w:val="30"/>
          <w:szCs w:val="30"/>
        </w:rPr>
        <w:t xml:space="preserve">3.4.2 </w:t>
      </w:r>
      <w:bookmarkEnd w:id="39"/>
      <w:r w:rsidR="00A84760" w:rsidRPr="00FE4FCB">
        <w:rPr>
          <w:rFonts w:ascii="Times New Roman" w:hAnsi="Times New Roman" w:cs="Times New Roman"/>
          <w:sz w:val="30"/>
          <w:szCs w:val="30"/>
        </w:rPr>
        <w:t>Hexagonal lattice</w:t>
      </w:r>
      <w:bookmarkEnd w:id="40"/>
    </w:p>
    <w:p w14:paraId="359C8DDD" w14:textId="77777777" w:rsidR="00774702" w:rsidRPr="00FE4FCB" w:rsidRDefault="00774702" w:rsidP="00774702">
      <w:pPr>
        <w:spacing w:line="360" w:lineRule="auto"/>
        <w:jc w:val="center"/>
        <w:rPr>
          <w:rFonts w:ascii="Times New Roman" w:hAnsi="Times New Roman" w:cs="Times New Roman"/>
        </w:rPr>
      </w:pPr>
      <w:r w:rsidRPr="00FE4FCB">
        <w:rPr>
          <w:rFonts w:ascii="Times New Roman" w:hAnsi="Times New Roman" w:cs="Times New Roman"/>
          <w:noProof/>
        </w:rPr>
        <mc:AlternateContent>
          <mc:Choice Requires="wpc">
            <w:drawing>
              <wp:inline distT="0" distB="0" distL="0" distR="0" wp14:anchorId="1531B5D8" wp14:editId="2F19E694">
                <wp:extent cx="3811220" cy="2728569"/>
                <wp:effectExtent l="0" t="0" r="18415" b="15240"/>
                <wp:docPr id="377" name="画布 3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378" name="六边形 378"/>
                        <wps:cNvSpPr/>
                        <wps:spPr>
                          <a:xfrm rot="5400000">
                            <a:off x="204491" y="1752502"/>
                            <a:ext cx="694118" cy="453105"/>
                          </a:xfrm>
                          <a:prstGeom prst="hexag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六边形 380"/>
                        <wps:cNvSpPr/>
                        <wps:spPr>
                          <a:xfrm rot="5400000">
                            <a:off x="657426" y="1752502"/>
                            <a:ext cx="694118" cy="453105"/>
                          </a:xfrm>
                          <a:prstGeom prst="hexag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六边形 381"/>
                        <wps:cNvSpPr/>
                        <wps:spPr>
                          <a:xfrm rot="5400000">
                            <a:off x="1110361" y="1752502"/>
                            <a:ext cx="694118" cy="453105"/>
                          </a:xfrm>
                          <a:prstGeom prst="hexag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六边形 382"/>
                        <wps:cNvSpPr/>
                        <wps:spPr>
                          <a:xfrm rot="5400000">
                            <a:off x="1563296" y="1752502"/>
                            <a:ext cx="694118" cy="453105"/>
                          </a:xfrm>
                          <a:prstGeom prst="hexag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六边形 387"/>
                        <wps:cNvSpPr/>
                        <wps:spPr>
                          <a:xfrm rot="5400000">
                            <a:off x="431262" y="1174602"/>
                            <a:ext cx="694118" cy="453105"/>
                          </a:xfrm>
                          <a:prstGeom prst="hexag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六边形 388"/>
                        <wps:cNvSpPr/>
                        <wps:spPr>
                          <a:xfrm rot="5400000">
                            <a:off x="884197" y="1174602"/>
                            <a:ext cx="694118" cy="453105"/>
                          </a:xfrm>
                          <a:prstGeom prst="hexag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六边形 389"/>
                        <wps:cNvSpPr/>
                        <wps:spPr>
                          <a:xfrm rot="5400000">
                            <a:off x="1337132" y="1174602"/>
                            <a:ext cx="694118" cy="453105"/>
                          </a:xfrm>
                          <a:prstGeom prst="hexag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六边形 390"/>
                        <wps:cNvSpPr/>
                        <wps:spPr>
                          <a:xfrm rot="5400000">
                            <a:off x="1790067" y="1174602"/>
                            <a:ext cx="694118" cy="453105"/>
                          </a:xfrm>
                          <a:prstGeom prst="hexag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六边形 391"/>
                        <wps:cNvSpPr/>
                        <wps:spPr>
                          <a:xfrm rot="5400000">
                            <a:off x="657530" y="589387"/>
                            <a:ext cx="694118" cy="453105"/>
                          </a:xfrm>
                          <a:prstGeom prst="hexag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六边形 392"/>
                        <wps:cNvSpPr/>
                        <wps:spPr>
                          <a:xfrm rot="5400000">
                            <a:off x="1110465" y="589387"/>
                            <a:ext cx="694118" cy="453105"/>
                          </a:xfrm>
                          <a:prstGeom prst="hexag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六边形 393"/>
                        <wps:cNvSpPr/>
                        <wps:spPr>
                          <a:xfrm rot="5400000">
                            <a:off x="1563400" y="589387"/>
                            <a:ext cx="694118" cy="453105"/>
                          </a:xfrm>
                          <a:prstGeom prst="hexag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六边形 394"/>
                        <wps:cNvSpPr/>
                        <wps:spPr>
                          <a:xfrm rot="5400000">
                            <a:off x="2016335" y="589387"/>
                            <a:ext cx="694118" cy="453105"/>
                          </a:xfrm>
                          <a:prstGeom prst="hexag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六边形 395"/>
                        <wps:cNvSpPr/>
                        <wps:spPr>
                          <a:xfrm rot="5400000">
                            <a:off x="2708004" y="1692083"/>
                            <a:ext cx="694118" cy="453105"/>
                          </a:xfrm>
                          <a:prstGeom prst="hexag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直接连接符 379"/>
                        <wps:cNvCnPr/>
                        <wps:spPr>
                          <a:xfrm>
                            <a:off x="2610729" y="1907200"/>
                            <a:ext cx="103224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97" name="直接连接符 397"/>
                        <wps:cNvCnPr/>
                        <wps:spPr>
                          <a:xfrm>
                            <a:off x="3056016" y="1242081"/>
                            <a:ext cx="4754" cy="12657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98" name="直接箭头连接符 398"/>
                        <wps:cNvCnPr/>
                        <wps:spPr>
                          <a:xfrm>
                            <a:off x="3060954" y="1906949"/>
                            <a:ext cx="391820" cy="251"/>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99" name="直接箭头连接符 399"/>
                        <wps:cNvCnPr/>
                        <wps:spPr>
                          <a:xfrm flipV="1">
                            <a:off x="3060586" y="1390253"/>
                            <a:ext cx="635" cy="516890"/>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01" name="文本框 135"/>
                        <wps:cNvSpPr txBox="1"/>
                        <wps:spPr>
                          <a:xfrm>
                            <a:off x="3511296" y="1682004"/>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12F72"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x</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3" name="文本框 138"/>
                        <wps:cNvSpPr txBox="1"/>
                        <wps:spPr>
                          <a:xfrm>
                            <a:off x="3087706" y="1292061"/>
                            <a:ext cx="193909"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CEE20"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y</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5" name="直接连接符 405"/>
                        <wps:cNvCnPr/>
                        <wps:spPr>
                          <a:xfrm>
                            <a:off x="325414" y="1986811"/>
                            <a:ext cx="0" cy="53221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8675" name="弧形 28675"/>
                        <wps:cNvSpPr/>
                        <wps:spPr>
                          <a:xfrm rot="5400000">
                            <a:off x="205123" y="2181707"/>
                            <a:ext cx="262951" cy="182217"/>
                          </a:xfrm>
                          <a:prstGeom prst="arc">
                            <a:avLst/>
                          </a:prstGeom>
                          <a:ln>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文本框 138"/>
                        <wps:cNvSpPr txBox="1"/>
                        <wps:spPr>
                          <a:xfrm>
                            <a:off x="355082" y="2295891"/>
                            <a:ext cx="28448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AD986" w14:textId="77777777" w:rsidR="001677D4" w:rsidRPr="007F558B" w:rsidRDefault="001677D4" w:rsidP="00774702">
                              <w:pPr>
                                <w:pStyle w:val="aa"/>
                                <w:spacing w:before="0" w:beforeAutospacing="0" w:after="0" w:afterAutospacing="0"/>
                                <w:jc w:val="both"/>
                                <w:rPr>
                                  <w:rFonts w:ascii="Times New Roman" w:hAnsi="Times New Roman" w:cs="Times New Roman"/>
                                  <w:sz w:val="20"/>
                                  <w:szCs w:val="20"/>
                                </w:rPr>
                              </w:pPr>
                              <w:r w:rsidRPr="007F558B">
                                <w:rPr>
                                  <w:rFonts w:ascii="Times New Roman" w:hAnsi="Times New Roman" w:cs="Times New Roman"/>
                                  <w:sz w:val="20"/>
                                  <w:szCs w:val="20"/>
                                </w:rPr>
                                <w:t>Sita</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9" name="直接箭头连接符 409"/>
                        <wps:cNvCnPr/>
                        <wps:spPr>
                          <a:xfrm>
                            <a:off x="552116" y="1974648"/>
                            <a:ext cx="1811200" cy="251"/>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10" name="直接箭头连接符 410"/>
                        <wps:cNvCnPr/>
                        <wps:spPr>
                          <a:xfrm flipV="1">
                            <a:off x="552394" y="310642"/>
                            <a:ext cx="678559" cy="1671760"/>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8676" name="直接箭头连接符 28676"/>
                        <wps:cNvCnPr/>
                        <wps:spPr>
                          <a:xfrm>
                            <a:off x="552325" y="2070202"/>
                            <a:ext cx="45239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2" name="直接连接符 412"/>
                        <wps:cNvCnPr/>
                        <wps:spPr>
                          <a:xfrm flipH="1">
                            <a:off x="557569" y="1966101"/>
                            <a:ext cx="69" cy="17923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4" name="直接连接符 414"/>
                        <wps:cNvCnPr/>
                        <wps:spPr>
                          <a:xfrm flipH="1">
                            <a:off x="1004580" y="1998377"/>
                            <a:ext cx="69" cy="17923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5" name="直接连接符 415"/>
                        <wps:cNvCnPr/>
                        <wps:spPr>
                          <a:xfrm>
                            <a:off x="204452" y="1839856"/>
                            <a:ext cx="333571" cy="12348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6" name="直接连接符 416"/>
                        <wps:cNvCnPr/>
                        <wps:spPr>
                          <a:xfrm>
                            <a:off x="427601" y="1241804"/>
                            <a:ext cx="349589" cy="14340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7" name="直接箭头连接符 417"/>
                        <wps:cNvCnPr/>
                        <wps:spPr>
                          <a:xfrm flipV="1">
                            <a:off x="245474" y="1286009"/>
                            <a:ext cx="224785" cy="54749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8" name="文本框 138"/>
                        <wps:cNvSpPr txBox="1"/>
                        <wps:spPr>
                          <a:xfrm>
                            <a:off x="664032" y="1998018"/>
                            <a:ext cx="383717" cy="2598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B1393" w14:textId="77777777" w:rsidR="001677D4" w:rsidRPr="00625C91" w:rsidRDefault="001677D4" w:rsidP="00774702">
                              <w:pPr>
                                <w:pStyle w:val="aa"/>
                                <w:spacing w:before="0" w:beforeAutospacing="0" w:after="0" w:afterAutospacing="0"/>
                                <w:jc w:val="both"/>
                                <w:rPr>
                                  <w:rFonts w:ascii="Times New Roman" w:hAnsi="Times New Roman" w:cs="Times New Roman"/>
                                  <w:sz w:val="20"/>
                                  <w:szCs w:val="20"/>
                                </w:rPr>
                              </w:pPr>
                              <w:r>
                                <w:rPr>
                                  <w:rFonts w:ascii="Times New Roman" w:hAnsi="Times New Roman" w:cs="Times New Roman" w:hint="eastAsia"/>
                                  <w:sz w:val="20"/>
                                  <w:szCs w:val="20"/>
                                </w:rPr>
                                <w:t>b1</w:t>
                              </w:r>
                              <w:r w:rsidRPr="00625C91">
                                <w:rPr>
                                  <w:rFonts w:ascii="Times New Roman" w:hAnsi="Times New Roman" w:cs="Times New Roman"/>
                                  <w:sz w:val="20"/>
                                  <w:szCs w:val="20"/>
                                </w:rPr>
                                <w:t>Len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19" name="文本框 138"/>
                        <wps:cNvSpPr txBox="1"/>
                        <wps:spPr>
                          <a:xfrm>
                            <a:off x="103569" y="1291931"/>
                            <a:ext cx="404824" cy="2598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9F0BD" w14:textId="77777777" w:rsidR="001677D4" w:rsidRPr="00625C91" w:rsidRDefault="001677D4" w:rsidP="00774702">
                              <w:pPr>
                                <w:pStyle w:val="aa"/>
                                <w:spacing w:before="0" w:beforeAutospacing="0" w:after="0" w:afterAutospacing="0"/>
                                <w:jc w:val="both"/>
                                <w:rPr>
                                  <w:rFonts w:ascii="Times New Roman" w:hAnsi="Times New Roman" w:cs="Times New Roman"/>
                                  <w:sz w:val="20"/>
                                  <w:szCs w:val="20"/>
                                </w:rPr>
                              </w:pPr>
                              <w:r>
                                <w:rPr>
                                  <w:rFonts w:ascii="Times New Roman" w:hAnsi="Times New Roman" w:cs="Times New Roman" w:hint="eastAsia"/>
                                  <w:sz w:val="20"/>
                                  <w:szCs w:val="20"/>
                                </w:rPr>
                                <w:t>b2</w:t>
                              </w:r>
                              <w:r w:rsidRPr="00625C91">
                                <w:rPr>
                                  <w:rFonts w:ascii="Times New Roman" w:hAnsi="Times New Roman" w:cs="Times New Roman"/>
                                  <w:sz w:val="20"/>
                                  <w:szCs w:val="20"/>
                                </w:rPr>
                                <w:t>Len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0" name="文本框 135"/>
                        <wps:cNvSpPr txBox="1"/>
                        <wps:spPr>
                          <a:xfrm>
                            <a:off x="2363492" y="1773418"/>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3124"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b1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1" name="文本框 135"/>
                        <wps:cNvSpPr txBox="1"/>
                        <wps:spPr>
                          <a:xfrm>
                            <a:off x="1181673" y="85994"/>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984A1"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b2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3" name="文本框 135"/>
                        <wps:cNvSpPr txBox="1"/>
                        <wps:spPr>
                          <a:xfrm>
                            <a:off x="430808" y="1902899"/>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A0ABB" w14:textId="77777777" w:rsidR="001677D4" w:rsidRDefault="001677D4" w:rsidP="00774702">
                              <w:pPr>
                                <w:pStyle w:val="aa"/>
                                <w:spacing w:before="0" w:beforeAutospacing="0" w:after="0" w:afterAutospacing="0"/>
                                <w:jc w:val="both"/>
                              </w:pPr>
                              <w:r>
                                <w:rPr>
                                  <w:rFonts w:ascii="Times New Roman" w:hAnsi="Times New Roman" w:cs="Times New Roman"/>
                                  <w:kern w:val="2"/>
                                </w:rPr>
                                <w:t>O</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4" name="文本框 135"/>
                        <wps:cNvSpPr txBox="1"/>
                        <wps:spPr>
                          <a:xfrm>
                            <a:off x="508471" y="1668741"/>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1A1F92"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5" name="文本框 135"/>
                        <wps:cNvSpPr txBox="1"/>
                        <wps:spPr>
                          <a:xfrm>
                            <a:off x="948436" y="1682171"/>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3EED8"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6" name="文本框 135"/>
                        <wps:cNvSpPr txBox="1"/>
                        <wps:spPr>
                          <a:xfrm>
                            <a:off x="1408387" y="1682174"/>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20C2"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7" name="文本框 135"/>
                        <wps:cNvSpPr txBox="1"/>
                        <wps:spPr>
                          <a:xfrm>
                            <a:off x="1856959" y="1685645"/>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453095"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8" name="文本框 135"/>
                        <wps:cNvSpPr txBox="1"/>
                        <wps:spPr>
                          <a:xfrm>
                            <a:off x="725321" y="1123123"/>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22E26"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9" name="文本框 135"/>
                        <wps:cNvSpPr txBox="1"/>
                        <wps:spPr>
                          <a:xfrm>
                            <a:off x="1165286" y="1136553"/>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C904D"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0" name="文本框 135"/>
                        <wps:cNvSpPr txBox="1"/>
                        <wps:spPr>
                          <a:xfrm>
                            <a:off x="1625237" y="1136556"/>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651F2"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1" name="文本框 135"/>
                        <wps:cNvSpPr txBox="1"/>
                        <wps:spPr>
                          <a:xfrm>
                            <a:off x="2073809" y="1140027"/>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A092B"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2" name="文本框 135"/>
                        <wps:cNvSpPr txBox="1"/>
                        <wps:spPr>
                          <a:xfrm>
                            <a:off x="950050" y="493397"/>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F787D"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3" name="文本框 135"/>
                        <wps:cNvSpPr txBox="1"/>
                        <wps:spPr>
                          <a:xfrm>
                            <a:off x="1390015" y="506827"/>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683A0"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4" name="文本框 135"/>
                        <wps:cNvSpPr txBox="1"/>
                        <wps:spPr>
                          <a:xfrm>
                            <a:off x="1849966" y="506830"/>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EF6D8"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5" name="文本框 135"/>
                        <wps:cNvSpPr txBox="1"/>
                        <wps:spPr>
                          <a:xfrm>
                            <a:off x="2298538" y="510301"/>
                            <a:ext cx="188579" cy="22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350F8"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12</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1531B5D8" id="画布 377" o:spid="_x0000_s1130" editas="canvas" style="width:300.1pt;height:214.85pt;mso-position-horizontal-relative:char;mso-position-vertical-relative:line" coordsize="38106,27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">
                <v:shape id="_x0000_s1131" type="#_x0000_t75" style="position:absolute;width:38106;height:27279;visibility:visible;mso-wrap-style:square" stroked="t" strokecolor="#7f7f7f [1612]">
                  <v:fill o:detectmouseclick="t"/>
                  <v:path o:connecttype="none"/>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378" o:spid="_x0000_s1132" type="#_x0000_t9" style="position:absolute;left:2044;top:17524;width:6942;height:45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1WcIA&#10;AADcAAAADwAAAGRycy9kb3ducmV2LnhtbERPz2vCMBS+D/wfwhO8zWQK2+iMMhVxyC5WBY+P5tmW&#10;NS+1ibb9781B2PHj+z1bdLYSd2p86VjD21iBIM6cKTnXcDxsXj9B+IBssHJMGnrysJgPXmaYGNfy&#10;nu5pyEUMYZ+ghiKEOpHSZwVZ9GNXE0fu4hqLIcIml6bBNobbSk6UepcWS44NBda0Kij7S29WQ4vL&#10;vv3dnE+12vfqetnu/Hp31Xo07L6/QATqwr/46f4xGqYfcW08E4+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b7VZwgAAANwAAAAPAAAAAAAAAAAAAAAAAJgCAABkcnMvZG93&#10;bnJldi54bWxQSwUGAAAAAAQABAD1AAAAhwMAAAAA&#10;" adj="3525" filled="f" strokecolor="black [3213]"/>
                <v:shape id="六边形 380" o:spid="_x0000_s1133" type="#_x0000_t9" style="position:absolute;left:6574;top:17524;width:6942;height:45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JeMEA&#10;AADcAAAADwAAAGRycy9kb3ducmV2LnhtbERPy4rCMBTdC/MP4Q7MTpNxQKQaRUdEETe+wOWlubbF&#10;5qY20bZ/bxYDszyc93Te2lK8qPaFYw3fAwWCOHWm4EzD+bTuj0H4gGywdEwaOvIwn330ppgY1/CB&#10;XseQiRjCPkENeQhVIqVPc7LoB64ijtzN1RZDhHUmTY1NDLelHCo1khYLjg05VvSbU3o/Pq2GBpdd&#10;s19fL5U6dOpx2+z8avfQ+uuzXUxABGrDv/jPvTUafsZxfjwTj4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MyXjBAAAA3AAAAA8AAAAAAAAAAAAAAAAAmAIAAGRycy9kb3du&#10;cmV2LnhtbFBLBQYAAAAABAAEAPUAAACGAwAAAAA=&#10;" adj="3525" filled="f" strokecolor="black [3213]"/>
                <v:shape id="六边形 381" o:spid="_x0000_s1134" type="#_x0000_t9" style="position:absolute;left:11103;top:17524;width:6942;height:45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s48UA&#10;AADcAAAADwAAAGRycy9kb3ducmV2LnhtbESPQWvCQBSE70L/w/IKvZldWygS3QTbIhbpRW3B4yP7&#10;TILZtzG7muTfdwsFj8PMfMMs88E24kadrx1rmCUKBHHhTM2lhu/DejoH4QOywcYxaRjJQ549TJaY&#10;Gtfzjm77UIoIYZ+ihiqENpXSFxVZ9IlriaN3cp3FEGVXStNhH+G2kc9KvUqLNceFClt6r6g4769W&#10;Q49vY/+1Pv60ajeqy2mz9R/bi9ZPj8NqASLQEO7h//an0fAyn8HfmXg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gGzjxQAAANwAAAAPAAAAAAAAAAAAAAAAAJgCAABkcnMv&#10;ZG93bnJldi54bWxQSwUGAAAAAAQABAD1AAAAigMAAAAA&#10;" adj="3525" filled="f" strokecolor="black [3213]"/>
                <v:shape id="六边形 382" o:spid="_x0000_s1135" type="#_x0000_t9" style="position:absolute;left:15633;top:17524;width:6942;height:45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LylMUA&#10;AADcAAAADwAAAGRycy9kb3ducmV2LnhtbESPT2vCQBTE74LfYXlCb2ZXCyKpq1RFKtKL/6DHR/aZ&#10;hGbfxuzWJN++Wyh4HGbmN8xi1dlKPKjxpWMNk0SBIM6cKTnXcDnvxnMQPiAbrByThp48rJbDwQJT&#10;41o+0uMUchEh7FPUUIRQp1L6rCCLPnE1cfRurrEYomxyaRpsI9xWcqrUTFosOS4UWNOmoOz79GM1&#10;tLju28/d17VWx17dbx8Hvz3ctX4Zde9vIAJ14Rn+b++Nhtf5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vKUxQAAANwAAAAPAAAAAAAAAAAAAAAAAJgCAABkcnMv&#10;ZG93bnJldi54bWxQSwUGAAAAAAQABAD1AAAAigMAAAAA&#10;" adj="3525" filled="f" strokecolor="black [3213]"/>
                <v:shape id="六边形 387" o:spid="_x0000_s1136" type="#_x0000_t9" style="position:absolute;left:4312;top:11745;width:6942;height:45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VRDMYA&#10;AADcAAAADwAAAGRycy9kb3ducmV2LnhtbESPW2vCQBSE3wX/w3IE33RXhVZSV/GCWKQvXgp9PGSP&#10;SWj2bMyuJvn33UKhj8PMfMMsVq0txZNqXzjWMBkrEMSpMwVnGq6X/WgOwgdkg6Vj0tCRh9Wy31tg&#10;YlzDJ3qeQyYihH2CGvIQqkRKn+Zk0Y9dRRy9m6sthijrTJoamwi3pZwq9SItFhwXcqxom1P6fX5Y&#10;DQ1uuuZj//VZqVOn7rfD0e+Od62Hg3b9BiJQG/7Df+13o2E2f4X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VRDMYAAADcAAAADwAAAAAAAAAAAAAAAACYAgAAZHJz&#10;L2Rvd25yZXYueG1sUEsFBgAAAAAEAAQA9QAAAIsDAAAAAA==&#10;" adj="3525" filled="f" strokecolor="black [3213]"/>
                <v:shape id="六边形 388" o:spid="_x0000_s1137" type="#_x0000_t9" style="position:absolute;left:8842;top:11745;width:6942;height:45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rFfsEA&#10;AADcAAAADwAAAGRycy9kb3ducmV2LnhtbERPy4rCMBTdC/MP4Q7MTpNxQKQaRUdEETe+wOWlubbF&#10;5qY20bZ/bxYDszyc93Te2lK8qPaFYw3fAwWCOHWm4EzD+bTuj0H4gGywdEwaOvIwn330ppgY1/CB&#10;XseQiRjCPkENeQhVIqVPc7LoB64ijtzN1RZDhHUmTY1NDLelHCo1khYLjg05VvSbU3o/Pq2GBpdd&#10;s19fL5U6dOpx2+z8avfQ+uuzXUxABGrDv/jPvTUafsZxbTwTj4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6xX7BAAAA3AAAAA8AAAAAAAAAAAAAAAAAmAIAAGRycy9kb3du&#10;cmV2LnhtbFBLBQYAAAAABAAEAPUAAACGAwAAAAA=&#10;" adj="3525" filled="f" strokecolor="black [3213]"/>
                <v:shape id="六边形 389" o:spid="_x0000_s1138" type="#_x0000_t9" style="position:absolute;left:13371;top:11745;width:6942;height:45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g5cYA&#10;AADcAAAADwAAAGRycy9kb3ducmV2LnhtbESPW2vCQBSE3wv+h+UIvtVdFcSmruIFUaQvXgp9PGSP&#10;SWj2bMyuJvn33UKhj8PMfMPMl60txZNqXzjWMBoqEMSpMwVnGq6X3esMhA/IBkvHpKEjD8tF72WO&#10;iXENn+h5DpmIEPYJashDqBIpfZqTRT90FXH0bq62GKKsM2lqbCLclnKs1FRaLDgu5FjRJqf0+/yw&#10;Ghpcd83H7uuzUqdO3W/7o98e71oP+u3qHUSgNvyH/9oHo2Eye4P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PZg5cYAAADcAAAADwAAAAAAAAAAAAAAAACYAgAAZHJz&#10;L2Rvd25yZXYueG1sUEsFBgAAAAAEAAQA9QAAAIsDAAAAAA==&#10;" adj="3525" filled="f" strokecolor="black [3213]"/>
                <v:shape id="六边形 390" o:spid="_x0000_s1139" type="#_x0000_t9" style="position:absolute;left:17900;top:11745;width:6942;height:45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VfpcIA&#10;AADcAAAADwAAAGRycy9kb3ducmV2LnhtbERPz2vCMBS+D/wfwhO8zWQKY+uMMhVxyC5WBY+P5tmW&#10;NS+1ibb9781B2PHj+z1bdLYSd2p86VjD21iBIM6cKTnXcDxsXj9A+IBssHJMGnrysJgPXmaYGNfy&#10;nu5pyEUMYZ+ghiKEOpHSZwVZ9GNXE0fu4hqLIcIml6bBNobbSk6UepcWS44NBda0Kij7S29WQ4vL&#10;vv3dnE+12vfqetnu/Hp31Xo07L6/QATqwr/46f4xGqafcX48E4+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FV+lwgAAANwAAAAPAAAAAAAAAAAAAAAAAJgCAABkcnMvZG93&#10;bnJldi54bWxQSwUGAAAAAAQABAD1AAAAhwMAAAAA&#10;" adj="3525" filled="f" strokecolor="black [3213]"/>
                <v:shape id="六边形 391" o:spid="_x0000_s1140" type="#_x0000_t9" style="position:absolute;left:6575;top:5893;width:6941;height:45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n6PsYA&#10;AADcAAAADwAAAGRycy9kb3ducmV2LnhtbESPT2vCQBTE7wW/w/KE3uquFopN3QS1SIt48U+hx0f2&#10;mYRm38bs1iTfvisIPQ4z8xtmkfW2FldqfeVYw3SiQBDnzlRcaDgdN09zED4gG6wdk4aBPGTp6GGB&#10;iXEd7+l6CIWIEPYJaihDaBIpfV6SRT9xDXH0zq61GKJsC2la7CLc1nKm1Iu0WHFcKLGhdUn5z+HX&#10;auhwNXS7zfdXo/aDupw/tv59e9H6cdwv30AE6sN/+N7+NBqeX6dwOxOP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n6PsYAAADcAAAADwAAAAAAAAAAAAAAAACYAgAAZHJz&#10;L2Rvd25yZXYueG1sUEsFBgAAAAAEAAQA9QAAAIsDAAAAAA==&#10;" adj="3525" filled="f" strokecolor="black [3213]"/>
                <v:shape id="六边形 392" o:spid="_x0000_s1141" type="#_x0000_t9" style="position:absolute;left:11104;top:5893;width:6941;height:45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kScUA&#10;AADcAAAADwAAAGRycy9kb3ducmV2LnhtbESPQWvCQBSE70L/w/IK3nS3CsWmbkJVpEW8aFvo8ZF9&#10;JqHZtzG7muTfdwWhx2FmvmGWWW9rcaXWV441PE0VCOLcmYoLDV+f28kChA/IBmvHpGEgD1n6MFpi&#10;YlzHB7oeQyEihH2CGsoQmkRKn5dk0U9dQxy9k2sthijbQpoWuwi3tZwp9SwtVhwXSmxoXVL+e7xY&#10;DR2uhm6//flu1GFQ59P7zm92Z63Hj/3bK4hAffgP39sfRsP8ZQa3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RJxQAAANwAAAAPAAAAAAAAAAAAAAAAAJgCAABkcnMv&#10;ZG93bnJldi54bWxQSwUGAAAAAAQABAD1AAAAigMAAAAA&#10;" adj="3525" filled="f" strokecolor="black [3213]"/>
                <v:shape id="六边形 393" o:spid="_x0000_s1142" type="#_x0000_t9" style="position:absolute;left:15634;top:5893;width:6941;height:45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B0sYA&#10;AADcAAAADwAAAGRycy9kb3ducmV2LnhtbESPT2vCQBTE74LfYXlCb7qrQrGpm2Ar0iK9+KfQ4yP7&#10;TEKzb2N2a5Jv3y0IPQ4z8xtmnfW2FjdqfeVYw3ymQBDnzlRcaDifdtMVCB+QDdaOScNAHrJ0PFpj&#10;YlzHB7odQyEihH2CGsoQmkRKn5dk0c9cQxy9i2sthijbQpoWuwi3tVwo9SgtVhwXSmzotaT8+/hj&#10;NXT4MnQfu6/PRh0Gdb287f12f9X6YdJvnkEE6sN/+N5+NxqWT0v4OxOP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fB0sYAAADcAAAADwAAAAAAAAAAAAAAAACYAgAAZHJz&#10;L2Rvd25yZXYueG1sUEsFBgAAAAAEAAQA9QAAAIsDAAAAAA==&#10;" adj="3525" filled="f" strokecolor="black [3213]"/>
                <v:shape id="六边形 394" o:spid="_x0000_s1143" type="#_x0000_t9" style="position:absolute;left:20163;top:5893;width:6941;height:45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5ZpsYA&#10;AADcAAAADwAAAGRycy9kb3ducmV2LnhtbESPQWvCQBSE74L/YXkFb7pbldJGV9EWqUgvpi30+Mg+&#10;k2D2bcxuTfLvXaHQ4zAz3zDLdWcrcaXGl441PE4UCOLMmZJzDV+fu/EzCB+QDVaOSUNPHtar4WCJ&#10;iXEtH+mahlxECPsENRQh1ImUPivIop+4mjh6J9dYDFE2uTQNthFuKzlV6klaLDkuFFjTa0HZOf21&#10;Glrc9u3H7ue7VsdeXU7vB/92uGg9eug2CxCBuvAf/mvvjYbZyxz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5ZpsYAAADcAAAADwAAAAAAAAAAAAAAAACYAgAAZHJz&#10;L2Rvd25yZXYueG1sUEsFBgAAAAAEAAQA9QAAAIsDAAAAAA==&#10;" adj="3525" filled="f" strokecolor="black [3213]"/>
                <v:shape id="六边形 395" o:spid="_x0000_s1144" type="#_x0000_t9" style="position:absolute;left:27080;top:16920;width:6941;height:45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8PcYA&#10;AADcAAAADwAAAGRycy9kb3ducmV2LnhtbESPQWvCQBSE74L/YXkFb7pbxdJGV9EWqUgvpi30+Mg+&#10;k2D2bcxuTfLvXaHQ4zAz3zDLdWcrcaXGl441PE4UCOLMmZJzDV+fu/EzCB+QDVaOSUNPHtar4WCJ&#10;iXEtH+mahlxECPsENRQh1ImUPivIop+4mjh6J9dYDFE2uTQNthFuKzlV6klaLDkuFFjTa0HZOf21&#10;Glrc9u3H7ue7VsdeXU7vB/92uGg9eug2CxCBuvAf/mvvjYbZyxz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L8PcYAAADcAAAADwAAAAAAAAAAAAAAAACYAgAAZHJz&#10;L2Rvd25yZXYueG1sUEsFBgAAAAAEAAQA9QAAAIsDAAAAAA==&#10;" adj="3525" filled="f" strokecolor="black [3213]"/>
                <v:line id="直接连接符 379" o:spid="_x0000_s1145" style="position:absolute;visibility:visible;mso-wrap-style:square" from="26107,19072" to="36429,1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aWccQAAADcAAAADwAAAGRycy9kb3ducmV2LnhtbESPQWvCQBSE7wX/w/KEXsRstKI1uooU&#10;ivao8eLtsfuaBLNvQ3Zrkv76bqHQ4zAz3zDbfW9r8aDWV44VzJIUBLF2puJCwTV/n76C8AHZYO2Y&#10;FAzkYb8bPW0xM67jMz0uoRARwj5DBWUITSal1yVZ9IlriKP36VqLIcq2kKbFLsJtLedpupQWK44L&#10;JTb0VpK+X76sghvJRX6cnIZvXs/TBo3Gj6NW6nncHzYgAvXhP/zXPhkFL6s1/J6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lpZxxAAAANwAAAAPAAAAAAAAAAAA&#10;AAAAAKECAABkcnMvZG93bnJldi54bWxQSwUGAAAAAAQABAD5AAAAkgMAAAAA&#10;" strokecolor="black [3040]">
                  <v:stroke dashstyle="dash"/>
                </v:line>
                <v:line id="直接连接符 397" o:spid="_x0000_s1146" style="position:absolute;visibility:visible;mso-wrap-style:square" from="30560,12420" to="30607,25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lBYsQAAADcAAAADwAAAGRycy9kb3ducmV2LnhtbESPQWvCQBSE7wX/w/KEXsRstKI1uooU&#10;ivao8eLtsfuaBLNvQ3Zrkv76bqHQ4zAz3zDbfW9r8aDWV44VzJIUBLF2puJCwTV/n76C8AHZYO2Y&#10;FAzkYb8bPW0xM67jMz0uoRARwj5DBWUITSal1yVZ9IlriKP36VqLIcq2kKbFLsJtLedpupQWK44L&#10;JTb0VpK+X76sghvJRX6cnIZvXs/TBo3Gj6NW6nncHzYgAvXhP/zXPhkFL+sV/J6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SUFixAAAANwAAAAPAAAAAAAAAAAA&#10;AAAAAKECAABkcnMvZG93bnJldi54bWxQSwUGAAAAAAQABAD5AAAAkgMAAAAA&#10;" strokecolor="black [3040]">
                  <v:stroke dashstyle="dash"/>
                </v:line>
                <v:shape id="直接箭头连接符 398" o:spid="_x0000_s1147" type="#_x0000_t32" style="position:absolute;left:30609;top:19069;width:3918;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NhMMMAAADcAAAADwAAAGRycy9kb3ducmV2LnhtbERPz2vCMBS+C/sfwhvspuncLK4zLWMg&#10;DHYQqwi7vTVvbbF5KUmmrX+9OQgeP77fq2IwnTiR861lBc+zBARxZXXLtYL9bj1dgvABWWNnmRSM&#10;5KHIHyYrzLQ985ZOZahFDGGfoYImhD6T0lcNGfQz2xNH7s86gyFCV0vt8BzDTSfnSZJKgy3HhgZ7&#10;+myoOpb/RsG3Tuevh/4y/iz0Ov3l3WY8OqnU0+Pw8Q4i0BDu4pv7Syt4eYtr45l4BGR+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DYTDDAAAA3AAAAA8AAAAAAAAAAAAA&#10;AAAAoQIAAGRycy9kb3ducmV2LnhtbFBLBQYAAAAABAAEAPkAAACRAwAAAAA=&#10;" strokecolor="black [3040]" strokeweight="1pt">
                  <v:stroke endarrow="block"/>
                </v:shape>
                <v:shape id="直接箭头连接符 399" o:spid="_x0000_s1148" type="#_x0000_t32" style="position:absolute;left:30605;top:13902;width:7;height:51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LeqMQAAADcAAAADwAAAGRycy9kb3ducmV2LnhtbESPQWsCMRSE74L/ITyhF9Hs1ip1a5S2&#10;VLBHtej1uXndLN28LEmq6783QqHHYWa+YRarzjbiTD7UjhXk4wwEcel0zZWCr/169AwiRGSNjWNS&#10;cKUAq2W/t8BCuwtv6byLlUgQDgUqMDG2hZShNGQxjF1LnLxv5y3GJH0ltcdLgttGPmbZTFqsOS0Y&#10;bOndUPmz+7UKTgf6zDG85dvjEw79wcw+9lNU6mHQvb6AiNTF//Bfe6MVTOZzuJ9JR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ot6oxAAAANwAAAAPAAAAAAAAAAAA&#10;AAAAAKECAABkcnMvZG93bnJldi54bWxQSwUGAAAAAAQABAD5AAAAkgMAAAAA&#10;" strokecolor="black [3040]" strokeweight="1pt">
                  <v:stroke endarrow="block"/>
                </v:shape>
                <v:shape id="文本框 135" o:spid="_x0000_s1149" type="#_x0000_t202" style="position:absolute;left:35112;top:16820;width:1886;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LNMYA&#10;AADcAAAADwAAAGRycy9kb3ducmV2LnhtbESPX0sDMRDE3wW/Q1jBN5uciMjZtJSq4IN/am1B37aX&#10;7d3hZXMk2+v57Y0g+DjMzG+Y6Xz0nRoopjawhWJiQBFXwbVcW9i8P1zcgEqC7LALTBa+KcF8dnoy&#10;xdKFI7/RsJZaZQinEi00In2pdaoa8pgmoSfO3j5Ej5JlrLWLeMxw3+lLY661x5bzQoM9LRuqvtYH&#10;b6H7SPFpZ+RzuKufZfWqD9v74sXa87NxcQtKaJT/8F/70Vm4MgX8nslHQ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PLNMYAAADcAAAADwAAAAAAAAAAAAAAAACYAgAAZHJz&#10;L2Rvd25yZXYueG1sUEsFBgAAAAAEAAQA9QAAAIsDAAAAAA==&#10;" filled="f" stroked="f" strokeweight=".5pt">
                  <v:textbox inset="0,0,0,0">
                    <w:txbxContent>
                      <w:p w14:paraId="52212F72"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x</w:t>
                        </w:r>
                      </w:p>
                    </w:txbxContent>
                  </v:textbox>
                </v:shape>
                <v:shape id="文本框 138" o:spid="_x0000_s1150" type="#_x0000_t202" style="position:absolute;left:30877;top:12920;width:19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3w2MYA&#10;AADcAAAADwAAAGRycy9kb3ducmV2LnhtbESPX0sDMRDE3wt+h7CCb23SKiJn0yJWoQ+tf6qCvq2X&#10;9e7wsjmS7fX67Y0g+DjMzG+Y+XLwreoppiawhenEgCIug2u4svD6cj++ApUE2WEbmCwcKcFycTKa&#10;Y+HCgZ+p30mlMoRTgRZqka7QOpU1eUyT0BFn7ytEj5JlrLSLeMhw3+qZMZfaY8N5ocaObmsqv3d7&#10;b6F9T3HzaeSjX1VbeXrU+7e76YO1Z6fDzTUooUH+w3/ttbNwYc7h90w+An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3w2MYAAADcAAAADwAAAAAAAAAAAAAAAACYAgAAZHJz&#10;L2Rvd25yZXYueG1sUEsFBgAAAAAEAAQA9QAAAIsDAAAAAA==&#10;" filled="f" stroked="f" strokeweight=".5pt">
                  <v:textbox inset="0,0,0,0">
                    <w:txbxContent>
                      <w:p w14:paraId="758CEE20"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y</w:t>
                        </w:r>
                      </w:p>
                    </w:txbxContent>
                  </v:textbox>
                </v:shape>
                <v:line id="直接连接符 405" o:spid="_x0000_s1151" style="position:absolute;visibility:visible;mso-wrap-style:square" from="3254,19868" to="3254,25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ibMQAAADcAAAADwAAAGRycy9kb3ducmV2LnhtbESPQWvCQBSE7wX/w/KEXoruGlLR1FWk&#10;UGKPVS/eHrvPJDT7NmS3JvbXdwuFHoeZ+YbZ7EbXihv1ofGsYTFXIIiNtw1XGs6nt9kKRIjIFlvP&#10;pOFOAXbbycMGC+sH/qDbMVYiQTgUqKGOsSukDKYmh2HuO+LkXX3vMCbZV9L2OCS4a2Wm1FI6bDgt&#10;1NjRa03m8/jlNFxI5qfy6XD/5nWmOrQG30uj9eN03L+AiDTG//Bf+2A15OoZfs+k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yJsxAAAANwAAAAPAAAAAAAAAAAA&#10;AAAAAKECAABkcnMvZG93bnJldi54bWxQSwUGAAAAAAQABAD5AAAAkgMAAAAA&#10;" strokecolor="black [3040]">
                  <v:stroke dashstyle="dash"/>
                </v:line>
                <v:shape id="弧形 28675" o:spid="_x0000_s1152" style="position:absolute;left:2051;top:21816;width:2629;height:1823;rotation:90;visibility:visible;mso-wrap-style:square;v-text-anchor:middle" coordsize="262951,182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UfsYA&#10;AADeAAAADwAAAGRycy9kb3ducmV2LnhtbESPQWvCQBSE74L/YXlCb3VTi9bErNIKhYKINHrw+Mg+&#10;s6HZt2l2q/Hfu0LB4zAz3zD5qreNOFPna8cKXsYJCOLS6ZorBYf95/MchA/IGhvHpOBKHlbL4SDH&#10;TLsLf9O5CJWIEPYZKjAhtJmUvjRk0Y9dSxy9k+sshii7SuoOLxFuGzlJkpm0WHNcMNjS2lD5U/xZ&#10;BfJgPl5J/6beN+lue9ysK0eFUk+j/n0BIlAfHuH/9pdWMJnP3qZwvxOv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yUfsYAAADeAAAADwAAAAAAAAAAAAAAAACYAgAAZHJz&#10;L2Rvd25yZXYueG1sUEsFBgAAAAAEAAQA9QAAAIsDAAAAAA==&#10;" path="m131475,nsc204087,,262951,40791,262951,91109r-131475,c131476,60739,131475,30370,131475,xem131475,nfc204087,,262951,40791,262951,91109e" filled="f" strokecolor="black [3213]">
                  <v:path arrowok="t" o:connecttype="custom" o:connectlocs="131475,0;262951,91109" o:connectangles="0,0"/>
                </v:shape>
                <v:shape id="文本框 138" o:spid="_x0000_s1153" type="#_x0000_t202" style="position:absolute;left:3550;top:22958;width:2845;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liqcMA&#10;AADcAAAADwAAAGRycy9kb3ducmV2LnhtbERPS0sDMRC+C/6HMII3m7QUkW3TUtRCDz5rC/U2bqa7&#10;i5vJkky36783B8Hjx/eeLwffqp5iagJbGI8MKOIyuIYrC7uP9c0dqCTIDtvAZOGHEiwXlxdzLFw4&#10;8zv1W6lUDuFUoIVapCu0TmVNHtModMSZO4boUTKMlXYRzznct3pizK322HBuqLGj+5rK7+3JW2gP&#10;KT59GfnsH6pneXvVp/3j+MXa66thNQMlNMi/+M+9cRamJq/NZ/IR0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3liqcMAAADcAAAADwAAAAAAAAAAAAAAAACYAgAAZHJzL2Rv&#10;d25yZXYueG1sUEsFBgAAAAAEAAQA9QAAAIgDAAAAAA==&#10;" filled="f" stroked="f" strokeweight=".5pt">
                  <v:textbox inset="0,0,0,0">
                    <w:txbxContent>
                      <w:p w14:paraId="7ADAD986" w14:textId="77777777" w:rsidR="001677D4" w:rsidRPr="007F558B" w:rsidRDefault="001677D4" w:rsidP="00774702">
                        <w:pPr>
                          <w:pStyle w:val="aa"/>
                          <w:spacing w:before="0" w:beforeAutospacing="0" w:after="0" w:afterAutospacing="0"/>
                          <w:jc w:val="both"/>
                          <w:rPr>
                            <w:rFonts w:ascii="Times New Roman" w:hAnsi="Times New Roman" w:cs="Times New Roman"/>
                            <w:sz w:val="20"/>
                            <w:szCs w:val="20"/>
                          </w:rPr>
                        </w:pPr>
                        <w:r w:rsidRPr="007F558B">
                          <w:rPr>
                            <w:rFonts w:ascii="Times New Roman" w:hAnsi="Times New Roman" w:cs="Times New Roman"/>
                            <w:sz w:val="20"/>
                            <w:szCs w:val="20"/>
                          </w:rPr>
                          <w:t>Sita</w:t>
                        </w:r>
                      </w:p>
                    </w:txbxContent>
                  </v:textbox>
                </v:shape>
                <v:shape id="直接箭头连接符 409" o:spid="_x0000_s1154" type="#_x0000_t32" style="position:absolute;left:5521;top:19746;width:18112;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cScUAAADcAAAADwAAAGRycy9kb3ducmV2LnhtbESPT2vCQBTE74LfYXmCN7NRbLCpq4gg&#10;CD0U/1Do7TX7mgSzb8Puqkk/vVsoeBxm5jfMct2ZRtzI+dqygmmSgiAurK65VHA+7SYLED4ga2ws&#10;k4KePKxXw8ESc23vfKDbMZQiQtjnqKAKoc2l9EVFBn1iW+Lo/VhnMETpSqkd3iPcNHKWppk0WHNc&#10;qLClbUXF5Xg1Ct51Npt/tr/914veZd98+ugvTio1HnWbNxCBuvAM/7f3WsE8fYW/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cScUAAADcAAAADwAAAAAAAAAA&#10;AAAAAAChAgAAZHJzL2Rvd25yZXYueG1sUEsFBgAAAAAEAAQA+QAAAJMDAAAAAA==&#10;" strokecolor="black [3040]" strokeweight="1pt">
                  <v:stroke endarrow="block"/>
                </v:shape>
                <v:shape id="直接箭头连接符 410" o:spid="_x0000_s1155" type="#_x0000_t32" style="position:absolute;left:5523;top:3106;width:6786;height:167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5CsEAAADcAAAADwAAAGRycy9kb3ducmV2LnhtbERPz2vCMBS+D/Y/hDfYZcy0w8moTWUb&#10;Cu5oFb0+m2dT1ryUJGr9781hsOPH97tcjLYXF/Khc6wgn2QgiBunO24V7Lar1w8QISJr7B2TghsF&#10;WFSPDyUW2l15Q5c6tiKFcChQgYlxKKQMjSGLYeIG4sSdnLcYE/St1B6vKdz28i3LZtJix6nB4EDf&#10;hprf+mwVHPf0k2P4yjeHKb74vZktt++o1PPT+DkHEWmM/+I/91ormOZpfjqTjoCs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4bkKwQAAANwAAAAPAAAAAAAAAAAAAAAA&#10;AKECAABkcnMvZG93bnJldi54bWxQSwUGAAAAAAQABAD5AAAAjwMAAAAA&#10;" strokecolor="black [3040]" strokeweight="1pt">
                  <v:stroke endarrow="block"/>
                </v:shape>
                <v:shape id="直接箭头连接符 28676" o:spid="_x0000_s1156" type="#_x0000_t32" style="position:absolute;left:5523;top:20702;width:4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2UMgAAADeAAAADwAAAGRycy9kb3ducmV2LnhtbESPQWsCMRSE74X+h/AK3mq2IlvdGkVs&#10;BWmh6Kp4fWxeN0s3L0sSddtf3xQKPQ4z8w0zW/S2FRfyoXGs4GGYgSCunG64VnDYr+8nIEJE1tg6&#10;JgVfFGAxv72ZYaHdlXd0KWMtEoRDgQpMjF0hZagMWQxD1xEn78N5izFJX0vt8ZrgtpWjLMulxYbT&#10;gsGOVoaqz/JsFbxuno/fy/fx1pymJYdq5af1y5tSg7t++QQiUh//w3/tjVYwmuSPOfzeSVdAz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H82UMgAAADeAAAADwAAAAAA&#10;AAAAAAAAAAChAgAAZHJzL2Rvd25yZXYueG1sUEsFBgAAAAAEAAQA+QAAAJYDAAAAAA==&#10;" strokecolor="black [3040]">
                  <v:stroke startarrow="block" endarrow="block"/>
                </v:shape>
                <v:line id="直接连接符 412" o:spid="_x0000_s1157" style="position:absolute;flip:x;visibility:visible;mso-wrap-style:square" from="5575,19661" to="5576,21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zcub8AAADcAAAADwAAAGRycy9kb3ducmV2LnhtbESPzQrCMBCE74LvEFbwpqk/iFSjqCAI&#10;Xvx7gKXZNsVmU5qo9e2NIHgcZuYbZrlubSWe1PjSsYLRMAFBnDldcqHgdt0P5iB8QNZYOSYFb/Kw&#10;XnU7S0y1e/GZnpdQiAhhn6ICE0KdSukzQxb90NXE0ctdYzFE2RRSN/iKcFvJcZLMpMWS44LBmnaG&#10;svvlYRWcttcbtv4wydzD5TY/Fqbkk1L9XrtZgAjUhn/41z5oBdPRGL5n4h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Hzcub8AAADcAAAADwAAAAAAAAAAAAAAAACh&#10;AgAAZHJzL2Rvd25yZXYueG1sUEsFBgAAAAAEAAQA+QAAAI0DAAAAAA==&#10;" strokecolor="black [3040]">
                  <v:stroke dashstyle="dash"/>
                </v:line>
                <v:line id="直接连接符 414" o:spid="_x0000_s1158" style="position:absolute;flip:x;visibility:visible;mso-wrap-style:square" from="10045,19983" to="10046,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nhVr8AAADcAAAADwAAAGRycy9kb3ducmV2LnhtbESPzQrCMBCE74LvEFbwpqk/iFSjqCAI&#10;Xvx7gKXZNsVmU5qo9e2NIHgcZuYbZrlubSWe1PjSsYLRMAFBnDldcqHgdt0P5iB8QNZYOSYFb/Kw&#10;XnU7S0y1e/GZnpdQiAhhn6ICE0KdSukzQxb90NXE0ctdYzFE2RRSN/iKcFvJcZLMpMWS44LBmnaG&#10;svvlYRWcttcbtv4wydzD5TY/Fqbkk1L9XrtZgAjUhn/41z5oBdPRFL5n4h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NnhVr8AAADcAAAADwAAAAAAAAAAAAAAAACh&#10;AgAAZHJzL2Rvd25yZXYueG1sUEsFBgAAAAAEAAQA+QAAAI0DAAAAAA==&#10;" strokecolor="black [3040]">
                  <v:stroke dashstyle="dash"/>
                </v:line>
                <v:line id="直接连接符 415" o:spid="_x0000_s1159" style="position:absolute;visibility:visible;mso-wrap-style:square" from="2044,18398" to="5380,19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60scIAAADcAAAADwAAAGRycy9kb3ducmV2LnhtbESPzarCMBSE94LvEM6FuxFNFRWtRhHh&#10;oi792bg7JMe23OakNFGrT28EweUwM98w82VjS3Gj2heOFfR7CQhi7UzBmYLT8a87AeEDssHSMSl4&#10;kIflot2aY2rcnfd0O4RMRAj7FBXkIVSplF7nZNH3XEUcvYurLYYo60yaGu8Rbks5SJKxtFhwXMix&#10;onVO+v9wtQrOJIfHTWf7ePJ0kFRoNO42Wqnfn2Y1AxGoCd/wp701Cob9Ebz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60scIAAADcAAAADwAAAAAAAAAAAAAA&#10;AAChAgAAZHJzL2Rvd25yZXYueG1sUEsFBgAAAAAEAAQA+QAAAJADAAAAAA==&#10;" strokecolor="black [3040]">
                  <v:stroke dashstyle="dash"/>
                </v:line>
                <v:line id="直接连接符 416" o:spid="_x0000_s1160" style="position:absolute;visibility:visible;mso-wrap-style:square" from="4276,12418" to="7771,13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wqxsEAAADcAAAADwAAAGRycy9kb3ducmV2LnhtbESPQYvCMBSE74L/ITzBi2iqiGg1igiL&#10;etR68fZInm2xeSlNVqu/3iwseBxm5htmtWltJR7U+NKxgvEoAUGsnSk5V3DJfoZzED4gG6wck4IX&#10;edisu50VpsY9+USPc8hFhLBPUUERQp1K6XVBFv3I1cTRu7nGYoiyyaVp8BnhtpKTJJlJiyXHhQJr&#10;2hWk7+dfq+BKcprtB4fXmxeTpEaj8bjXSvV77XYJIlAbvuH/9sEomI5n8HcmHgG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fCrGwQAAANwAAAAPAAAAAAAAAAAAAAAA&#10;AKECAABkcnMvZG93bnJldi54bWxQSwUGAAAAAAQABAD5AAAAjwMAAAAA&#10;" strokecolor="black [3040]">
                  <v:stroke dashstyle="dash"/>
                </v:line>
                <v:shape id="直接箭头连接符 417" o:spid="_x0000_s1161" type="#_x0000_t32" style="position:absolute;left:2454;top:12860;width:2248;height:5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1sDMMAAADcAAAADwAAAGRycy9kb3ducmV2LnhtbESPQWvCQBSE7wX/w/KE3upGkRqiq6il&#10;tNckIh4f2WcSzL4Nu6sm/75bKPQ4zMw3zGY3mE48yPnWsoL5LAFBXFndcq3gVH6+pSB8QNbYWSYF&#10;I3nYbScvG8y0fXJOjyLUIkLYZ6igCaHPpPRVQwb9zPbE0btaZzBE6WqpHT4j3HRykSTv0mDLcaHB&#10;no4NVbfibhR8rfqh/BgPfHbLPLXttbjgvlDqdTrs1yACDeE//Nf+1gqW8xX8no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NbAzDAAAA3AAAAA8AAAAAAAAAAAAA&#10;AAAAoQIAAGRycy9kb3ducmV2LnhtbFBLBQYAAAAABAAEAPkAAACRAwAAAAA=&#10;" strokecolor="black [3040]">
                  <v:stroke startarrow="block" endarrow="block"/>
                </v:shape>
                <v:shape id="文本框 138" o:spid="_x0000_s1162" type="#_x0000_t202" style="position:absolute;left:6640;top:19980;width:3837;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0dMMA&#10;AADcAAAADwAAAGRycy9kb3ducmV2LnhtbERPS0vDQBC+F/wPyxS8tZuISIndFqkKHny0qYLexuyY&#10;BLOzYXeaxn/vHgo9fnzv5Xp0nRooxNazgXyegSKuvG25NvC+f5wtQEVBtth5JgN/FGG9upgssbD+&#10;yDsaSqlVCuFYoIFGpC+0jlVDDuPc98SJ+/HBoSQYam0DHlO46/RVlt1ohy2nhgZ72jRU/ZYHZ6D7&#10;jOH5O5Ov4b5+ke2bPnw85K/GXE7Hu1tQQqOcxSf3kzVwnae16Uw6An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D0dMMAAADcAAAADwAAAAAAAAAAAAAAAACYAgAAZHJzL2Rv&#10;d25yZXYueG1sUEsFBgAAAAAEAAQA9QAAAIgDAAAAAA==&#10;" filled="f" stroked="f" strokeweight=".5pt">
                  <v:textbox inset="0,0,0,0">
                    <w:txbxContent>
                      <w:p w14:paraId="4B8B1393" w14:textId="77777777" w:rsidR="001677D4" w:rsidRPr="00625C91" w:rsidRDefault="001677D4" w:rsidP="00774702">
                        <w:pPr>
                          <w:pStyle w:val="aa"/>
                          <w:spacing w:before="0" w:beforeAutospacing="0" w:after="0" w:afterAutospacing="0"/>
                          <w:jc w:val="both"/>
                          <w:rPr>
                            <w:rFonts w:ascii="Times New Roman" w:hAnsi="Times New Roman" w:cs="Times New Roman"/>
                            <w:sz w:val="20"/>
                            <w:szCs w:val="20"/>
                          </w:rPr>
                        </w:pPr>
                        <w:r>
                          <w:rPr>
                            <w:rFonts w:ascii="Times New Roman" w:hAnsi="Times New Roman" w:cs="Times New Roman" w:hint="eastAsia"/>
                            <w:sz w:val="20"/>
                            <w:szCs w:val="20"/>
                          </w:rPr>
                          <w:t>b1</w:t>
                        </w:r>
                        <w:r w:rsidRPr="00625C91">
                          <w:rPr>
                            <w:rFonts w:ascii="Times New Roman" w:hAnsi="Times New Roman" w:cs="Times New Roman"/>
                            <w:sz w:val="20"/>
                            <w:szCs w:val="20"/>
                          </w:rPr>
                          <w:t>Len</w:t>
                        </w:r>
                      </w:p>
                    </w:txbxContent>
                  </v:textbox>
                </v:shape>
                <v:shape id="文本框 138" o:spid="_x0000_s1163" type="#_x0000_t202" style="position:absolute;left:1035;top:12919;width:4048;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xR78YA&#10;AADcAAAADwAAAGRycy9kb3ducmV2LnhtbESPW0vDQBSE3wX/w3IE3+wmIqJpt6VoCz5460Wwb6fZ&#10;0ySYPRt2T9P4711B8HGYmW+YyWxwreopxMazgXyUgSIuvW24MrDdLK/uQEVBtth6JgPfFGE2PT+b&#10;YGH9iVfUr6VSCcKxQAO1SFdoHcuaHMaR74iTd/DBoSQZKm0DnhLctfo6y261w4bTQo0dPdRUfq2P&#10;zkD7GcPzPpNd/1i9yPubPn4s8ldjLi+G+RiU0CD/4b/2kzVwk9/D75l0BP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xR78YAAADcAAAADwAAAAAAAAAAAAAAAACYAgAAZHJz&#10;L2Rvd25yZXYueG1sUEsFBgAAAAAEAAQA9QAAAIsDAAAAAA==&#10;" filled="f" stroked="f" strokeweight=".5pt">
                  <v:textbox inset="0,0,0,0">
                    <w:txbxContent>
                      <w:p w14:paraId="4D49F0BD" w14:textId="77777777" w:rsidR="001677D4" w:rsidRPr="00625C91" w:rsidRDefault="001677D4" w:rsidP="00774702">
                        <w:pPr>
                          <w:pStyle w:val="aa"/>
                          <w:spacing w:before="0" w:beforeAutospacing="0" w:after="0" w:afterAutospacing="0"/>
                          <w:jc w:val="both"/>
                          <w:rPr>
                            <w:rFonts w:ascii="Times New Roman" w:hAnsi="Times New Roman" w:cs="Times New Roman"/>
                            <w:sz w:val="20"/>
                            <w:szCs w:val="20"/>
                          </w:rPr>
                        </w:pPr>
                        <w:r>
                          <w:rPr>
                            <w:rFonts w:ascii="Times New Roman" w:hAnsi="Times New Roman" w:cs="Times New Roman" w:hint="eastAsia"/>
                            <w:sz w:val="20"/>
                            <w:szCs w:val="20"/>
                          </w:rPr>
                          <w:t>b2</w:t>
                        </w:r>
                        <w:r w:rsidRPr="00625C91">
                          <w:rPr>
                            <w:rFonts w:ascii="Times New Roman" w:hAnsi="Times New Roman" w:cs="Times New Roman"/>
                            <w:sz w:val="20"/>
                            <w:szCs w:val="20"/>
                          </w:rPr>
                          <w:t>Len</w:t>
                        </w:r>
                      </w:p>
                    </w:txbxContent>
                  </v:textbox>
                </v:shape>
                <v:shape id="文本框 135" o:spid="_x0000_s1164" type="#_x0000_t202" style="position:absolute;left:23634;top:17734;width:1886;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yz8MA&#10;AADcAAAADwAAAGRycy9kb3ducmV2LnhtbERPS0vDQBC+C/6HZQRvdtNSRGK3RWwLPWhfKuhtzI5J&#10;aHY27E7T9N93D0KPH997MutdozoKsfZsYDjIQBEX3tZcGvj8WD48gYqCbLHxTAbOFGE2vb2ZYG79&#10;iXfU7aVUKYRjjgYqkTbXOhYVOYwD3xIn7s8Hh5JgKLUNeErhrtGjLHvUDmtODRW29FpRcdgfnYHm&#10;O4a330x+unn5LtuNPn4thmtj7u/6l2dQQr1cxf/ulTUwHqX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oyz8MAAADcAAAADwAAAAAAAAAAAAAAAACYAgAAZHJzL2Rv&#10;d25yZXYueG1sUEsFBgAAAAAEAAQA9QAAAIgDAAAAAA==&#10;" filled="f" stroked="f" strokeweight=".5pt">
                  <v:textbox inset="0,0,0,0">
                    <w:txbxContent>
                      <w:p w14:paraId="6D333124"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b1</w:t>
                        </w:r>
                      </w:p>
                    </w:txbxContent>
                  </v:textbox>
                </v:shape>
                <v:shape id="文本框 135" o:spid="_x0000_s1165" type="#_x0000_t202" style="position:absolute;left:11816;top:859;width:1886;height:2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XVMYA&#10;AADcAAAADwAAAGRycy9kb3ducmV2LnhtbESPS2vDMBCE74X+B7GF3BrZIZTgRAmhD+ihzzSB9La1&#10;NraptTLSxnH/fVUI9DjMzDfMYjW4VvUUYuPZQD7OQBGX3jZcGdh+PFzPQEVBtth6JgM/FGG1vLxY&#10;YGH9id+p30ilEoRjgQZqka7QOpY1OYxj3xEn7+CDQ0kyVNoGPCW4a/Uky260w4bTQo0d3dZUfm+O&#10;zkC7j+HpK5PP/q56lrdXfdzd5y/GjK6G9RyU0CD/4XP70RqYTnL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aXVMYAAADcAAAADwAAAAAAAAAAAAAAAACYAgAAZHJz&#10;L2Rvd25yZXYueG1sUEsFBgAAAAAEAAQA9QAAAIsDAAAAAA==&#10;" filled="f" stroked="f" strokeweight=".5pt">
                  <v:textbox inset="0,0,0,0">
                    <w:txbxContent>
                      <w:p w14:paraId="407984A1"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b2</w:t>
                        </w:r>
                      </w:p>
                    </w:txbxContent>
                  </v:textbox>
                </v:shape>
                <v:shape id="文本框 135" o:spid="_x0000_s1166" type="#_x0000_t202" style="position:absolute;left:4308;top:19028;width:1885;height:2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suMcA&#10;AADcAAAADwAAAGRycy9kb3ducmV2LnhtbESPQUvDQBSE74X+h+UJvbWbtiIldlukKnhQW9sKentm&#10;n0kw+zbsvqbx37uC4HGYmW+Y5bp3jeooxNqzgekkA0VceFtzaeB4uB8vQEVBtth4JgPfFGG9Gg6W&#10;mFt/5hfq9lKqBOGYo4FKpM21jkVFDuPEt8TJ+/TBoSQZSm0DnhPcNXqWZVfaYc1pocKWNhUVX/uT&#10;M9C8xfD4kcl7d1s+yW6rT69302djRhf9zTUooV7+w3/tB2vgcjaH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orLjHAAAA3AAAAA8AAAAAAAAAAAAAAAAAmAIAAGRy&#10;cy9kb3ducmV2LnhtbFBLBQYAAAAABAAEAPUAAACMAwAAAAA=&#10;" filled="f" stroked="f" strokeweight=".5pt">
                  <v:textbox inset="0,0,0,0">
                    <w:txbxContent>
                      <w:p w14:paraId="456A0ABB" w14:textId="77777777" w:rsidR="001677D4" w:rsidRDefault="001677D4" w:rsidP="00774702">
                        <w:pPr>
                          <w:pStyle w:val="aa"/>
                          <w:spacing w:before="0" w:beforeAutospacing="0" w:after="0" w:afterAutospacing="0"/>
                          <w:jc w:val="both"/>
                        </w:pPr>
                        <w:r>
                          <w:rPr>
                            <w:rFonts w:ascii="Times New Roman" w:hAnsi="Times New Roman" w:cs="Times New Roman"/>
                            <w:kern w:val="2"/>
                          </w:rPr>
                          <w:t>O</w:t>
                        </w:r>
                      </w:p>
                    </w:txbxContent>
                  </v:textbox>
                </v:shape>
                <v:shape id="文本框 135" o:spid="_x0000_s1167" type="#_x0000_t202" style="position:absolute;left:5084;top:16687;width:1886;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0zMcA&#10;AADcAAAADwAAAGRycy9kb3ducmV2LnhtbESPX2vCQBDE3wv9DscWfKsXRUpJPUWsgg/9Y61C+7bN&#10;bZPQ3F64W2P89l6h0MdhZn7DTOe9a1RHIdaeDYyGGSjiwtuaSwP79/XtPagoyBYbz2TgTBHms+ur&#10;KebWn/iNup2UKkE45migEmlzrWNRkcM49C1x8r59cChJhlLbgKcEd40eZ9mddlhzWqiwpWVFxc/u&#10;6Aw0HzE8fWXy2T2Wz7J91cfDavRizOCmXzyAEurlP/zX3lgDk/EEfs+kI6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BNMzHAAAA3AAAAA8AAAAAAAAAAAAAAAAAmAIAAGRy&#10;cy9kb3ducmV2LnhtbFBLBQYAAAAABAAEAPUAAACMAwAAAAA=&#10;" filled="f" stroked="f" strokeweight=".5pt">
                  <v:textbox inset="0,0,0,0">
                    <w:txbxContent>
                      <w:p w14:paraId="4C1A1F92"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1</w:t>
                        </w:r>
                      </w:p>
                    </w:txbxContent>
                  </v:textbox>
                </v:shape>
                <v:shape id="文本框 135" o:spid="_x0000_s1168" type="#_x0000_t202" style="position:absolute;left:9484;top:16821;width:1886;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RV8cA&#10;AADcAAAADwAAAGRycy9kb3ducmV2LnhtbESPQUvDQBSE74X+h+UJvbWblioldlukKnhQW9sKentm&#10;n0kw+zbsvqbx37uC4HGYmW+Y5bp3jeooxNqzgekkA0VceFtzaeB4uB8vQEVBtth4JgPfFGG9Gg6W&#10;mFt/5hfq9lKqBOGYo4FKpM21jkVFDuPEt8TJ+/TBoSQZSm0DnhPcNXqWZVfaYc1pocKWNhUVX/uT&#10;M9C8xfD4kcl7d1s+yW6rT69302djRhf9zTUooV7+w3/tB2tgPruE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NkVfHAAAA3AAAAA8AAAAAAAAAAAAAAAAAmAIAAGRy&#10;cy9kb3ducmV2LnhtbFBLBQYAAAAABAAEAPUAAACMAwAAAAA=&#10;" filled="f" stroked="f" strokeweight=".5pt">
                  <v:textbox inset="0,0,0,0">
                    <w:txbxContent>
                      <w:p w14:paraId="4BE3EED8"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2</w:t>
                        </w:r>
                      </w:p>
                    </w:txbxContent>
                  </v:textbox>
                </v:shape>
                <v:shape id="文本框 135" o:spid="_x0000_s1169" type="#_x0000_t202" style="position:absolute;left:14083;top:16821;width:1886;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8PIMcA&#10;AADcAAAADwAAAGRycy9kb3ducmV2LnhtbESPX0vDQBDE3wt+h2OFvrWXFikSey3iH/ChrTW2oG9r&#10;bk2Cub1wt03jt/cEwcdhZn7DLNeDa1VPITaeDcymGSji0tuGKwOH18fJNagoyBZbz2TgmyKsVxej&#10;JebWn/mF+kIqlSAcczRQi3S51rGsyWGc+o44eZ8+OJQkQ6VtwHOCu1bPs2yhHTacFmrs6K6m8qs4&#10;OQPtWwybj0ze+/tqK/tnfTo+zHbGjC+H2xtQQoP8h//aT9bA1XwB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fDyDHAAAA3AAAAA8AAAAAAAAAAAAAAAAAmAIAAGRy&#10;cy9kb3ducmV2LnhtbFBLBQYAAAAABAAEAPUAAACMAwAAAAA=&#10;" filled="f" stroked="f" strokeweight=".5pt">
                  <v:textbox inset="0,0,0,0">
                    <w:txbxContent>
                      <w:p w14:paraId="221420C2"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3</w:t>
                        </w:r>
                      </w:p>
                    </w:txbxContent>
                  </v:textbox>
                </v:shape>
                <v:shape id="文本框 135" o:spid="_x0000_s1170" type="#_x0000_t202" style="position:absolute;left:18569;top:16856;width:1886;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Oqu8cA&#10;AADcAAAADwAAAGRycy9kb3ducmV2LnhtbESPQUvDQBSE74X+h+UJvbWblqIldlukKnhQW9sKentm&#10;n0kw+zbsvqbx37uC4HGYmW+Y5bp3jeooxNqzgekkA0VceFtzaeB4uB8vQEVBtth4JgPfFGG9Gg6W&#10;mFt/5hfq9lKqBOGYo4FKpM21jkVFDuPEt8TJ+/TBoSQZSm0DnhPcNXqWZZfaYc1pocKWNhUVX/uT&#10;M9C8xfD4kcl7d1s+yW6rT69302djRhf9zTUooV7+w3/tB2tgPruC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TqrvHAAAA3AAAAA8AAAAAAAAAAAAAAAAAmAIAAGRy&#10;cy9kb3ducmV2LnhtbFBLBQYAAAAABAAEAPUAAACMAwAAAAA=&#10;" filled="f" stroked="f" strokeweight=".5pt">
                  <v:textbox inset="0,0,0,0">
                    <w:txbxContent>
                      <w:p w14:paraId="2C453095"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4</w:t>
                        </w:r>
                      </w:p>
                    </w:txbxContent>
                  </v:textbox>
                </v:shape>
                <v:shape id="文本框 135" o:spid="_x0000_s1171" type="#_x0000_t202" style="position:absolute;left:7253;top:11231;width:1886;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ycMA&#10;AADcAAAADwAAAGRycy9kb3ducmV2LnhtbERPS0vDQBC+C/6HZQRvdtNSRGK3RWwLPWhfKuhtzI5J&#10;aHY27E7T9N93D0KPH997MutdozoKsfZsYDjIQBEX3tZcGvj8WD48gYqCbLHxTAbOFGE2vb2ZYG79&#10;iXfU7aVUKYRjjgYqkTbXOhYVOYwD3xIn7s8Hh5JgKLUNeErhrtGjLHvUDmtODRW29FpRcdgfnYHm&#10;O4a330x+unn5LtuNPn4thmtj7u/6l2dQQr1cxf/ulTUwHqW1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w+ycMAAADcAAAADwAAAAAAAAAAAAAAAACYAgAAZHJzL2Rv&#10;d25yZXYueG1sUEsFBgAAAAAEAAQA9QAAAIgDAAAAAA==&#10;" filled="f" stroked="f" strokeweight=".5pt">
                  <v:textbox inset="0,0,0,0">
                    <w:txbxContent>
                      <w:p w14:paraId="52D22E26"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5</w:t>
                        </w:r>
                      </w:p>
                    </w:txbxContent>
                  </v:textbox>
                </v:shape>
                <v:shape id="文本框 135" o:spid="_x0000_s1172" type="#_x0000_t202" style="position:absolute;left:11652;top:11365;width:1886;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CbUscA&#10;AADcAAAADwAAAGRycy9kb3ducmV2LnhtbESPQUvDQBSE74X+h+UJvbWbliI2dlukKnhQW9sKentm&#10;n0kw+zbsvqbx37uC4HGYmW+Y5bp3jeooxNqzgekkA0VceFtzaeB4uB9fgYqCbLHxTAa+KcJ6NRws&#10;Mbf+zC/U7aVUCcIxRwOVSJtrHYuKHMaJb4mT9+mDQ0kylNoGPCe4a/Qsyy61w5rTQoUtbSoqvvYn&#10;Z6B5i+HxI5P37rZ8kt1Wn17vps/GjC76m2tQQr38h//aD9bAfLaA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Am1LHAAAA3AAAAA8AAAAAAAAAAAAAAAAAmAIAAGRy&#10;cy9kb3ducmV2LnhtbFBLBQYAAAAABAAEAPUAAACMAwAAAAA=&#10;" filled="f" stroked="f" strokeweight=".5pt">
                  <v:textbox inset="0,0,0,0">
                    <w:txbxContent>
                      <w:p w14:paraId="389C904D"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6</w:t>
                        </w:r>
                      </w:p>
                    </w:txbxContent>
                  </v:textbox>
                </v:shape>
                <v:shape id="文本框 135" o:spid="_x0000_s1173" type="#_x0000_t202" style="position:absolute;left:16252;top:11365;width:1886;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OkEsQA&#10;AADcAAAADwAAAGRycy9kb3ducmV2LnhtbERPTU/CQBC9m/AfNkPCTbaIIaayEKKQeFBQ1ERvY3do&#10;G7uzze5Qyr9nDyYeX973fNm7RnUUYu3ZwGScgSIuvK25NPDxvrm+AxUF2WLjmQycKcJyMbiaY279&#10;id+o20upUgjHHA1UIm2udSwqchjHviVO3MEHh5JgKLUNeErhrtE3WTbTDmtODRW29FBR8bs/OgPN&#10;VwzPP5l8d4/li7zu9PFzPdkaMxr2q3tQQr38i//cT9bA7TTNT2fS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pBLEAAAA3AAAAA8AAAAAAAAAAAAAAAAAmAIAAGRycy9k&#10;b3ducmV2LnhtbFBLBQYAAAAABAAEAPUAAACJAwAAAAA=&#10;" filled="f" stroked="f" strokeweight=".5pt">
                  <v:textbox inset="0,0,0,0">
                    <w:txbxContent>
                      <w:p w14:paraId="09C651F2"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7</w:t>
                        </w:r>
                      </w:p>
                    </w:txbxContent>
                  </v:textbox>
                </v:shape>
                <v:shape id="文本框 135" o:spid="_x0000_s1174" type="#_x0000_t202" style="position:absolute;left:20738;top:11400;width:1885;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8BicYA&#10;AADcAAAADwAAAGRycy9kb3ducmV2LnhtbESPW0vDQBSE3wX/w3IE3+wmKiJpt6VoCz5460Wwb6fZ&#10;0ySYPRt2T9P4711B8HGYmW+YyWxwreopxMazgXyUgSIuvW24MrDdLK/uQUVBtth6JgPfFGE2PT+b&#10;YGH9iVfUr6VSCcKxQAO1SFdoHcuaHMaR74iTd/DBoSQZKm0DnhLctfo6y+60w4bTQo0dPdRUfq2P&#10;zkD7GcPzPpNd/1i9yPubPn4s8ldjLi+G+RiU0CD/4b/2kzVwe5PD75l0BP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8BicYAAADcAAAADwAAAAAAAAAAAAAAAACYAgAAZHJz&#10;L2Rvd25yZXYueG1sUEsFBgAAAAAEAAQA9QAAAIsDAAAAAA==&#10;" filled="f" stroked="f" strokeweight=".5pt">
                  <v:textbox inset="0,0,0,0">
                    <w:txbxContent>
                      <w:p w14:paraId="483A092B"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8</w:t>
                        </w:r>
                      </w:p>
                    </w:txbxContent>
                  </v:textbox>
                </v:shape>
                <v:shape id="文本框 135" o:spid="_x0000_s1175" type="#_x0000_t202" style="position:absolute;left:9500;top:4933;width:1886;height:2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2f/scA&#10;AADcAAAADwAAAGRycy9kb3ducmV2LnhtbESPQUvDQBSE74X+h+UJvbWbtiIldlukKnhQW9sKentm&#10;n0kw+zbsvqbx37uC4HGYmW+Y5bp3jeooxNqzgekkA0VceFtzaeB4uB8vQEVBtth4JgPfFGG9Gg6W&#10;mFt/5hfq9lKqBOGYo4FKpM21jkVFDuPEt8TJ+/TBoSQZSm0DnhPcNXqWZVfaYc1pocKWNhUVX/uT&#10;M9C8xfD4kcl7d1s+yW6rT69302djRhf9zTUooV7+w3/tB2vgcj6D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9n/7HAAAA3AAAAA8AAAAAAAAAAAAAAAAAmAIAAGRy&#10;cy9kb3ducmV2LnhtbFBLBQYAAAAABAAEAPUAAACMAwAAAAA=&#10;" filled="f" stroked="f" strokeweight=".5pt">
                  <v:textbox inset="0,0,0,0">
                    <w:txbxContent>
                      <w:p w14:paraId="158F787D"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9</w:t>
                        </w:r>
                      </w:p>
                    </w:txbxContent>
                  </v:textbox>
                </v:shape>
                <v:shape id="文本框 135" o:spid="_x0000_s1176" type="#_x0000_t202" style="position:absolute;left:13900;top:5068;width:1885;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6ZccA&#10;AADcAAAADwAAAGRycy9kb3ducmV2LnhtbESPQUvDQBSE74X+h+UJvbWbWpESuy1SLXhQW9sKentm&#10;n0kw+zbsvqbx37uC4HGYmW+Yxap3jeooxNqzgekkA0VceFtzaeB42IznoKIgW2w8k4FvirBaDgcL&#10;zK0/8wt1eylVgnDM0UAl0uZax6Iih3HiW+LkffrgUJIMpbYBzwnuGn2ZZdfaYc1pocKW1hUVX/uT&#10;M9C8xfD4kcl7d1c+yW6rT6/302djRhf97Q0ooV7+w3/tB2vgaja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xOmXHAAAA3AAAAA8AAAAAAAAAAAAAAAAAmAIAAGRy&#10;cy9kb3ducmV2LnhtbFBLBQYAAAAABAAEAPUAAACMAwAAAAA=&#10;" filled="f" stroked="f" strokeweight=".5pt">
                  <v:textbox inset="0,0,0,0">
                    <w:txbxContent>
                      <w:p w14:paraId="013683A0"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10</w:t>
                        </w:r>
                      </w:p>
                    </w:txbxContent>
                  </v:textbox>
                </v:shape>
                <v:shape id="文本框 135" o:spid="_x0000_s1177" type="#_x0000_t202" style="position:absolute;left:18499;top:5068;width:1886;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iiEccA&#10;AADcAAAADwAAAGRycy9kb3ducmV2LnhtbESPQUvDQBSE74X+h+UVvLWbapESuy2lKnhQW9sKentm&#10;n0kw+zbsvqbx37uC4HGYmW+Yxap3jeooxNqzgekkA0VceFtzaeB4uB/PQUVBtth4JgPfFGG1HA4W&#10;mFt/5hfq9lKqBOGYo4FKpM21jkVFDuPEt8TJ+/TBoSQZSm0DnhPcNfoyy661w5rTQoUtbSoqvvYn&#10;Z6B5i+HxI5P37rZ8kt1Wn17vps/GXIz69Q0ooV7+w3/tB2tgdjW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YohHHAAAA3AAAAA8AAAAAAAAAAAAAAAAAmAIAAGRy&#10;cy9kb3ducmV2LnhtbFBLBQYAAAAABAAEAPUAAACMAwAAAAA=&#10;" filled="f" stroked="f" strokeweight=".5pt">
                  <v:textbox inset="0,0,0,0">
                    <w:txbxContent>
                      <w:p w14:paraId="561EF6D8"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11</w:t>
                        </w:r>
                      </w:p>
                    </w:txbxContent>
                  </v:textbox>
                </v:shape>
                <v:shape id="文本框 135" o:spid="_x0000_s1178" type="#_x0000_t202" style="position:absolute;left:22985;top:5103;width:1886;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HisYA&#10;AADcAAAADwAAAGRycy9kb3ducmV2LnhtbESPS0sDQRCE7wH/w9BCbmY2vghrJkHUgAeNeYLe2p12&#10;d3GnZ5npbNZ/7whCjkVVfUVN571rVEch1p4NjEcZKOLC25pLA7vt4mICKgqyxcYzGfihCPPZ2WCK&#10;ufVHXlO3kVIlCMccDVQiba51LCpyGEe+JU7elw8OJclQahvwmOCu0ZdZdqsd1pwWKmzpoaLie3Nw&#10;Bpr3GF4+M/noHstXWb3pw/5pvDRmeN7f34ES6uUU/m8/WwPXVzfwdyYdAT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QHisYAAADcAAAADwAAAAAAAAAAAAAAAACYAgAAZHJz&#10;L2Rvd25yZXYueG1sUEsFBgAAAAAEAAQA9QAAAIsDAAAAAA==&#10;" filled="f" stroked="f" strokeweight=".5pt">
                  <v:textbox inset="0,0,0,0">
                    <w:txbxContent>
                      <w:p w14:paraId="380350F8" w14:textId="77777777" w:rsidR="001677D4" w:rsidRDefault="001677D4" w:rsidP="00774702">
                        <w:pPr>
                          <w:pStyle w:val="aa"/>
                          <w:spacing w:before="0" w:beforeAutospacing="0" w:after="0" w:afterAutospacing="0"/>
                          <w:jc w:val="both"/>
                        </w:pPr>
                        <w:r>
                          <w:rPr>
                            <w:rFonts w:ascii="Times New Roman" w:hAnsi="Times New Roman" w:cs="Times New Roman" w:hint="eastAsia"/>
                            <w:kern w:val="2"/>
                          </w:rPr>
                          <w:t>12</w:t>
                        </w:r>
                      </w:p>
                    </w:txbxContent>
                  </v:textbox>
                </v:shape>
                <w10:anchorlock/>
              </v:group>
            </w:pict>
          </mc:Fallback>
        </mc:AlternateContent>
      </w:r>
    </w:p>
    <w:p w14:paraId="51FB267C" w14:textId="77777777" w:rsidR="00774702" w:rsidRPr="00FE4FCB" w:rsidRDefault="00061A69" w:rsidP="009E4601">
      <w:pPr>
        <w:spacing w:line="360" w:lineRule="auto"/>
        <w:ind w:firstLineChars="200" w:firstLine="420"/>
        <w:jc w:val="center"/>
        <w:rPr>
          <w:rFonts w:ascii="Times New Roman" w:hAnsi="Times New Roman" w:cs="Times New Roman"/>
          <w:szCs w:val="21"/>
        </w:rPr>
      </w:pPr>
      <w:r w:rsidRPr="00FE4FCB">
        <w:rPr>
          <w:rFonts w:ascii="Times New Roman" w:hAnsi="Times New Roman" w:cs="Times New Roman"/>
          <w:szCs w:val="21"/>
        </w:rPr>
        <w:t xml:space="preserve">Figure </w:t>
      </w:r>
      <w:r w:rsidR="009E6EDF" w:rsidRPr="00FE4FCB">
        <w:rPr>
          <w:rFonts w:ascii="Times New Roman" w:hAnsi="Times New Roman" w:cs="Times New Roman"/>
          <w:szCs w:val="21"/>
        </w:rPr>
        <w:t>3-3 Diagram of hexagonal lattice</w:t>
      </w:r>
    </w:p>
    <w:p w14:paraId="2B003CAA" w14:textId="77777777" w:rsidR="00561D0E" w:rsidRPr="00A41C63" w:rsidRDefault="00561D0E" w:rsidP="00A41C63">
      <w:pPr>
        <w:spacing w:line="360" w:lineRule="auto"/>
        <w:ind w:firstLineChars="200" w:firstLine="420"/>
        <w:jc w:val="left"/>
        <w:rPr>
          <w:rFonts w:ascii="Times New Roman" w:hAnsi="Times New Roman" w:cs="Times New Roman"/>
          <w:szCs w:val="21"/>
        </w:rPr>
      </w:pPr>
      <w:r w:rsidRPr="00A41C63">
        <w:rPr>
          <w:rFonts w:ascii="Times New Roman" w:hAnsi="Times New Roman" w:cs="Times New Roman"/>
          <w:szCs w:val="21"/>
        </w:rPr>
        <w:t xml:space="preserve">Figure 3-3 gives the diagram of hexagonal lattice. It is not difficult to discover that </w:t>
      </w:r>
      <w:r w:rsidR="005B5F91" w:rsidRPr="00A41C63">
        <w:rPr>
          <w:rFonts w:ascii="Times New Roman" w:hAnsi="Times New Roman" w:cs="Times New Roman"/>
          <w:szCs w:val="21"/>
        </w:rPr>
        <w:t>the center of each hexagon is arranged in form of parallelogram</w:t>
      </w:r>
      <w:r w:rsidR="001C283C" w:rsidRPr="00A41C63">
        <w:rPr>
          <w:rFonts w:ascii="Times New Roman" w:hAnsi="Times New Roman" w:cs="Times New Roman"/>
          <w:szCs w:val="21"/>
        </w:rPr>
        <w:t xml:space="preserve">. </w:t>
      </w:r>
      <w:r w:rsidR="00F37A08" w:rsidRPr="00A41C63">
        <w:rPr>
          <w:rFonts w:ascii="Times New Roman" w:hAnsi="Times New Roman" w:cs="Times New Roman"/>
          <w:szCs w:val="21"/>
        </w:rPr>
        <w:t>The direction vectors of two edges of the parallelogram b1 and b2 are in x-y</w:t>
      </w:r>
      <w:r w:rsidR="00BE7B75" w:rsidRPr="00A41C63">
        <w:rPr>
          <w:rFonts w:ascii="Times New Roman" w:hAnsi="Times New Roman" w:cs="Times New Roman"/>
          <w:szCs w:val="21"/>
        </w:rPr>
        <w:t xml:space="preserve"> plane</w:t>
      </w:r>
      <w:r w:rsidR="00D73C5C" w:rsidRPr="00A41C63">
        <w:rPr>
          <w:rFonts w:ascii="Times New Roman" w:hAnsi="Times New Roman" w:cs="Times New Roman"/>
          <w:szCs w:val="21"/>
        </w:rPr>
        <w:t>, and the direction of b1 is the same as x axis</w:t>
      </w:r>
      <w:r w:rsidR="00BE7B75" w:rsidRPr="00A41C63">
        <w:rPr>
          <w:rFonts w:ascii="Times New Roman" w:hAnsi="Times New Roman" w:cs="Times New Roman"/>
          <w:szCs w:val="21"/>
        </w:rPr>
        <w:t xml:space="preserve">. </w:t>
      </w:r>
      <w:r w:rsidR="003131BB" w:rsidRPr="00A41C63">
        <w:rPr>
          <w:rFonts w:ascii="Times New Roman" w:hAnsi="Times New Roman" w:cs="Times New Roman"/>
          <w:szCs w:val="21"/>
        </w:rPr>
        <w:t>The origin is built in the center of the 1</w:t>
      </w:r>
      <w:r w:rsidR="003131BB" w:rsidRPr="00A41C63">
        <w:rPr>
          <w:rFonts w:ascii="Times New Roman" w:hAnsi="Times New Roman" w:cs="Times New Roman"/>
          <w:szCs w:val="21"/>
          <w:vertAlign w:val="superscript"/>
        </w:rPr>
        <w:t xml:space="preserve">st </w:t>
      </w:r>
      <w:r w:rsidR="003131BB" w:rsidRPr="00A41C63">
        <w:rPr>
          <w:rFonts w:ascii="Times New Roman" w:hAnsi="Times New Roman" w:cs="Times New Roman"/>
          <w:szCs w:val="21"/>
        </w:rPr>
        <w:t>hexagon (</w:t>
      </w:r>
      <w:r w:rsidR="005E4B58" w:rsidRPr="00A41C63">
        <w:rPr>
          <w:rFonts w:ascii="Times New Roman" w:hAnsi="Times New Roman" w:cs="Times New Roman"/>
          <w:szCs w:val="21"/>
        </w:rPr>
        <w:t xml:space="preserve">numbered </w:t>
      </w:r>
      <w:r w:rsidR="003131BB" w:rsidRPr="00A41C63">
        <w:rPr>
          <w:rFonts w:ascii="Times New Roman" w:hAnsi="Times New Roman" w:cs="Times New Roman"/>
          <w:szCs w:val="21"/>
        </w:rPr>
        <w:t>1)</w:t>
      </w:r>
    </w:p>
    <w:p w14:paraId="43240286" w14:textId="77777777" w:rsidR="00774702" w:rsidRPr="00FE4FCB" w:rsidRDefault="00867E30" w:rsidP="00774702">
      <w:pPr>
        <w:spacing w:line="360" w:lineRule="auto"/>
        <w:ind w:firstLineChars="200" w:firstLine="420"/>
        <w:rPr>
          <w:rFonts w:ascii="Times New Roman" w:hAnsi="Times New Roman" w:cs="Times New Roman"/>
        </w:rPr>
      </w:pPr>
      <w:r w:rsidRPr="00A41C63">
        <w:rPr>
          <w:rFonts w:ascii="Times New Roman" w:hAnsi="Times New Roman" w:cs="Times New Roman"/>
          <w:szCs w:val="21"/>
        </w:rPr>
        <w:t>The tags of hexagonal lattice</w:t>
      </w:r>
      <w:r w:rsidR="00F47ED1" w:rsidRPr="00A41C63">
        <w:rPr>
          <w:rFonts w:ascii="Times New Roman" w:hAnsi="Times New Roman" w:cs="Times New Roman"/>
          <w:szCs w:val="21"/>
        </w:rPr>
        <w:t>s are:</w:t>
      </w:r>
    </w:p>
    <w:p w14:paraId="5781B46E" w14:textId="77777777" w:rsidR="00774702" w:rsidRDefault="00774702" w:rsidP="00774702">
      <w:pPr>
        <w:spacing w:line="360" w:lineRule="auto"/>
        <w:ind w:firstLine="480"/>
        <w:rPr>
          <w:rFonts w:ascii="Times New Roman" w:hAnsi="Times New Roman" w:cs="Times New Roman"/>
          <w:szCs w:val="21"/>
        </w:rPr>
      </w:pPr>
    </w:p>
    <w:p w14:paraId="1AC4CBFA" w14:textId="77777777" w:rsidR="0090731D" w:rsidRPr="00942A4D" w:rsidRDefault="0090731D" w:rsidP="00774702">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774702" w:rsidRPr="00942A4D" w14:paraId="05623E71" w14:textId="77777777" w:rsidTr="000633EC">
        <w:tc>
          <w:tcPr>
            <w:tcW w:w="8607" w:type="dxa"/>
          </w:tcPr>
          <w:p w14:paraId="25F3D36D" w14:textId="77777777" w:rsidR="00774702" w:rsidRPr="00942A4D" w:rsidRDefault="00774702" w:rsidP="000633EC">
            <w:pPr>
              <w:pStyle w:val="a9"/>
              <w:rPr>
                <w:rFonts w:cs="Times New Roman"/>
                <w:sz w:val="21"/>
                <w:szCs w:val="21"/>
              </w:rPr>
            </w:pPr>
            <w:r w:rsidRPr="00942A4D">
              <w:rPr>
                <w:rFonts w:cs="Times New Roman"/>
                <w:sz w:val="21"/>
                <w:szCs w:val="21"/>
              </w:rPr>
              <w:t>Universe  …  [Lat = 2]  [Scope = &lt;b</w:t>
            </w:r>
            <w:r w:rsidRPr="00942A4D">
              <w:rPr>
                <w:rFonts w:cs="Times New Roman"/>
                <w:sz w:val="21"/>
                <w:szCs w:val="21"/>
                <w:vertAlign w:val="subscript"/>
              </w:rPr>
              <w:t>1</w:t>
            </w:r>
            <w:r w:rsidRPr="00942A4D">
              <w:rPr>
                <w:rFonts w:cs="Times New Roman"/>
                <w:sz w:val="21"/>
                <w:szCs w:val="21"/>
              </w:rPr>
              <w:t>Num  b</w:t>
            </w:r>
            <w:r w:rsidRPr="00942A4D">
              <w:rPr>
                <w:rFonts w:cs="Times New Roman"/>
                <w:sz w:val="21"/>
                <w:szCs w:val="21"/>
                <w:vertAlign w:val="subscript"/>
              </w:rPr>
              <w:t>2</w:t>
            </w:r>
            <w:r w:rsidRPr="00942A4D">
              <w:rPr>
                <w:rFonts w:cs="Times New Roman"/>
                <w:sz w:val="21"/>
                <w:szCs w:val="21"/>
              </w:rPr>
              <w:t>Num&gt;]  [Sita = &lt;sita&gt;]</w:t>
            </w:r>
          </w:p>
          <w:p w14:paraId="1602D2EB" w14:textId="77777777" w:rsidR="00774702" w:rsidRPr="00942A4D" w:rsidRDefault="00774702" w:rsidP="000633EC">
            <w:pPr>
              <w:jc w:val="center"/>
              <w:rPr>
                <w:rFonts w:ascii="Times New Roman" w:hAnsi="Times New Roman" w:cs="Times New Roman"/>
                <w:b/>
                <w:szCs w:val="21"/>
              </w:rPr>
            </w:pPr>
            <w:r w:rsidRPr="00942A4D">
              <w:rPr>
                <w:rFonts w:ascii="Times New Roman" w:hAnsi="Times New Roman" w:cs="Times New Roman"/>
                <w:b/>
                <w:szCs w:val="21"/>
              </w:rPr>
              <w:t xml:space="preserve">      [Pitch = &lt;b</w:t>
            </w:r>
            <w:r w:rsidRPr="00942A4D">
              <w:rPr>
                <w:rFonts w:ascii="Times New Roman" w:hAnsi="Times New Roman" w:cs="Times New Roman"/>
                <w:b/>
                <w:szCs w:val="21"/>
                <w:vertAlign w:val="subscript"/>
              </w:rPr>
              <w:t>1</w:t>
            </w:r>
            <w:r w:rsidRPr="00942A4D">
              <w:rPr>
                <w:rFonts w:ascii="Times New Roman" w:hAnsi="Times New Roman" w:cs="Times New Roman"/>
                <w:b/>
                <w:szCs w:val="21"/>
              </w:rPr>
              <w:t>Len  b</w:t>
            </w:r>
            <w:r w:rsidRPr="00942A4D">
              <w:rPr>
                <w:rFonts w:ascii="Times New Roman" w:hAnsi="Times New Roman" w:cs="Times New Roman"/>
                <w:b/>
                <w:szCs w:val="21"/>
                <w:vertAlign w:val="subscript"/>
              </w:rPr>
              <w:t>2</w:t>
            </w:r>
            <w:r w:rsidRPr="00942A4D">
              <w:rPr>
                <w:rFonts w:ascii="Times New Roman" w:hAnsi="Times New Roman" w:cs="Times New Roman"/>
                <w:b/>
                <w:szCs w:val="21"/>
              </w:rPr>
              <w:t>Len&gt;]   [Fill = &lt;U</w:t>
            </w:r>
            <w:r w:rsidRPr="00942A4D">
              <w:rPr>
                <w:rFonts w:ascii="Times New Roman" w:hAnsi="Times New Roman" w:cs="Times New Roman"/>
                <w:b/>
                <w:szCs w:val="21"/>
                <w:vertAlign w:val="subscript"/>
              </w:rPr>
              <w:t>1</w:t>
            </w:r>
            <w:r w:rsidRPr="00942A4D">
              <w:rPr>
                <w:rFonts w:ascii="Times New Roman" w:hAnsi="Times New Roman" w:cs="Times New Roman"/>
                <w:b/>
                <w:szCs w:val="21"/>
              </w:rPr>
              <w:t xml:space="preserve">  U</w:t>
            </w:r>
            <w:r w:rsidRPr="00942A4D">
              <w:rPr>
                <w:rFonts w:ascii="Times New Roman" w:hAnsi="Times New Roman" w:cs="Times New Roman"/>
                <w:b/>
                <w:szCs w:val="21"/>
                <w:vertAlign w:val="subscript"/>
              </w:rPr>
              <w:t>2</w:t>
            </w:r>
            <w:r w:rsidRPr="00942A4D">
              <w:rPr>
                <w:rFonts w:ascii="Times New Roman" w:hAnsi="Times New Roman" w:cs="Times New Roman"/>
                <w:b/>
                <w:szCs w:val="21"/>
              </w:rPr>
              <w:t xml:space="preserve">  …  U</w:t>
            </w:r>
            <w:r w:rsidRPr="00942A4D">
              <w:rPr>
                <w:rFonts w:ascii="Times New Roman" w:hAnsi="Times New Roman" w:cs="Times New Roman"/>
                <w:b/>
                <w:szCs w:val="21"/>
                <w:vertAlign w:val="subscript"/>
              </w:rPr>
              <w:t>M</w:t>
            </w:r>
            <w:r w:rsidRPr="00942A4D">
              <w:rPr>
                <w:rFonts w:ascii="Times New Roman" w:hAnsi="Times New Roman" w:cs="Times New Roman"/>
                <w:b/>
                <w:szCs w:val="21"/>
              </w:rPr>
              <w:t xml:space="preserve">&gt;]  </w:t>
            </w:r>
          </w:p>
        </w:tc>
      </w:tr>
    </w:tbl>
    <w:p w14:paraId="250229F4" w14:textId="77777777" w:rsidR="00774702" w:rsidRPr="00942A4D" w:rsidRDefault="00774702" w:rsidP="00942A4D">
      <w:pPr>
        <w:spacing w:line="360" w:lineRule="auto"/>
        <w:ind w:firstLineChars="200" w:firstLine="420"/>
        <w:rPr>
          <w:rFonts w:ascii="Times New Roman" w:hAnsi="Times New Roman" w:cs="Times New Roman"/>
          <w:szCs w:val="21"/>
        </w:rPr>
      </w:pPr>
    </w:p>
    <w:p w14:paraId="5F103242" w14:textId="77777777" w:rsidR="00774702" w:rsidRPr="00942A4D" w:rsidRDefault="00D2112A" w:rsidP="00774702">
      <w:pPr>
        <w:spacing w:line="360" w:lineRule="auto"/>
        <w:rPr>
          <w:rFonts w:ascii="Times New Roman" w:hAnsi="Times New Roman" w:cs="Times New Roman"/>
          <w:szCs w:val="21"/>
        </w:rPr>
      </w:pPr>
      <w:r w:rsidRPr="00942A4D">
        <w:rPr>
          <w:rFonts w:ascii="Times New Roman" w:hAnsi="Times New Roman" w:cs="Times New Roman"/>
          <w:szCs w:val="21"/>
        </w:rPr>
        <w:t>In which,</w:t>
      </w:r>
    </w:p>
    <w:p w14:paraId="0B64E5CC" w14:textId="77777777" w:rsidR="008A7DC2" w:rsidRPr="00942A4D" w:rsidRDefault="00774702" w:rsidP="008A7DC2">
      <w:pPr>
        <w:pStyle w:val="a4"/>
        <w:numPr>
          <w:ilvl w:val="0"/>
          <w:numId w:val="2"/>
        </w:numPr>
        <w:spacing w:line="360" w:lineRule="auto"/>
        <w:ind w:firstLineChars="0"/>
        <w:rPr>
          <w:rFonts w:cs="Times New Roman"/>
          <w:sz w:val="21"/>
          <w:szCs w:val="21"/>
        </w:rPr>
      </w:pPr>
      <w:r w:rsidRPr="00942A4D">
        <w:rPr>
          <w:rFonts w:cs="Times New Roman"/>
          <w:b/>
          <w:sz w:val="21"/>
          <w:szCs w:val="21"/>
        </w:rPr>
        <w:t>Lat = 2</w:t>
      </w:r>
      <w:r w:rsidR="008A7DC2" w:rsidRPr="00942A4D">
        <w:rPr>
          <w:rFonts w:cs="Times New Roman"/>
          <w:b/>
          <w:sz w:val="21"/>
          <w:szCs w:val="21"/>
        </w:rPr>
        <w:t xml:space="preserve"> </w:t>
      </w:r>
      <w:r w:rsidR="008A7DC2" w:rsidRPr="00942A4D">
        <w:rPr>
          <w:rFonts w:cs="Times New Roman"/>
          <w:sz w:val="21"/>
          <w:szCs w:val="21"/>
        </w:rPr>
        <w:t>means the type of lattice is hexagonal lattice.</w:t>
      </w:r>
    </w:p>
    <w:p w14:paraId="38D07217" w14:textId="77777777" w:rsidR="000004D1" w:rsidRPr="00942A4D" w:rsidRDefault="00774702" w:rsidP="00774702">
      <w:pPr>
        <w:pStyle w:val="a4"/>
        <w:numPr>
          <w:ilvl w:val="0"/>
          <w:numId w:val="2"/>
        </w:numPr>
        <w:spacing w:line="360" w:lineRule="auto"/>
        <w:ind w:firstLineChars="0"/>
        <w:rPr>
          <w:rFonts w:cs="Times New Roman"/>
          <w:sz w:val="21"/>
          <w:szCs w:val="21"/>
        </w:rPr>
      </w:pPr>
      <w:r w:rsidRPr="00942A4D">
        <w:rPr>
          <w:rFonts w:cs="Times New Roman"/>
          <w:b/>
          <w:sz w:val="21"/>
          <w:szCs w:val="21"/>
        </w:rPr>
        <w:t>Scope</w:t>
      </w:r>
      <w:r w:rsidR="000004D1" w:rsidRPr="00942A4D">
        <w:rPr>
          <w:rFonts w:cs="Times New Roman"/>
          <w:b/>
          <w:sz w:val="21"/>
          <w:szCs w:val="21"/>
        </w:rPr>
        <w:t xml:space="preserve"> </w:t>
      </w:r>
      <w:r w:rsidR="000004D1" w:rsidRPr="00942A4D">
        <w:rPr>
          <w:rFonts w:cs="Times New Roman"/>
          <w:sz w:val="21"/>
          <w:szCs w:val="21"/>
        </w:rPr>
        <w:t>option defines the number of lattices in the directions of b1 and b2.</w:t>
      </w:r>
    </w:p>
    <w:p w14:paraId="2FB5B1ED" w14:textId="77777777" w:rsidR="000004D1" w:rsidRPr="00942A4D" w:rsidRDefault="00774702" w:rsidP="00774702">
      <w:pPr>
        <w:pStyle w:val="a4"/>
        <w:numPr>
          <w:ilvl w:val="0"/>
          <w:numId w:val="2"/>
        </w:numPr>
        <w:spacing w:line="360" w:lineRule="auto"/>
        <w:ind w:firstLineChars="0"/>
        <w:rPr>
          <w:rFonts w:cs="Times New Roman"/>
          <w:sz w:val="21"/>
          <w:szCs w:val="21"/>
        </w:rPr>
      </w:pPr>
      <w:r w:rsidRPr="00942A4D">
        <w:rPr>
          <w:rFonts w:cs="Times New Roman"/>
          <w:b/>
          <w:sz w:val="21"/>
          <w:szCs w:val="21"/>
        </w:rPr>
        <w:t>Pitch</w:t>
      </w:r>
      <w:r w:rsidR="000004D1" w:rsidRPr="00942A4D">
        <w:rPr>
          <w:rFonts w:cs="Times New Roman"/>
          <w:b/>
          <w:sz w:val="21"/>
          <w:szCs w:val="21"/>
        </w:rPr>
        <w:t xml:space="preserve"> </w:t>
      </w:r>
      <w:r w:rsidR="000004D1" w:rsidRPr="00942A4D">
        <w:rPr>
          <w:rFonts w:cs="Times New Roman"/>
          <w:sz w:val="21"/>
          <w:szCs w:val="21"/>
        </w:rPr>
        <w:t xml:space="preserve">option defines the width of </w:t>
      </w:r>
      <w:r w:rsidR="006A3098" w:rsidRPr="00942A4D">
        <w:rPr>
          <w:rFonts w:cs="Times New Roman"/>
          <w:sz w:val="21"/>
          <w:szCs w:val="21"/>
        </w:rPr>
        <w:t>lattices in the directions of b1 and b2.</w:t>
      </w:r>
    </w:p>
    <w:p w14:paraId="68779535" w14:textId="77777777" w:rsidR="00774702" w:rsidRPr="00942A4D" w:rsidRDefault="00774702" w:rsidP="0032167A">
      <w:pPr>
        <w:pStyle w:val="a4"/>
        <w:numPr>
          <w:ilvl w:val="0"/>
          <w:numId w:val="2"/>
        </w:numPr>
        <w:spacing w:line="360" w:lineRule="auto"/>
        <w:ind w:firstLineChars="0"/>
        <w:rPr>
          <w:rFonts w:cs="Times New Roman"/>
          <w:sz w:val="21"/>
          <w:szCs w:val="21"/>
        </w:rPr>
      </w:pPr>
      <w:r w:rsidRPr="00942A4D">
        <w:rPr>
          <w:rFonts w:cs="Times New Roman"/>
          <w:b/>
          <w:sz w:val="21"/>
          <w:szCs w:val="21"/>
        </w:rPr>
        <w:t>Sita</w:t>
      </w:r>
      <w:r w:rsidR="00CC43DB" w:rsidRPr="00942A4D">
        <w:rPr>
          <w:rFonts w:cs="Times New Roman"/>
          <w:b/>
          <w:sz w:val="21"/>
          <w:szCs w:val="21"/>
        </w:rPr>
        <w:t xml:space="preserve"> </w:t>
      </w:r>
      <w:r w:rsidR="00CC43DB" w:rsidRPr="00942A4D">
        <w:rPr>
          <w:rFonts w:cs="Times New Roman"/>
          <w:sz w:val="21"/>
          <w:szCs w:val="21"/>
        </w:rPr>
        <w:t xml:space="preserve">option defines the </w:t>
      </w:r>
      <w:r w:rsidR="0032167A" w:rsidRPr="00942A4D">
        <w:rPr>
          <w:rFonts w:cs="Times New Roman"/>
          <w:sz w:val="21"/>
          <w:szCs w:val="21"/>
        </w:rPr>
        <w:t>angle</w:t>
      </w:r>
      <w:r w:rsidR="00461FC6" w:rsidRPr="00942A4D">
        <w:rPr>
          <w:rFonts w:cs="Times New Roman"/>
          <w:sz w:val="21"/>
          <w:szCs w:val="21"/>
        </w:rPr>
        <w:t xml:space="preserve"> (in degree °)</w:t>
      </w:r>
      <w:r w:rsidR="0032167A" w:rsidRPr="00942A4D">
        <w:rPr>
          <w:rFonts w:cs="Times New Roman"/>
          <w:sz w:val="21"/>
          <w:szCs w:val="21"/>
        </w:rPr>
        <w:t xml:space="preserve"> between a pair of adjacent edges of hexagonal lattice </w:t>
      </w:r>
      <w:r w:rsidR="006A3098" w:rsidRPr="00942A4D">
        <w:rPr>
          <w:rFonts w:cs="Times New Roman"/>
          <w:sz w:val="21"/>
          <w:szCs w:val="21"/>
        </w:rPr>
        <w:t>(as in Figure 3-3)</w:t>
      </w:r>
      <w:r w:rsidR="00461FC6" w:rsidRPr="00942A4D">
        <w:rPr>
          <w:rFonts w:cs="Times New Roman"/>
          <w:sz w:val="21"/>
          <w:szCs w:val="21"/>
        </w:rPr>
        <w:t>.</w:t>
      </w:r>
    </w:p>
    <w:p w14:paraId="4EA3F05D" w14:textId="02C68AF7" w:rsidR="00496872" w:rsidRPr="00942A4D" w:rsidRDefault="00774702" w:rsidP="00774702">
      <w:pPr>
        <w:pStyle w:val="a4"/>
        <w:numPr>
          <w:ilvl w:val="0"/>
          <w:numId w:val="2"/>
        </w:numPr>
        <w:spacing w:line="360" w:lineRule="auto"/>
        <w:ind w:firstLineChars="0"/>
        <w:rPr>
          <w:rFonts w:cs="Times New Roman"/>
          <w:sz w:val="21"/>
          <w:szCs w:val="21"/>
        </w:rPr>
      </w:pPr>
      <w:r w:rsidRPr="00942A4D">
        <w:rPr>
          <w:rFonts w:cs="Times New Roman"/>
          <w:b/>
          <w:sz w:val="21"/>
          <w:szCs w:val="21"/>
        </w:rPr>
        <w:t>Fill</w:t>
      </w:r>
      <w:r w:rsidR="00496872" w:rsidRPr="00942A4D">
        <w:rPr>
          <w:rFonts w:cs="Times New Roman"/>
          <w:b/>
          <w:sz w:val="21"/>
          <w:szCs w:val="21"/>
        </w:rPr>
        <w:t xml:space="preserve"> </w:t>
      </w:r>
      <w:r w:rsidR="00496872" w:rsidRPr="00942A4D">
        <w:rPr>
          <w:rFonts w:cs="Times New Roman"/>
          <w:sz w:val="21"/>
          <w:szCs w:val="21"/>
        </w:rPr>
        <w:t xml:space="preserve">option </w:t>
      </w:r>
      <w:r w:rsidR="00105194" w:rsidRPr="00942A4D">
        <w:rPr>
          <w:rFonts w:cs="Times New Roman"/>
          <w:sz w:val="21"/>
          <w:szCs w:val="21"/>
        </w:rPr>
        <w:t xml:space="preserve">successively defines the identifiers of the universe filling in the meshes, totally </w:t>
      </w:r>
      <w:r w:rsidR="00105194" w:rsidRPr="00942A4D">
        <w:rPr>
          <w:rFonts w:cs="Times New Roman"/>
          <w:position w:val="-12"/>
          <w:sz w:val="21"/>
          <w:szCs w:val="21"/>
        </w:rPr>
        <w:object w:dxaOrig="2020" w:dyaOrig="360" w14:anchorId="0FAF7DB5">
          <v:shape id="_x0000_i1083" type="#_x0000_t75" style="width:102pt;height:19.5pt" o:ole="">
            <v:imagedata r:id="rId126" o:title=""/>
          </v:shape>
          <o:OLEObject Type="Embed" ProgID="Equation.DSMT4" ShapeID="_x0000_i1083" DrawAspect="Content" ObjectID="_1443197514" r:id="rId127"/>
        </w:object>
      </w:r>
      <w:r w:rsidR="00105194" w:rsidRPr="00942A4D">
        <w:rPr>
          <w:rFonts w:cs="Times New Roman"/>
          <w:position w:val="-10"/>
          <w:sz w:val="21"/>
          <w:szCs w:val="21"/>
        </w:rPr>
        <w:t xml:space="preserve"> </w:t>
      </w:r>
      <w:r w:rsidR="00105194" w:rsidRPr="00942A4D">
        <w:rPr>
          <w:rFonts w:cs="Times New Roman"/>
          <w:sz w:val="21"/>
          <w:szCs w:val="21"/>
        </w:rPr>
        <w:t xml:space="preserve">identifiers. The filling order of </w:t>
      </w:r>
      <w:r w:rsidR="00105194" w:rsidRPr="00942A4D">
        <w:rPr>
          <w:rFonts w:cs="Times New Roman"/>
          <w:b/>
          <w:sz w:val="21"/>
          <w:szCs w:val="21"/>
        </w:rPr>
        <w:t xml:space="preserve">Fill </w:t>
      </w:r>
      <w:r w:rsidR="00105194" w:rsidRPr="00942A4D">
        <w:rPr>
          <w:rFonts w:cs="Times New Roman"/>
          <w:sz w:val="21"/>
          <w:szCs w:val="21"/>
        </w:rPr>
        <w:t xml:space="preserve">is: </w:t>
      </w:r>
      <w:r w:rsidR="001125C8" w:rsidRPr="00942A4D">
        <w:rPr>
          <w:rFonts w:cs="Times New Roman"/>
          <w:sz w:val="21"/>
          <w:szCs w:val="21"/>
        </w:rPr>
        <w:t>b1(</w:t>
      </w:r>
      <w:r w:rsidR="00105194" w:rsidRPr="00942A4D">
        <w:rPr>
          <w:rFonts w:cs="Times New Roman"/>
          <w:sz w:val="21"/>
          <w:szCs w:val="21"/>
        </w:rPr>
        <w:t>x</w:t>
      </w:r>
      <w:r w:rsidR="001125C8" w:rsidRPr="00942A4D">
        <w:rPr>
          <w:rFonts w:cs="Times New Roman"/>
          <w:sz w:val="21"/>
          <w:szCs w:val="21"/>
        </w:rPr>
        <w:t>)</w:t>
      </w:r>
      <w:r w:rsidR="00105194" w:rsidRPr="00942A4D">
        <w:rPr>
          <w:rFonts w:cs="Times New Roman"/>
          <w:sz w:val="21"/>
          <w:szCs w:val="21"/>
        </w:rPr>
        <w:t xml:space="preserve"> direction filled a</w:t>
      </w:r>
      <w:r w:rsidR="004A2E36">
        <w:rPr>
          <w:rFonts w:cs="Times New Roman"/>
          <w:sz w:val="21"/>
          <w:szCs w:val="21"/>
        </w:rPr>
        <w:t>t</w:t>
      </w:r>
      <w:r w:rsidR="00105194" w:rsidRPr="00942A4D">
        <w:rPr>
          <w:rFonts w:cs="Times New Roman"/>
          <w:sz w:val="21"/>
          <w:szCs w:val="21"/>
        </w:rPr>
        <w:t xml:space="preserve"> first, then the </w:t>
      </w:r>
      <w:r w:rsidR="00FF6CED" w:rsidRPr="00942A4D">
        <w:rPr>
          <w:rFonts w:cs="Times New Roman"/>
          <w:sz w:val="21"/>
          <w:szCs w:val="21"/>
        </w:rPr>
        <w:t>b2</w:t>
      </w:r>
      <w:r w:rsidR="00105194" w:rsidRPr="00942A4D">
        <w:rPr>
          <w:rFonts w:cs="Times New Roman"/>
          <w:sz w:val="21"/>
          <w:szCs w:val="21"/>
        </w:rPr>
        <w:t xml:space="preserve"> direction, </w:t>
      </w:r>
      <w:r w:rsidR="00FF6CED" w:rsidRPr="00942A4D">
        <w:rPr>
          <w:rFonts w:cs="Times New Roman"/>
          <w:sz w:val="21"/>
          <w:szCs w:val="21"/>
        </w:rPr>
        <w:t>as is shown in</w:t>
      </w:r>
      <w:r w:rsidR="00105194" w:rsidRPr="00942A4D">
        <w:rPr>
          <w:rFonts w:cs="Times New Roman"/>
          <w:sz w:val="21"/>
          <w:szCs w:val="21"/>
        </w:rPr>
        <w:t xml:space="preserve"> Figure 3-</w:t>
      </w:r>
      <w:r w:rsidR="00FE1C4F" w:rsidRPr="00942A4D">
        <w:rPr>
          <w:rFonts w:cs="Times New Roman"/>
          <w:sz w:val="21"/>
          <w:szCs w:val="21"/>
        </w:rPr>
        <w:t>3</w:t>
      </w:r>
      <w:r w:rsidR="00FF6CED" w:rsidRPr="00942A4D">
        <w:rPr>
          <w:rFonts w:cs="Times New Roman"/>
          <w:sz w:val="21"/>
          <w:szCs w:val="21"/>
        </w:rPr>
        <w:t>.</w:t>
      </w:r>
    </w:p>
    <w:p w14:paraId="0248FF06" w14:textId="77777777" w:rsidR="00774702" w:rsidRPr="00942A4D" w:rsidRDefault="00774702" w:rsidP="0056635D">
      <w:pPr>
        <w:spacing w:line="360" w:lineRule="auto"/>
        <w:ind w:left="480"/>
        <w:rPr>
          <w:rFonts w:ascii="Times New Roman" w:hAnsi="Times New Roman" w:cs="Times New Roman"/>
          <w:szCs w:val="21"/>
        </w:rPr>
      </w:pPr>
    </w:p>
    <w:p w14:paraId="456C377C" w14:textId="77777777" w:rsidR="008A2927" w:rsidRPr="00942A4D" w:rsidRDefault="0056635D" w:rsidP="00774702">
      <w:pPr>
        <w:pStyle w:val="a4"/>
        <w:spacing w:line="360" w:lineRule="auto"/>
        <w:ind w:left="840" w:firstLineChars="0" w:firstLine="0"/>
        <w:rPr>
          <w:rFonts w:cs="Times New Roman"/>
          <w:sz w:val="21"/>
          <w:szCs w:val="21"/>
        </w:rPr>
      </w:pPr>
      <w:r w:rsidRPr="00942A4D">
        <w:rPr>
          <w:rFonts w:cs="Times New Roman"/>
          <w:sz w:val="21"/>
          <w:szCs w:val="21"/>
        </w:rPr>
        <w:t>It should be pointed out</w:t>
      </w:r>
      <w:r w:rsidR="008E0DD5" w:rsidRPr="00942A4D">
        <w:rPr>
          <w:rFonts w:cs="Times New Roman"/>
          <w:sz w:val="21"/>
          <w:szCs w:val="21"/>
        </w:rPr>
        <w:t xml:space="preserve"> that</w:t>
      </w:r>
      <w:r w:rsidR="001E4AE4" w:rsidRPr="00942A4D">
        <w:rPr>
          <w:rFonts w:cs="Times New Roman"/>
          <w:sz w:val="21"/>
          <w:szCs w:val="21"/>
        </w:rPr>
        <w:t xml:space="preserve"> the hexagonal lattices are built in x-y plane by default in RMC. </w:t>
      </w:r>
      <w:r w:rsidR="0068181C" w:rsidRPr="00942A4D">
        <w:rPr>
          <w:rFonts w:cs="Times New Roman"/>
          <w:sz w:val="21"/>
          <w:szCs w:val="21"/>
        </w:rPr>
        <w:t xml:space="preserve">Through the translation transformation and rotation transformation, </w:t>
      </w:r>
      <w:r w:rsidR="0017041D" w:rsidRPr="00942A4D">
        <w:rPr>
          <w:rFonts w:cs="Times New Roman"/>
          <w:sz w:val="21"/>
          <w:szCs w:val="21"/>
        </w:rPr>
        <w:t>it can be converted to x-z or y-z plane.</w:t>
      </w:r>
    </w:p>
    <w:p w14:paraId="639973A1" w14:textId="52CD4493" w:rsidR="006E55E9" w:rsidRPr="00FE4FCB" w:rsidRDefault="006E55E9" w:rsidP="00774702">
      <w:pPr>
        <w:pStyle w:val="2"/>
        <w:spacing w:before="120"/>
        <w:rPr>
          <w:rFonts w:ascii="Times New Roman" w:hAnsi="Times New Roman" w:cs="Times New Roman"/>
        </w:rPr>
      </w:pPr>
      <w:bookmarkStart w:id="41" w:name="_Toc369335195"/>
      <w:bookmarkStart w:id="42" w:name="_Toc335658114"/>
      <w:r w:rsidRPr="00FE4FCB">
        <w:rPr>
          <w:rFonts w:ascii="Times New Roman" w:hAnsi="Times New Roman" w:cs="Times New Roman"/>
        </w:rPr>
        <w:lastRenderedPageBreak/>
        <w:t xml:space="preserve">3.5 </w:t>
      </w:r>
      <w:r w:rsidR="00501A1E" w:rsidRPr="00FE4FCB">
        <w:rPr>
          <w:rFonts w:ascii="Times New Roman" w:hAnsi="Times New Roman" w:cs="Times New Roman"/>
        </w:rPr>
        <w:t>Input e</w:t>
      </w:r>
      <w:r w:rsidRPr="00FE4FCB">
        <w:rPr>
          <w:rFonts w:ascii="Times New Roman" w:hAnsi="Times New Roman" w:cs="Times New Roman"/>
        </w:rPr>
        <w:t>xamples</w:t>
      </w:r>
      <w:r w:rsidR="00501A1E" w:rsidRPr="00FE4FCB">
        <w:rPr>
          <w:rFonts w:ascii="Times New Roman" w:hAnsi="Times New Roman" w:cs="Times New Roman"/>
        </w:rPr>
        <w:t xml:space="preserve"> of </w:t>
      </w:r>
      <w:r w:rsidR="00D60BDE">
        <w:rPr>
          <w:rFonts w:ascii="Times New Roman" w:hAnsi="Times New Roman" w:cs="Times New Roman"/>
        </w:rPr>
        <w:t>geometry</w:t>
      </w:r>
      <w:r w:rsidR="00D60BDE" w:rsidRPr="00FE4FCB">
        <w:rPr>
          <w:rFonts w:ascii="Times New Roman" w:hAnsi="Times New Roman" w:cs="Times New Roman"/>
        </w:rPr>
        <w:t xml:space="preserve"> </w:t>
      </w:r>
      <w:r w:rsidR="00D60BDE">
        <w:rPr>
          <w:rFonts w:ascii="Times New Roman" w:hAnsi="Times New Roman" w:cs="Times New Roman"/>
        </w:rPr>
        <w:t>block</w:t>
      </w:r>
      <w:r w:rsidR="00CC2881">
        <w:rPr>
          <w:rFonts w:ascii="Times New Roman" w:hAnsi="Times New Roman" w:cs="Times New Roman"/>
        </w:rPr>
        <w:t>s</w:t>
      </w:r>
      <w:bookmarkEnd w:id="41"/>
    </w:p>
    <w:p w14:paraId="3F068530" w14:textId="4729C3C1" w:rsidR="00774702" w:rsidRPr="001C2833" w:rsidRDefault="003F1AA6" w:rsidP="001C2833">
      <w:pPr>
        <w:pStyle w:val="3"/>
        <w:spacing w:before="120"/>
        <w:rPr>
          <w:rFonts w:ascii="Times New Roman" w:hAnsi="Times New Roman" w:cs="Times New Roman"/>
          <w:sz w:val="30"/>
          <w:szCs w:val="30"/>
        </w:rPr>
      </w:pPr>
      <w:bookmarkStart w:id="43" w:name="_Toc335658115"/>
      <w:bookmarkStart w:id="44" w:name="_Toc369335196"/>
      <w:bookmarkEnd w:id="42"/>
      <w:r w:rsidRPr="00FE4FCB">
        <w:rPr>
          <w:rFonts w:ascii="Times New Roman" w:hAnsi="Times New Roman" w:cs="Times New Roman"/>
          <w:sz w:val="30"/>
          <w:szCs w:val="30"/>
        </w:rPr>
        <w:t xml:space="preserve">3.5.1 </w:t>
      </w:r>
      <w:r w:rsidR="00774702" w:rsidRPr="00FE4FCB">
        <w:rPr>
          <w:rFonts w:ascii="Times New Roman" w:hAnsi="Times New Roman" w:cs="Times New Roman"/>
          <w:sz w:val="30"/>
          <w:szCs w:val="30"/>
        </w:rPr>
        <w:t>PWR</w:t>
      </w:r>
      <w:bookmarkEnd w:id="43"/>
      <w:r w:rsidR="00501A1E" w:rsidRPr="00FE4FCB">
        <w:rPr>
          <w:rFonts w:ascii="Times New Roman" w:hAnsi="Times New Roman" w:cs="Times New Roman"/>
          <w:sz w:val="30"/>
          <w:szCs w:val="30"/>
        </w:rPr>
        <w:t xml:space="preserve"> assembly</w:t>
      </w:r>
      <w:bookmarkEnd w:id="44"/>
    </w:p>
    <w:p w14:paraId="78305BD3" w14:textId="77777777" w:rsidR="00774702" w:rsidRPr="00FE4FCB" w:rsidRDefault="00774702" w:rsidP="00774702">
      <w:pPr>
        <w:spacing w:line="360" w:lineRule="auto"/>
        <w:jc w:val="center"/>
        <w:rPr>
          <w:rFonts w:ascii="Times New Roman" w:hAnsi="Times New Roman" w:cs="Times New Roman"/>
        </w:rPr>
      </w:pPr>
      <w:r w:rsidRPr="00FE4FCB">
        <w:rPr>
          <w:rFonts w:ascii="Times New Roman" w:hAnsi="Times New Roman" w:cs="Times New Roman"/>
          <w:noProof/>
        </w:rPr>
        <w:drawing>
          <wp:inline distT="0" distB="0" distL="0" distR="0" wp14:anchorId="5A76363C" wp14:editId="040B7F75">
            <wp:extent cx="4366018" cy="2064257"/>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374036" cy="2068048"/>
                    </a:xfrm>
                    <a:prstGeom prst="rect">
                      <a:avLst/>
                    </a:prstGeom>
                    <a:noFill/>
                    <a:ln>
                      <a:noFill/>
                    </a:ln>
                    <a:effectLst/>
                    <a:extLst/>
                  </pic:spPr>
                </pic:pic>
              </a:graphicData>
            </a:graphic>
          </wp:inline>
        </w:drawing>
      </w:r>
    </w:p>
    <w:p w14:paraId="723FA23D" w14:textId="77777777" w:rsidR="00774702" w:rsidRPr="00FE4FCB" w:rsidRDefault="00B207A0" w:rsidP="00774702">
      <w:pPr>
        <w:spacing w:line="360" w:lineRule="auto"/>
        <w:jc w:val="center"/>
        <w:rPr>
          <w:rFonts w:ascii="Times New Roman" w:hAnsi="Times New Roman" w:cs="Times New Roman"/>
        </w:rPr>
      </w:pPr>
      <w:r w:rsidRPr="00FE4FCB">
        <w:rPr>
          <w:rFonts w:ascii="Times New Roman" w:hAnsi="Times New Roman" w:cs="Times New Roman"/>
          <w:szCs w:val="21"/>
        </w:rPr>
        <w:t>Figure</w:t>
      </w:r>
      <w:r w:rsidRPr="00FE4FCB">
        <w:rPr>
          <w:rFonts w:ascii="Times New Roman" w:hAnsi="Times New Roman" w:cs="Times New Roman"/>
        </w:rPr>
        <w:t xml:space="preserve"> </w:t>
      </w:r>
      <w:r w:rsidR="00CA7ED2" w:rsidRPr="00FE4FCB">
        <w:rPr>
          <w:rFonts w:ascii="Times New Roman" w:hAnsi="Times New Roman" w:cs="Times New Roman"/>
        </w:rPr>
        <w:t xml:space="preserve">3-4 </w:t>
      </w:r>
      <w:r w:rsidR="00774702" w:rsidRPr="00FE4FCB">
        <w:rPr>
          <w:rFonts w:ascii="Times New Roman" w:hAnsi="Times New Roman" w:cs="Times New Roman"/>
        </w:rPr>
        <w:t>PWR</w:t>
      </w:r>
      <w:r w:rsidR="00CA7ED2" w:rsidRPr="00FE4FCB">
        <w:rPr>
          <w:rFonts w:ascii="Times New Roman" w:hAnsi="Times New Roman" w:cs="Times New Roman"/>
        </w:rPr>
        <w:t xml:space="preserve"> </w:t>
      </w:r>
      <w:r w:rsidR="00774702" w:rsidRPr="00FE4FCB">
        <w:rPr>
          <w:rFonts w:ascii="Times New Roman" w:hAnsi="Times New Roman" w:cs="Times New Roman"/>
        </w:rPr>
        <w:t>17×17</w:t>
      </w:r>
      <w:r w:rsidR="0064435B" w:rsidRPr="00FE4FCB">
        <w:rPr>
          <w:rFonts w:ascii="Times New Roman" w:hAnsi="Times New Roman" w:cs="Times New Roman"/>
        </w:rPr>
        <w:t xml:space="preserve"> assembly</w:t>
      </w:r>
    </w:p>
    <w:p w14:paraId="0E3FF048" w14:textId="77777777" w:rsidR="003F5989" w:rsidRPr="00FE4FCB" w:rsidRDefault="006E55E9" w:rsidP="00BC6AFA">
      <w:pPr>
        <w:spacing w:line="360" w:lineRule="auto"/>
        <w:ind w:firstLine="480"/>
        <w:rPr>
          <w:rFonts w:ascii="Times New Roman" w:hAnsi="Times New Roman" w:cs="Times New Roman"/>
        </w:rPr>
      </w:pPr>
      <w:r w:rsidRPr="00FE4FCB">
        <w:rPr>
          <w:rFonts w:ascii="Times New Roman" w:hAnsi="Times New Roman" w:cs="Times New Roman"/>
        </w:rPr>
        <w:t xml:space="preserve">Example </w:t>
      </w:r>
      <w:r w:rsidR="00774702" w:rsidRPr="00FE4FCB">
        <w:rPr>
          <w:rFonts w:ascii="Times New Roman" w:hAnsi="Times New Roman" w:cs="Times New Roman"/>
        </w:rPr>
        <w:t>3-1</w:t>
      </w:r>
      <w:r w:rsidR="00CA7ED2" w:rsidRPr="00FE4FCB">
        <w:rPr>
          <w:rFonts w:ascii="Times New Roman" w:hAnsi="Times New Roman" w:cs="Times New Roman"/>
        </w:rPr>
        <w:t xml:space="preserve"> is an input example of PWR 17×17 assembly</w:t>
      </w:r>
      <w:r w:rsidR="00BF1896" w:rsidRPr="00FE4FCB">
        <w:rPr>
          <w:rFonts w:ascii="Times New Roman" w:hAnsi="Times New Roman" w:cs="Times New Roman"/>
        </w:rPr>
        <w:t xml:space="preserve"> (</w:t>
      </w:r>
      <w:r w:rsidR="00BF1896" w:rsidRPr="00FE4FCB">
        <w:rPr>
          <w:rFonts w:ascii="Times New Roman" w:hAnsi="Times New Roman" w:cs="Times New Roman"/>
          <w:szCs w:val="21"/>
        </w:rPr>
        <w:t>Figure</w:t>
      </w:r>
      <w:r w:rsidR="00BF1896" w:rsidRPr="00FE4FCB">
        <w:rPr>
          <w:rFonts w:ascii="Times New Roman" w:hAnsi="Times New Roman" w:cs="Times New Roman"/>
        </w:rPr>
        <w:t xml:space="preserve"> 3-4)</w:t>
      </w:r>
      <w:r w:rsidR="00CA7ED2" w:rsidRPr="00FE4FCB">
        <w:rPr>
          <w:rFonts w:ascii="Times New Roman" w:hAnsi="Times New Roman" w:cs="Times New Roman"/>
        </w:rPr>
        <w:t xml:space="preserve">. Universe 1 and Universe 3 are </w:t>
      </w:r>
      <w:r w:rsidR="00AA7787" w:rsidRPr="00FE4FCB">
        <w:rPr>
          <w:rFonts w:ascii="Times New Roman" w:hAnsi="Times New Roman" w:cs="Times New Roman"/>
        </w:rPr>
        <w:t>fuel cells and thimbles cells respectively</w:t>
      </w:r>
      <w:r w:rsidR="009A3055" w:rsidRPr="00FE4FCB">
        <w:rPr>
          <w:rFonts w:ascii="Times New Roman" w:hAnsi="Times New Roman" w:cs="Times New Roman"/>
        </w:rPr>
        <w:t>, with origin in (0, 0, 0)</w:t>
      </w:r>
      <w:r w:rsidR="00AA7787" w:rsidRPr="00FE4FCB">
        <w:rPr>
          <w:rFonts w:ascii="Times New Roman" w:hAnsi="Times New Roman" w:cs="Times New Roman"/>
        </w:rPr>
        <w:t xml:space="preserve">. </w:t>
      </w:r>
      <w:r w:rsidR="00774702" w:rsidRPr="00FE4FCB">
        <w:rPr>
          <w:rFonts w:ascii="Times New Roman" w:hAnsi="Times New Roman" w:cs="Times New Roman"/>
        </w:rPr>
        <w:t xml:space="preserve">Universe 8 </w:t>
      </w:r>
      <w:r w:rsidR="003F5989" w:rsidRPr="00FE4FCB">
        <w:rPr>
          <w:rFonts w:ascii="Times New Roman" w:hAnsi="Times New Roman" w:cs="Times New Roman"/>
        </w:rPr>
        <w:t xml:space="preserve">is the </w:t>
      </w:r>
      <w:r w:rsidR="008D1B53" w:rsidRPr="00FE4FCB">
        <w:rPr>
          <w:rFonts w:ascii="Times New Roman" w:hAnsi="Times New Roman" w:cs="Times New Roman"/>
        </w:rPr>
        <w:t>rectangular lattice</w:t>
      </w:r>
      <w:r w:rsidR="006A68E2" w:rsidRPr="00FE4FCB">
        <w:rPr>
          <w:rFonts w:ascii="Times New Roman" w:hAnsi="Times New Roman" w:cs="Times New Roman"/>
        </w:rPr>
        <w:t xml:space="preserve">, with </w:t>
      </w:r>
      <w:r w:rsidR="0054386B" w:rsidRPr="00FE4FCB">
        <w:rPr>
          <w:rFonts w:ascii="Times New Roman" w:hAnsi="Times New Roman" w:cs="Times New Roman"/>
        </w:rPr>
        <w:t>the</w:t>
      </w:r>
      <w:r w:rsidR="0054386B" w:rsidRPr="00FE4FCB">
        <w:rPr>
          <w:rFonts w:ascii="Times New Roman" w:hAnsi="Times New Roman" w:cs="Times New Roman"/>
          <w:vertAlign w:val="superscript"/>
        </w:rPr>
        <w:t xml:space="preserve"> </w:t>
      </w:r>
      <w:r w:rsidR="0054386B" w:rsidRPr="00FE4FCB">
        <w:rPr>
          <w:rFonts w:ascii="Times New Roman" w:hAnsi="Times New Roman" w:cs="Times New Roman"/>
        </w:rPr>
        <w:t>center of the 1</w:t>
      </w:r>
      <w:r w:rsidR="0054386B" w:rsidRPr="00FE4FCB">
        <w:rPr>
          <w:rFonts w:ascii="Times New Roman" w:hAnsi="Times New Roman" w:cs="Times New Roman"/>
          <w:vertAlign w:val="superscript"/>
        </w:rPr>
        <w:t xml:space="preserve">st </w:t>
      </w:r>
      <w:r w:rsidR="0054386B" w:rsidRPr="00FE4FCB">
        <w:rPr>
          <w:rFonts w:ascii="Times New Roman" w:hAnsi="Times New Roman" w:cs="Times New Roman"/>
        </w:rPr>
        <w:t>mesh is (0.63, 0.63, 0)</w:t>
      </w:r>
      <w:r w:rsidR="00412909" w:rsidRPr="00FE4FCB">
        <w:rPr>
          <w:rFonts w:ascii="Times New Roman" w:hAnsi="Times New Roman" w:cs="Times New Roman"/>
        </w:rPr>
        <w:t xml:space="preserve">, as the </w:t>
      </w:r>
      <w:r w:rsidR="002A7014" w:rsidRPr="00FE4FCB">
        <w:rPr>
          <w:rFonts w:ascii="Times New Roman" w:hAnsi="Times New Roman" w:cs="Times New Roman"/>
        </w:rPr>
        <w:t>origin</w:t>
      </w:r>
      <w:r w:rsidR="00AC0702" w:rsidRPr="00FE4FCB">
        <w:rPr>
          <w:rFonts w:ascii="Times New Roman" w:hAnsi="Times New Roman" w:cs="Times New Roman"/>
        </w:rPr>
        <w:t xml:space="preserve"> (0, 0, 0)</w:t>
      </w:r>
      <w:r w:rsidR="002A7014" w:rsidRPr="00FE4FCB">
        <w:rPr>
          <w:rFonts w:ascii="Times New Roman" w:hAnsi="Times New Roman" w:cs="Times New Roman"/>
        </w:rPr>
        <w:t xml:space="preserve"> </w:t>
      </w:r>
      <w:r w:rsidR="00DE5447" w:rsidRPr="00FE4FCB">
        <w:rPr>
          <w:rFonts w:ascii="Times New Roman" w:hAnsi="Times New Roman" w:cs="Times New Roman"/>
        </w:rPr>
        <w:t>of the rectangular lattice</w:t>
      </w:r>
      <w:r w:rsidR="006F634A" w:rsidRPr="00FE4FCB">
        <w:rPr>
          <w:rFonts w:ascii="Times New Roman" w:hAnsi="Times New Roman" w:cs="Times New Roman"/>
        </w:rPr>
        <w:t xml:space="preserve"> is built</w:t>
      </w:r>
      <w:r w:rsidR="00DE5447" w:rsidRPr="00FE4FCB">
        <w:rPr>
          <w:rFonts w:ascii="Times New Roman" w:hAnsi="Times New Roman" w:cs="Times New Roman"/>
        </w:rPr>
        <w:t xml:space="preserve"> </w:t>
      </w:r>
      <w:r w:rsidR="002A7014" w:rsidRPr="00FE4FCB">
        <w:rPr>
          <w:rFonts w:ascii="Times New Roman" w:hAnsi="Times New Roman" w:cs="Times New Roman"/>
        </w:rPr>
        <w:t>in the bottom left corner</w:t>
      </w:r>
      <w:r w:rsidR="00974E10" w:rsidRPr="00FE4FCB">
        <w:rPr>
          <w:rFonts w:ascii="Times New Roman" w:hAnsi="Times New Roman" w:cs="Times New Roman"/>
        </w:rPr>
        <w:t xml:space="preserve">. After </w:t>
      </w:r>
      <w:r w:rsidR="00FC72D8" w:rsidRPr="00FE4FCB">
        <w:rPr>
          <w:rFonts w:ascii="Times New Roman" w:hAnsi="Times New Roman" w:cs="Times New Roman"/>
        </w:rPr>
        <w:t>translating Universe 1 and 3</w:t>
      </w:r>
      <w:r w:rsidR="00C07C2D" w:rsidRPr="00FE4FCB">
        <w:rPr>
          <w:rFonts w:ascii="Times New Roman" w:hAnsi="Times New Roman" w:cs="Times New Roman"/>
        </w:rPr>
        <w:t xml:space="preserve"> according to vector (0.63, 0.63, 0)</w:t>
      </w:r>
      <w:r w:rsidR="00513B5A" w:rsidRPr="00FE4FCB">
        <w:rPr>
          <w:rFonts w:ascii="Times New Roman" w:hAnsi="Times New Roman" w:cs="Times New Roman"/>
        </w:rPr>
        <w:t>, they can be filled in the 1</w:t>
      </w:r>
      <w:r w:rsidR="00513B5A" w:rsidRPr="00FE4FCB">
        <w:rPr>
          <w:rFonts w:ascii="Times New Roman" w:hAnsi="Times New Roman" w:cs="Times New Roman"/>
          <w:vertAlign w:val="superscript"/>
        </w:rPr>
        <w:t>st</w:t>
      </w:r>
      <w:r w:rsidR="00513B5A" w:rsidRPr="00FE4FCB">
        <w:rPr>
          <w:rFonts w:ascii="Times New Roman" w:hAnsi="Times New Roman" w:cs="Times New Roman"/>
        </w:rPr>
        <w:t xml:space="preserve"> mesh of </w:t>
      </w:r>
      <w:r w:rsidR="0072160E" w:rsidRPr="00FE4FCB">
        <w:rPr>
          <w:rFonts w:ascii="Times New Roman" w:hAnsi="Times New Roman" w:cs="Times New Roman"/>
        </w:rPr>
        <w:t>Universe 8, and then unfold in the array of rectangular lattices.</w:t>
      </w:r>
    </w:p>
    <w:p w14:paraId="45F19FD8" w14:textId="77777777" w:rsidR="00774702" w:rsidRPr="00FE4FCB" w:rsidRDefault="00774702" w:rsidP="00774702">
      <w:pPr>
        <w:spacing w:line="360" w:lineRule="auto"/>
        <w:ind w:firstLine="480"/>
        <w:rPr>
          <w:rFonts w:ascii="Times New Roman" w:hAnsi="Times New Roman" w:cs="Times New Roman"/>
        </w:rPr>
      </w:pPr>
    </w:p>
    <w:p w14:paraId="618E0951" w14:textId="77777777" w:rsidR="00774702" w:rsidRPr="00942A4D" w:rsidRDefault="0064435B" w:rsidP="00774702">
      <w:pPr>
        <w:spacing w:line="360" w:lineRule="auto"/>
        <w:jc w:val="center"/>
        <w:rPr>
          <w:rFonts w:ascii="Times New Roman" w:hAnsi="Times New Roman" w:cs="Times New Roman"/>
          <w:szCs w:val="21"/>
        </w:rPr>
      </w:pPr>
      <w:r w:rsidRPr="00942A4D">
        <w:rPr>
          <w:rFonts w:ascii="Times New Roman" w:hAnsi="Times New Roman" w:cs="Times New Roman"/>
          <w:szCs w:val="21"/>
        </w:rPr>
        <w:t>Example</w:t>
      </w:r>
      <w:r w:rsidR="00774702" w:rsidRPr="00942A4D">
        <w:rPr>
          <w:rFonts w:ascii="Times New Roman" w:hAnsi="Times New Roman" w:cs="Times New Roman"/>
          <w:szCs w:val="21"/>
        </w:rPr>
        <w:t xml:space="preserve"> 3 – 1 </w:t>
      </w:r>
    </w:p>
    <w:tbl>
      <w:tblPr>
        <w:tblStyle w:val="a5"/>
        <w:tblW w:w="9924" w:type="dxa"/>
        <w:jc w:val="center"/>
        <w:tblCellMar>
          <w:top w:w="57" w:type="dxa"/>
          <w:bottom w:w="57" w:type="dxa"/>
        </w:tblCellMar>
        <w:tblLook w:val="04A0" w:firstRow="1" w:lastRow="0" w:firstColumn="1" w:lastColumn="0" w:noHBand="0" w:noVBand="1"/>
      </w:tblPr>
      <w:tblGrid>
        <w:gridCol w:w="9924"/>
      </w:tblGrid>
      <w:tr w:rsidR="00774702" w:rsidRPr="00942A4D" w14:paraId="168676E9" w14:textId="77777777" w:rsidTr="000633EC">
        <w:trPr>
          <w:jc w:val="center"/>
        </w:trPr>
        <w:tc>
          <w:tcPr>
            <w:tcW w:w="9924" w:type="dxa"/>
          </w:tcPr>
          <w:p w14:paraId="21085F30"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STANDARD WESTINGHOUSE 17*17 ASSEMBLY MODEL.  SHE DING : 2012-03-08 //</w:t>
            </w:r>
          </w:p>
          <w:p w14:paraId="59388A74"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UNIVERSE 0</w:t>
            </w:r>
          </w:p>
          <w:p w14:paraId="6924720F"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CELL 1   6 &amp; -7 &amp; 8 &amp; -9   mat = 0   Fill = 8               // Assembly inside</w:t>
            </w:r>
          </w:p>
          <w:p w14:paraId="36389532"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CELL 2   -6 : 7 : -8 : 9   mat = 0   void = 1               // Assembly outside</w:t>
            </w:r>
          </w:p>
          <w:p w14:paraId="33C080A6" w14:textId="77777777" w:rsidR="00774702" w:rsidRPr="00942A4D" w:rsidRDefault="00774702" w:rsidP="000633EC">
            <w:pPr>
              <w:spacing w:line="200" w:lineRule="exact"/>
              <w:jc w:val="left"/>
              <w:rPr>
                <w:rFonts w:ascii="Times New Roman" w:hAnsi="Times New Roman" w:cs="Times New Roman"/>
                <w:szCs w:val="21"/>
              </w:rPr>
            </w:pPr>
          </w:p>
          <w:p w14:paraId="7B141FD7"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UNIVERSE 8  lat = 1  pitch = 1.26 1.26 1    scope = 17  17  1  fill =</w:t>
            </w:r>
          </w:p>
          <w:p w14:paraId="4E167C82"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1 1 1 1 1 1 1 1 1 1 1 1 1 1 1 1 1</w:t>
            </w:r>
          </w:p>
          <w:p w14:paraId="4FB35560"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1 1 1 1 1 1 1 1 1 1 1 1 1 1 1 1 1</w:t>
            </w:r>
          </w:p>
          <w:p w14:paraId="2DDF2F06"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1 1 1 1 1 3 1 1 3 1 1 3 1 1 1 1 1</w:t>
            </w:r>
          </w:p>
          <w:p w14:paraId="661BC947"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1 1 1 3 1 1 1 1 1 1 1 1 1 3 1 1 1</w:t>
            </w:r>
          </w:p>
          <w:p w14:paraId="5305894D"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1 1 1 1 1 1 1 1 1 1 1 1 1 1 1 1 1</w:t>
            </w:r>
          </w:p>
          <w:p w14:paraId="16712704"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1 1 3 1 1 3 1 1 3 1 1 3 1 1 3 1 1</w:t>
            </w:r>
          </w:p>
          <w:p w14:paraId="0DF28857"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1 1 1 1 1 1 1 1 1 1 1 1 1 1 1 1 1</w:t>
            </w:r>
          </w:p>
          <w:p w14:paraId="2C653AD0"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1 1 1 1 1 1 1 1 1 1 1 1 1 1 1 1 1</w:t>
            </w:r>
          </w:p>
          <w:p w14:paraId="428E02CC"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1 1 3 1 1 3 1 1 3 1 1 3 1 1 3 1 1</w:t>
            </w:r>
          </w:p>
          <w:p w14:paraId="5D0E1FA7"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1 1 1 1 1 1 1 1 1 1 1 1 1 1 1 1 1</w:t>
            </w:r>
          </w:p>
          <w:p w14:paraId="01E137D1"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lastRenderedPageBreak/>
              <w:t xml:space="preserve">  1 1 1 1 1 1 1 1 1 1 1 1 1 1 1 1 1</w:t>
            </w:r>
          </w:p>
          <w:p w14:paraId="382700DA"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1 1 3 1 1 3 1 1 3 1 1 3 1 1 3 1 1</w:t>
            </w:r>
          </w:p>
          <w:p w14:paraId="4B588051"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1 1 1 1 1 1 1 1 1 1 1 1 1 1 1 1 1</w:t>
            </w:r>
          </w:p>
          <w:p w14:paraId="1D3F7B18"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1 1 1 3 1 1 1 1 1 1 1 1 1 3 1 1 1</w:t>
            </w:r>
          </w:p>
          <w:p w14:paraId="27620F21"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1 1 1 1 1 3 1 1 3 1 1 3 1 1 1 1 1</w:t>
            </w:r>
          </w:p>
          <w:p w14:paraId="77EB1C6F"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1 1 1 1 1 1 1 1 1 1 1 1 1 1 1 1 1</w:t>
            </w:r>
          </w:p>
          <w:p w14:paraId="11AEB80D"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1 1 1 1 1 1 1 1 1 1 1 1 1 1 1 1 1</w:t>
            </w:r>
          </w:p>
          <w:p w14:paraId="76D78996" w14:textId="77777777" w:rsidR="00774702" w:rsidRPr="00942A4D" w:rsidRDefault="00774702" w:rsidP="000633EC">
            <w:pPr>
              <w:spacing w:line="200" w:lineRule="exact"/>
              <w:jc w:val="left"/>
              <w:rPr>
                <w:rFonts w:ascii="Times New Roman" w:hAnsi="Times New Roman" w:cs="Times New Roman"/>
                <w:szCs w:val="21"/>
              </w:rPr>
            </w:pPr>
          </w:p>
          <w:p w14:paraId="45C6288B"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UNIVERSE 1 move = 0.63 0.63 0                 // Fuel rod</w:t>
            </w:r>
          </w:p>
          <w:p w14:paraId="5E0E2972"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cell  3   -1       mat = 1      inner = 1     // Fuel</w:t>
            </w:r>
          </w:p>
          <w:p w14:paraId="6058E928"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cell  4   1 &amp; -2   mat = 3      inner = 1     // Air</w:t>
            </w:r>
          </w:p>
          <w:p w14:paraId="4DF58F34"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cell  5   2 &amp; -3   mat = 4      inner = 1     // Zr</w:t>
            </w:r>
          </w:p>
          <w:p w14:paraId="60839867"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cell  6   3        mat = 5                    // water</w:t>
            </w:r>
          </w:p>
          <w:p w14:paraId="337A9171" w14:textId="77777777" w:rsidR="00774702" w:rsidRPr="00942A4D" w:rsidRDefault="00774702" w:rsidP="000633EC">
            <w:pPr>
              <w:spacing w:line="200" w:lineRule="exact"/>
              <w:jc w:val="left"/>
              <w:rPr>
                <w:rFonts w:ascii="Times New Roman" w:hAnsi="Times New Roman" w:cs="Times New Roman"/>
                <w:szCs w:val="21"/>
              </w:rPr>
            </w:pPr>
          </w:p>
          <w:p w14:paraId="002A76B8"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UNIVERSE 3 move = 0.63 0.63 0                 // Guide tube</w:t>
            </w:r>
          </w:p>
          <w:p w14:paraId="78191C13"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cell  11  -4       mat = 5      inner = 1     // water</w:t>
            </w:r>
          </w:p>
          <w:p w14:paraId="7656FDAF"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cell  12  4 &amp; -5   mat = 4      inner = 1     // Air</w:t>
            </w:r>
          </w:p>
          <w:p w14:paraId="024F29AD"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cell  13  5        mat = 5                    // water</w:t>
            </w:r>
          </w:p>
          <w:p w14:paraId="31FE7225" w14:textId="77777777" w:rsidR="00774702" w:rsidRPr="00942A4D" w:rsidRDefault="00774702" w:rsidP="000633EC">
            <w:pPr>
              <w:spacing w:line="200" w:lineRule="exact"/>
              <w:jc w:val="left"/>
              <w:rPr>
                <w:rFonts w:ascii="Times New Roman" w:hAnsi="Times New Roman" w:cs="Times New Roman"/>
                <w:szCs w:val="21"/>
              </w:rPr>
            </w:pPr>
          </w:p>
          <w:p w14:paraId="096DB3F0"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SURFACE</w:t>
            </w:r>
          </w:p>
          <w:p w14:paraId="509CB509"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surf  1  cz   0.4096</w:t>
            </w:r>
          </w:p>
          <w:p w14:paraId="26D9F29D"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surf  2  cz   0.4178</w:t>
            </w:r>
          </w:p>
          <w:p w14:paraId="123D2A6F"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surf  3  cz   0.4750</w:t>
            </w:r>
          </w:p>
          <w:p w14:paraId="4F919D0B"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surf  4  cz   0.5690</w:t>
            </w:r>
          </w:p>
          <w:p w14:paraId="20429C18"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surf  5  cz   0.6147</w:t>
            </w:r>
          </w:p>
          <w:p w14:paraId="366B0A2E"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surf  6  px   0         bc = 1</w:t>
            </w:r>
          </w:p>
          <w:p w14:paraId="437248CC"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surf  7  px   21.42     bc = 1</w:t>
            </w:r>
          </w:p>
          <w:p w14:paraId="125F9BE5"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surf  8  py   0         bc = 1</w:t>
            </w:r>
          </w:p>
          <w:p w14:paraId="78EC553D"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surf  9  py   21.42     bc = 1</w:t>
            </w:r>
          </w:p>
          <w:p w14:paraId="1D8EF614" w14:textId="77777777" w:rsidR="00774702" w:rsidRPr="00942A4D" w:rsidRDefault="00774702" w:rsidP="000633EC">
            <w:pPr>
              <w:spacing w:line="200" w:lineRule="exact"/>
              <w:jc w:val="left"/>
              <w:rPr>
                <w:rFonts w:ascii="Times New Roman" w:hAnsi="Times New Roman" w:cs="Times New Roman"/>
                <w:szCs w:val="21"/>
              </w:rPr>
            </w:pPr>
          </w:p>
          <w:p w14:paraId="10832CEB"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MATERIAL</w:t>
            </w:r>
          </w:p>
          <w:p w14:paraId="135EEA12"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mat 1  -10.196</w:t>
            </w:r>
          </w:p>
          <w:p w14:paraId="3B467EF2"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92235.30c   6.9100E-03</w:t>
            </w:r>
          </w:p>
          <w:p w14:paraId="1A80CB8E"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92238.30c   2.2062E-01</w:t>
            </w:r>
          </w:p>
          <w:p w14:paraId="5A0DBE8E"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8016.30c    4.5510E-01</w:t>
            </w:r>
          </w:p>
          <w:p w14:paraId="5C5441B9"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mat 3  -0.001</w:t>
            </w:r>
          </w:p>
          <w:p w14:paraId="276A44E1"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8016.30c    3.76622E-5</w:t>
            </w:r>
          </w:p>
          <w:p w14:paraId="32E12A14"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mat 4  -6.550</w:t>
            </w:r>
          </w:p>
          <w:p w14:paraId="03181FE7"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40000.60c  -98.2</w:t>
            </w:r>
          </w:p>
          <w:p w14:paraId="4F8CA434"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mat 5  9.9977E-02</w:t>
            </w:r>
          </w:p>
          <w:p w14:paraId="61843D13"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1001.30c    6.6643E-02</w:t>
            </w:r>
          </w:p>
          <w:p w14:paraId="2927FF1C"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 xml:space="preserve">       8016.30c    3.3334E-02</w:t>
            </w:r>
          </w:p>
          <w:p w14:paraId="7E729CA6"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sab 5  lwtr.60t</w:t>
            </w:r>
          </w:p>
          <w:p w14:paraId="0DF09773" w14:textId="77777777" w:rsidR="00774702" w:rsidRPr="00942A4D" w:rsidRDefault="00774702" w:rsidP="000633EC">
            <w:pPr>
              <w:spacing w:line="200" w:lineRule="exact"/>
              <w:jc w:val="left"/>
              <w:rPr>
                <w:rFonts w:ascii="Times New Roman" w:hAnsi="Times New Roman" w:cs="Times New Roman"/>
                <w:szCs w:val="21"/>
              </w:rPr>
            </w:pPr>
          </w:p>
          <w:p w14:paraId="61EED617"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CRITICALITY</w:t>
            </w:r>
          </w:p>
          <w:p w14:paraId="22981CDB"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PowerIter   population = 10000 50 300  // keff0 = 1.0</w:t>
            </w:r>
          </w:p>
          <w:p w14:paraId="4097B1A2" w14:textId="77777777" w:rsidR="00774702" w:rsidRPr="00942A4D" w:rsidRDefault="00774702" w:rsidP="000633EC">
            <w:pPr>
              <w:spacing w:line="200" w:lineRule="exact"/>
              <w:jc w:val="left"/>
              <w:rPr>
                <w:rFonts w:ascii="Times New Roman" w:hAnsi="Times New Roman" w:cs="Times New Roman"/>
                <w:szCs w:val="21"/>
              </w:rPr>
            </w:pPr>
            <w:r w:rsidRPr="00942A4D">
              <w:rPr>
                <w:rFonts w:ascii="Times New Roman" w:hAnsi="Times New Roman" w:cs="Times New Roman"/>
                <w:szCs w:val="21"/>
              </w:rPr>
              <w:t>InitSrc point = 0.63 0.63 0</w:t>
            </w:r>
          </w:p>
        </w:tc>
      </w:tr>
    </w:tbl>
    <w:p w14:paraId="3F8C8111" w14:textId="77777777" w:rsidR="00972A53" w:rsidRPr="00FE4FCB" w:rsidRDefault="00972A53" w:rsidP="00FE3A12">
      <w:pPr>
        <w:rPr>
          <w:rFonts w:ascii="Times New Roman" w:hAnsi="Times New Roman" w:cs="Times New Roman"/>
        </w:rPr>
      </w:pPr>
    </w:p>
    <w:p w14:paraId="170D3100" w14:textId="77777777" w:rsidR="00A56D1B" w:rsidRPr="00FE4FCB" w:rsidRDefault="00A56D1B" w:rsidP="00FE3A12">
      <w:pPr>
        <w:rPr>
          <w:rFonts w:ascii="Times New Roman" w:hAnsi="Times New Roman" w:cs="Times New Roman"/>
        </w:rPr>
      </w:pPr>
    </w:p>
    <w:p w14:paraId="701D8D96" w14:textId="77777777" w:rsidR="00A56D1B" w:rsidRPr="00FE4FCB" w:rsidRDefault="00A56D1B" w:rsidP="00A56D1B">
      <w:pPr>
        <w:pStyle w:val="3"/>
        <w:spacing w:before="120"/>
        <w:rPr>
          <w:rFonts w:ascii="Times New Roman" w:hAnsi="Times New Roman" w:cs="Times New Roman"/>
          <w:sz w:val="30"/>
          <w:szCs w:val="30"/>
        </w:rPr>
      </w:pPr>
      <w:bookmarkStart w:id="45" w:name="_Toc335658116"/>
      <w:bookmarkStart w:id="46" w:name="_Toc369335197"/>
      <w:r w:rsidRPr="00FE4FCB">
        <w:rPr>
          <w:rFonts w:ascii="Times New Roman" w:hAnsi="Times New Roman" w:cs="Times New Roman"/>
          <w:sz w:val="30"/>
          <w:szCs w:val="30"/>
        </w:rPr>
        <w:t>3.5.2</w:t>
      </w:r>
      <w:r w:rsidR="0034545A" w:rsidRPr="00FE4FCB">
        <w:rPr>
          <w:rFonts w:ascii="Times New Roman" w:hAnsi="Times New Roman" w:cs="Times New Roman"/>
          <w:sz w:val="30"/>
          <w:szCs w:val="30"/>
        </w:rPr>
        <w:t xml:space="preserve"> </w:t>
      </w:r>
      <w:r w:rsidRPr="00FE4FCB">
        <w:rPr>
          <w:rFonts w:ascii="Times New Roman" w:hAnsi="Times New Roman" w:cs="Times New Roman"/>
          <w:sz w:val="30"/>
          <w:szCs w:val="30"/>
        </w:rPr>
        <w:t>PWR</w:t>
      </w:r>
      <w:bookmarkEnd w:id="45"/>
      <w:r w:rsidR="008A6144" w:rsidRPr="00FE4FCB">
        <w:rPr>
          <w:rFonts w:ascii="Times New Roman" w:hAnsi="Times New Roman" w:cs="Times New Roman"/>
          <w:sz w:val="30"/>
          <w:szCs w:val="30"/>
        </w:rPr>
        <w:t xml:space="preserve"> reactor</w:t>
      </w:r>
      <w:r w:rsidR="007A51DB" w:rsidRPr="00FE4FCB">
        <w:rPr>
          <w:rFonts w:ascii="Times New Roman" w:hAnsi="Times New Roman" w:cs="Times New Roman"/>
          <w:sz w:val="30"/>
          <w:szCs w:val="30"/>
        </w:rPr>
        <w:t xml:space="preserve"> core</w:t>
      </w:r>
      <w:bookmarkEnd w:id="46"/>
    </w:p>
    <w:p w14:paraId="38CDA35C" w14:textId="77777777" w:rsidR="00044C98" w:rsidRPr="00FE4FCB" w:rsidRDefault="00044C98" w:rsidP="00A56D1B">
      <w:pPr>
        <w:spacing w:line="360" w:lineRule="auto"/>
        <w:ind w:firstLine="480"/>
        <w:rPr>
          <w:rFonts w:ascii="Times New Roman" w:hAnsi="Times New Roman" w:cs="Times New Roman"/>
        </w:rPr>
      </w:pPr>
      <w:r w:rsidRPr="00FE4FCB">
        <w:rPr>
          <w:rFonts w:ascii="Times New Roman" w:hAnsi="Times New Roman" w:cs="Times New Roman"/>
        </w:rPr>
        <w:t xml:space="preserve">Example </w:t>
      </w:r>
      <w:r w:rsidR="00A56D1B" w:rsidRPr="00FE4FCB">
        <w:rPr>
          <w:rFonts w:ascii="Times New Roman" w:hAnsi="Times New Roman" w:cs="Times New Roman"/>
        </w:rPr>
        <w:t>3-2</w:t>
      </w:r>
      <w:r w:rsidRPr="00FE4FCB">
        <w:rPr>
          <w:rFonts w:ascii="Times New Roman" w:hAnsi="Times New Roman" w:cs="Times New Roman"/>
        </w:rPr>
        <w:t xml:space="preserve"> is an input example of the </w:t>
      </w:r>
      <w:r w:rsidR="002C6ACD" w:rsidRPr="00FE4FCB">
        <w:rPr>
          <w:rFonts w:ascii="Times New Roman" w:hAnsi="Times New Roman" w:cs="Times New Roman"/>
        </w:rPr>
        <w:t xml:space="preserve">PWR reactor core. </w:t>
      </w:r>
      <w:r w:rsidR="00AA6175" w:rsidRPr="00FE4FCB">
        <w:rPr>
          <w:rFonts w:ascii="Times New Roman" w:hAnsi="Times New Roman" w:cs="Times New Roman"/>
        </w:rPr>
        <w:t xml:space="preserve">The input file has only a kind of assembly for </w:t>
      </w:r>
      <w:r w:rsidR="001B7903" w:rsidRPr="00FE4FCB">
        <w:rPr>
          <w:rFonts w:ascii="Times New Roman" w:hAnsi="Times New Roman" w:cs="Times New Roman"/>
        </w:rPr>
        <w:t>simplification</w:t>
      </w:r>
      <w:r w:rsidR="00AA6175" w:rsidRPr="00FE4FCB">
        <w:rPr>
          <w:rFonts w:ascii="Times New Roman" w:hAnsi="Times New Roman" w:cs="Times New Roman"/>
        </w:rPr>
        <w:t xml:space="preserve">. </w:t>
      </w:r>
      <w:r w:rsidR="005559A4" w:rsidRPr="00FE4FCB">
        <w:rPr>
          <w:rFonts w:ascii="Times New Roman" w:hAnsi="Times New Roman" w:cs="Times New Roman"/>
        </w:rPr>
        <w:t xml:space="preserve">Universe 1 is a 21×21 rectangular lattice, including </w:t>
      </w:r>
      <w:r w:rsidR="00115FB1" w:rsidRPr="00FE4FCB">
        <w:rPr>
          <w:rFonts w:ascii="Times New Roman" w:hAnsi="Times New Roman" w:cs="Times New Roman"/>
        </w:rPr>
        <w:t>meshes of assemblies and reflectors.</w:t>
      </w:r>
      <w:r w:rsidR="00F32EFD" w:rsidRPr="00FE4FCB">
        <w:rPr>
          <w:rFonts w:ascii="Times New Roman" w:hAnsi="Times New Roman" w:cs="Times New Roman"/>
        </w:rPr>
        <w:t xml:space="preserve"> The assembly</w:t>
      </w:r>
      <w:r w:rsidR="00115FB1" w:rsidRPr="00FE4FCB">
        <w:rPr>
          <w:rFonts w:ascii="Times New Roman" w:hAnsi="Times New Roman" w:cs="Times New Roman"/>
        </w:rPr>
        <w:t xml:space="preserve"> </w:t>
      </w:r>
      <w:r w:rsidR="00F32EFD" w:rsidRPr="00FE4FCB">
        <w:rPr>
          <w:rFonts w:ascii="Times New Roman" w:hAnsi="Times New Roman" w:cs="Times New Roman"/>
        </w:rPr>
        <w:t xml:space="preserve">(Universe 3) is a 17×17 rectangular lattice, filled with fuel </w:t>
      </w:r>
      <w:r w:rsidR="00F32EFD" w:rsidRPr="00FE4FCB">
        <w:rPr>
          <w:rFonts w:ascii="Times New Roman" w:hAnsi="Times New Roman" w:cs="Times New Roman"/>
        </w:rPr>
        <w:lastRenderedPageBreak/>
        <w:t>cell (Universe 6) and thimble cell (Universe 7).</w:t>
      </w:r>
    </w:p>
    <w:p w14:paraId="4400E19B" w14:textId="77777777" w:rsidR="00A56D1B" w:rsidRPr="00FE4FCB" w:rsidRDefault="00A56D1B" w:rsidP="00A56D1B">
      <w:pPr>
        <w:spacing w:line="360" w:lineRule="auto"/>
        <w:ind w:firstLine="480"/>
        <w:rPr>
          <w:rFonts w:ascii="Times New Roman" w:hAnsi="Times New Roman" w:cs="Times New Roman"/>
        </w:rPr>
      </w:pPr>
    </w:p>
    <w:p w14:paraId="70DBC156" w14:textId="77777777" w:rsidR="00A56D1B" w:rsidRPr="00FE4FCB" w:rsidRDefault="0034545A" w:rsidP="00A56D1B">
      <w:pPr>
        <w:spacing w:line="360" w:lineRule="auto"/>
        <w:jc w:val="center"/>
        <w:rPr>
          <w:rFonts w:ascii="Times New Roman" w:hAnsi="Times New Roman" w:cs="Times New Roman"/>
        </w:rPr>
      </w:pPr>
      <w:r w:rsidRPr="00FE4FCB">
        <w:rPr>
          <w:rFonts w:ascii="Times New Roman" w:hAnsi="Times New Roman" w:cs="Times New Roman"/>
        </w:rPr>
        <w:t>Example</w:t>
      </w:r>
      <w:r w:rsidR="00A56D1B" w:rsidRPr="00FE4FCB">
        <w:rPr>
          <w:rFonts w:ascii="Times New Roman" w:hAnsi="Times New Roman" w:cs="Times New Roman"/>
        </w:rPr>
        <w:t xml:space="preserve"> 3 – 2 </w:t>
      </w:r>
    </w:p>
    <w:tbl>
      <w:tblPr>
        <w:tblStyle w:val="a5"/>
        <w:tblW w:w="9924" w:type="dxa"/>
        <w:jc w:val="center"/>
        <w:tblCellMar>
          <w:top w:w="57" w:type="dxa"/>
          <w:bottom w:w="57" w:type="dxa"/>
        </w:tblCellMar>
        <w:tblLook w:val="04A0" w:firstRow="1" w:lastRow="0" w:firstColumn="1" w:lastColumn="0" w:noHBand="0" w:noVBand="1"/>
      </w:tblPr>
      <w:tblGrid>
        <w:gridCol w:w="9924"/>
      </w:tblGrid>
      <w:tr w:rsidR="00A56D1B" w:rsidRPr="00FE4FCB" w14:paraId="104E2BF7" w14:textId="77777777" w:rsidTr="000633EC">
        <w:trPr>
          <w:jc w:val="center"/>
        </w:trPr>
        <w:tc>
          <w:tcPr>
            <w:tcW w:w="9924" w:type="dxa"/>
          </w:tcPr>
          <w:p w14:paraId="3994EBC4"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PWR core. SHE Ding 2012-07-01 //////////// </w:t>
            </w:r>
          </w:p>
          <w:p w14:paraId="21258ADB"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UNIVERSE 0</w:t>
            </w:r>
          </w:p>
          <w:p w14:paraId="384CC66E"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CELL 1   -10   mat = 0   Fill = 1                    // Core inside</w:t>
            </w:r>
          </w:p>
          <w:p w14:paraId="74653FC0"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CELL 2   10   mat = 0    void = 1                    // Core outside</w:t>
            </w:r>
          </w:p>
          <w:p w14:paraId="6B4BA820" w14:textId="77777777" w:rsidR="00A56D1B" w:rsidRPr="00FE4FCB" w:rsidRDefault="00A56D1B" w:rsidP="000633EC">
            <w:pPr>
              <w:spacing w:line="200" w:lineRule="exact"/>
              <w:jc w:val="left"/>
              <w:rPr>
                <w:rFonts w:ascii="Times New Roman" w:hAnsi="Times New Roman" w:cs="Times New Roman"/>
                <w:szCs w:val="21"/>
              </w:rPr>
            </w:pPr>
          </w:p>
          <w:p w14:paraId="507DCBBC"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UNIVERSE 1  lat = 1  pitch = 21.42 21.42 1  scope = 21  21  1  Fill =  // core lattice zone</w:t>
            </w:r>
          </w:p>
          <w:p w14:paraId="04FDCBBC"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2 2 2 2 2 2 2 2 2 2 2 2 2 2 2 2 2 2 2 2 2</w:t>
            </w:r>
          </w:p>
          <w:p w14:paraId="177D9602"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2 2 2 2 2 2 2 2 2 2 2 2 2 2 2 2 2 2 2 2 2</w:t>
            </w:r>
          </w:p>
          <w:p w14:paraId="47F092BC"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2 2 2 2 2 2 2 3 3 3 3 3 3 3 2 2 2 2 2 2 2</w:t>
            </w:r>
          </w:p>
          <w:p w14:paraId="7339FF20"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2 2 2 2 2 3 3 3 3 3 3 3 3 3 3 3 2 2 2 2 2</w:t>
            </w:r>
          </w:p>
          <w:p w14:paraId="12FD5DBF"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2 2 2 2 3 3 3 3 3 3 3 3 3 3 3 3 3 2 2 2 2</w:t>
            </w:r>
          </w:p>
          <w:p w14:paraId="1D022A40"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2 2 2 3 3 3 3 3 3 3 3 3 3 3 3 3 3 3 2 2 2</w:t>
            </w:r>
          </w:p>
          <w:p w14:paraId="771BA620"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2 2 2 3 3 3 3 3 3 3 3 3 3 3 3 3 3 3 2 2 2</w:t>
            </w:r>
          </w:p>
          <w:p w14:paraId="7AC10166"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595F95EC"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43075FEB"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0CF78467"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0E9F2895"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0AE48259"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7B6935DE"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0E4485EE"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2 2 2 3 3 3 3 3 3 3 3 3 3 3 3 3 3 3 2 2 2</w:t>
            </w:r>
          </w:p>
          <w:p w14:paraId="75D2ADBC"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2 2 2 3 3 3 3 3 3 3 3 3 3 3 3 3 3 3 2 2 2</w:t>
            </w:r>
          </w:p>
          <w:p w14:paraId="2E6000EE"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2 2 2 2 3 3 3 3 3 3 3 3 3 3 3 3 3 2 2 2 2</w:t>
            </w:r>
          </w:p>
          <w:p w14:paraId="34107936"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2 2 2 2 2 3 3 3 3 3 3 3 3 3 3 3 2 2 2 2 2</w:t>
            </w:r>
          </w:p>
          <w:p w14:paraId="7706E2C8"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2 2 2 2 2 2 2 3 3 3 3 3 3 3 2 2 2 2 2 2 2</w:t>
            </w:r>
          </w:p>
          <w:p w14:paraId="5E370E83"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2 2 2 2 2 2 2 2 2 2 2 2 2 2 2 2 2 2 2 2 2</w:t>
            </w:r>
          </w:p>
          <w:p w14:paraId="01349B2C"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2 2 2 2 2 2 2 2 2 2 2 2 2 2 2 2 2 2 2 2 2</w:t>
            </w:r>
          </w:p>
          <w:p w14:paraId="5A31A9D2" w14:textId="77777777" w:rsidR="00A56D1B" w:rsidRPr="00FE4FCB" w:rsidRDefault="00A56D1B" w:rsidP="000633EC">
            <w:pPr>
              <w:spacing w:line="200" w:lineRule="exact"/>
              <w:jc w:val="left"/>
              <w:rPr>
                <w:rFonts w:ascii="Times New Roman" w:hAnsi="Times New Roman" w:cs="Times New Roman"/>
                <w:szCs w:val="21"/>
              </w:rPr>
            </w:pPr>
          </w:p>
          <w:p w14:paraId="3E4CB807"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UNIVERSE 2   // reflector</w:t>
            </w:r>
          </w:p>
          <w:p w14:paraId="203CC893"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cell  21  1   mat = 5</w:t>
            </w:r>
          </w:p>
          <w:p w14:paraId="56E775AF"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cell  22  -1  mat = 5</w:t>
            </w:r>
          </w:p>
          <w:p w14:paraId="089AA2F4" w14:textId="77777777" w:rsidR="00A56D1B" w:rsidRPr="00FE4FCB" w:rsidRDefault="00A56D1B" w:rsidP="000633EC">
            <w:pPr>
              <w:spacing w:line="200" w:lineRule="exact"/>
              <w:jc w:val="left"/>
              <w:rPr>
                <w:rFonts w:ascii="Times New Roman" w:hAnsi="Times New Roman" w:cs="Times New Roman"/>
                <w:szCs w:val="21"/>
              </w:rPr>
            </w:pPr>
          </w:p>
          <w:p w14:paraId="2F6A1F17"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UNIVERSE 3  lat = 1  pitch = 1.26 1.26 1    scope = 17  17  1  fill =    // assembly</w:t>
            </w:r>
          </w:p>
          <w:p w14:paraId="153794E4"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6 6 6 6 6 6 6 6 6 6 6 6 6 6 6 6 6</w:t>
            </w:r>
          </w:p>
          <w:p w14:paraId="1057B903"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6 6 6 6 6 6 6 6 6 6 6 6 6 6 6 6 6</w:t>
            </w:r>
          </w:p>
          <w:p w14:paraId="106154D3"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6 6 6 6 6 7 6 6 7 6 6 7 6 6 6 6 6</w:t>
            </w:r>
          </w:p>
          <w:p w14:paraId="00FFE6FE"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6 6 6 7 6 6 6 6 6 6 6 6 6 7 6 6 6</w:t>
            </w:r>
          </w:p>
          <w:p w14:paraId="744D448F"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6 6 6 6 6 6 6 6 6 6 6 6 6 6 6 6 6</w:t>
            </w:r>
          </w:p>
          <w:p w14:paraId="534C1B2F"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6 6 7 6 6 7 6 6 7 6 6 7 6 6 7 6 6</w:t>
            </w:r>
          </w:p>
          <w:p w14:paraId="29BBBB68"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6 6 6 6 6 6 6 6 6 6 6 6 6 6 6 6 6</w:t>
            </w:r>
          </w:p>
          <w:p w14:paraId="22115CC0"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6 6 6 6 6 6 6 6 6 6 6 6 6 6 6 6 6</w:t>
            </w:r>
          </w:p>
          <w:p w14:paraId="0F1FEEAC"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6 6 7 6 6 7 6 6 7 6 6 7 6 6 7 6 6</w:t>
            </w:r>
          </w:p>
          <w:p w14:paraId="5713E372"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6 6 6 6 6 6 6 6 6 6 6 6 6 6 6 6 6</w:t>
            </w:r>
          </w:p>
          <w:p w14:paraId="310977A3"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6 6 6 6 6 6 6 6 6 6 6 6 6 6 6 6 6</w:t>
            </w:r>
          </w:p>
          <w:p w14:paraId="533F7F48"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6 6 7 6 6 7 6 6 7 6 6 7 6 6 7 6 6</w:t>
            </w:r>
          </w:p>
          <w:p w14:paraId="4602C98B"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6 6 6 6 6 6 6 6 6 6 6 6 6 6 6 6 6</w:t>
            </w:r>
          </w:p>
          <w:p w14:paraId="73FAB1E9"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6 6 6 7 6 6 6 6 6 6 6 6 6 7 6 6 6</w:t>
            </w:r>
          </w:p>
          <w:p w14:paraId="73881E5E"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6 6 6 6 6 7 6 6 7 6 6 7 6 6 6 6 6</w:t>
            </w:r>
          </w:p>
          <w:p w14:paraId="4801FD8D"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6 6 6 6 6 6 6 6 6 6 6 6 6 6 6 6 6</w:t>
            </w:r>
          </w:p>
          <w:p w14:paraId="0F68D860"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6 6 6 6 6 6 6 6 6 6 6 6 6 6 6 6 6</w:t>
            </w:r>
          </w:p>
          <w:p w14:paraId="44419FA9" w14:textId="77777777" w:rsidR="00A56D1B" w:rsidRPr="00FE4FCB" w:rsidRDefault="00A56D1B" w:rsidP="000633EC">
            <w:pPr>
              <w:spacing w:line="200" w:lineRule="exact"/>
              <w:jc w:val="left"/>
              <w:rPr>
                <w:rFonts w:ascii="Times New Roman" w:hAnsi="Times New Roman" w:cs="Times New Roman"/>
                <w:szCs w:val="21"/>
              </w:rPr>
            </w:pPr>
          </w:p>
          <w:p w14:paraId="2496E67F"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UNIVERSE 6 move = 0.63 0.63 0                 // Fuel rod</w:t>
            </w:r>
          </w:p>
          <w:p w14:paraId="4C155048"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cell  3   -1       mat = 1     inner = 1      // Fuel</w:t>
            </w:r>
          </w:p>
          <w:p w14:paraId="68B5B232"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cell  4   1 &amp; -2   mat = 3     inner = 1      // Air</w:t>
            </w:r>
          </w:p>
          <w:p w14:paraId="1D82126A"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cell  5   2 &amp; -3   mat = 4     inner = 1      // Zr</w:t>
            </w:r>
          </w:p>
          <w:p w14:paraId="220935B7"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cell  6   3        mat = 5                    // water</w:t>
            </w:r>
          </w:p>
          <w:p w14:paraId="565E72B7" w14:textId="77777777" w:rsidR="00A56D1B" w:rsidRPr="00FE4FCB" w:rsidRDefault="00A56D1B" w:rsidP="000633EC">
            <w:pPr>
              <w:spacing w:line="200" w:lineRule="exact"/>
              <w:jc w:val="left"/>
              <w:rPr>
                <w:rFonts w:ascii="Times New Roman" w:hAnsi="Times New Roman" w:cs="Times New Roman"/>
                <w:szCs w:val="21"/>
              </w:rPr>
            </w:pPr>
          </w:p>
          <w:p w14:paraId="0063AA08"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UNIVERSE 7 move = 0.63 0.63 0                 // Guide tube</w:t>
            </w:r>
          </w:p>
          <w:p w14:paraId="0A7E9654"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cell  11  -4       mat = 5     inner = 1      // water</w:t>
            </w:r>
          </w:p>
          <w:p w14:paraId="3559C872"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cell  12  4 &amp; -5   mat = 4     inner = 1      // Air</w:t>
            </w:r>
          </w:p>
          <w:p w14:paraId="506B7A8C"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cell  13  5        mat = 5                    // water</w:t>
            </w:r>
          </w:p>
          <w:p w14:paraId="46491FD8" w14:textId="77777777" w:rsidR="00A56D1B" w:rsidRPr="00FE4FCB" w:rsidRDefault="00A56D1B" w:rsidP="000633EC">
            <w:pPr>
              <w:spacing w:line="200" w:lineRule="exact"/>
              <w:jc w:val="left"/>
              <w:rPr>
                <w:rFonts w:ascii="Times New Roman" w:hAnsi="Times New Roman" w:cs="Times New Roman"/>
                <w:szCs w:val="21"/>
              </w:rPr>
            </w:pPr>
          </w:p>
          <w:p w14:paraId="7E576E7E"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SURFACE</w:t>
            </w:r>
          </w:p>
          <w:p w14:paraId="7B36CD7C"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surf  1   cz   0.4096</w:t>
            </w:r>
          </w:p>
          <w:p w14:paraId="0075F5AD"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surf  2   cz   0.4178</w:t>
            </w:r>
          </w:p>
          <w:p w14:paraId="485EA96A"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surf  3   cz   0.4750</w:t>
            </w:r>
          </w:p>
          <w:p w14:paraId="729630DB"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surf  4   cz   0.5690</w:t>
            </w:r>
          </w:p>
          <w:p w14:paraId="06DD35B4"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surf  5   cz   0.6147</w:t>
            </w:r>
          </w:p>
          <w:p w14:paraId="6F61DC7B"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surf  10  c/z  224.91 224.91 209  bc = 1   // container</w:t>
            </w:r>
          </w:p>
          <w:p w14:paraId="18544D54" w14:textId="77777777" w:rsidR="00A56D1B" w:rsidRPr="00FE4FCB" w:rsidRDefault="00A56D1B" w:rsidP="000633EC">
            <w:pPr>
              <w:spacing w:line="200" w:lineRule="exact"/>
              <w:jc w:val="left"/>
              <w:rPr>
                <w:rFonts w:ascii="Times New Roman" w:hAnsi="Times New Roman" w:cs="Times New Roman"/>
                <w:szCs w:val="21"/>
              </w:rPr>
            </w:pPr>
          </w:p>
          <w:p w14:paraId="75273FB1"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MATERIAL</w:t>
            </w:r>
          </w:p>
          <w:p w14:paraId="7DC361A2"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mat 1  -10.196</w:t>
            </w:r>
          </w:p>
          <w:p w14:paraId="4B857944"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92235.30c   6.9100E-03</w:t>
            </w:r>
          </w:p>
          <w:p w14:paraId="5A89F174"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92238.30c   2.2062E-01</w:t>
            </w:r>
          </w:p>
          <w:p w14:paraId="7900E17A"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4.5510E-01</w:t>
            </w:r>
          </w:p>
          <w:p w14:paraId="31D70C91"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mat 3  -0.001</w:t>
            </w:r>
          </w:p>
          <w:p w14:paraId="2209EB46"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3.76622E-5</w:t>
            </w:r>
          </w:p>
          <w:p w14:paraId="719392AD"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mat 4  -6.550</w:t>
            </w:r>
          </w:p>
          <w:p w14:paraId="456EE42B"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40000.60c  -98.2</w:t>
            </w:r>
          </w:p>
          <w:p w14:paraId="4A34200F"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mat 5  9.9977E-02</w:t>
            </w:r>
          </w:p>
          <w:p w14:paraId="4CBEC281"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6.6643E-02</w:t>
            </w:r>
          </w:p>
          <w:p w14:paraId="4D38ADA6"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3.3334E-02</w:t>
            </w:r>
          </w:p>
          <w:p w14:paraId="126A8A88"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sab 5  lwtr.60t</w:t>
            </w:r>
          </w:p>
          <w:p w14:paraId="1C5132FD" w14:textId="77777777" w:rsidR="00A56D1B" w:rsidRPr="00FE4FCB" w:rsidRDefault="00A56D1B" w:rsidP="000633EC">
            <w:pPr>
              <w:spacing w:line="200" w:lineRule="exact"/>
              <w:jc w:val="left"/>
              <w:rPr>
                <w:rFonts w:ascii="Times New Roman" w:hAnsi="Times New Roman" w:cs="Times New Roman"/>
                <w:szCs w:val="21"/>
              </w:rPr>
            </w:pPr>
          </w:p>
          <w:p w14:paraId="721DD47F"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CRITICALITY</w:t>
            </w:r>
          </w:p>
          <w:p w14:paraId="7D6DFC00" w14:textId="77777777" w:rsidR="00A56D1B" w:rsidRPr="00FE4FCB" w:rsidRDefault="00A56D1B"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PowerIter   population = 100000 250  500  // keff0 = 1.0</w:t>
            </w:r>
          </w:p>
          <w:p w14:paraId="7F69938B" w14:textId="77777777" w:rsidR="00A56D1B" w:rsidRPr="00FE4FCB" w:rsidRDefault="00A56D1B" w:rsidP="000633EC">
            <w:pPr>
              <w:spacing w:line="200" w:lineRule="exact"/>
              <w:jc w:val="left"/>
              <w:rPr>
                <w:rFonts w:ascii="Times New Roman" w:hAnsi="Times New Roman" w:cs="Times New Roman"/>
              </w:rPr>
            </w:pPr>
            <w:r w:rsidRPr="00FE4FCB">
              <w:rPr>
                <w:rFonts w:ascii="Times New Roman" w:hAnsi="Times New Roman" w:cs="Times New Roman"/>
                <w:szCs w:val="21"/>
              </w:rPr>
              <w:t>InitSrc point = 224.91 226.17 0</w:t>
            </w:r>
          </w:p>
        </w:tc>
      </w:tr>
    </w:tbl>
    <w:p w14:paraId="21F96EEF" w14:textId="77777777" w:rsidR="00A56D1B" w:rsidRPr="00FE4FCB" w:rsidRDefault="00A56D1B" w:rsidP="00A56D1B">
      <w:pPr>
        <w:spacing w:line="360" w:lineRule="auto"/>
        <w:ind w:firstLine="480"/>
        <w:rPr>
          <w:rFonts w:ascii="Times New Roman" w:hAnsi="Times New Roman" w:cs="Times New Roman"/>
        </w:rPr>
      </w:pPr>
    </w:p>
    <w:p w14:paraId="7921963F" w14:textId="77777777" w:rsidR="00A56D1B" w:rsidRPr="00FE4FCB" w:rsidRDefault="00A56D1B" w:rsidP="00A56D1B">
      <w:pPr>
        <w:pStyle w:val="3"/>
        <w:spacing w:before="120"/>
        <w:rPr>
          <w:rFonts w:ascii="Times New Roman" w:hAnsi="Times New Roman" w:cs="Times New Roman"/>
          <w:sz w:val="30"/>
          <w:szCs w:val="30"/>
        </w:rPr>
      </w:pPr>
      <w:bookmarkStart w:id="47" w:name="_Toc335658117"/>
      <w:bookmarkStart w:id="48" w:name="_Toc369335198"/>
      <w:r w:rsidRPr="00FE4FCB">
        <w:rPr>
          <w:rFonts w:ascii="Times New Roman" w:hAnsi="Times New Roman" w:cs="Times New Roman"/>
          <w:sz w:val="30"/>
          <w:szCs w:val="30"/>
        </w:rPr>
        <w:t>3.5.</w:t>
      </w:r>
      <w:r w:rsidR="00B853D5" w:rsidRPr="00FE4FCB">
        <w:rPr>
          <w:rFonts w:ascii="Times New Roman" w:hAnsi="Times New Roman" w:cs="Times New Roman"/>
          <w:sz w:val="30"/>
          <w:szCs w:val="30"/>
        </w:rPr>
        <w:t xml:space="preserve">4 </w:t>
      </w:r>
      <w:r w:rsidR="00C731C7" w:rsidRPr="00FE4FCB">
        <w:rPr>
          <w:rFonts w:ascii="Times New Roman" w:hAnsi="Times New Roman" w:cs="Times New Roman"/>
          <w:sz w:val="30"/>
          <w:szCs w:val="30"/>
        </w:rPr>
        <w:t>Hexagonal</w:t>
      </w:r>
      <w:bookmarkEnd w:id="47"/>
      <w:r w:rsidR="00C731C7" w:rsidRPr="00FE4FCB">
        <w:rPr>
          <w:rFonts w:ascii="Times New Roman" w:hAnsi="Times New Roman" w:cs="Times New Roman"/>
          <w:sz w:val="30"/>
          <w:szCs w:val="30"/>
        </w:rPr>
        <w:t xml:space="preserve"> assembly</w:t>
      </w:r>
      <w:bookmarkEnd w:id="48"/>
    </w:p>
    <w:p w14:paraId="188DDD69" w14:textId="77777777" w:rsidR="00A56D1B" w:rsidRPr="00FE4FCB" w:rsidRDefault="00A56D1B" w:rsidP="00A56D1B">
      <w:pPr>
        <w:spacing w:line="360" w:lineRule="auto"/>
        <w:ind w:firstLine="480"/>
        <w:jc w:val="center"/>
        <w:rPr>
          <w:rFonts w:ascii="Times New Roman" w:hAnsi="Times New Roman" w:cs="Times New Roman"/>
          <w:noProof/>
        </w:rPr>
      </w:pPr>
      <w:r w:rsidRPr="00FE4FCB">
        <w:rPr>
          <w:rFonts w:ascii="Times New Roman" w:hAnsi="Times New Roman" w:cs="Times New Roman"/>
          <w:noProof/>
        </w:rPr>
        <w:drawing>
          <wp:inline distT="0" distB="0" distL="0" distR="0" wp14:anchorId="48254EF2" wp14:editId="5A527088">
            <wp:extent cx="2556988" cy="2592016"/>
            <wp:effectExtent l="0" t="0" r="0" b="0"/>
            <wp:docPr id="10" name="图片 10" descr="C:\Users\fanxiao\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fanxiao\Desktop\11.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56927" cy="2591954"/>
                    </a:xfrm>
                    <a:prstGeom prst="rect">
                      <a:avLst/>
                    </a:prstGeom>
                    <a:noFill/>
                    <a:ln>
                      <a:noFill/>
                    </a:ln>
                  </pic:spPr>
                </pic:pic>
              </a:graphicData>
            </a:graphic>
          </wp:inline>
        </w:drawing>
      </w:r>
    </w:p>
    <w:p w14:paraId="1573B5A0" w14:textId="77777777" w:rsidR="00F60732" w:rsidRPr="00FE4FCB" w:rsidRDefault="00C338CE" w:rsidP="00A56D1B">
      <w:pPr>
        <w:spacing w:line="360" w:lineRule="auto"/>
        <w:ind w:firstLineChars="200" w:firstLine="420"/>
        <w:jc w:val="center"/>
        <w:rPr>
          <w:rFonts w:ascii="Times New Roman" w:hAnsi="Times New Roman" w:cs="Times New Roman"/>
        </w:rPr>
      </w:pPr>
      <w:r w:rsidRPr="00FE4FCB">
        <w:rPr>
          <w:rFonts w:ascii="Times New Roman" w:hAnsi="Times New Roman" w:cs="Times New Roman"/>
        </w:rPr>
        <w:t xml:space="preserve">Figure </w:t>
      </w:r>
      <w:r w:rsidR="00F60732" w:rsidRPr="00FE4FCB">
        <w:rPr>
          <w:rFonts w:ascii="Times New Roman" w:hAnsi="Times New Roman" w:cs="Times New Roman"/>
        </w:rPr>
        <w:t xml:space="preserve">3-5 </w:t>
      </w:r>
      <w:r w:rsidR="00F60732" w:rsidRPr="00FE4FCB">
        <w:rPr>
          <w:rFonts w:ascii="Times New Roman" w:hAnsi="Times New Roman" w:cs="Times New Roman"/>
          <w:noProof/>
        </w:rPr>
        <w:t>Simplified dirgram of hexagonal assembly</w:t>
      </w:r>
    </w:p>
    <w:p w14:paraId="130B829C" w14:textId="77777777" w:rsidR="003B7574" w:rsidRDefault="00B853D5" w:rsidP="00A56D1B">
      <w:pPr>
        <w:spacing w:line="360" w:lineRule="auto"/>
        <w:ind w:firstLine="480"/>
        <w:rPr>
          <w:rFonts w:ascii="Times New Roman" w:hAnsi="Times New Roman" w:cs="Times New Roman"/>
          <w:noProof/>
        </w:rPr>
      </w:pPr>
      <w:r w:rsidRPr="00FE4FCB">
        <w:rPr>
          <w:rFonts w:ascii="Times New Roman" w:hAnsi="Times New Roman" w:cs="Times New Roman"/>
          <w:noProof/>
        </w:rPr>
        <w:lastRenderedPageBreak/>
        <w:t xml:space="preserve">Exmaple </w:t>
      </w:r>
      <w:r w:rsidR="00A56D1B" w:rsidRPr="00FE4FCB">
        <w:rPr>
          <w:rFonts w:ascii="Times New Roman" w:hAnsi="Times New Roman" w:cs="Times New Roman"/>
          <w:noProof/>
        </w:rPr>
        <w:t>3-3</w:t>
      </w:r>
      <w:r w:rsidR="003B7574" w:rsidRPr="00FE4FCB">
        <w:rPr>
          <w:rFonts w:ascii="Times New Roman" w:hAnsi="Times New Roman" w:cs="Times New Roman"/>
          <w:noProof/>
        </w:rPr>
        <w:t xml:space="preserve"> is a simplified </w:t>
      </w:r>
      <w:r w:rsidR="00ED0EB3" w:rsidRPr="00FE4FCB">
        <w:rPr>
          <w:rFonts w:ascii="Times New Roman" w:hAnsi="Times New Roman" w:cs="Times New Roman"/>
          <w:noProof/>
        </w:rPr>
        <w:t xml:space="preserve">input exmaple </w:t>
      </w:r>
      <w:r w:rsidR="003F32D2" w:rsidRPr="00FE4FCB">
        <w:rPr>
          <w:rFonts w:ascii="Times New Roman" w:hAnsi="Times New Roman" w:cs="Times New Roman"/>
          <w:noProof/>
        </w:rPr>
        <w:t xml:space="preserve">for a </w:t>
      </w:r>
      <w:r w:rsidR="003F32D2" w:rsidRPr="00FE4FCB">
        <w:rPr>
          <w:rFonts w:ascii="Times New Roman" w:hAnsi="Times New Roman" w:cs="Times New Roman"/>
        </w:rPr>
        <w:t>hexagonal assembly, including 61 hexagonal fuel cells. In Figure 3-5, Blue ones represent the fuel</w:t>
      </w:r>
      <w:r w:rsidR="001838F7" w:rsidRPr="00FE4FCB">
        <w:rPr>
          <w:rFonts w:ascii="Times New Roman" w:hAnsi="Times New Roman" w:cs="Times New Roman"/>
        </w:rPr>
        <w:t>, and yellow ones represent the wrapped wire</w:t>
      </w:r>
      <w:r w:rsidR="00513656" w:rsidRPr="00FE4FCB">
        <w:rPr>
          <w:rFonts w:ascii="Times New Roman" w:hAnsi="Times New Roman" w:cs="Times New Roman"/>
        </w:rPr>
        <w:t xml:space="preserve">s, </w:t>
      </w:r>
      <w:r w:rsidR="004A184D" w:rsidRPr="00FE4FCB">
        <w:rPr>
          <w:rFonts w:ascii="Times New Roman" w:hAnsi="Times New Roman" w:cs="Times New Roman"/>
        </w:rPr>
        <w:t xml:space="preserve">green ones reflector. </w:t>
      </w:r>
      <w:r w:rsidR="007F0A6D" w:rsidRPr="00FE4FCB">
        <w:rPr>
          <w:rFonts w:ascii="Times New Roman" w:hAnsi="Times New Roman" w:cs="Times New Roman"/>
          <w:noProof/>
        </w:rPr>
        <w:t xml:space="preserve">Universe1 is hexagonal lattices, </w:t>
      </w:r>
      <w:r w:rsidR="00A333D7" w:rsidRPr="00FE4FCB">
        <w:rPr>
          <w:rFonts w:ascii="Times New Roman" w:hAnsi="Times New Roman" w:cs="Times New Roman"/>
          <w:noProof/>
        </w:rPr>
        <w:t>nicluding coolant cells (Universe2) and fuel cells (Universe3)</w:t>
      </w:r>
      <w:r w:rsidR="006308AB" w:rsidRPr="00FE4FCB">
        <w:rPr>
          <w:rFonts w:ascii="Times New Roman" w:hAnsi="Times New Roman" w:cs="Times New Roman"/>
          <w:noProof/>
        </w:rPr>
        <w:t xml:space="preserve">. </w:t>
      </w:r>
      <w:r w:rsidR="00D3033D" w:rsidRPr="00FE4FCB">
        <w:rPr>
          <w:rFonts w:ascii="Times New Roman" w:hAnsi="Times New Roman" w:cs="Times New Roman"/>
          <w:noProof/>
        </w:rPr>
        <w:t xml:space="preserve">From the array of hexagons in </w:t>
      </w:r>
      <w:r w:rsidR="00D3033D" w:rsidRPr="00FE4FCB">
        <w:rPr>
          <w:rFonts w:ascii="Times New Roman" w:hAnsi="Times New Roman" w:cs="Times New Roman"/>
        </w:rPr>
        <w:t xml:space="preserve">Figure 3-3, it can be found that </w:t>
      </w:r>
      <w:r w:rsidR="00B32060" w:rsidRPr="00FE4FCB">
        <w:rPr>
          <w:rFonts w:ascii="Times New Roman" w:hAnsi="Times New Roman" w:cs="Times New Roman"/>
        </w:rPr>
        <w:t xml:space="preserve">the origin of </w:t>
      </w:r>
      <w:r w:rsidR="00B32060" w:rsidRPr="00FE4FCB">
        <w:rPr>
          <w:rFonts w:ascii="Times New Roman" w:hAnsi="Times New Roman" w:cs="Times New Roman"/>
          <w:noProof/>
        </w:rPr>
        <w:t xml:space="preserve">hexagonal lattices is the </w:t>
      </w:r>
      <w:r w:rsidR="001C6FB1" w:rsidRPr="00FE4FCB">
        <w:rPr>
          <w:rFonts w:ascii="Times New Roman" w:hAnsi="Times New Roman" w:cs="Times New Roman"/>
          <w:noProof/>
        </w:rPr>
        <w:t>center of</w:t>
      </w:r>
      <w:r w:rsidR="00010381" w:rsidRPr="00FE4FCB">
        <w:rPr>
          <w:rFonts w:ascii="Times New Roman" w:hAnsi="Times New Roman" w:cs="Times New Roman"/>
          <w:noProof/>
        </w:rPr>
        <w:t xml:space="preserve"> hexagon</w:t>
      </w:r>
      <w:r w:rsidR="001C6FB1" w:rsidRPr="00FE4FCB">
        <w:rPr>
          <w:rFonts w:ascii="Times New Roman" w:hAnsi="Times New Roman" w:cs="Times New Roman"/>
          <w:noProof/>
        </w:rPr>
        <w:t xml:space="preserve"> in the bottom left corner</w:t>
      </w:r>
      <w:r w:rsidR="00190DB6" w:rsidRPr="00FE4FCB">
        <w:rPr>
          <w:rFonts w:ascii="Times New Roman" w:hAnsi="Times New Roman" w:cs="Times New Roman"/>
          <w:noProof/>
        </w:rPr>
        <w:t xml:space="preserve">, therefore, </w:t>
      </w:r>
      <w:r w:rsidR="008278D0" w:rsidRPr="00FE4FCB">
        <w:rPr>
          <w:rFonts w:ascii="Times New Roman" w:hAnsi="Times New Roman" w:cs="Times New Roman"/>
          <w:noProof/>
        </w:rPr>
        <w:t>Universe 1 needs to ,ove by -15and -9.05 in</w:t>
      </w:r>
      <w:r w:rsidR="00086719" w:rsidRPr="00FE4FCB">
        <w:rPr>
          <w:rFonts w:ascii="Times New Roman" w:hAnsi="Times New Roman" w:cs="Times New Roman"/>
          <w:noProof/>
        </w:rPr>
        <w:t xml:space="preserve"> x and y direction respectively, so as to </w:t>
      </w:r>
      <w:r w:rsidR="004906BF" w:rsidRPr="00FE4FCB">
        <w:rPr>
          <w:rFonts w:ascii="Times New Roman" w:hAnsi="Times New Roman" w:cs="Times New Roman"/>
          <w:noProof/>
        </w:rPr>
        <w:t>coincide</w:t>
      </w:r>
      <w:r w:rsidR="00086719" w:rsidRPr="00FE4FCB">
        <w:rPr>
          <w:rFonts w:ascii="Times New Roman" w:hAnsi="Times New Roman" w:cs="Times New Roman"/>
          <w:noProof/>
        </w:rPr>
        <w:t xml:space="preserve"> the </w:t>
      </w:r>
      <w:r w:rsidR="004906BF" w:rsidRPr="00FE4FCB">
        <w:rPr>
          <w:rFonts w:ascii="Times New Roman" w:hAnsi="Times New Roman" w:cs="Times New Roman"/>
          <w:noProof/>
        </w:rPr>
        <w:t xml:space="preserve">center of Universe 1 woth that of </w:t>
      </w:r>
      <w:r w:rsidR="00F228DF" w:rsidRPr="00FE4FCB">
        <w:rPr>
          <w:rFonts w:ascii="Times New Roman" w:hAnsi="Times New Roman" w:cs="Times New Roman"/>
          <w:noProof/>
        </w:rPr>
        <w:t>Cell 1.</w:t>
      </w:r>
    </w:p>
    <w:p w14:paraId="16E056D9" w14:textId="77777777" w:rsidR="00C709E4" w:rsidRPr="00FE4FCB" w:rsidRDefault="00C709E4" w:rsidP="00A56D1B">
      <w:pPr>
        <w:spacing w:line="360" w:lineRule="auto"/>
        <w:ind w:firstLine="480"/>
        <w:rPr>
          <w:rFonts w:ascii="Times New Roman" w:hAnsi="Times New Roman" w:cs="Times New Roman"/>
          <w:noProof/>
        </w:rPr>
      </w:pPr>
    </w:p>
    <w:p w14:paraId="3B9E5916" w14:textId="77777777" w:rsidR="00A56D1B" w:rsidRPr="00FE4FCB" w:rsidRDefault="005F688B" w:rsidP="00A56D1B">
      <w:pPr>
        <w:spacing w:line="360" w:lineRule="auto"/>
        <w:jc w:val="center"/>
        <w:rPr>
          <w:rFonts w:ascii="Times New Roman" w:hAnsi="Times New Roman" w:cs="Times New Roman"/>
        </w:rPr>
      </w:pPr>
      <w:r w:rsidRPr="00FE4FCB">
        <w:rPr>
          <w:rFonts w:ascii="Times New Roman" w:hAnsi="Times New Roman" w:cs="Times New Roman"/>
        </w:rPr>
        <w:t>Example</w:t>
      </w:r>
      <w:r w:rsidR="00A56D1B" w:rsidRPr="00FE4FCB">
        <w:rPr>
          <w:rFonts w:ascii="Times New Roman" w:hAnsi="Times New Roman" w:cs="Times New Roman"/>
        </w:rPr>
        <w:t xml:space="preserve"> 3 – 3</w:t>
      </w:r>
    </w:p>
    <w:tbl>
      <w:tblPr>
        <w:tblStyle w:val="a5"/>
        <w:tblW w:w="9924" w:type="dxa"/>
        <w:jc w:val="center"/>
        <w:tblCellMar>
          <w:top w:w="57" w:type="dxa"/>
          <w:bottom w:w="57" w:type="dxa"/>
        </w:tblCellMar>
        <w:tblLook w:val="04A0" w:firstRow="1" w:lastRow="0" w:firstColumn="1" w:lastColumn="0" w:noHBand="0" w:noVBand="1"/>
      </w:tblPr>
      <w:tblGrid>
        <w:gridCol w:w="9924"/>
      </w:tblGrid>
      <w:tr w:rsidR="00A56D1B" w:rsidRPr="00FE4FCB" w14:paraId="4529AFA3" w14:textId="77777777" w:rsidTr="000633EC">
        <w:trPr>
          <w:jc w:val="center"/>
        </w:trPr>
        <w:tc>
          <w:tcPr>
            <w:tcW w:w="9924" w:type="dxa"/>
          </w:tcPr>
          <w:p w14:paraId="44CC8698"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MFR ASSEMBLY. FAN Xiao 2012-09-17 /////////////</w:t>
            </w:r>
          </w:p>
          <w:p w14:paraId="75545ABE"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Universe 0</w:t>
            </w:r>
          </w:p>
          <w:p w14:paraId="402A2FF2"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1 -1&amp;-2&amp;-3&amp;4&amp;-5&amp;-6&amp;7&amp;-8 mat=0 fill=1    //Assembly inside</w:t>
            </w:r>
          </w:p>
          <w:p w14:paraId="2D7E39BF"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2 16:-17:18 mat=0 void=1                //Assembly outside</w:t>
            </w:r>
          </w:p>
          <w:p w14:paraId="5E7A1E44"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3 -16&amp;17&amp;-18&amp;(1:2:3:-4:5:6:-7:8) mat=5  //reflector</w:t>
            </w:r>
          </w:p>
          <w:p w14:paraId="0DE7F44B" w14:textId="77777777" w:rsidR="00A56D1B" w:rsidRPr="00FE4FCB" w:rsidRDefault="00A56D1B" w:rsidP="000633EC">
            <w:pPr>
              <w:pStyle w:val="a6"/>
              <w:rPr>
                <w:rFonts w:ascii="Times New Roman" w:hAnsi="Times New Roman" w:cs="Times New Roman"/>
              </w:rPr>
            </w:pPr>
          </w:p>
          <w:p w14:paraId="16938FB4"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Universe 1 move=-15 -9.05 0 lat=2 pitch=2 2.06787 scope=11 11 sita=63.435 fill=</w:t>
            </w:r>
          </w:p>
          <w:p w14:paraId="35FCB78B"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2 2 2 2 2 2 2 2 2 2 2</w:t>
            </w:r>
          </w:p>
          <w:p w14:paraId="3B1A3074"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2 2 2 2 2 3 3 3 3 3 2</w:t>
            </w:r>
          </w:p>
          <w:p w14:paraId="76C1ADA0"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2 2 2 2 3 3 3 3 3 3 2</w:t>
            </w:r>
          </w:p>
          <w:p w14:paraId="7F2ECB02"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2 2 2 3 3 3 3 3 3 3 2</w:t>
            </w:r>
          </w:p>
          <w:p w14:paraId="412EFD8B"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2 2 3 3 3 3 3 3 3 3 2</w:t>
            </w:r>
          </w:p>
          <w:p w14:paraId="42C1940A"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2 3 3 3 3 3 3 3 3 3 2</w:t>
            </w:r>
          </w:p>
          <w:p w14:paraId="1759159B"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2 3 3 3 3 3 3 3 3 2 2</w:t>
            </w:r>
          </w:p>
          <w:p w14:paraId="4F9EAA35"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2 3 3 3 3 3 3 3 2 2 2</w:t>
            </w:r>
          </w:p>
          <w:p w14:paraId="14F4975C"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2 3 3 3 3 3 3 2 2 2 2</w:t>
            </w:r>
          </w:p>
          <w:p w14:paraId="065F71AD"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2 3 3 3 3 3 2 2 2 2 2</w:t>
            </w:r>
          </w:p>
          <w:p w14:paraId="1698B7BE"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2 2 2 2 2 2 2 2 2 2 2</w:t>
            </w:r>
          </w:p>
          <w:p w14:paraId="7BCDA8D8" w14:textId="77777777" w:rsidR="00A56D1B" w:rsidRPr="00FE4FCB" w:rsidRDefault="00A56D1B" w:rsidP="000633EC">
            <w:pPr>
              <w:pStyle w:val="a6"/>
              <w:rPr>
                <w:rFonts w:ascii="Times New Roman" w:hAnsi="Times New Roman" w:cs="Times New Roman"/>
              </w:rPr>
            </w:pPr>
          </w:p>
          <w:p w14:paraId="1BD368D9"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Universe 2</w:t>
            </w:r>
          </w:p>
          <w:p w14:paraId="186A0269"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21 -15 mat=1</w:t>
            </w:r>
          </w:p>
          <w:p w14:paraId="35EB24C0"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22 15 mat=1</w:t>
            </w:r>
          </w:p>
          <w:p w14:paraId="18EDB2D8" w14:textId="77777777" w:rsidR="00A56D1B" w:rsidRPr="00FE4FCB" w:rsidRDefault="00A56D1B" w:rsidP="000633EC">
            <w:pPr>
              <w:pStyle w:val="a6"/>
              <w:rPr>
                <w:rFonts w:ascii="Times New Roman" w:hAnsi="Times New Roman" w:cs="Times New Roman"/>
              </w:rPr>
            </w:pPr>
          </w:p>
          <w:p w14:paraId="71F2BAD1"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Universe 3</w:t>
            </w:r>
          </w:p>
          <w:p w14:paraId="07F5E688"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31 -15 mat=2</w:t>
            </w:r>
          </w:p>
          <w:p w14:paraId="7F999398"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32 15 mat=3</w:t>
            </w:r>
          </w:p>
          <w:p w14:paraId="41C02428" w14:textId="77777777" w:rsidR="00A56D1B" w:rsidRPr="00FE4FCB" w:rsidRDefault="00A56D1B" w:rsidP="000633EC">
            <w:pPr>
              <w:pStyle w:val="a6"/>
              <w:rPr>
                <w:rFonts w:ascii="Times New Roman" w:hAnsi="Times New Roman" w:cs="Times New Roman"/>
              </w:rPr>
            </w:pPr>
          </w:p>
          <w:p w14:paraId="0337E8C7"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Surface</w:t>
            </w:r>
          </w:p>
          <w:p w14:paraId="12E9D065"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1 py 8.4</w:t>
            </w:r>
          </w:p>
          <w:p w14:paraId="2EEC6BB7"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2 p  1.732 1 0 16.3</w:t>
            </w:r>
          </w:p>
          <w:p w14:paraId="3EED1EBA"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3 p  1.732 -1 0 16.3</w:t>
            </w:r>
          </w:p>
          <w:p w14:paraId="29C097D8"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4 py -8.4</w:t>
            </w:r>
          </w:p>
          <w:p w14:paraId="5C8DFDE0"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5 p  -1.732 -1 0 16.3</w:t>
            </w:r>
          </w:p>
          <w:p w14:paraId="4E51745C"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6 p  -1.732 1 0 16.3</w:t>
            </w:r>
          </w:p>
          <w:p w14:paraId="25E9BC2C"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7 pz -30</w:t>
            </w:r>
          </w:p>
          <w:p w14:paraId="12E4BA28"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8 pz 30</w:t>
            </w:r>
          </w:p>
          <w:p w14:paraId="6BC63FA9"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15 cz 0.975</w:t>
            </w:r>
          </w:p>
          <w:p w14:paraId="2F8519E7"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16 cz 30</w:t>
            </w:r>
          </w:p>
          <w:p w14:paraId="203F6ECA"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17 pz -35</w:t>
            </w:r>
          </w:p>
          <w:p w14:paraId="3C89F3E1"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18 pz 35</w:t>
            </w:r>
          </w:p>
          <w:p w14:paraId="135DD6EF" w14:textId="77777777" w:rsidR="00A56D1B" w:rsidRPr="00FE4FCB" w:rsidRDefault="00A56D1B" w:rsidP="000633EC">
            <w:pPr>
              <w:pStyle w:val="a6"/>
              <w:rPr>
                <w:rFonts w:ascii="Times New Roman" w:hAnsi="Times New Roman" w:cs="Times New Roman"/>
              </w:rPr>
            </w:pPr>
          </w:p>
          <w:p w14:paraId="120B3A49"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Material</w:t>
            </w:r>
          </w:p>
          <w:p w14:paraId="53C7C37B"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lastRenderedPageBreak/>
              <w:t>mat 1 -0.8139   // Na</w:t>
            </w:r>
          </w:p>
          <w:p w14:paraId="31A33208"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11023.30c 1.0</w:t>
            </w:r>
          </w:p>
          <w:p w14:paraId="5CC32968"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mat 2 -10.41    // UO2</w:t>
            </w:r>
          </w:p>
          <w:p w14:paraId="46186614"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92235.30c -56.5   92238.30c -31.1    8016.30c -12.3  13027.30c -0.02</w:t>
            </w:r>
          </w:p>
          <w:p w14:paraId="3110EB4D"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20000.60c -0.02   12000.60c -0.02   26000.55c -0.02  14000.60c -0.02</w:t>
            </w:r>
          </w:p>
          <w:p w14:paraId="711FC13C"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mat 3 -0.8355   // wiry</w:t>
            </w:r>
          </w:p>
          <w:p w14:paraId="6A4519F3"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11023.30c  2.132  28000.50c 3.223E-3  24000.50c 4.759E-3 26000.55c 1.634E-2</w:t>
            </w:r>
          </w:p>
          <w:p w14:paraId="7801628E"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mat 5 0.1236    // Be9</w:t>
            </w:r>
          </w:p>
          <w:p w14:paraId="682ED546"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4009.30c 1</w:t>
            </w:r>
          </w:p>
          <w:p w14:paraId="67B8C9A6" w14:textId="77777777" w:rsidR="00A56D1B" w:rsidRPr="00FE4FCB" w:rsidRDefault="00A56D1B" w:rsidP="000633EC">
            <w:pPr>
              <w:pStyle w:val="a6"/>
              <w:rPr>
                <w:rFonts w:ascii="Times New Roman" w:hAnsi="Times New Roman" w:cs="Times New Roman"/>
              </w:rPr>
            </w:pPr>
          </w:p>
          <w:p w14:paraId="371CE2BC"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Criticality</w:t>
            </w:r>
          </w:p>
          <w:p w14:paraId="6A3322AE"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PowerIter keff0=1.0 population = 2000 50 300</w:t>
            </w:r>
          </w:p>
          <w:p w14:paraId="46C66BFD"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InitSrc point=0 0 0</w:t>
            </w:r>
          </w:p>
        </w:tc>
      </w:tr>
    </w:tbl>
    <w:p w14:paraId="6B43DB2D" w14:textId="77777777" w:rsidR="00A56D1B" w:rsidRPr="00FE4FCB" w:rsidRDefault="00CA2CF7" w:rsidP="00A56D1B">
      <w:pPr>
        <w:pStyle w:val="3"/>
        <w:spacing w:before="120"/>
        <w:rPr>
          <w:rFonts w:ascii="Times New Roman" w:hAnsi="Times New Roman" w:cs="Times New Roman"/>
          <w:sz w:val="30"/>
          <w:szCs w:val="30"/>
        </w:rPr>
      </w:pPr>
      <w:bookmarkStart w:id="49" w:name="_Toc335658118"/>
      <w:bookmarkStart w:id="50" w:name="_Toc369335199"/>
      <w:r w:rsidRPr="00FE4FCB">
        <w:rPr>
          <w:rFonts w:ascii="Times New Roman" w:hAnsi="Times New Roman" w:cs="Times New Roman"/>
          <w:sz w:val="30"/>
          <w:szCs w:val="30"/>
        </w:rPr>
        <w:lastRenderedPageBreak/>
        <w:t>3.5.5 Hexagonal</w:t>
      </w:r>
      <w:bookmarkEnd w:id="49"/>
      <w:r w:rsidRPr="00FE4FCB">
        <w:rPr>
          <w:rFonts w:ascii="Times New Roman" w:hAnsi="Times New Roman" w:cs="Times New Roman"/>
          <w:sz w:val="30"/>
          <w:szCs w:val="30"/>
        </w:rPr>
        <w:t xml:space="preserve"> reactor core</w:t>
      </w:r>
      <w:bookmarkEnd w:id="50"/>
    </w:p>
    <w:p w14:paraId="253C3AD2" w14:textId="77777777" w:rsidR="00A56D1B" w:rsidRPr="00FE4FCB" w:rsidRDefault="00A56D1B" w:rsidP="00A56D1B">
      <w:pPr>
        <w:spacing w:line="360" w:lineRule="auto"/>
        <w:ind w:firstLine="480"/>
        <w:jc w:val="center"/>
        <w:rPr>
          <w:rFonts w:ascii="Times New Roman" w:hAnsi="Times New Roman" w:cs="Times New Roman"/>
        </w:rPr>
      </w:pPr>
      <w:r w:rsidRPr="00FE4FCB">
        <w:rPr>
          <w:rFonts w:ascii="Times New Roman" w:hAnsi="Times New Roman" w:cs="Times New Roman"/>
          <w:noProof/>
        </w:rPr>
        <w:drawing>
          <wp:inline distT="0" distB="0" distL="0" distR="0" wp14:anchorId="27B3EA59" wp14:editId="3C32231C">
            <wp:extent cx="2187196" cy="2210463"/>
            <wp:effectExtent l="0" t="0" r="3810" b="0"/>
            <wp:docPr id="11" name="图片 11" descr="C:\Users\fanxiao\Desktop\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fanxiao\Desktop\223.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88657" cy="2211940"/>
                    </a:xfrm>
                    <a:prstGeom prst="rect">
                      <a:avLst/>
                    </a:prstGeom>
                    <a:noFill/>
                    <a:ln>
                      <a:noFill/>
                    </a:ln>
                  </pic:spPr>
                </pic:pic>
              </a:graphicData>
            </a:graphic>
          </wp:inline>
        </w:drawing>
      </w:r>
    </w:p>
    <w:p w14:paraId="12A94C4E" w14:textId="77777777" w:rsidR="004F20BF" w:rsidRPr="00FE4FCB" w:rsidRDefault="00693B65" w:rsidP="00A56D1B">
      <w:pPr>
        <w:spacing w:line="360" w:lineRule="auto"/>
        <w:ind w:firstLineChars="200" w:firstLine="420"/>
        <w:jc w:val="center"/>
        <w:rPr>
          <w:rFonts w:ascii="Times New Roman" w:hAnsi="Times New Roman" w:cs="Times New Roman"/>
        </w:rPr>
      </w:pPr>
      <w:r w:rsidRPr="00FE4FCB">
        <w:rPr>
          <w:rFonts w:ascii="Times New Roman" w:hAnsi="Times New Roman" w:cs="Times New Roman"/>
        </w:rPr>
        <w:t xml:space="preserve">Figure </w:t>
      </w:r>
      <w:r w:rsidR="00A56D1B" w:rsidRPr="00FE4FCB">
        <w:rPr>
          <w:rFonts w:ascii="Times New Roman" w:hAnsi="Times New Roman" w:cs="Times New Roman"/>
        </w:rPr>
        <w:t xml:space="preserve">3-6 </w:t>
      </w:r>
      <w:r w:rsidR="008458B7" w:rsidRPr="00FE4FCB">
        <w:rPr>
          <w:rFonts w:ascii="Times New Roman" w:hAnsi="Times New Roman" w:cs="Times New Roman"/>
          <w:noProof/>
        </w:rPr>
        <w:t>Simplified dirgram of hexagonal</w:t>
      </w:r>
      <w:r w:rsidR="005A4587" w:rsidRPr="00FE4FCB">
        <w:rPr>
          <w:rFonts w:ascii="Times New Roman" w:hAnsi="Times New Roman" w:cs="Times New Roman"/>
          <w:noProof/>
        </w:rPr>
        <w:t xml:space="preserve"> </w:t>
      </w:r>
      <w:r w:rsidR="005A4587" w:rsidRPr="00FE4FCB">
        <w:rPr>
          <w:rFonts w:ascii="Times New Roman" w:hAnsi="Times New Roman" w:cs="Times New Roman"/>
        </w:rPr>
        <w:t>reactor core</w:t>
      </w:r>
    </w:p>
    <w:p w14:paraId="03E100CA" w14:textId="5B802EA4" w:rsidR="00600C0B" w:rsidRDefault="002D74B6" w:rsidP="00600C0B">
      <w:pPr>
        <w:spacing w:line="360" w:lineRule="auto"/>
        <w:ind w:firstLine="480"/>
        <w:rPr>
          <w:rFonts w:ascii="Times New Roman" w:hAnsi="Times New Roman" w:cs="Times New Roman"/>
        </w:rPr>
      </w:pPr>
      <w:r w:rsidRPr="00FE4FCB">
        <w:rPr>
          <w:rFonts w:ascii="Times New Roman" w:hAnsi="Times New Roman" w:cs="Times New Roman"/>
        </w:rPr>
        <w:t xml:space="preserve">Example </w:t>
      </w:r>
      <w:r w:rsidR="00A56D1B" w:rsidRPr="00FE4FCB">
        <w:rPr>
          <w:rFonts w:ascii="Times New Roman" w:hAnsi="Times New Roman" w:cs="Times New Roman"/>
        </w:rPr>
        <w:t>3-4</w:t>
      </w:r>
      <w:r w:rsidR="00CA59BD" w:rsidRPr="00FE4FCB">
        <w:rPr>
          <w:rFonts w:ascii="Times New Roman" w:hAnsi="Times New Roman" w:cs="Times New Roman"/>
        </w:rPr>
        <w:t xml:space="preserve"> </w:t>
      </w:r>
      <w:r w:rsidR="009932DC" w:rsidRPr="00FE4FCB">
        <w:rPr>
          <w:rFonts w:ascii="Times New Roman" w:hAnsi="Times New Roman" w:cs="Times New Roman"/>
        </w:rPr>
        <w:t xml:space="preserve">is </w:t>
      </w:r>
      <w:r w:rsidR="009F4424" w:rsidRPr="00FE4FCB">
        <w:rPr>
          <w:rFonts w:ascii="Times New Roman" w:hAnsi="Times New Roman" w:cs="Times New Roman"/>
        </w:rPr>
        <w:t>the</w:t>
      </w:r>
      <w:r w:rsidR="009932DC" w:rsidRPr="00FE4FCB">
        <w:rPr>
          <w:rFonts w:ascii="Times New Roman" w:hAnsi="Times New Roman" w:cs="Times New Roman"/>
        </w:rPr>
        <w:t xml:space="preserve"> </w:t>
      </w:r>
      <w:r w:rsidR="003653D5" w:rsidRPr="00FE4FCB">
        <w:rPr>
          <w:rFonts w:ascii="Times New Roman" w:hAnsi="Times New Roman" w:cs="Times New Roman"/>
          <w:noProof/>
        </w:rPr>
        <w:t>simplified</w:t>
      </w:r>
      <w:r w:rsidR="003653D5" w:rsidRPr="00FE4FCB">
        <w:rPr>
          <w:rFonts w:ascii="Times New Roman" w:hAnsi="Times New Roman" w:cs="Times New Roman"/>
        </w:rPr>
        <w:t xml:space="preserve"> </w:t>
      </w:r>
      <w:r w:rsidR="009932DC" w:rsidRPr="00FE4FCB">
        <w:rPr>
          <w:rFonts w:ascii="Times New Roman" w:hAnsi="Times New Roman" w:cs="Times New Roman"/>
        </w:rPr>
        <w:t xml:space="preserve">input example of the </w:t>
      </w:r>
      <w:r w:rsidR="00E97262" w:rsidRPr="00FE4FCB">
        <w:rPr>
          <w:rFonts w:ascii="Times New Roman" w:hAnsi="Times New Roman" w:cs="Times New Roman"/>
        </w:rPr>
        <w:t>hexagonal</w:t>
      </w:r>
      <w:r w:rsidR="009932DC" w:rsidRPr="00FE4FCB">
        <w:rPr>
          <w:rFonts w:ascii="Times New Roman" w:hAnsi="Times New Roman" w:cs="Times New Roman"/>
        </w:rPr>
        <w:t xml:space="preserve"> reactor core.</w:t>
      </w:r>
      <w:r w:rsidR="0029314C" w:rsidRPr="00FE4FCB">
        <w:rPr>
          <w:rFonts w:ascii="Times New Roman" w:hAnsi="Times New Roman" w:cs="Times New Roman"/>
        </w:rPr>
        <w:t xml:space="preserve"> In</w:t>
      </w:r>
      <w:r w:rsidR="009F4424" w:rsidRPr="00FE4FCB">
        <w:rPr>
          <w:rFonts w:ascii="Times New Roman" w:hAnsi="Times New Roman" w:cs="Times New Roman"/>
        </w:rPr>
        <w:t xml:space="preserve"> </w:t>
      </w:r>
      <w:r w:rsidR="008C3526">
        <w:rPr>
          <w:rFonts w:ascii="Times New Roman" w:hAnsi="Times New Roman" w:cs="Times New Roman" w:hint="eastAsia"/>
        </w:rPr>
        <w:t>F</w:t>
      </w:r>
      <w:r w:rsidR="0029314C" w:rsidRPr="00FE4FCB">
        <w:rPr>
          <w:rFonts w:ascii="Times New Roman" w:hAnsi="Times New Roman" w:cs="Times New Roman"/>
        </w:rPr>
        <w:t xml:space="preserve">igure 3-6, blue ones </w:t>
      </w:r>
      <w:r w:rsidR="00D67AF3" w:rsidRPr="00FE4FCB">
        <w:rPr>
          <w:rFonts w:ascii="Times New Roman" w:hAnsi="Times New Roman" w:cs="Times New Roman"/>
        </w:rPr>
        <w:t>represent</w:t>
      </w:r>
      <w:r w:rsidR="0029314C" w:rsidRPr="00FE4FCB">
        <w:rPr>
          <w:rFonts w:ascii="Times New Roman" w:hAnsi="Times New Roman" w:cs="Times New Roman"/>
        </w:rPr>
        <w:t xml:space="preserve"> fuel, yellow ones </w:t>
      </w:r>
      <w:r w:rsidR="00D67AF3" w:rsidRPr="00FE4FCB">
        <w:rPr>
          <w:rFonts w:ascii="Times New Roman" w:hAnsi="Times New Roman" w:cs="Times New Roman"/>
        </w:rPr>
        <w:t xml:space="preserve">represent the wrapped wires, </w:t>
      </w:r>
      <w:r w:rsidR="002D31B6" w:rsidRPr="00FE4FCB">
        <w:rPr>
          <w:rFonts w:ascii="Times New Roman" w:hAnsi="Times New Roman" w:cs="Times New Roman"/>
        </w:rPr>
        <w:t>red</w:t>
      </w:r>
      <w:r w:rsidR="00D67AF3" w:rsidRPr="00FE4FCB">
        <w:rPr>
          <w:rFonts w:ascii="Times New Roman" w:hAnsi="Times New Roman" w:cs="Times New Roman"/>
        </w:rPr>
        <w:t xml:space="preserve"> ones </w:t>
      </w:r>
      <w:r w:rsidR="00992B70" w:rsidRPr="00FE4FCB">
        <w:rPr>
          <w:rFonts w:ascii="Times New Roman" w:hAnsi="Times New Roman" w:cs="Times New Roman"/>
        </w:rPr>
        <w:t>coolant</w:t>
      </w:r>
      <w:r w:rsidR="00D67AF3" w:rsidRPr="00FE4FCB">
        <w:rPr>
          <w:rFonts w:ascii="Times New Roman" w:hAnsi="Times New Roman" w:cs="Times New Roman"/>
        </w:rPr>
        <w:t>.</w:t>
      </w:r>
      <w:r w:rsidR="00FE7314" w:rsidRPr="00FE4FCB">
        <w:rPr>
          <w:rFonts w:ascii="Times New Roman" w:hAnsi="Times New Roman" w:cs="Times New Roman"/>
        </w:rPr>
        <w:t xml:space="preserve"> </w:t>
      </w:r>
      <w:r w:rsidR="00DE3AE2" w:rsidRPr="00FE4FCB">
        <w:rPr>
          <w:rFonts w:ascii="Times New Roman" w:hAnsi="Times New Roman" w:cs="Times New Roman"/>
        </w:rPr>
        <w:t xml:space="preserve">For simplifications, </w:t>
      </w:r>
      <w:r w:rsidR="00F81AFE" w:rsidRPr="00FE4FCB">
        <w:rPr>
          <w:rFonts w:ascii="Times New Roman" w:hAnsi="Times New Roman" w:cs="Times New Roman"/>
        </w:rPr>
        <w:t xml:space="preserve">the input file of reactor core only contains </w:t>
      </w:r>
      <w:r w:rsidR="006544DD" w:rsidRPr="00FE4FCB">
        <w:rPr>
          <w:rFonts w:ascii="Times New Roman" w:hAnsi="Times New Roman" w:cs="Times New Roman"/>
        </w:rPr>
        <w:t>7 fuel assemblies in the same type.</w:t>
      </w:r>
      <w:r w:rsidR="007C7FEF" w:rsidRPr="00FE4FCB">
        <w:rPr>
          <w:rFonts w:ascii="Times New Roman" w:hAnsi="Times New Roman" w:cs="Times New Roman"/>
        </w:rPr>
        <w:t xml:space="preserve"> Assemblies can be added </w:t>
      </w:r>
      <w:r w:rsidR="00762326" w:rsidRPr="00FE4FCB">
        <w:rPr>
          <w:rFonts w:ascii="Times New Roman" w:hAnsi="Times New Roman" w:cs="Times New Roman"/>
        </w:rPr>
        <w:t xml:space="preserve">freely for a real reactor core, while only the process of geometric transformation and filling will be </w:t>
      </w:r>
      <w:r w:rsidR="000A5B2D" w:rsidRPr="00FE4FCB">
        <w:rPr>
          <w:rFonts w:ascii="Times New Roman" w:hAnsi="Times New Roman" w:cs="Times New Roman"/>
        </w:rPr>
        <w:t>focused to</w:t>
      </w:r>
      <w:r w:rsidR="00762326" w:rsidRPr="00FE4FCB">
        <w:rPr>
          <w:rFonts w:ascii="Times New Roman" w:hAnsi="Times New Roman" w:cs="Times New Roman"/>
        </w:rPr>
        <w:t xml:space="preserve"> </w:t>
      </w:r>
      <w:r w:rsidR="000A5B2D" w:rsidRPr="00FE4FCB">
        <w:rPr>
          <w:rFonts w:ascii="Times New Roman" w:hAnsi="Times New Roman" w:cs="Times New Roman"/>
        </w:rPr>
        <w:t>introduce here.</w:t>
      </w:r>
      <w:r w:rsidR="00600C0B" w:rsidRPr="00FE4FCB">
        <w:rPr>
          <w:rFonts w:ascii="Times New Roman" w:hAnsi="Times New Roman" w:cs="Times New Roman"/>
        </w:rPr>
        <w:t xml:space="preserve"> </w:t>
      </w:r>
      <w:r w:rsidR="00A56D1B" w:rsidRPr="00FE4FCB">
        <w:rPr>
          <w:rFonts w:ascii="Times New Roman" w:hAnsi="Times New Roman" w:cs="Times New Roman"/>
        </w:rPr>
        <w:t>Universe 1</w:t>
      </w:r>
      <w:r w:rsidR="00600C0B" w:rsidRPr="00FE4FCB">
        <w:rPr>
          <w:rFonts w:ascii="Times New Roman" w:hAnsi="Times New Roman" w:cs="Times New Roman"/>
        </w:rPr>
        <w:t xml:space="preserve"> is hexagonal </w:t>
      </w:r>
      <w:r w:rsidR="00620AA5" w:rsidRPr="00FE4FCB">
        <w:rPr>
          <w:rFonts w:ascii="Times New Roman" w:hAnsi="Times New Roman" w:cs="Times New Roman"/>
        </w:rPr>
        <w:t>lattices</w:t>
      </w:r>
      <w:r w:rsidR="00600C0B" w:rsidRPr="00FE4FCB">
        <w:rPr>
          <w:rFonts w:ascii="Times New Roman" w:hAnsi="Times New Roman" w:cs="Times New Roman"/>
        </w:rPr>
        <w:t>, in which Universe 2 is the coolant and Universe 3 is the hexagonal fuel assembly</w:t>
      </w:r>
      <w:r w:rsidR="002B79B6" w:rsidRPr="00FE4FCB">
        <w:rPr>
          <w:rFonts w:ascii="Times New Roman" w:hAnsi="Times New Roman" w:cs="Times New Roman"/>
        </w:rPr>
        <w:t xml:space="preserve">. Universe 3 itself contains </w:t>
      </w:r>
      <w:r w:rsidR="005012FC" w:rsidRPr="00FE4FCB">
        <w:rPr>
          <w:rFonts w:ascii="Times New Roman" w:hAnsi="Times New Roman" w:cs="Times New Roman"/>
        </w:rPr>
        <w:t xml:space="preserve">fuel cells in hexagonal lattices (similar to </w:t>
      </w:r>
      <w:r w:rsidR="007E2410" w:rsidRPr="00FE4FCB">
        <w:rPr>
          <w:rFonts w:ascii="Times New Roman" w:hAnsi="Times New Roman" w:cs="Times New Roman"/>
        </w:rPr>
        <w:t>the descriptions of Example 3-3</w:t>
      </w:r>
      <w:r w:rsidR="005012FC" w:rsidRPr="00FE4FCB">
        <w:rPr>
          <w:rFonts w:ascii="Times New Roman" w:hAnsi="Times New Roman" w:cs="Times New Roman"/>
        </w:rPr>
        <w:t>)</w:t>
      </w:r>
      <w:r w:rsidR="007E2410" w:rsidRPr="00FE4FCB">
        <w:rPr>
          <w:rFonts w:ascii="Times New Roman" w:hAnsi="Times New Roman" w:cs="Times New Roman"/>
        </w:rPr>
        <w:t xml:space="preserve">, i.e. </w:t>
      </w:r>
      <w:r w:rsidR="0003356E" w:rsidRPr="00FE4FCB">
        <w:rPr>
          <w:rFonts w:ascii="Times New Roman" w:hAnsi="Times New Roman" w:cs="Times New Roman"/>
        </w:rPr>
        <w:t xml:space="preserve">two levels of </w:t>
      </w:r>
      <w:r w:rsidR="00877ED7" w:rsidRPr="00FE4FCB">
        <w:rPr>
          <w:rFonts w:ascii="Times New Roman" w:hAnsi="Times New Roman" w:cs="Times New Roman"/>
        </w:rPr>
        <w:t xml:space="preserve">hexagonal lattices have been applied to the whole system. </w:t>
      </w:r>
      <w:r w:rsidR="00D015D4" w:rsidRPr="00FE4FCB">
        <w:rPr>
          <w:rFonts w:ascii="Times New Roman" w:hAnsi="Times New Roman" w:cs="Times New Roman"/>
        </w:rPr>
        <w:t xml:space="preserve">When </w:t>
      </w:r>
      <w:r w:rsidR="008A6942" w:rsidRPr="00FE4FCB">
        <w:rPr>
          <w:rFonts w:ascii="Times New Roman" w:hAnsi="Times New Roman" w:cs="Times New Roman"/>
        </w:rPr>
        <w:t xml:space="preserve">describing this geometric structure, </w:t>
      </w:r>
      <w:r w:rsidR="0096232F" w:rsidRPr="00FE4FCB">
        <w:rPr>
          <w:rFonts w:ascii="Times New Roman" w:hAnsi="Times New Roman" w:cs="Times New Roman"/>
        </w:rPr>
        <w:t>fuel and coolant (Universe 4 and Universe 5) are filled into the hexagonal lattices</w:t>
      </w:r>
      <w:r w:rsidR="00982C6F" w:rsidRPr="00FE4FCB">
        <w:rPr>
          <w:rFonts w:ascii="Times New Roman" w:hAnsi="Times New Roman" w:cs="Times New Roman"/>
        </w:rPr>
        <w:t xml:space="preserve"> (Universe 3)</w:t>
      </w:r>
      <w:r w:rsidR="0096232F" w:rsidRPr="00FE4FCB">
        <w:rPr>
          <w:rFonts w:ascii="Times New Roman" w:hAnsi="Times New Roman" w:cs="Times New Roman"/>
        </w:rPr>
        <w:t xml:space="preserve"> at first, </w:t>
      </w:r>
      <w:r w:rsidR="00464DE1" w:rsidRPr="00FE4FCB">
        <w:rPr>
          <w:rFonts w:ascii="Times New Roman" w:hAnsi="Times New Roman" w:cs="Times New Roman"/>
        </w:rPr>
        <w:t>and then</w:t>
      </w:r>
      <w:r w:rsidR="001F6FC4" w:rsidRPr="00FE4FCB">
        <w:rPr>
          <w:rFonts w:ascii="Times New Roman" w:hAnsi="Times New Roman" w:cs="Times New Roman"/>
        </w:rPr>
        <w:t xml:space="preserve"> rotate</w:t>
      </w:r>
      <w:r w:rsidR="00464DE1" w:rsidRPr="00FE4FCB">
        <w:rPr>
          <w:rFonts w:ascii="Times New Roman" w:hAnsi="Times New Roman" w:cs="Times New Roman"/>
        </w:rPr>
        <w:t xml:space="preserve"> </w:t>
      </w:r>
      <w:r w:rsidR="001F6FC4" w:rsidRPr="00FE4FCB">
        <w:rPr>
          <w:rFonts w:ascii="Times New Roman" w:hAnsi="Times New Roman" w:cs="Times New Roman"/>
        </w:rPr>
        <w:t xml:space="preserve">the hexagonal lattices (Universe 3) anticlockwise by 90° </w:t>
      </w:r>
      <w:r w:rsidR="001F6FC4" w:rsidRPr="00FE4FCB">
        <w:rPr>
          <w:rFonts w:ascii="Times New Roman" w:hAnsi="Times New Roman" w:cs="Times New Roman"/>
        </w:rPr>
        <w:lastRenderedPageBreak/>
        <w:t>(rotate = 0 1 0 -1 0 0 0 0 1) in the x-y plane</w:t>
      </w:r>
      <w:r w:rsidR="001D2D86" w:rsidRPr="00FE4FCB">
        <w:rPr>
          <w:rFonts w:ascii="Times New Roman" w:hAnsi="Times New Roman" w:cs="Times New Roman"/>
        </w:rPr>
        <w:t>.</w:t>
      </w:r>
      <w:r w:rsidR="00F451B2" w:rsidRPr="00FE4FCB">
        <w:rPr>
          <w:rFonts w:ascii="Times New Roman" w:hAnsi="Times New Roman" w:cs="Times New Roman"/>
        </w:rPr>
        <w:t xml:space="preserve"> </w:t>
      </w:r>
      <w:r w:rsidR="001D2D86" w:rsidRPr="00FE4FCB">
        <w:rPr>
          <w:rFonts w:ascii="Times New Roman" w:hAnsi="Times New Roman" w:cs="Times New Roman"/>
        </w:rPr>
        <w:t xml:space="preserve">Then </w:t>
      </w:r>
      <w:r w:rsidR="001D3DB5" w:rsidRPr="00FE4FCB">
        <w:rPr>
          <w:rFonts w:ascii="Times New Roman" w:hAnsi="Times New Roman" w:cs="Times New Roman"/>
        </w:rPr>
        <w:t>translate</w:t>
      </w:r>
      <w:r w:rsidR="00F451B2" w:rsidRPr="00FE4FCB">
        <w:rPr>
          <w:rFonts w:ascii="Times New Roman" w:hAnsi="Times New Roman" w:cs="Times New Roman"/>
        </w:rPr>
        <w:t xml:space="preserve"> </w:t>
      </w:r>
      <w:r w:rsidR="001D3DB5" w:rsidRPr="00FE4FCB">
        <w:rPr>
          <w:rFonts w:ascii="Times New Roman" w:hAnsi="Times New Roman" w:cs="Times New Roman"/>
        </w:rPr>
        <w:t>it by (move = 9.05, -15, 0)</w:t>
      </w:r>
      <w:r w:rsidR="00681FB2" w:rsidRPr="00FE4FCB">
        <w:rPr>
          <w:rFonts w:ascii="Times New Roman" w:hAnsi="Times New Roman" w:cs="Times New Roman"/>
        </w:rPr>
        <w:t>, fi</w:t>
      </w:r>
      <w:r w:rsidR="00DB74EC" w:rsidRPr="00FE4FCB">
        <w:rPr>
          <w:rFonts w:ascii="Times New Roman" w:hAnsi="Times New Roman" w:cs="Times New Roman"/>
        </w:rPr>
        <w:t>l</w:t>
      </w:r>
      <w:r w:rsidR="00681FB2" w:rsidRPr="00FE4FCB">
        <w:rPr>
          <w:rFonts w:ascii="Times New Roman" w:hAnsi="Times New Roman" w:cs="Times New Roman"/>
        </w:rPr>
        <w:t>led in the hexagonal lattices of assemblies (Universe 1)</w:t>
      </w:r>
      <w:r w:rsidR="001F6FC4" w:rsidRPr="00FE4FCB">
        <w:rPr>
          <w:rFonts w:ascii="Times New Roman" w:hAnsi="Times New Roman" w:cs="Times New Roman"/>
        </w:rPr>
        <w:t>.</w:t>
      </w:r>
      <w:r w:rsidR="00DB74EC" w:rsidRPr="00FE4FCB">
        <w:rPr>
          <w:rFonts w:ascii="Times New Roman" w:hAnsi="Times New Roman" w:cs="Times New Roman"/>
        </w:rPr>
        <w:t xml:space="preserve"> Universe 1 will be translated by (</w:t>
      </w:r>
      <w:r w:rsidR="00157112" w:rsidRPr="00FE4FCB">
        <w:rPr>
          <w:rFonts w:ascii="Times New Roman" w:hAnsi="Times New Roman" w:cs="Times New Roman"/>
        </w:rPr>
        <w:t>move = -50.4 -27.942 0</w:t>
      </w:r>
      <w:r w:rsidR="00DB74EC" w:rsidRPr="00FE4FCB">
        <w:rPr>
          <w:rFonts w:ascii="Times New Roman" w:hAnsi="Times New Roman" w:cs="Times New Roman"/>
        </w:rPr>
        <w:t>)</w:t>
      </w:r>
      <w:r w:rsidR="0055698D" w:rsidRPr="00FE4FCB">
        <w:rPr>
          <w:rFonts w:ascii="Times New Roman" w:hAnsi="Times New Roman" w:cs="Times New Roman"/>
        </w:rPr>
        <w:t>, and filled in</w:t>
      </w:r>
      <w:r w:rsidR="00DB74EC" w:rsidRPr="00FE4FCB">
        <w:rPr>
          <w:rFonts w:ascii="Times New Roman" w:hAnsi="Times New Roman" w:cs="Times New Roman"/>
        </w:rPr>
        <w:t xml:space="preserve"> the center of reactor core</w:t>
      </w:r>
      <w:r w:rsidR="00157112" w:rsidRPr="00FE4FCB">
        <w:rPr>
          <w:rFonts w:ascii="Times New Roman" w:hAnsi="Times New Roman" w:cs="Times New Roman"/>
        </w:rPr>
        <w:t xml:space="preserve"> (Cell 1)</w:t>
      </w:r>
      <w:r w:rsidR="00CF199F" w:rsidRPr="00FE4FCB">
        <w:rPr>
          <w:rFonts w:ascii="Times New Roman" w:hAnsi="Times New Roman" w:cs="Times New Roman"/>
        </w:rPr>
        <w:t xml:space="preserve">. It should be noticed that </w:t>
      </w:r>
      <w:r w:rsidR="003206C9" w:rsidRPr="00FE4FCB">
        <w:rPr>
          <w:rFonts w:ascii="Times New Roman" w:hAnsi="Times New Roman" w:cs="Times New Roman"/>
        </w:rPr>
        <w:t xml:space="preserve">users must </w:t>
      </w:r>
      <w:r w:rsidR="00793B61" w:rsidRPr="00FE4FCB">
        <w:rPr>
          <w:rFonts w:ascii="Times New Roman" w:hAnsi="Times New Roman" w:cs="Times New Roman"/>
        </w:rPr>
        <w:t>rotate the geometry before translating.</w:t>
      </w:r>
    </w:p>
    <w:p w14:paraId="79333C0B" w14:textId="77777777" w:rsidR="00175650" w:rsidRPr="00FE4FCB" w:rsidRDefault="00175650" w:rsidP="00600C0B">
      <w:pPr>
        <w:spacing w:line="360" w:lineRule="auto"/>
        <w:ind w:firstLine="480"/>
        <w:rPr>
          <w:rFonts w:ascii="Times New Roman" w:hAnsi="Times New Roman" w:cs="Times New Roman"/>
        </w:rPr>
      </w:pPr>
    </w:p>
    <w:p w14:paraId="69E7FE8D" w14:textId="77777777" w:rsidR="00A56D1B" w:rsidRPr="00FE4FCB" w:rsidRDefault="005F688B" w:rsidP="00A56D1B">
      <w:pPr>
        <w:spacing w:line="360" w:lineRule="auto"/>
        <w:jc w:val="center"/>
        <w:rPr>
          <w:rFonts w:ascii="Times New Roman" w:hAnsi="Times New Roman" w:cs="Times New Roman"/>
        </w:rPr>
      </w:pPr>
      <w:r w:rsidRPr="00FE4FCB">
        <w:rPr>
          <w:rFonts w:ascii="Times New Roman" w:hAnsi="Times New Roman" w:cs="Times New Roman"/>
        </w:rPr>
        <w:t>Example</w:t>
      </w:r>
      <w:r w:rsidR="00A56D1B" w:rsidRPr="00FE4FCB">
        <w:rPr>
          <w:rFonts w:ascii="Times New Roman" w:hAnsi="Times New Roman" w:cs="Times New Roman"/>
        </w:rPr>
        <w:t xml:space="preserve"> 3 – 4 </w:t>
      </w:r>
    </w:p>
    <w:tbl>
      <w:tblPr>
        <w:tblStyle w:val="a5"/>
        <w:tblW w:w="9924" w:type="dxa"/>
        <w:jc w:val="center"/>
        <w:tblCellMar>
          <w:top w:w="57" w:type="dxa"/>
          <w:bottom w:w="57" w:type="dxa"/>
        </w:tblCellMar>
        <w:tblLook w:val="04A0" w:firstRow="1" w:lastRow="0" w:firstColumn="1" w:lastColumn="0" w:noHBand="0" w:noVBand="1"/>
      </w:tblPr>
      <w:tblGrid>
        <w:gridCol w:w="9924"/>
      </w:tblGrid>
      <w:tr w:rsidR="00A56D1B" w:rsidRPr="00FE4FCB" w14:paraId="3861A1E3" w14:textId="77777777" w:rsidTr="000633EC">
        <w:trPr>
          <w:jc w:val="center"/>
        </w:trPr>
        <w:tc>
          <w:tcPr>
            <w:tcW w:w="9924" w:type="dxa"/>
          </w:tcPr>
          <w:p w14:paraId="041D57C5"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MFR CORE.FAN Xiao 2012-09-17 ////</w:t>
            </w:r>
          </w:p>
          <w:p w14:paraId="74BCCD4C"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Universe 0</w:t>
            </w:r>
          </w:p>
          <w:p w14:paraId="0A1CC750"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1 -21&amp;7&amp;-8 mat=0 fill=1</w:t>
            </w:r>
          </w:p>
          <w:p w14:paraId="0D16EE5B"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2 21:-7:8 mat=0 void=1</w:t>
            </w:r>
          </w:p>
          <w:p w14:paraId="43C2C591" w14:textId="77777777" w:rsidR="00A56D1B" w:rsidRPr="00FE4FCB" w:rsidRDefault="00A56D1B" w:rsidP="000633EC">
            <w:pPr>
              <w:pStyle w:val="a6"/>
              <w:rPr>
                <w:rFonts w:ascii="Times New Roman" w:hAnsi="Times New Roman" w:cs="Times New Roman"/>
              </w:rPr>
            </w:pPr>
          </w:p>
          <w:p w14:paraId="22222179"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Universe 1 move=-50.4 -27.942 0 lat=2 pitch=16.8 16.302 scope=5 5 sita=60 fill=</w:t>
            </w:r>
          </w:p>
          <w:p w14:paraId="126AD19D"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2 2 2 2 2</w:t>
            </w:r>
          </w:p>
          <w:p w14:paraId="26F81F6C"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2 2 3 3 2</w:t>
            </w:r>
          </w:p>
          <w:p w14:paraId="17DA2C3B"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2 3 3 3 2</w:t>
            </w:r>
          </w:p>
          <w:p w14:paraId="27DF9D8A"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2 3 3 2 2</w:t>
            </w:r>
          </w:p>
          <w:p w14:paraId="48AB8342"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2 2 2 2 2</w:t>
            </w:r>
          </w:p>
          <w:p w14:paraId="76D769CB" w14:textId="77777777" w:rsidR="00A56D1B" w:rsidRPr="00FE4FCB" w:rsidRDefault="00A56D1B" w:rsidP="000633EC">
            <w:pPr>
              <w:pStyle w:val="a6"/>
              <w:rPr>
                <w:rFonts w:ascii="Times New Roman" w:hAnsi="Times New Roman" w:cs="Times New Roman"/>
              </w:rPr>
            </w:pPr>
          </w:p>
          <w:p w14:paraId="41028363"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Universe 2</w:t>
            </w:r>
          </w:p>
          <w:p w14:paraId="18774382"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21 -15 mat=1</w:t>
            </w:r>
          </w:p>
          <w:p w14:paraId="3265A433"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22 15 mat=1</w:t>
            </w:r>
          </w:p>
          <w:p w14:paraId="0059076E" w14:textId="77777777" w:rsidR="00A56D1B" w:rsidRPr="00FE4FCB" w:rsidRDefault="00A56D1B" w:rsidP="000633EC">
            <w:pPr>
              <w:pStyle w:val="a6"/>
              <w:rPr>
                <w:rFonts w:ascii="Times New Roman" w:hAnsi="Times New Roman" w:cs="Times New Roman"/>
              </w:rPr>
            </w:pPr>
          </w:p>
          <w:p w14:paraId="727EC4B3"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Universe 3 move=9.05 -15 0 rotate=0 1 0 -1 0 0 0 0 1</w:t>
            </w:r>
          </w:p>
          <w:p w14:paraId="044CFAA6"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lat=2  pitch=2 2.06787 scope=11 11 sita=63.435  fill=</w:t>
            </w:r>
          </w:p>
          <w:p w14:paraId="1838584C"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4 4 4 4 4 4 4 4 4 4 4</w:t>
            </w:r>
          </w:p>
          <w:p w14:paraId="44A0129B"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4 4 4 4 4 5 5 5 5 5 4</w:t>
            </w:r>
          </w:p>
          <w:p w14:paraId="4BF6AA96"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4 4 4 4 5 5 5 5 5 5 4</w:t>
            </w:r>
          </w:p>
          <w:p w14:paraId="50FB1402"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4 4 4 5 5 5 5 5 5 5 4</w:t>
            </w:r>
          </w:p>
          <w:p w14:paraId="4B3B708F"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4 4 5 5 5 5 5 5 5 5 4</w:t>
            </w:r>
          </w:p>
          <w:p w14:paraId="425A0400"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4 5 5 5 5 5 5 5 5 5 4</w:t>
            </w:r>
          </w:p>
          <w:p w14:paraId="12585CFA"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4 5 5 5 5 5 5 5 5 4 4</w:t>
            </w:r>
          </w:p>
          <w:p w14:paraId="62F3A8A7"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4 5 5 5 5 5 5 5 4 4 4</w:t>
            </w:r>
          </w:p>
          <w:p w14:paraId="3899F399"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4 5 5 5 5 5 5 4 4 4 4</w:t>
            </w:r>
          </w:p>
          <w:p w14:paraId="052301C3"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4 5 5 5 5 5 4 4 4 4 4</w:t>
            </w:r>
          </w:p>
          <w:p w14:paraId="2B074CC4"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4 4 4 4 4 4 4 4 4 4 4</w:t>
            </w:r>
          </w:p>
          <w:p w14:paraId="5218B426" w14:textId="77777777" w:rsidR="00A56D1B" w:rsidRPr="00FE4FCB" w:rsidRDefault="00A56D1B" w:rsidP="000633EC">
            <w:pPr>
              <w:pStyle w:val="a6"/>
              <w:rPr>
                <w:rFonts w:ascii="Times New Roman" w:hAnsi="Times New Roman" w:cs="Times New Roman"/>
              </w:rPr>
            </w:pPr>
          </w:p>
          <w:p w14:paraId="18C3F172"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Universe 4</w:t>
            </w:r>
          </w:p>
          <w:p w14:paraId="30125B83"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41 -15 mat=1</w:t>
            </w:r>
          </w:p>
          <w:p w14:paraId="4B4D73CD"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42 15 mat=1</w:t>
            </w:r>
          </w:p>
          <w:p w14:paraId="756056B0" w14:textId="77777777" w:rsidR="00A56D1B" w:rsidRPr="00FE4FCB" w:rsidRDefault="00A56D1B" w:rsidP="000633EC">
            <w:pPr>
              <w:pStyle w:val="a6"/>
              <w:rPr>
                <w:rFonts w:ascii="Times New Roman" w:hAnsi="Times New Roman" w:cs="Times New Roman"/>
              </w:rPr>
            </w:pPr>
          </w:p>
          <w:p w14:paraId="0BEA8844"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Universe 5</w:t>
            </w:r>
          </w:p>
          <w:p w14:paraId="3F7A4297"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51 -15 mat=2</w:t>
            </w:r>
          </w:p>
          <w:p w14:paraId="505962F0"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cell 52 15 mat=3</w:t>
            </w:r>
          </w:p>
          <w:p w14:paraId="103560FD" w14:textId="77777777" w:rsidR="00A56D1B" w:rsidRPr="00FE4FCB" w:rsidRDefault="00A56D1B" w:rsidP="000633EC">
            <w:pPr>
              <w:pStyle w:val="a6"/>
              <w:rPr>
                <w:rFonts w:ascii="Times New Roman" w:hAnsi="Times New Roman" w:cs="Times New Roman"/>
              </w:rPr>
            </w:pPr>
          </w:p>
          <w:p w14:paraId="6AD68E8B"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Surface</w:t>
            </w:r>
          </w:p>
          <w:p w14:paraId="44275305"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5  p   1  1.6632 0 46.474</w:t>
            </w:r>
          </w:p>
          <w:p w14:paraId="33A8CFA4"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2  p   1 -1.6632 0 46.474</w:t>
            </w:r>
          </w:p>
          <w:p w14:paraId="6E32A4D6"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3  p  -1 -1.6632 0 46.474</w:t>
            </w:r>
          </w:p>
          <w:p w14:paraId="27EA92EA"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6  p  -1  1.6632 0 46.474</w:t>
            </w:r>
          </w:p>
          <w:p w14:paraId="6D12E782"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1  px  27.942</w:t>
            </w:r>
          </w:p>
          <w:p w14:paraId="09485187"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4  px -27.942</w:t>
            </w:r>
          </w:p>
          <w:p w14:paraId="366C5FB7"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7  pz -30</w:t>
            </w:r>
          </w:p>
          <w:p w14:paraId="76A0C7BE"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8  pz  30</w:t>
            </w:r>
          </w:p>
          <w:p w14:paraId="111BC32E"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15 cz  0.975</w:t>
            </w:r>
          </w:p>
          <w:p w14:paraId="711B78A0"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surf 21 cz  25</w:t>
            </w:r>
          </w:p>
          <w:p w14:paraId="45EF85D0" w14:textId="77777777" w:rsidR="00A56D1B" w:rsidRPr="00FE4FCB" w:rsidRDefault="00A56D1B" w:rsidP="000633EC">
            <w:pPr>
              <w:pStyle w:val="a6"/>
              <w:rPr>
                <w:rFonts w:ascii="Times New Roman" w:hAnsi="Times New Roman" w:cs="Times New Roman"/>
              </w:rPr>
            </w:pPr>
          </w:p>
          <w:p w14:paraId="10ED67CA"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Material</w:t>
            </w:r>
          </w:p>
          <w:p w14:paraId="7EB36115"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mat 1 -0.8139   // Na</w:t>
            </w:r>
          </w:p>
          <w:p w14:paraId="42A06561"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11023.30c 1.0</w:t>
            </w:r>
          </w:p>
          <w:p w14:paraId="1E5E12BB"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mat 2 -10.41    // UO2</w:t>
            </w:r>
          </w:p>
          <w:p w14:paraId="1A015745"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92235.30c -56.5   92238.30c -31.1    8016.30c -12.3  13027.30c -0.02</w:t>
            </w:r>
          </w:p>
          <w:p w14:paraId="407DA28C"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20000.60c -0.02   12000.60c -0.02   26000.55c -0.02  14000.60c -0.02</w:t>
            </w:r>
          </w:p>
          <w:p w14:paraId="2ED19C58"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mat 3 -0.8355   // wiry</w:t>
            </w:r>
          </w:p>
          <w:p w14:paraId="3A679A62"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 xml:space="preserve">      11023.30c  2.132  28000.50c 3.223E-3  24000.50c 4.759E-3 26000.55c 1.634E-2</w:t>
            </w:r>
          </w:p>
          <w:p w14:paraId="339A8735" w14:textId="77777777" w:rsidR="00A56D1B" w:rsidRPr="00FE4FCB" w:rsidRDefault="00A56D1B" w:rsidP="000633EC">
            <w:pPr>
              <w:pStyle w:val="a6"/>
              <w:rPr>
                <w:rFonts w:ascii="Times New Roman" w:hAnsi="Times New Roman" w:cs="Times New Roman"/>
              </w:rPr>
            </w:pPr>
          </w:p>
          <w:p w14:paraId="4A41BB6B"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Criticality</w:t>
            </w:r>
          </w:p>
          <w:p w14:paraId="56BFD66E"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PowerIter keff0=1.0 population = 50000 200 1000</w:t>
            </w:r>
          </w:p>
          <w:p w14:paraId="18921CA5" w14:textId="77777777" w:rsidR="00A56D1B" w:rsidRPr="00FE4FCB" w:rsidRDefault="00A56D1B" w:rsidP="000633EC">
            <w:pPr>
              <w:pStyle w:val="a6"/>
              <w:rPr>
                <w:rFonts w:ascii="Times New Roman" w:hAnsi="Times New Roman" w:cs="Times New Roman"/>
              </w:rPr>
            </w:pPr>
            <w:r w:rsidRPr="00FE4FCB">
              <w:rPr>
                <w:rFonts w:ascii="Times New Roman" w:hAnsi="Times New Roman" w:cs="Times New Roman"/>
              </w:rPr>
              <w:t>InitSrc point=0 0 0</w:t>
            </w:r>
          </w:p>
        </w:tc>
      </w:tr>
    </w:tbl>
    <w:p w14:paraId="148C40EF" w14:textId="77777777" w:rsidR="00A56D1B" w:rsidRPr="00FE4FCB" w:rsidRDefault="00A56D1B" w:rsidP="00A56D1B">
      <w:pPr>
        <w:spacing w:line="360" w:lineRule="auto"/>
        <w:ind w:firstLine="480"/>
        <w:rPr>
          <w:rFonts w:ascii="Times New Roman" w:hAnsi="Times New Roman" w:cs="Times New Roman"/>
        </w:rPr>
      </w:pPr>
    </w:p>
    <w:p w14:paraId="6B16F041" w14:textId="77777777" w:rsidR="00D03C11" w:rsidRDefault="00D03C11" w:rsidP="00C36364">
      <w:pPr>
        <w:spacing w:line="360" w:lineRule="auto"/>
        <w:rPr>
          <w:rFonts w:ascii="Times New Roman" w:hAnsi="Times New Roman" w:cs="Times New Roman"/>
        </w:rPr>
      </w:pPr>
    </w:p>
    <w:p w14:paraId="701EC238" w14:textId="77777777" w:rsidR="00F471CC" w:rsidRDefault="00F471CC" w:rsidP="00C36364">
      <w:pPr>
        <w:spacing w:line="360" w:lineRule="auto"/>
        <w:rPr>
          <w:rFonts w:ascii="Times New Roman" w:hAnsi="Times New Roman" w:cs="Times New Roman"/>
        </w:rPr>
      </w:pPr>
    </w:p>
    <w:p w14:paraId="670DE164" w14:textId="77777777" w:rsidR="00F471CC" w:rsidRDefault="00F471CC" w:rsidP="00C36364">
      <w:pPr>
        <w:spacing w:line="360" w:lineRule="auto"/>
        <w:rPr>
          <w:rFonts w:ascii="Times New Roman" w:hAnsi="Times New Roman" w:cs="Times New Roman"/>
        </w:rPr>
      </w:pPr>
    </w:p>
    <w:p w14:paraId="1A8CADB2" w14:textId="77777777" w:rsidR="00F471CC" w:rsidRDefault="00F471CC" w:rsidP="00C36364">
      <w:pPr>
        <w:spacing w:line="360" w:lineRule="auto"/>
        <w:rPr>
          <w:rFonts w:ascii="Times New Roman" w:hAnsi="Times New Roman" w:cs="Times New Roman"/>
        </w:rPr>
      </w:pPr>
    </w:p>
    <w:p w14:paraId="21F03C84" w14:textId="77777777" w:rsidR="00F471CC" w:rsidRDefault="00F471CC" w:rsidP="00C36364">
      <w:pPr>
        <w:spacing w:line="360" w:lineRule="auto"/>
        <w:rPr>
          <w:rFonts w:ascii="Times New Roman" w:hAnsi="Times New Roman" w:cs="Times New Roman"/>
        </w:rPr>
      </w:pPr>
    </w:p>
    <w:p w14:paraId="184E45EF" w14:textId="77777777" w:rsidR="00F471CC" w:rsidRDefault="00F471CC" w:rsidP="00C36364">
      <w:pPr>
        <w:spacing w:line="360" w:lineRule="auto"/>
        <w:rPr>
          <w:rFonts w:ascii="Times New Roman" w:hAnsi="Times New Roman" w:cs="Times New Roman"/>
        </w:rPr>
      </w:pPr>
    </w:p>
    <w:p w14:paraId="0DDD9B39" w14:textId="77777777" w:rsidR="00F471CC" w:rsidRDefault="00F471CC" w:rsidP="00C36364">
      <w:pPr>
        <w:spacing w:line="360" w:lineRule="auto"/>
        <w:rPr>
          <w:rFonts w:ascii="Times New Roman" w:hAnsi="Times New Roman" w:cs="Times New Roman"/>
        </w:rPr>
      </w:pPr>
    </w:p>
    <w:p w14:paraId="0998926E" w14:textId="77777777" w:rsidR="00F471CC" w:rsidRDefault="00F471CC" w:rsidP="00C36364">
      <w:pPr>
        <w:spacing w:line="360" w:lineRule="auto"/>
        <w:rPr>
          <w:rFonts w:ascii="Times New Roman" w:hAnsi="Times New Roman" w:cs="Times New Roman"/>
        </w:rPr>
      </w:pPr>
    </w:p>
    <w:p w14:paraId="3D364CB2" w14:textId="77777777" w:rsidR="00F471CC" w:rsidRDefault="00F471CC" w:rsidP="00C36364">
      <w:pPr>
        <w:spacing w:line="360" w:lineRule="auto"/>
        <w:rPr>
          <w:rFonts w:ascii="Times New Roman" w:hAnsi="Times New Roman" w:cs="Times New Roman"/>
        </w:rPr>
      </w:pPr>
    </w:p>
    <w:p w14:paraId="67290E1F" w14:textId="77777777" w:rsidR="00F471CC" w:rsidRDefault="00F471CC" w:rsidP="00C36364">
      <w:pPr>
        <w:spacing w:line="360" w:lineRule="auto"/>
        <w:rPr>
          <w:rFonts w:ascii="Times New Roman" w:hAnsi="Times New Roman" w:cs="Times New Roman"/>
        </w:rPr>
      </w:pPr>
    </w:p>
    <w:p w14:paraId="2D0FA3B7" w14:textId="77777777" w:rsidR="00F471CC" w:rsidRDefault="00F471CC" w:rsidP="00C36364">
      <w:pPr>
        <w:spacing w:line="360" w:lineRule="auto"/>
        <w:rPr>
          <w:rFonts w:ascii="Times New Roman" w:hAnsi="Times New Roman" w:cs="Times New Roman"/>
        </w:rPr>
      </w:pPr>
    </w:p>
    <w:p w14:paraId="4C085EE6" w14:textId="77777777" w:rsidR="00F471CC" w:rsidRDefault="00F471CC" w:rsidP="00C36364">
      <w:pPr>
        <w:spacing w:line="360" w:lineRule="auto"/>
        <w:rPr>
          <w:rFonts w:ascii="Times New Roman" w:hAnsi="Times New Roman" w:cs="Times New Roman"/>
        </w:rPr>
      </w:pPr>
    </w:p>
    <w:p w14:paraId="782D78F7" w14:textId="77777777" w:rsidR="00F471CC" w:rsidRDefault="00F471CC" w:rsidP="00C36364">
      <w:pPr>
        <w:spacing w:line="360" w:lineRule="auto"/>
        <w:rPr>
          <w:rFonts w:ascii="Times New Roman" w:hAnsi="Times New Roman" w:cs="Times New Roman"/>
        </w:rPr>
      </w:pPr>
    </w:p>
    <w:p w14:paraId="03868CA7" w14:textId="77777777" w:rsidR="00F471CC" w:rsidRDefault="00F471CC" w:rsidP="00C36364">
      <w:pPr>
        <w:spacing w:line="360" w:lineRule="auto"/>
        <w:rPr>
          <w:rFonts w:ascii="Times New Roman" w:hAnsi="Times New Roman" w:cs="Times New Roman"/>
        </w:rPr>
      </w:pPr>
    </w:p>
    <w:p w14:paraId="5BCE8BF4" w14:textId="77777777" w:rsidR="00F471CC" w:rsidRDefault="00F471CC" w:rsidP="00C36364">
      <w:pPr>
        <w:spacing w:line="360" w:lineRule="auto"/>
        <w:rPr>
          <w:rFonts w:ascii="Times New Roman" w:hAnsi="Times New Roman" w:cs="Times New Roman"/>
        </w:rPr>
      </w:pPr>
    </w:p>
    <w:p w14:paraId="1DDBECB4" w14:textId="77777777" w:rsidR="00F471CC" w:rsidRDefault="00F471CC" w:rsidP="00C36364">
      <w:pPr>
        <w:spacing w:line="360" w:lineRule="auto"/>
        <w:rPr>
          <w:rFonts w:ascii="Times New Roman" w:hAnsi="Times New Roman" w:cs="Times New Roman"/>
        </w:rPr>
      </w:pPr>
    </w:p>
    <w:p w14:paraId="19147FCC" w14:textId="77777777" w:rsidR="00F471CC" w:rsidRDefault="00F471CC" w:rsidP="00C36364">
      <w:pPr>
        <w:spacing w:line="360" w:lineRule="auto"/>
        <w:rPr>
          <w:rFonts w:ascii="Times New Roman" w:hAnsi="Times New Roman" w:cs="Times New Roman"/>
        </w:rPr>
      </w:pPr>
    </w:p>
    <w:p w14:paraId="427776BF" w14:textId="77777777" w:rsidR="00F471CC" w:rsidRPr="00FE4FCB" w:rsidRDefault="00F471CC" w:rsidP="00C36364">
      <w:pPr>
        <w:spacing w:line="360" w:lineRule="auto"/>
        <w:rPr>
          <w:rFonts w:ascii="Times New Roman" w:hAnsi="Times New Roman" w:cs="Times New Roman"/>
        </w:rPr>
      </w:pPr>
    </w:p>
    <w:p w14:paraId="449BACC0" w14:textId="6349211E" w:rsidR="00DF1CE2" w:rsidRPr="00FE4FCB" w:rsidRDefault="00DF1CE2" w:rsidP="007F76E1">
      <w:pPr>
        <w:pStyle w:val="10"/>
        <w:jc w:val="center"/>
      </w:pPr>
      <w:bookmarkStart w:id="51" w:name="_Toc335658119"/>
      <w:bookmarkStart w:id="52" w:name="_Toc369335200"/>
      <w:r w:rsidRPr="00FE4FCB">
        <w:lastRenderedPageBreak/>
        <w:t xml:space="preserve">Chapter 4 </w:t>
      </w:r>
      <w:bookmarkEnd w:id="51"/>
      <w:r w:rsidRPr="00FE4FCB">
        <w:t>Material</w:t>
      </w:r>
      <w:bookmarkEnd w:id="52"/>
    </w:p>
    <w:p w14:paraId="233F197E" w14:textId="70DC224B" w:rsidR="00DF1CE2" w:rsidRPr="00BC10DC" w:rsidRDefault="003D1406" w:rsidP="00DF1CE2">
      <w:pPr>
        <w:spacing w:line="360" w:lineRule="auto"/>
        <w:ind w:firstLine="454"/>
        <w:rPr>
          <w:rFonts w:ascii="Times New Roman" w:hAnsi="Times New Roman" w:cs="Times New Roman"/>
          <w:szCs w:val="21"/>
        </w:rPr>
      </w:pPr>
      <w:r w:rsidRPr="00BC10DC">
        <w:rPr>
          <w:rFonts w:ascii="Times New Roman" w:hAnsi="Times New Roman" w:cs="Times New Roman"/>
          <w:szCs w:val="21"/>
        </w:rPr>
        <w:t xml:space="preserve">The input </w:t>
      </w:r>
      <w:r w:rsidR="007B1BE5" w:rsidRPr="00BC10DC">
        <w:rPr>
          <w:rFonts w:ascii="Times New Roman" w:hAnsi="Times New Roman" w:cs="Times New Roman"/>
          <w:szCs w:val="21"/>
        </w:rPr>
        <w:t xml:space="preserve">block </w:t>
      </w:r>
      <w:r w:rsidRPr="00BC10DC">
        <w:rPr>
          <w:rFonts w:ascii="Times New Roman" w:hAnsi="Times New Roman" w:cs="Times New Roman"/>
          <w:szCs w:val="21"/>
        </w:rPr>
        <w:t>of m</w:t>
      </w:r>
      <w:r w:rsidR="00DF1CE2" w:rsidRPr="00BC10DC">
        <w:rPr>
          <w:rFonts w:ascii="Times New Roman" w:hAnsi="Times New Roman" w:cs="Times New Roman"/>
          <w:szCs w:val="21"/>
        </w:rPr>
        <w:t xml:space="preserve">aterial </w:t>
      </w:r>
      <w:r w:rsidRPr="00BC10DC">
        <w:rPr>
          <w:rFonts w:ascii="Times New Roman" w:hAnsi="Times New Roman" w:cs="Times New Roman"/>
          <w:szCs w:val="21"/>
        </w:rPr>
        <w:t xml:space="preserve">describes the material compositions, including material density, </w:t>
      </w:r>
      <w:r w:rsidR="00A2000C" w:rsidRPr="00BC10DC">
        <w:rPr>
          <w:rFonts w:ascii="Times New Roman" w:hAnsi="Times New Roman" w:cs="Times New Roman"/>
          <w:szCs w:val="21"/>
        </w:rPr>
        <w:t>cross section library</w:t>
      </w:r>
      <w:r w:rsidRPr="00BC10DC">
        <w:rPr>
          <w:rFonts w:ascii="Times New Roman" w:hAnsi="Times New Roman" w:cs="Times New Roman"/>
          <w:szCs w:val="21"/>
        </w:rPr>
        <w:t xml:space="preserve"> </w:t>
      </w:r>
      <w:r w:rsidR="00A2000C" w:rsidRPr="00BC10DC">
        <w:rPr>
          <w:rFonts w:ascii="Times New Roman" w:hAnsi="Times New Roman" w:cs="Times New Roman"/>
          <w:szCs w:val="21"/>
        </w:rPr>
        <w:t xml:space="preserve">of nuclides, nuclides shares and the optional parameters </w:t>
      </w:r>
      <w:r w:rsidR="00EA2651" w:rsidRPr="00BC10DC">
        <w:rPr>
          <w:rFonts w:ascii="Times New Roman" w:hAnsi="Times New Roman" w:cs="Times New Roman"/>
          <w:szCs w:val="21"/>
        </w:rPr>
        <w:t xml:space="preserve">related to continuous-energy or multi-group </w:t>
      </w:r>
      <w:r w:rsidR="00654E1C" w:rsidRPr="00BC10DC">
        <w:rPr>
          <w:rFonts w:ascii="Times New Roman" w:hAnsi="Times New Roman" w:cs="Times New Roman"/>
          <w:szCs w:val="21"/>
        </w:rPr>
        <w:t>ACE cross section libraries.</w:t>
      </w:r>
    </w:p>
    <w:p w14:paraId="46C1C526" w14:textId="77777777" w:rsidR="003C7C7F" w:rsidRPr="00FE4FCB" w:rsidRDefault="003C7C7F" w:rsidP="00DF1CE2">
      <w:pPr>
        <w:pStyle w:val="2"/>
        <w:spacing w:before="120"/>
        <w:rPr>
          <w:rFonts w:ascii="Times New Roman" w:hAnsi="Times New Roman" w:cs="Times New Roman"/>
        </w:rPr>
      </w:pPr>
      <w:bookmarkStart w:id="53" w:name="_Toc369335201"/>
      <w:bookmarkStart w:id="54" w:name="_Toc335658120"/>
      <w:r w:rsidRPr="00FE4FCB">
        <w:rPr>
          <w:rFonts w:ascii="Times New Roman" w:hAnsi="Times New Roman" w:cs="Times New Roman"/>
        </w:rPr>
        <w:t>4.1 Input card of material</w:t>
      </w:r>
      <w:bookmarkEnd w:id="53"/>
    </w:p>
    <w:p w14:paraId="12B51C7F" w14:textId="77777777" w:rsidR="003C7C7F" w:rsidRPr="00FE4FCB" w:rsidRDefault="003C7C7F" w:rsidP="00BC10DC">
      <w:pPr>
        <w:ind w:firstLineChars="200" w:firstLine="420"/>
        <w:rPr>
          <w:rFonts w:ascii="Times New Roman" w:hAnsi="Times New Roman" w:cs="Times New Roman"/>
        </w:rPr>
      </w:pPr>
      <w:r w:rsidRPr="00FE4FCB">
        <w:rPr>
          <w:rFonts w:ascii="Times New Roman" w:hAnsi="Times New Roman" w:cs="Times New Roman"/>
        </w:rPr>
        <w:t>The</w:t>
      </w:r>
      <w:r w:rsidR="008F1373" w:rsidRPr="00FE4FCB">
        <w:rPr>
          <w:rFonts w:ascii="Times New Roman" w:hAnsi="Times New Roman" w:cs="Times New Roman"/>
        </w:rPr>
        <w:t xml:space="preserve"> input card of common material in RMC is:</w:t>
      </w:r>
    </w:p>
    <w:bookmarkEnd w:id="54"/>
    <w:p w14:paraId="4912F7DF" w14:textId="77777777" w:rsidR="00DF1CE2" w:rsidRPr="00FE4FCB" w:rsidRDefault="00DF1CE2" w:rsidP="00DF1CE2">
      <w:pPr>
        <w:spacing w:line="360" w:lineRule="auto"/>
        <w:ind w:firstLine="480"/>
        <w:rPr>
          <w:rFonts w:ascii="Times New Roman" w:hAnsi="Times New Roman" w:cs="Times New Roman"/>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DF1CE2" w:rsidRPr="00BC10DC" w14:paraId="6AE537D4" w14:textId="77777777" w:rsidTr="000633EC">
        <w:tc>
          <w:tcPr>
            <w:tcW w:w="8607" w:type="dxa"/>
          </w:tcPr>
          <w:p w14:paraId="77BC07A4" w14:textId="77777777" w:rsidR="00DF1CE2" w:rsidRPr="00BC10DC" w:rsidRDefault="00DF1CE2" w:rsidP="000633EC">
            <w:pPr>
              <w:jc w:val="left"/>
              <w:rPr>
                <w:rFonts w:ascii="Times New Roman" w:hAnsi="Times New Roman" w:cs="Times New Roman"/>
                <w:b/>
                <w:szCs w:val="21"/>
              </w:rPr>
            </w:pPr>
            <w:r w:rsidRPr="00BC10DC">
              <w:rPr>
                <w:rFonts w:ascii="Times New Roman" w:hAnsi="Times New Roman" w:cs="Times New Roman"/>
                <w:b/>
                <w:szCs w:val="21"/>
              </w:rPr>
              <w:t>Mat   &lt;mat_id&gt;  &lt;density&gt;</w:t>
            </w:r>
          </w:p>
          <w:p w14:paraId="037E126C" w14:textId="77777777" w:rsidR="00DF1CE2" w:rsidRPr="00BC10DC" w:rsidRDefault="00DF1CE2" w:rsidP="00C35EA1">
            <w:pPr>
              <w:ind w:firstLineChars="350" w:firstLine="738"/>
              <w:jc w:val="left"/>
              <w:rPr>
                <w:rFonts w:ascii="Times New Roman" w:hAnsi="Times New Roman" w:cs="Times New Roman"/>
                <w:b/>
                <w:szCs w:val="21"/>
              </w:rPr>
            </w:pPr>
            <w:r w:rsidRPr="00BC10DC">
              <w:rPr>
                <w:rFonts w:ascii="Times New Roman" w:hAnsi="Times New Roman" w:cs="Times New Roman"/>
                <w:b/>
                <w:szCs w:val="21"/>
              </w:rPr>
              <w:t>&lt;zaid.xxx&gt;   &lt;fraction&gt;</w:t>
            </w:r>
          </w:p>
          <w:p w14:paraId="169565D2" w14:textId="77777777" w:rsidR="00DF1CE2" w:rsidRPr="00BC10DC" w:rsidRDefault="00DF1CE2" w:rsidP="00C35EA1">
            <w:pPr>
              <w:ind w:firstLineChars="350" w:firstLine="738"/>
              <w:jc w:val="left"/>
              <w:rPr>
                <w:rFonts w:ascii="Times New Roman" w:eastAsiaTheme="majorEastAsia" w:hAnsi="Times New Roman" w:cs="Times New Roman"/>
                <w:b/>
                <w:i/>
                <w:iCs/>
                <w:color w:val="404040" w:themeColor="text1" w:themeTint="BF"/>
                <w:szCs w:val="21"/>
              </w:rPr>
            </w:pPr>
            <w:r w:rsidRPr="00BC10DC">
              <w:rPr>
                <w:rFonts w:ascii="Times New Roman" w:hAnsi="Times New Roman" w:cs="Times New Roman"/>
                <w:b/>
                <w:szCs w:val="21"/>
              </w:rPr>
              <w:t>&lt;zaid.xxx&gt;   &lt;fraction&gt;</w:t>
            </w:r>
          </w:p>
          <w:p w14:paraId="7C6FDFAF" w14:textId="77777777" w:rsidR="00DF1CE2" w:rsidRPr="00BC10DC" w:rsidRDefault="00DF1CE2" w:rsidP="00C35EA1">
            <w:pPr>
              <w:ind w:firstLineChars="350" w:firstLine="738"/>
              <w:jc w:val="left"/>
              <w:rPr>
                <w:rFonts w:ascii="Times New Roman" w:eastAsiaTheme="majorEastAsia" w:hAnsi="Times New Roman" w:cs="Times New Roman"/>
                <w:b/>
                <w:i/>
                <w:iCs/>
                <w:color w:val="404040" w:themeColor="text1" w:themeTint="BF"/>
                <w:szCs w:val="21"/>
              </w:rPr>
            </w:pPr>
            <w:r w:rsidRPr="00BC10DC">
              <w:rPr>
                <w:rFonts w:ascii="Times New Roman" w:hAnsi="Times New Roman" w:cs="Times New Roman"/>
                <w:b/>
                <w:szCs w:val="21"/>
              </w:rPr>
              <w:t>……</w:t>
            </w:r>
          </w:p>
        </w:tc>
      </w:tr>
    </w:tbl>
    <w:p w14:paraId="769BB892" w14:textId="77777777" w:rsidR="00DF1CE2" w:rsidRPr="00BC10DC" w:rsidRDefault="00DF1CE2" w:rsidP="00DF1CE2">
      <w:pPr>
        <w:spacing w:line="360" w:lineRule="auto"/>
        <w:ind w:firstLine="480"/>
        <w:rPr>
          <w:rFonts w:ascii="Times New Roman" w:hAnsi="Times New Roman" w:cs="Times New Roman"/>
          <w:szCs w:val="21"/>
        </w:rPr>
      </w:pPr>
    </w:p>
    <w:p w14:paraId="4F04C348" w14:textId="77777777" w:rsidR="00DF1CE2" w:rsidRPr="00BC10DC" w:rsidRDefault="008F1373" w:rsidP="00DF1CE2">
      <w:pPr>
        <w:spacing w:line="360" w:lineRule="auto"/>
        <w:rPr>
          <w:rFonts w:ascii="Times New Roman" w:hAnsi="Times New Roman" w:cs="Times New Roman"/>
          <w:szCs w:val="21"/>
        </w:rPr>
      </w:pPr>
      <w:r w:rsidRPr="00BC10DC">
        <w:rPr>
          <w:rFonts w:ascii="Times New Roman" w:hAnsi="Times New Roman" w:cs="Times New Roman"/>
          <w:szCs w:val="21"/>
        </w:rPr>
        <w:t>In which,</w:t>
      </w:r>
    </w:p>
    <w:p w14:paraId="04C47FF2" w14:textId="77777777" w:rsidR="008F1373" w:rsidRPr="00BC10DC" w:rsidRDefault="00DF1CE2" w:rsidP="00DF1CE2">
      <w:pPr>
        <w:pStyle w:val="a4"/>
        <w:numPr>
          <w:ilvl w:val="0"/>
          <w:numId w:val="2"/>
        </w:numPr>
        <w:spacing w:line="360" w:lineRule="auto"/>
        <w:ind w:firstLineChars="0"/>
        <w:rPr>
          <w:rFonts w:cs="Times New Roman"/>
          <w:sz w:val="21"/>
          <w:szCs w:val="21"/>
        </w:rPr>
      </w:pPr>
      <w:r w:rsidRPr="00BC10DC">
        <w:rPr>
          <w:rFonts w:cs="Times New Roman"/>
          <w:b/>
          <w:sz w:val="21"/>
          <w:szCs w:val="21"/>
        </w:rPr>
        <w:t>Mat</w:t>
      </w:r>
      <w:r w:rsidR="008F1373" w:rsidRPr="00BC10DC">
        <w:rPr>
          <w:rFonts w:cs="Times New Roman"/>
          <w:b/>
          <w:sz w:val="21"/>
          <w:szCs w:val="21"/>
        </w:rPr>
        <w:t xml:space="preserve"> </w:t>
      </w:r>
      <w:r w:rsidR="008F1373" w:rsidRPr="00BC10DC">
        <w:rPr>
          <w:rFonts w:cs="Times New Roman"/>
          <w:sz w:val="21"/>
          <w:szCs w:val="21"/>
        </w:rPr>
        <w:t>is the key word of the material input card.</w:t>
      </w:r>
    </w:p>
    <w:p w14:paraId="016D11C7" w14:textId="77777777" w:rsidR="00DF1CE2" w:rsidRPr="00BC10DC" w:rsidRDefault="00DF1CE2" w:rsidP="00DE168B">
      <w:pPr>
        <w:pStyle w:val="a4"/>
        <w:numPr>
          <w:ilvl w:val="0"/>
          <w:numId w:val="2"/>
        </w:numPr>
        <w:spacing w:line="360" w:lineRule="auto"/>
        <w:ind w:firstLineChars="0"/>
        <w:rPr>
          <w:rFonts w:cs="Times New Roman"/>
          <w:sz w:val="21"/>
          <w:szCs w:val="21"/>
        </w:rPr>
      </w:pPr>
      <w:r w:rsidRPr="00BC10DC">
        <w:rPr>
          <w:rFonts w:cs="Times New Roman"/>
          <w:b/>
          <w:sz w:val="21"/>
          <w:szCs w:val="21"/>
        </w:rPr>
        <w:t>mat_id</w:t>
      </w:r>
      <w:r w:rsidR="008F1373" w:rsidRPr="00BC10DC">
        <w:rPr>
          <w:rFonts w:cs="Times New Roman"/>
          <w:sz w:val="21"/>
          <w:szCs w:val="21"/>
        </w:rPr>
        <w:t xml:space="preserve"> is the identifiers of material, related to the </w:t>
      </w:r>
      <w:r w:rsidR="00590AA0" w:rsidRPr="00BC10DC">
        <w:rPr>
          <w:rFonts w:cs="Times New Roman"/>
          <w:sz w:val="21"/>
          <w:szCs w:val="21"/>
        </w:rPr>
        <w:t>filling material in Cell input card</w:t>
      </w:r>
      <w:r w:rsidR="00BB68E6" w:rsidRPr="00BC10DC">
        <w:rPr>
          <w:rFonts w:cs="Times New Roman"/>
          <w:sz w:val="21"/>
          <w:szCs w:val="21"/>
        </w:rPr>
        <w:t>s</w:t>
      </w:r>
      <w:r w:rsidR="00590AA0" w:rsidRPr="00BC10DC">
        <w:rPr>
          <w:rFonts w:cs="Times New Roman"/>
          <w:sz w:val="21"/>
          <w:szCs w:val="21"/>
        </w:rPr>
        <w:t>.</w:t>
      </w:r>
      <w:r w:rsidR="00DE168B" w:rsidRPr="00BC10DC">
        <w:rPr>
          <w:rFonts w:cs="Times New Roman"/>
          <w:sz w:val="21"/>
          <w:szCs w:val="21"/>
        </w:rPr>
        <w:t xml:space="preserve"> </w:t>
      </w:r>
    </w:p>
    <w:p w14:paraId="504FAEDF" w14:textId="77777777" w:rsidR="00C958BC" w:rsidRPr="00BC10DC" w:rsidRDefault="00C958BC" w:rsidP="00C958BC">
      <w:pPr>
        <w:pStyle w:val="a4"/>
        <w:numPr>
          <w:ilvl w:val="0"/>
          <w:numId w:val="2"/>
        </w:numPr>
        <w:spacing w:line="360" w:lineRule="auto"/>
        <w:ind w:firstLineChars="0"/>
        <w:rPr>
          <w:rFonts w:cs="Times New Roman"/>
          <w:sz w:val="21"/>
          <w:szCs w:val="21"/>
        </w:rPr>
      </w:pPr>
      <w:r w:rsidRPr="00BC10DC">
        <w:rPr>
          <w:rFonts w:cs="Times New Roman"/>
          <w:b/>
          <w:sz w:val="21"/>
          <w:szCs w:val="21"/>
        </w:rPr>
        <w:t>D</w:t>
      </w:r>
      <w:r w:rsidR="00DF1CE2" w:rsidRPr="00BC10DC">
        <w:rPr>
          <w:rFonts w:cs="Times New Roman"/>
          <w:b/>
          <w:sz w:val="21"/>
          <w:szCs w:val="21"/>
        </w:rPr>
        <w:t>ensity</w:t>
      </w:r>
      <w:r w:rsidRPr="00BC10DC">
        <w:rPr>
          <w:rFonts w:cs="Times New Roman"/>
          <w:sz w:val="21"/>
          <w:szCs w:val="21"/>
        </w:rPr>
        <w:t xml:space="preserve"> is the total density of material</w:t>
      </w:r>
      <w:r w:rsidR="00BF198A" w:rsidRPr="00BC10DC">
        <w:rPr>
          <w:rFonts w:cs="Times New Roman"/>
          <w:sz w:val="21"/>
          <w:szCs w:val="21"/>
        </w:rPr>
        <w:t>.</w:t>
      </w:r>
      <w:r w:rsidRPr="00BC10DC">
        <w:rPr>
          <w:rFonts w:cs="Times New Roman"/>
          <w:sz w:val="21"/>
          <w:szCs w:val="21"/>
        </w:rPr>
        <w:t xml:space="preserve"> </w:t>
      </w:r>
      <w:r w:rsidR="00BF198A" w:rsidRPr="00BC10DC">
        <w:rPr>
          <w:rFonts w:cs="Times New Roman"/>
          <w:sz w:val="21"/>
          <w:szCs w:val="21"/>
        </w:rPr>
        <w:t>If</w:t>
      </w:r>
      <w:r w:rsidRPr="00BC10DC">
        <w:rPr>
          <w:rFonts w:cs="Times New Roman"/>
          <w:sz w:val="21"/>
          <w:szCs w:val="21"/>
        </w:rPr>
        <w:t xml:space="preserve"> </w:t>
      </w:r>
      <w:r w:rsidRPr="00BC10DC">
        <w:rPr>
          <w:rFonts w:cs="Times New Roman"/>
          <w:b/>
          <w:sz w:val="21"/>
          <w:szCs w:val="21"/>
        </w:rPr>
        <w:t xml:space="preserve">density &gt; 0, </w:t>
      </w:r>
      <w:r w:rsidRPr="00BC10DC">
        <w:rPr>
          <w:rFonts w:cs="Times New Roman"/>
          <w:sz w:val="21"/>
          <w:szCs w:val="21"/>
        </w:rPr>
        <w:t>it is the atomic density in 10</w:t>
      </w:r>
      <w:r w:rsidRPr="00BC10DC">
        <w:rPr>
          <w:rFonts w:cs="Times New Roman"/>
          <w:sz w:val="21"/>
          <w:szCs w:val="21"/>
          <w:vertAlign w:val="superscript"/>
        </w:rPr>
        <w:t xml:space="preserve">24 </w:t>
      </w:r>
      <w:r w:rsidRPr="00BC10DC">
        <w:rPr>
          <w:rFonts w:cs="Times New Roman"/>
          <w:sz w:val="21"/>
          <w:szCs w:val="21"/>
        </w:rPr>
        <w:t>atoms/cm</w:t>
      </w:r>
      <w:r w:rsidRPr="00BC10DC">
        <w:rPr>
          <w:rFonts w:cs="Times New Roman"/>
          <w:sz w:val="21"/>
          <w:szCs w:val="21"/>
          <w:vertAlign w:val="superscript"/>
        </w:rPr>
        <w:t>3</w:t>
      </w:r>
      <w:r w:rsidR="00BF198A" w:rsidRPr="00BC10DC">
        <w:rPr>
          <w:rFonts w:cs="Times New Roman"/>
          <w:sz w:val="21"/>
          <w:szCs w:val="21"/>
        </w:rPr>
        <w:t xml:space="preserve">, while </w:t>
      </w:r>
      <w:r w:rsidR="00BF198A" w:rsidRPr="00BC10DC">
        <w:rPr>
          <w:rFonts w:cs="Times New Roman"/>
          <w:b/>
          <w:sz w:val="21"/>
          <w:szCs w:val="21"/>
        </w:rPr>
        <w:t>density &lt; 0</w:t>
      </w:r>
      <w:r w:rsidR="00976039" w:rsidRPr="00BC10DC">
        <w:rPr>
          <w:rFonts w:cs="Times New Roman"/>
          <w:b/>
          <w:sz w:val="21"/>
          <w:szCs w:val="21"/>
        </w:rPr>
        <w:t xml:space="preserve">, </w:t>
      </w:r>
      <w:r w:rsidR="00976039" w:rsidRPr="00BC10DC">
        <w:rPr>
          <w:rFonts w:cs="Times New Roman"/>
          <w:sz w:val="21"/>
          <w:szCs w:val="21"/>
        </w:rPr>
        <w:t>it is the</w:t>
      </w:r>
      <w:r w:rsidR="000440E2" w:rsidRPr="00BC10DC">
        <w:rPr>
          <w:rFonts w:cs="Times New Roman"/>
          <w:sz w:val="21"/>
          <w:szCs w:val="21"/>
        </w:rPr>
        <w:t xml:space="preserve"> mass</w:t>
      </w:r>
      <w:r w:rsidR="00976039" w:rsidRPr="00BC10DC">
        <w:rPr>
          <w:rFonts w:cs="Times New Roman"/>
          <w:sz w:val="21"/>
          <w:szCs w:val="21"/>
        </w:rPr>
        <w:t xml:space="preserve"> density in g/cm</w:t>
      </w:r>
      <w:r w:rsidR="00976039" w:rsidRPr="00BC10DC">
        <w:rPr>
          <w:rFonts w:cs="Times New Roman"/>
          <w:sz w:val="21"/>
          <w:szCs w:val="21"/>
          <w:vertAlign w:val="superscript"/>
        </w:rPr>
        <w:t>3</w:t>
      </w:r>
      <w:r w:rsidR="00976039" w:rsidRPr="00BC10DC">
        <w:rPr>
          <w:rFonts w:cs="Times New Roman"/>
          <w:sz w:val="21"/>
          <w:szCs w:val="21"/>
        </w:rPr>
        <w:t>.</w:t>
      </w:r>
    </w:p>
    <w:p w14:paraId="1BF487F8" w14:textId="77777777" w:rsidR="00976039" w:rsidRPr="00BC10DC" w:rsidRDefault="00DF1CE2" w:rsidP="008A6360">
      <w:pPr>
        <w:pStyle w:val="a4"/>
        <w:numPr>
          <w:ilvl w:val="0"/>
          <w:numId w:val="2"/>
        </w:numPr>
        <w:spacing w:line="360" w:lineRule="auto"/>
        <w:ind w:firstLineChars="0"/>
        <w:rPr>
          <w:rFonts w:cs="Times New Roman"/>
          <w:sz w:val="21"/>
          <w:szCs w:val="21"/>
        </w:rPr>
      </w:pPr>
      <w:r w:rsidRPr="00BC10DC">
        <w:rPr>
          <w:rFonts w:cs="Times New Roman"/>
          <w:b/>
          <w:sz w:val="21"/>
          <w:szCs w:val="21"/>
        </w:rPr>
        <w:t>zaid.xxx</w:t>
      </w:r>
      <w:r w:rsidR="00976039" w:rsidRPr="00BC10DC">
        <w:rPr>
          <w:rFonts w:cs="Times New Roman"/>
          <w:b/>
          <w:sz w:val="21"/>
          <w:szCs w:val="21"/>
        </w:rPr>
        <w:t xml:space="preserve"> </w:t>
      </w:r>
      <w:r w:rsidR="00976039" w:rsidRPr="00BC10DC">
        <w:rPr>
          <w:rFonts w:cs="Times New Roman"/>
          <w:sz w:val="21"/>
          <w:szCs w:val="21"/>
        </w:rPr>
        <w:t xml:space="preserve">determines the </w:t>
      </w:r>
      <w:r w:rsidR="00483B71" w:rsidRPr="00BC10DC">
        <w:rPr>
          <w:rFonts w:cs="Times New Roman"/>
          <w:sz w:val="21"/>
          <w:szCs w:val="21"/>
        </w:rPr>
        <w:t xml:space="preserve">ACE cross section libraries related to nuclides, in which </w:t>
      </w:r>
      <w:r w:rsidR="002D5B0B" w:rsidRPr="00BC10DC">
        <w:rPr>
          <w:rFonts w:cs="Times New Roman"/>
          <w:b/>
          <w:sz w:val="21"/>
          <w:szCs w:val="21"/>
        </w:rPr>
        <w:t xml:space="preserve">zaid </w:t>
      </w:r>
      <w:r w:rsidR="002D5B0B" w:rsidRPr="00BC10DC">
        <w:rPr>
          <w:rFonts w:cs="Times New Roman"/>
          <w:sz w:val="21"/>
          <w:szCs w:val="21"/>
        </w:rPr>
        <w:t>is the ID of a nuclide ,with the suffix</w:t>
      </w:r>
      <w:r w:rsidR="0021485C" w:rsidRPr="00BC10DC">
        <w:rPr>
          <w:rFonts w:cs="Times New Roman"/>
          <w:sz w:val="21"/>
          <w:szCs w:val="21"/>
        </w:rPr>
        <w:t xml:space="preserve"> “</w:t>
      </w:r>
      <w:r w:rsidR="0021485C" w:rsidRPr="00BC10DC">
        <w:rPr>
          <w:rFonts w:cs="Times New Roman"/>
          <w:b/>
          <w:sz w:val="21"/>
          <w:szCs w:val="21"/>
        </w:rPr>
        <w:t>.xxx</w:t>
      </w:r>
      <w:r w:rsidR="0021485C" w:rsidRPr="00BC10DC">
        <w:rPr>
          <w:rFonts w:cs="Times New Roman"/>
          <w:sz w:val="21"/>
          <w:szCs w:val="21"/>
        </w:rPr>
        <w:t>”</w:t>
      </w:r>
      <w:r w:rsidR="002D5B0B" w:rsidRPr="00BC10DC">
        <w:rPr>
          <w:rFonts w:cs="Times New Roman"/>
          <w:sz w:val="21"/>
          <w:szCs w:val="21"/>
        </w:rPr>
        <w:t xml:space="preserve"> which determines the type of cross section libraries. </w:t>
      </w:r>
      <w:r w:rsidR="00B35399" w:rsidRPr="00BC10DC">
        <w:rPr>
          <w:rFonts w:cs="Times New Roman"/>
          <w:sz w:val="21"/>
          <w:szCs w:val="21"/>
        </w:rPr>
        <w:t>For better distinguishing,</w:t>
      </w:r>
      <w:r w:rsidR="00E87040" w:rsidRPr="00BC10DC">
        <w:rPr>
          <w:rFonts w:cs="Times New Roman"/>
          <w:sz w:val="21"/>
          <w:szCs w:val="21"/>
        </w:rPr>
        <w:t xml:space="preserve"> when creating a library,</w:t>
      </w:r>
      <w:r w:rsidR="00B35399" w:rsidRPr="00BC10DC">
        <w:rPr>
          <w:rFonts w:cs="Times New Roman"/>
          <w:sz w:val="21"/>
          <w:szCs w:val="21"/>
        </w:rPr>
        <w:t xml:space="preserve"> </w:t>
      </w:r>
      <w:r w:rsidR="00BD7A88" w:rsidRPr="00BC10DC">
        <w:rPr>
          <w:rFonts w:cs="Times New Roman"/>
          <w:sz w:val="21"/>
          <w:szCs w:val="21"/>
        </w:rPr>
        <w:t xml:space="preserve">users are advised to </w:t>
      </w:r>
      <w:r w:rsidR="00620B9F" w:rsidRPr="00BC10DC">
        <w:rPr>
          <w:rFonts w:cs="Times New Roman"/>
          <w:sz w:val="21"/>
          <w:szCs w:val="21"/>
        </w:rPr>
        <w:t>use the suffix “</w:t>
      </w:r>
      <w:r w:rsidR="00620B9F" w:rsidRPr="00BC10DC">
        <w:rPr>
          <w:rFonts w:cs="Times New Roman"/>
          <w:b/>
          <w:sz w:val="21"/>
          <w:szCs w:val="21"/>
        </w:rPr>
        <w:t>.xxc</w:t>
      </w:r>
      <w:r w:rsidR="00620B9F" w:rsidRPr="00BC10DC">
        <w:rPr>
          <w:rFonts w:cs="Times New Roman"/>
          <w:sz w:val="21"/>
          <w:szCs w:val="21"/>
        </w:rPr>
        <w:t>” for continuous-energy ACE cross section libraries, while the suffix “</w:t>
      </w:r>
      <w:r w:rsidR="00620B9F" w:rsidRPr="00BC10DC">
        <w:rPr>
          <w:rFonts w:cs="Times New Roman"/>
          <w:b/>
          <w:sz w:val="21"/>
          <w:szCs w:val="21"/>
        </w:rPr>
        <w:t>.xxm</w:t>
      </w:r>
      <w:r w:rsidR="00620B9F" w:rsidRPr="00BC10DC">
        <w:rPr>
          <w:rFonts w:cs="Times New Roman"/>
          <w:sz w:val="21"/>
          <w:szCs w:val="21"/>
        </w:rPr>
        <w:t>” for multi-group ACE cross section libraries</w:t>
      </w:r>
      <w:r w:rsidR="00E87040" w:rsidRPr="00BC10DC">
        <w:rPr>
          <w:rFonts w:cs="Times New Roman"/>
          <w:sz w:val="21"/>
          <w:szCs w:val="21"/>
        </w:rPr>
        <w:t>.</w:t>
      </w:r>
      <w:r w:rsidR="00C46447" w:rsidRPr="00BC10DC">
        <w:rPr>
          <w:rFonts w:cs="Times New Roman"/>
          <w:sz w:val="21"/>
          <w:szCs w:val="21"/>
        </w:rPr>
        <w:t xml:space="preserve"> </w:t>
      </w:r>
      <w:r w:rsidR="00594BBA" w:rsidRPr="00BC10DC">
        <w:rPr>
          <w:rFonts w:cs="Times New Roman"/>
          <w:sz w:val="21"/>
          <w:szCs w:val="21"/>
        </w:rPr>
        <w:t xml:space="preserve">The detailed </w:t>
      </w:r>
      <w:r w:rsidR="0059767E" w:rsidRPr="00BC10DC">
        <w:rPr>
          <w:rFonts w:cs="Times New Roman"/>
          <w:sz w:val="21"/>
          <w:szCs w:val="21"/>
        </w:rPr>
        <w:t xml:space="preserve">nuclides and types </w:t>
      </w:r>
      <w:r w:rsidR="0081644D" w:rsidRPr="00BC10DC">
        <w:rPr>
          <w:rFonts w:cs="Times New Roman"/>
          <w:sz w:val="21"/>
          <w:szCs w:val="21"/>
        </w:rPr>
        <w:t xml:space="preserve">related to the libraries can be referred to </w:t>
      </w:r>
      <w:r w:rsidR="008A6360" w:rsidRPr="00BC10DC">
        <w:rPr>
          <w:rFonts w:cs="Times New Roman"/>
          <w:sz w:val="21"/>
          <w:szCs w:val="21"/>
        </w:rPr>
        <w:t xml:space="preserve">the index file of libraries </w:t>
      </w:r>
      <w:r w:rsidR="008A6360" w:rsidRPr="00BC10DC">
        <w:rPr>
          <w:rFonts w:cs="Times New Roman"/>
          <w:b/>
          <w:sz w:val="21"/>
          <w:szCs w:val="21"/>
        </w:rPr>
        <w:t xml:space="preserve">xsdir. </w:t>
      </w:r>
    </w:p>
    <w:p w14:paraId="0F10E3B4" w14:textId="77777777" w:rsidR="006D4696" w:rsidRPr="00BC10DC" w:rsidRDefault="006D4696" w:rsidP="00DF1CE2">
      <w:pPr>
        <w:pStyle w:val="a4"/>
        <w:numPr>
          <w:ilvl w:val="0"/>
          <w:numId w:val="2"/>
        </w:numPr>
        <w:spacing w:line="360" w:lineRule="auto"/>
        <w:ind w:firstLineChars="0"/>
        <w:rPr>
          <w:rFonts w:cs="Times New Roman"/>
          <w:sz w:val="21"/>
          <w:szCs w:val="21"/>
        </w:rPr>
      </w:pPr>
      <w:r w:rsidRPr="00BC10DC">
        <w:rPr>
          <w:rFonts w:cs="Times New Roman"/>
          <w:b/>
          <w:sz w:val="21"/>
          <w:szCs w:val="21"/>
        </w:rPr>
        <w:t>f</w:t>
      </w:r>
      <w:r w:rsidR="00DF1CE2" w:rsidRPr="00BC10DC">
        <w:rPr>
          <w:rFonts w:cs="Times New Roman"/>
          <w:b/>
          <w:sz w:val="21"/>
          <w:szCs w:val="21"/>
        </w:rPr>
        <w:t>raction</w:t>
      </w:r>
      <w:r w:rsidRPr="00BC10DC">
        <w:rPr>
          <w:rFonts w:cs="Times New Roman"/>
          <w:b/>
          <w:sz w:val="21"/>
          <w:szCs w:val="21"/>
        </w:rPr>
        <w:t xml:space="preserve"> </w:t>
      </w:r>
      <w:r w:rsidRPr="00BC10DC">
        <w:rPr>
          <w:rFonts w:cs="Times New Roman"/>
          <w:sz w:val="21"/>
          <w:szCs w:val="21"/>
        </w:rPr>
        <w:t xml:space="preserve">is the proportion of a nuclide in the material. If </w:t>
      </w:r>
      <w:r w:rsidRPr="00BC10DC">
        <w:rPr>
          <w:rFonts w:cs="Times New Roman"/>
          <w:b/>
          <w:sz w:val="21"/>
          <w:szCs w:val="21"/>
        </w:rPr>
        <w:t>fraction &gt; 0</w:t>
      </w:r>
      <w:r w:rsidRPr="00BC10DC">
        <w:rPr>
          <w:rFonts w:cs="Times New Roman"/>
          <w:sz w:val="21"/>
          <w:szCs w:val="21"/>
        </w:rPr>
        <w:t xml:space="preserve">, </w:t>
      </w:r>
      <w:r w:rsidR="005169B3" w:rsidRPr="00BC10DC">
        <w:rPr>
          <w:rFonts w:cs="Times New Roman"/>
          <w:sz w:val="21"/>
          <w:szCs w:val="21"/>
        </w:rPr>
        <w:t>it means the relative</w:t>
      </w:r>
      <w:r w:rsidR="0033605E" w:rsidRPr="00BC10DC">
        <w:rPr>
          <w:rFonts w:cs="Times New Roman"/>
          <w:sz w:val="21"/>
          <w:szCs w:val="21"/>
        </w:rPr>
        <w:t xml:space="preserve"> proportion of</w:t>
      </w:r>
      <w:r w:rsidR="005169B3" w:rsidRPr="00BC10DC">
        <w:rPr>
          <w:rFonts w:cs="Times New Roman"/>
          <w:sz w:val="21"/>
          <w:szCs w:val="21"/>
        </w:rPr>
        <w:t xml:space="preserve"> </w:t>
      </w:r>
      <w:r w:rsidR="0033605E" w:rsidRPr="00BC10DC">
        <w:rPr>
          <w:rFonts w:cs="Times New Roman"/>
          <w:sz w:val="21"/>
          <w:szCs w:val="21"/>
        </w:rPr>
        <w:t xml:space="preserve">atomic density, while </w:t>
      </w:r>
      <w:r w:rsidR="0033605E" w:rsidRPr="00BC10DC">
        <w:rPr>
          <w:rFonts w:cs="Times New Roman"/>
          <w:b/>
          <w:sz w:val="21"/>
          <w:szCs w:val="21"/>
        </w:rPr>
        <w:t xml:space="preserve">fraction &lt; 0 </w:t>
      </w:r>
      <w:r w:rsidR="0033605E" w:rsidRPr="00BC10DC">
        <w:rPr>
          <w:rFonts w:cs="Times New Roman"/>
          <w:sz w:val="21"/>
          <w:szCs w:val="21"/>
        </w:rPr>
        <w:t>means the</w:t>
      </w:r>
      <w:r w:rsidR="003B1BDE" w:rsidRPr="00BC10DC">
        <w:rPr>
          <w:rFonts w:cs="Times New Roman"/>
          <w:sz w:val="21"/>
          <w:szCs w:val="21"/>
        </w:rPr>
        <w:t xml:space="preserve"> </w:t>
      </w:r>
      <w:r w:rsidR="00057827" w:rsidRPr="00BC10DC">
        <w:rPr>
          <w:rFonts w:cs="Times New Roman"/>
          <w:sz w:val="21"/>
          <w:szCs w:val="21"/>
        </w:rPr>
        <w:t xml:space="preserve">relative proportion of </w:t>
      </w:r>
      <w:r w:rsidR="0027067E" w:rsidRPr="00BC10DC">
        <w:rPr>
          <w:rFonts w:cs="Times New Roman"/>
          <w:sz w:val="21"/>
          <w:szCs w:val="21"/>
        </w:rPr>
        <w:t>mass</w:t>
      </w:r>
      <w:r w:rsidR="00057827" w:rsidRPr="00BC10DC">
        <w:rPr>
          <w:rFonts w:cs="Times New Roman"/>
          <w:sz w:val="21"/>
          <w:szCs w:val="21"/>
        </w:rPr>
        <w:t xml:space="preserve"> density</w:t>
      </w:r>
      <w:r w:rsidR="0027067E" w:rsidRPr="00BC10DC">
        <w:rPr>
          <w:rFonts w:cs="Times New Roman"/>
          <w:sz w:val="21"/>
          <w:szCs w:val="21"/>
        </w:rPr>
        <w:t xml:space="preserve">. For the same material, the sign of </w:t>
      </w:r>
      <w:r w:rsidR="0027067E" w:rsidRPr="00BC10DC">
        <w:rPr>
          <w:rFonts w:cs="Times New Roman"/>
          <w:b/>
          <w:sz w:val="21"/>
          <w:szCs w:val="21"/>
        </w:rPr>
        <w:t>fraction</w:t>
      </w:r>
      <w:r w:rsidR="0027067E" w:rsidRPr="00BC10DC">
        <w:rPr>
          <w:rFonts w:cs="Times New Roman"/>
          <w:sz w:val="21"/>
          <w:szCs w:val="21"/>
        </w:rPr>
        <w:t xml:space="preserve"> for different nuclides must be </w:t>
      </w:r>
      <w:r w:rsidR="0027067E" w:rsidRPr="00BC10DC">
        <w:rPr>
          <w:rFonts w:cs="Times New Roman"/>
          <w:sz w:val="21"/>
          <w:szCs w:val="21"/>
        </w:rPr>
        <w:lastRenderedPageBreak/>
        <w:t>the same.</w:t>
      </w:r>
    </w:p>
    <w:p w14:paraId="15FC231F" w14:textId="77777777" w:rsidR="000020CE" w:rsidRPr="00BC10DC" w:rsidRDefault="000020CE" w:rsidP="000020CE">
      <w:pPr>
        <w:pStyle w:val="a4"/>
        <w:spacing w:line="360" w:lineRule="auto"/>
        <w:ind w:left="840" w:firstLineChars="0" w:firstLine="0"/>
        <w:rPr>
          <w:rFonts w:cs="Times New Roman"/>
          <w:b/>
          <w:sz w:val="21"/>
          <w:szCs w:val="21"/>
        </w:rPr>
      </w:pPr>
    </w:p>
    <w:p w14:paraId="04DC0E9E" w14:textId="77777777" w:rsidR="000020CE" w:rsidRPr="00BC10DC" w:rsidRDefault="000020CE" w:rsidP="00A249F7">
      <w:pPr>
        <w:pStyle w:val="a4"/>
        <w:spacing w:line="360" w:lineRule="auto"/>
        <w:ind w:left="840" w:firstLineChars="0" w:firstLine="0"/>
        <w:rPr>
          <w:rFonts w:cs="Times New Roman"/>
          <w:sz w:val="21"/>
          <w:szCs w:val="21"/>
        </w:rPr>
      </w:pPr>
      <w:r w:rsidRPr="00BC10DC">
        <w:rPr>
          <w:rFonts w:cs="Times New Roman"/>
          <w:sz w:val="21"/>
          <w:szCs w:val="21"/>
        </w:rPr>
        <w:t xml:space="preserve">Besides the input cards for common material, input cards for </w:t>
      </w:r>
      <w:r w:rsidR="00B42333" w:rsidRPr="00BC10DC">
        <w:rPr>
          <w:rFonts w:cs="Times New Roman"/>
          <w:sz w:val="21"/>
          <w:szCs w:val="21"/>
        </w:rPr>
        <w:t xml:space="preserve">thermalized material </w:t>
      </w:r>
      <w:r w:rsidR="00EA6A7C" w:rsidRPr="00BC10DC">
        <w:rPr>
          <w:rFonts w:cs="Times New Roman"/>
          <w:sz w:val="21"/>
          <w:szCs w:val="21"/>
        </w:rPr>
        <w:t xml:space="preserve">are also </w:t>
      </w:r>
      <w:r w:rsidR="0040673F" w:rsidRPr="00BC10DC">
        <w:rPr>
          <w:rFonts w:cs="Times New Roman"/>
          <w:sz w:val="21"/>
          <w:szCs w:val="21"/>
        </w:rPr>
        <w:t>supported in RMC</w:t>
      </w:r>
      <w:r w:rsidR="007F7ACA" w:rsidRPr="00BC10DC">
        <w:rPr>
          <w:rFonts w:cs="Times New Roman"/>
          <w:sz w:val="21"/>
          <w:szCs w:val="21"/>
        </w:rPr>
        <w:t>, providing the</w:t>
      </w:r>
      <w:r w:rsidR="00A249F7" w:rsidRPr="00BC10DC">
        <w:rPr>
          <w:rFonts w:cs="Times New Roman"/>
          <w:sz w:val="21"/>
          <w:szCs w:val="21"/>
        </w:rPr>
        <w:t xml:space="preserve"> thermalized</w:t>
      </w:r>
      <w:r w:rsidR="007F7ACA" w:rsidRPr="00BC10DC">
        <w:rPr>
          <w:rFonts w:cs="Times New Roman"/>
          <w:sz w:val="21"/>
          <w:szCs w:val="21"/>
        </w:rPr>
        <w:t xml:space="preserve"> </w:t>
      </w:r>
      <w:r w:rsidR="00A249F7" w:rsidRPr="00BC10DC">
        <w:rPr>
          <w:rFonts w:cs="Times New Roman"/>
          <w:sz w:val="21"/>
          <w:szCs w:val="21"/>
        </w:rPr>
        <w:t xml:space="preserve">libraries for </w:t>
      </w:r>
      <w:r w:rsidR="00663964" w:rsidRPr="00BC10DC">
        <w:rPr>
          <w:rFonts w:cs="Times New Roman"/>
          <w:sz w:val="21"/>
          <w:szCs w:val="21"/>
        </w:rPr>
        <w:t>continuous-energy ACE cross sections</w:t>
      </w:r>
      <w:r w:rsidR="0040673F" w:rsidRPr="00BC10DC">
        <w:rPr>
          <w:rFonts w:cs="Times New Roman"/>
          <w:sz w:val="21"/>
          <w:szCs w:val="21"/>
        </w:rPr>
        <w:t xml:space="preserve">. </w:t>
      </w:r>
    </w:p>
    <w:p w14:paraId="09297947" w14:textId="77777777" w:rsidR="00DF1CE2" w:rsidRPr="00BC10DC" w:rsidRDefault="00DF1CE2" w:rsidP="00DF1CE2">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DF1CE2" w:rsidRPr="00BC10DC" w14:paraId="6A1D6761" w14:textId="77777777" w:rsidTr="000633EC">
        <w:tc>
          <w:tcPr>
            <w:tcW w:w="8607" w:type="dxa"/>
          </w:tcPr>
          <w:p w14:paraId="171E3CE9" w14:textId="77777777" w:rsidR="00DF1CE2" w:rsidRPr="00BC10DC" w:rsidRDefault="00DF1CE2" w:rsidP="000633EC">
            <w:pPr>
              <w:jc w:val="left"/>
              <w:rPr>
                <w:rFonts w:ascii="Times New Roman" w:hAnsi="Times New Roman" w:cs="Times New Roman"/>
                <w:b/>
                <w:szCs w:val="21"/>
              </w:rPr>
            </w:pPr>
            <w:r w:rsidRPr="00BC10DC">
              <w:rPr>
                <w:rFonts w:ascii="Times New Roman" w:hAnsi="Times New Roman" w:cs="Times New Roman"/>
                <w:b/>
                <w:szCs w:val="21"/>
              </w:rPr>
              <w:t>Sab   &lt;mat_id&gt;  &lt;zaid.xxx&gt;</w:t>
            </w:r>
          </w:p>
          <w:p w14:paraId="7E137F3F" w14:textId="77777777" w:rsidR="00DF1CE2" w:rsidRPr="00BC10DC" w:rsidRDefault="00DF1CE2" w:rsidP="00C35EA1">
            <w:pPr>
              <w:ind w:firstLineChars="850" w:firstLine="1792"/>
              <w:jc w:val="left"/>
              <w:rPr>
                <w:rFonts w:ascii="Times New Roman" w:hAnsi="Times New Roman" w:cs="Times New Roman"/>
                <w:b/>
                <w:szCs w:val="21"/>
              </w:rPr>
            </w:pPr>
            <w:r w:rsidRPr="00BC10DC">
              <w:rPr>
                <w:rFonts w:ascii="Times New Roman" w:hAnsi="Times New Roman" w:cs="Times New Roman"/>
                <w:b/>
                <w:szCs w:val="21"/>
              </w:rPr>
              <w:t>&lt;zaid.xxt&gt;</w:t>
            </w:r>
          </w:p>
          <w:p w14:paraId="4D059477" w14:textId="77777777" w:rsidR="00DF1CE2" w:rsidRPr="00BC10DC" w:rsidRDefault="00DF1CE2" w:rsidP="00C35EA1">
            <w:pPr>
              <w:ind w:firstLineChars="850" w:firstLine="1792"/>
              <w:jc w:val="left"/>
              <w:rPr>
                <w:rFonts w:ascii="Times New Roman" w:eastAsiaTheme="majorEastAsia" w:hAnsi="Times New Roman" w:cs="Times New Roman"/>
                <w:b/>
                <w:i/>
                <w:iCs/>
                <w:color w:val="404040" w:themeColor="text1" w:themeTint="BF"/>
                <w:szCs w:val="21"/>
              </w:rPr>
            </w:pPr>
            <w:r w:rsidRPr="00BC10DC">
              <w:rPr>
                <w:rFonts w:ascii="Times New Roman" w:hAnsi="Times New Roman" w:cs="Times New Roman"/>
                <w:b/>
                <w:szCs w:val="21"/>
              </w:rPr>
              <w:t>……</w:t>
            </w:r>
          </w:p>
        </w:tc>
      </w:tr>
    </w:tbl>
    <w:p w14:paraId="0513DF64" w14:textId="77777777" w:rsidR="00DF1CE2" w:rsidRPr="00BC10DC" w:rsidRDefault="00DF1CE2" w:rsidP="00DF1CE2">
      <w:pPr>
        <w:spacing w:line="360" w:lineRule="auto"/>
        <w:ind w:firstLine="480"/>
        <w:rPr>
          <w:rFonts w:ascii="Times New Roman" w:hAnsi="Times New Roman" w:cs="Times New Roman"/>
          <w:szCs w:val="21"/>
        </w:rPr>
      </w:pPr>
    </w:p>
    <w:p w14:paraId="666DA910" w14:textId="77777777" w:rsidR="00DF1CE2" w:rsidRPr="00BC10DC" w:rsidRDefault="00663964" w:rsidP="00DF1CE2">
      <w:pPr>
        <w:spacing w:line="360" w:lineRule="auto"/>
        <w:rPr>
          <w:rFonts w:ascii="Times New Roman" w:hAnsi="Times New Roman" w:cs="Times New Roman"/>
          <w:szCs w:val="21"/>
        </w:rPr>
      </w:pPr>
      <w:r w:rsidRPr="00BC10DC">
        <w:rPr>
          <w:rFonts w:ascii="Times New Roman" w:hAnsi="Times New Roman" w:cs="Times New Roman"/>
          <w:szCs w:val="21"/>
        </w:rPr>
        <w:t>In which,</w:t>
      </w:r>
    </w:p>
    <w:p w14:paraId="17FBAB53" w14:textId="77777777" w:rsidR="008F4594" w:rsidRPr="00BC10DC" w:rsidRDefault="00DF1CE2" w:rsidP="00DF1CE2">
      <w:pPr>
        <w:pStyle w:val="a4"/>
        <w:numPr>
          <w:ilvl w:val="0"/>
          <w:numId w:val="2"/>
        </w:numPr>
        <w:spacing w:line="360" w:lineRule="auto"/>
        <w:ind w:firstLineChars="0"/>
        <w:rPr>
          <w:rFonts w:cs="Times New Roman"/>
          <w:sz w:val="21"/>
          <w:szCs w:val="21"/>
        </w:rPr>
      </w:pPr>
      <w:r w:rsidRPr="00BC10DC">
        <w:rPr>
          <w:rFonts w:cs="Times New Roman"/>
          <w:b/>
          <w:sz w:val="21"/>
          <w:szCs w:val="21"/>
        </w:rPr>
        <w:t>Sab</w:t>
      </w:r>
      <w:r w:rsidR="008F4594" w:rsidRPr="00BC10DC">
        <w:rPr>
          <w:rFonts w:cs="Times New Roman"/>
          <w:b/>
          <w:sz w:val="21"/>
          <w:szCs w:val="21"/>
        </w:rPr>
        <w:t xml:space="preserve"> </w:t>
      </w:r>
      <w:r w:rsidR="008F4594" w:rsidRPr="00BC10DC">
        <w:rPr>
          <w:rFonts w:cs="Times New Roman"/>
          <w:sz w:val="21"/>
          <w:szCs w:val="21"/>
        </w:rPr>
        <w:t xml:space="preserve">is the key word of the input card </w:t>
      </w:r>
      <w:r w:rsidR="00793ED1" w:rsidRPr="00BC10DC">
        <w:rPr>
          <w:rFonts w:cs="Times New Roman"/>
          <w:sz w:val="21"/>
          <w:szCs w:val="21"/>
        </w:rPr>
        <w:t>for thermalized material.</w:t>
      </w:r>
    </w:p>
    <w:p w14:paraId="2CE840D5" w14:textId="77777777" w:rsidR="00793ED1" w:rsidRPr="00BC10DC" w:rsidRDefault="00DF1CE2" w:rsidP="00DF1CE2">
      <w:pPr>
        <w:pStyle w:val="a4"/>
        <w:numPr>
          <w:ilvl w:val="0"/>
          <w:numId w:val="2"/>
        </w:numPr>
        <w:spacing w:line="360" w:lineRule="auto"/>
        <w:ind w:firstLineChars="0"/>
        <w:rPr>
          <w:rFonts w:cs="Times New Roman"/>
          <w:sz w:val="21"/>
          <w:szCs w:val="21"/>
        </w:rPr>
      </w:pPr>
      <w:r w:rsidRPr="00BC10DC">
        <w:rPr>
          <w:rFonts w:cs="Times New Roman"/>
          <w:b/>
          <w:sz w:val="21"/>
          <w:szCs w:val="21"/>
        </w:rPr>
        <w:t>mat_id</w:t>
      </w:r>
      <w:r w:rsidR="00793ED1" w:rsidRPr="00BC10DC">
        <w:rPr>
          <w:rFonts w:cs="Times New Roman"/>
          <w:b/>
          <w:sz w:val="21"/>
          <w:szCs w:val="21"/>
        </w:rPr>
        <w:t xml:space="preserve"> </w:t>
      </w:r>
      <w:r w:rsidR="00793ED1" w:rsidRPr="00BC10DC">
        <w:rPr>
          <w:rFonts w:cs="Times New Roman"/>
          <w:sz w:val="21"/>
          <w:szCs w:val="21"/>
        </w:rPr>
        <w:t xml:space="preserve">is the identifier </w:t>
      </w:r>
      <w:r w:rsidR="00C840A3" w:rsidRPr="00BC10DC">
        <w:rPr>
          <w:rFonts w:cs="Times New Roman"/>
          <w:sz w:val="21"/>
          <w:szCs w:val="21"/>
        </w:rPr>
        <w:t>of</w:t>
      </w:r>
      <w:r w:rsidR="00793ED1" w:rsidRPr="00BC10DC">
        <w:rPr>
          <w:rFonts w:cs="Times New Roman"/>
          <w:sz w:val="21"/>
          <w:szCs w:val="21"/>
        </w:rPr>
        <w:t xml:space="preserve"> material, </w:t>
      </w:r>
      <w:r w:rsidR="00D036C4" w:rsidRPr="00BC10DC">
        <w:rPr>
          <w:rFonts w:cs="Times New Roman"/>
          <w:sz w:val="21"/>
          <w:szCs w:val="21"/>
        </w:rPr>
        <w:t>coincid</w:t>
      </w:r>
      <w:r w:rsidR="00793ED1" w:rsidRPr="00BC10DC">
        <w:rPr>
          <w:rFonts w:cs="Times New Roman"/>
          <w:sz w:val="21"/>
          <w:szCs w:val="21"/>
        </w:rPr>
        <w:t xml:space="preserve">ing the </w:t>
      </w:r>
      <w:r w:rsidR="00C840A3" w:rsidRPr="00BC10DC">
        <w:rPr>
          <w:rFonts w:cs="Times New Roman"/>
          <w:sz w:val="21"/>
          <w:szCs w:val="21"/>
        </w:rPr>
        <w:t xml:space="preserve">identifier of material </w:t>
      </w:r>
      <w:r w:rsidR="00FB7BC1" w:rsidRPr="00BC10DC">
        <w:rPr>
          <w:rFonts w:cs="Times New Roman"/>
          <w:sz w:val="21"/>
          <w:szCs w:val="21"/>
        </w:rPr>
        <w:t xml:space="preserve">in </w:t>
      </w:r>
      <w:r w:rsidR="00FB7BC1" w:rsidRPr="00BC10DC">
        <w:rPr>
          <w:rFonts w:cs="Times New Roman"/>
          <w:b/>
          <w:sz w:val="21"/>
          <w:szCs w:val="21"/>
        </w:rPr>
        <w:t xml:space="preserve">Mat </w:t>
      </w:r>
      <w:r w:rsidR="00FB7BC1" w:rsidRPr="00BC10DC">
        <w:rPr>
          <w:rFonts w:cs="Times New Roman"/>
          <w:sz w:val="21"/>
          <w:szCs w:val="21"/>
        </w:rPr>
        <w:t>card.</w:t>
      </w:r>
    </w:p>
    <w:p w14:paraId="650BEF43" w14:textId="77777777" w:rsidR="00FB7BC1" w:rsidRPr="00FE4FCB" w:rsidRDefault="00DF1CE2" w:rsidP="00DF1CE2">
      <w:pPr>
        <w:pStyle w:val="a4"/>
        <w:numPr>
          <w:ilvl w:val="0"/>
          <w:numId w:val="2"/>
        </w:numPr>
        <w:spacing w:line="360" w:lineRule="auto"/>
        <w:ind w:firstLineChars="0"/>
        <w:rPr>
          <w:rFonts w:cs="Times New Roman"/>
        </w:rPr>
      </w:pPr>
      <w:r w:rsidRPr="00BC10DC">
        <w:rPr>
          <w:rFonts w:cs="Times New Roman"/>
          <w:b/>
          <w:sz w:val="21"/>
          <w:szCs w:val="21"/>
        </w:rPr>
        <w:t>zaid.xxx</w:t>
      </w:r>
      <w:r w:rsidR="00FB7BC1" w:rsidRPr="00BC10DC">
        <w:rPr>
          <w:rFonts w:cs="Times New Roman"/>
          <w:b/>
          <w:sz w:val="21"/>
          <w:szCs w:val="21"/>
        </w:rPr>
        <w:t xml:space="preserve"> </w:t>
      </w:r>
      <w:r w:rsidR="00FB7BC1" w:rsidRPr="00BC10DC">
        <w:rPr>
          <w:rFonts w:cs="Times New Roman"/>
          <w:sz w:val="21"/>
          <w:szCs w:val="21"/>
        </w:rPr>
        <w:t xml:space="preserve">determines the </w:t>
      </w:r>
      <w:r w:rsidR="00EF5B18" w:rsidRPr="00BC10DC">
        <w:rPr>
          <w:rFonts w:cs="Times New Roman"/>
          <w:sz w:val="21"/>
          <w:szCs w:val="21"/>
        </w:rPr>
        <w:t xml:space="preserve">thermalized cross section libraries for the </w:t>
      </w:r>
      <w:r w:rsidR="00343735" w:rsidRPr="00BC10DC">
        <w:rPr>
          <w:rFonts w:cs="Times New Roman"/>
          <w:sz w:val="21"/>
          <w:szCs w:val="21"/>
        </w:rPr>
        <w:t xml:space="preserve">nuclides, </w:t>
      </w:r>
      <w:r w:rsidR="007D3171" w:rsidRPr="00BC10DC">
        <w:rPr>
          <w:rFonts w:cs="Times New Roman"/>
          <w:sz w:val="21"/>
          <w:szCs w:val="21"/>
        </w:rPr>
        <w:t>referring to</w:t>
      </w:r>
      <w:r w:rsidR="00343735" w:rsidRPr="00BC10DC">
        <w:rPr>
          <w:rFonts w:cs="Times New Roman"/>
          <w:sz w:val="21"/>
          <w:szCs w:val="21"/>
        </w:rPr>
        <w:t xml:space="preserve"> the </w:t>
      </w:r>
      <w:r w:rsidR="0086313C" w:rsidRPr="00BC10DC">
        <w:rPr>
          <w:rFonts w:cs="Times New Roman"/>
          <w:sz w:val="21"/>
          <w:szCs w:val="21"/>
        </w:rPr>
        <w:t xml:space="preserve">index file of libraries </w:t>
      </w:r>
      <w:r w:rsidR="0086313C" w:rsidRPr="00BC10DC">
        <w:rPr>
          <w:rFonts w:cs="Times New Roman"/>
          <w:b/>
          <w:sz w:val="21"/>
          <w:szCs w:val="21"/>
        </w:rPr>
        <w:t>xsdir</w:t>
      </w:r>
      <w:r w:rsidR="0086313C" w:rsidRPr="00BC10DC">
        <w:rPr>
          <w:rFonts w:cs="Times New Roman"/>
          <w:sz w:val="21"/>
          <w:szCs w:val="21"/>
        </w:rPr>
        <w:t xml:space="preserve"> </w:t>
      </w:r>
      <w:r w:rsidR="007D3171" w:rsidRPr="00BC10DC">
        <w:rPr>
          <w:rFonts w:cs="Times New Roman"/>
          <w:sz w:val="21"/>
          <w:szCs w:val="21"/>
        </w:rPr>
        <w:t>for detail.</w:t>
      </w:r>
    </w:p>
    <w:p w14:paraId="15E6CCE9" w14:textId="77777777" w:rsidR="00AF35DB" w:rsidRPr="00FE4FCB" w:rsidRDefault="00AF35DB" w:rsidP="00DF1CE2">
      <w:pPr>
        <w:pStyle w:val="2"/>
        <w:spacing w:before="120"/>
        <w:rPr>
          <w:rFonts w:ascii="Times New Roman" w:hAnsi="Times New Roman" w:cs="Times New Roman"/>
        </w:rPr>
      </w:pPr>
      <w:bookmarkStart w:id="55" w:name="_Toc369335202"/>
      <w:bookmarkStart w:id="56" w:name="_Toc335658121"/>
      <w:r w:rsidRPr="00FE4FCB">
        <w:rPr>
          <w:rFonts w:ascii="Times New Roman" w:hAnsi="Times New Roman" w:cs="Times New Roman"/>
        </w:rPr>
        <w:t xml:space="preserve">4.2 Input card </w:t>
      </w:r>
      <w:r w:rsidR="008B326F" w:rsidRPr="00FE4FCB">
        <w:rPr>
          <w:rFonts w:ascii="Times New Roman" w:hAnsi="Times New Roman" w:cs="Times New Roman"/>
        </w:rPr>
        <w:t>for</w:t>
      </w:r>
      <w:r w:rsidRPr="00FE4FCB">
        <w:rPr>
          <w:rFonts w:ascii="Times New Roman" w:hAnsi="Times New Roman" w:cs="Times New Roman"/>
        </w:rPr>
        <w:t xml:space="preserve"> the continuous-energy ACE </w:t>
      </w:r>
      <w:r w:rsidRPr="00FE4FCB">
        <w:rPr>
          <w:rFonts w:ascii="Times New Roman" w:hAnsi="Times New Roman" w:cs="Times New Roman"/>
          <w:szCs w:val="24"/>
        </w:rPr>
        <w:t>cross sections</w:t>
      </w:r>
      <w:bookmarkEnd w:id="55"/>
    </w:p>
    <w:bookmarkEnd w:id="56"/>
    <w:p w14:paraId="524FCBE1" w14:textId="77777777" w:rsidR="0001349B" w:rsidRPr="00E3539B" w:rsidRDefault="00B953EF" w:rsidP="00DF1CE2">
      <w:pPr>
        <w:spacing w:line="360" w:lineRule="auto"/>
        <w:ind w:firstLine="480"/>
        <w:rPr>
          <w:rFonts w:ascii="Times New Roman" w:hAnsi="Times New Roman" w:cs="Times New Roman"/>
          <w:szCs w:val="21"/>
        </w:rPr>
      </w:pPr>
      <w:r w:rsidRPr="00E3539B">
        <w:rPr>
          <w:rFonts w:ascii="Times New Roman" w:hAnsi="Times New Roman" w:cs="Times New Roman"/>
          <w:szCs w:val="21"/>
        </w:rPr>
        <w:t>If the continuous-energy ACE cross sections are ad</w:t>
      </w:r>
      <w:r w:rsidR="00E85795" w:rsidRPr="00E3539B">
        <w:rPr>
          <w:rFonts w:ascii="Times New Roman" w:hAnsi="Times New Roman" w:cs="Times New Roman"/>
          <w:szCs w:val="21"/>
        </w:rPr>
        <w:t>o</w:t>
      </w:r>
      <w:r w:rsidRPr="00E3539B">
        <w:rPr>
          <w:rFonts w:ascii="Times New Roman" w:hAnsi="Times New Roman" w:cs="Times New Roman"/>
          <w:szCs w:val="21"/>
        </w:rPr>
        <w:t xml:space="preserve">pted for the nuclides in the input cards of material, </w:t>
      </w:r>
      <w:r w:rsidR="005254D4" w:rsidRPr="00E3539B">
        <w:rPr>
          <w:rFonts w:ascii="Times New Roman" w:hAnsi="Times New Roman" w:cs="Times New Roman"/>
          <w:szCs w:val="21"/>
        </w:rPr>
        <w:t>the optional parameters can be set using the following input card:</w:t>
      </w:r>
    </w:p>
    <w:p w14:paraId="5A4D4A48" w14:textId="77777777" w:rsidR="00DF1CE2" w:rsidRPr="00E3539B" w:rsidRDefault="00DF1CE2" w:rsidP="00DF1CE2">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DF1CE2" w:rsidRPr="00E3539B" w14:paraId="24575643" w14:textId="77777777" w:rsidTr="000633EC">
        <w:tc>
          <w:tcPr>
            <w:tcW w:w="8607" w:type="dxa"/>
          </w:tcPr>
          <w:p w14:paraId="62279A4D" w14:textId="77777777" w:rsidR="00DF1CE2" w:rsidRPr="00E3539B" w:rsidRDefault="00DF1CE2" w:rsidP="000633EC">
            <w:pPr>
              <w:jc w:val="left"/>
              <w:rPr>
                <w:rFonts w:ascii="Times New Roman" w:hAnsi="Times New Roman" w:cs="Times New Roman"/>
                <w:b/>
                <w:szCs w:val="21"/>
              </w:rPr>
            </w:pPr>
            <w:r w:rsidRPr="00E3539B">
              <w:rPr>
                <w:rFonts w:ascii="Times New Roman" w:hAnsi="Times New Roman" w:cs="Times New Roman"/>
                <w:b/>
                <w:szCs w:val="21"/>
              </w:rPr>
              <w:t>CeAce   [ErgBinHash = &lt;flag&gt;]  [pTable = &lt;flag&gt;]</w:t>
            </w:r>
          </w:p>
        </w:tc>
      </w:tr>
    </w:tbl>
    <w:p w14:paraId="45951D75" w14:textId="77777777" w:rsidR="00DF1CE2" w:rsidRPr="00E3539B" w:rsidRDefault="00DF1CE2" w:rsidP="00DF1CE2">
      <w:pPr>
        <w:spacing w:line="360" w:lineRule="auto"/>
        <w:ind w:firstLine="480"/>
        <w:rPr>
          <w:rFonts w:ascii="Times New Roman" w:hAnsi="Times New Roman" w:cs="Times New Roman"/>
          <w:szCs w:val="21"/>
        </w:rPr>
      </w:pPr>
    </w:p>
    <w:p w14:paraId="0497F889" w14:textId="77777777" w:rsidR="00DF1CE2" w:rsidRPr="00E3539B" w:rsidRDefault="00663964" w:rsidP="00DF1CE2">
      <w:pPr>
        <w:spacing w:line="360" w:lineRule="auto"/>
        <w:rPr>
          <w:rFonts w:ascii="Times New Roman" w:hAnsi="Times New Roman" w:cs="Times New Roman"/>
          <w:szCs w:val="21"/>
        </w:rPr>
      </w:pPr>
      <w:r w:rsidRPr="00E3539B">
        <w:rPr>
          <w:rFonts w:ascii="Times New Roman" w:hAnsi="Times New Roman" w:cs="Times New Roman"/>
          <w:szCs w:val="21"/>
        </w:rPr>
        <w:t>In which,</w:t>
      </w:r>
    </w:p>
    <w:p w14:paraId="552649E1" w14:textId="77777777" w:rsidR="008B326F" w:rsidRPr="00E3539B" w:rsidRDefault="00DF1CE2" w:rsidP="002D5860">
      <w:pPr>
        <w:pStyle w:val="a4"/>
        <w:numPr>
          <w:ilvl w:val="0"/>
          <w:numId w:val="2"/>
        </w:numPr>
        <w:spacing w:line="360" w:lineRule="auto"/>
        <w:ind w:firstLineChars="0"/>
        <w:rPr>
          <w:rFonts w:cs="Times New Roman"/>
          <w:sz w:val="21"/>
          <w:szCs w:val="21"/>
        </w:rPr>
      </w:pPr>
      <w:r w:rsidRPr="00E3539B">
        <w:rPr>
          <w:rFonts w:cs="Times New Roman"/>
          <w:b/>
          <w:sz w:val="21"/>
          <w:szCs w:val="21"/>
        </w:rPr>
        <w:t>CeAce</w:t>
      </w:r>
      <w:r w:rsidR="002D5860" w:rsidRPr="00E3539B">
        <w:rPr>
          <w:rFonts w:cs="Times New Roman"/>
          <w:sz w:val="21"/>
          <w:szCs w:val="21"/>
        </w:rPr>
        <w:t xml:space="preserve"> is the key word of the input card for the continuous-energy ACE cross sections.</w:t>
      </w:r>
    </w:p>
    <w:p w14:paraId="38ED19BA" w14:textId="4B3A7882" w:rsidR="00C45103" w:rsidRPr="00E3539B" w:rsidRDefault="00DF1CE2" w:rsidP="009928A5">
      <w:pPr>
        <w:pStyle w:val="a4"/>
        <w:numPr>
          <w:ilvl w:val="0"/>
          <w:numId w:val="2"/>
        </w:numPr>
        <w:spacing w:line="360" w:lineRule="auto"/>
        <w:ind w:firstLineChars="0"/>
        <w:rPr>
          <w:rFonts w:cs="Times New Roman"/>
          <w:sz w:val="21"/>
          <w:szCs w:val="21"/>
        </w:rPr>
      </w:pPr>
      <w:r w:rsidRPr="00E3539B">
        <w:rPr>
          <w:rFonts w:cs="Times New Roman"/>
          <w:b/>
          <w:sz w:val="21"/>
          <w:szCs w:val="21"/>
        </w:rPr>
        <w:t>ErgBinHash</w:t>
      </w:r>
      <w:r w:rsidR="00C45103" w:rsidRPr="00E3539B">
        <w:rPr>
          <w:rFonts w:cs="Times New Roman"/>
          <w:b/>
          <w:sz w:val="21"/>
          <w:szCs w:val="21"/>
        </w:rPr>
        <w:t xml:space="preserve"> </w:t>
      </w:r>
      <w:r w:rsidR="00C45103" w:rsidRPr="00E3539B">
        <w:rPr>
          <w:rFonts w:cs="Times New Roman"/>
          <w:sz w:val="21"/>
          <w:szCs w:val="21"/>
        </w:rPr>
        <w:t xml:space="preserve">option determines </w:t>
      </w:r>
      <w:r w:rsidR="00216428" w:rsidRPr="00E3539B">
        <w:rPr>
          <w:rFonts w:cs="Times New Roman"/>
          <w:sz w:val="21"/>
          <w:szCs w:val="21"/>
        </w:rPr>
        <w:t xml:space="preserve">whether the </w:t>
      </w:r>
      <w:r w:rsidR="00D14956" w:rsidRPr="00E3539B">
        <w:rPr>
          <w:rFonts w:cs="Times New Roman"/>
          <w:sz w:val="21"/>
          <w:szCs w:val="21"/>
        </w:rPr>
        <w:t xml:space="preserve">embedded </w:t>
      </w:r>
      <w:r w:rsidR="00974E51" w:rsidRPr="00E3539B">
        <w:rPr>
          <w:rFonts w:cs="Times New Roman"/>
          <w:sz w:val="21"/>
          <w:szCs w:val="21"/>
        </w:rPr>
        <w:t xml:space="preserve">hash tables method </w:t>
      </w:r>
      <w:r w:rsidR="004A2E36">
        <w:rPr>
          <w:rFonts w:cs="Times New Roman"/>
          <w:sz w:val="21"/>
          <w:szCs w:val="21"/>
        </w:rPr>
        <w:t xml:space="preserve">is applied </w:t>
      </w:r>
      <w:r w:rsidR="00974E51" w:rsidRPr="00E3539B">
        <w:rPr>
          <w:rFonts w:cs="Times New Roman"/>
          <w:sz w:val="21"/>
          <w:szCs w:val="21"/>
        </w:rPr>
        <w:t>to accelerate the searching speed of energy grids</w:t>
      </w:r>
      <w:r w:rsidR="009928A5" w:rsidRPr="00E3539B">
        <w:rPr>
          <w:rFonts w:cs="Times New Roman"/>
          <w:sz w:val="21"/>
          <w:szCs w:val="21"/>
        </w:rPr>
        <w:t xml:space="preserve">. Higher efficiency can be achieved </w:t>
      </w:r>
      <w:r w:rsidR="004A2E36">
        <w:rPr>
          <w:rFonts w:cs="Times New Roman"/>
          <w:sz w:val="21"/>
          <w:szCs w:val="21"/>
        </w:rPr>
        <w:t xml:space="preserve">with </w:t>
      </w:r>
      <w:r w:rsidR="009928A5" w:rsidRPr="00E3539B">
        <w:rPr>
          <w:rFonts w:cs="Times New Roman"/>
          <w:sz w:val="21"/>
          <w:szCs w:val="21"/>
        </w:rPr>
        <w:t xml:space="preserve">the acceleration method, while a few additional memory will be consumed </w:t>
      </w:r>
      <w:r w:rsidR="004A2E36">
        <w:rPr>
          <w:rFonts w:cs="Times New Roman"/>
          <w:sz w:val="21"/>
          <w:szCs w:val="21"/>
        </w:rPr>
        <w:t>as a cost</w:t>
      </w:r>
      <w:r w:rsidR="009928A5" w:rsidRPr="00E3539B">
        <w:rPr>
          <w:rFonts w:cs="Times New Roman"/>
          <w:sz w:val="21"/>
          <w:szCs w:val="21"/>
        </w:rPr>
        <w:t xml:space="preserve">. </w:t>
      </w:r>
      <w:r w:rsidR="00F147A1" w:rsidRPr="00E3539B">
        <w:rPr>
          <w:rFonts w:cs="Times New Roman"/>
          <w:sz w:val="21"/>
          <w:szCs w:val="21"/>
        </w:rPr>
        <w:t xml:space="preserve">By default, </w:t>
      </w:r>
      <w:r w:rsidR="00F147A1" w:rsidRPr="00E3539B">
        <w:rPr>
          <w:rFonts w:cs="Times New Roman"/>
          <w:b/>
          <w:sz w:val="21"/>
          <w:szCs w:val="21"/>
        </w:rPr>
        <w:t xml:space="preserve">ErgBinHash = 1 </w:t>
      </w:r>
      <w:r w:rsidR="00F147A1" w:rsidRPr="00E3539B">
        <w:rPr>
          <w:rFonts w:cs="Times New Roman"/>
          <w:sz w:val="21"/>
          <w:szCs w:val="21"/>
        </w:rPr>
        <w:t xml:space="preserve">means hash tables acceleration is on, while </w:t>
      </w:r>
      <w:r w:rsidR="00F147A1" w:rsidRPr="00E3539B">
        <w:rPr>
          <w:rFonts w:cs="Times New Roman"/>
          <w:b/>
          <w:sz w:val="21"/>
          <w:szCs w:val="21"/>
        </w:rPr>
        <w:t xml:space="preserve">ErgBinHash = </w:t>
      </w:r>
      <w:r w:rsidR="00FB3F88" w:rsidRPr="00E3539B">
        <w:rPr>
          <w:rFonts w:cs="Times New Roman"/>
          <w:b/>
          <w:sz w:val="21"/>
          <w:szCs w:val="21"/>
        </w:rPr>
        <w:t>0</w:t>
      </w:r>
      <w:r w:rsidR="00F147A1" w:rsidRPr="00E3539B">
        <w:rPr>
          <w:rFonts w:cs="Times New Roman"/>
          <w:b/>
          <w:sz w:val="21"/>
          <w:szCs w:val="21"/>
        </w:rPr>
        <w:t xml:space="preserve"> </w:t>
      </w:r>
      <w:r w:rsidR="00F147A1" w:rsidRPr="00E3539B">
        <w:rPr>
          <w:rFonts w:cs="Times New Roman"/>
          <w:sz w:val="21"/>
          <w:szCs w:val="21"/>
        </w:rPr>
        <w:lastRenderedPageBreak/>
        <w:t>means hash tables acceleration is off.</w:t>
      </w:r>
    </w:p>
    <w:p w14:paraId="7B00B801" w14:textId="752B9CCC" w:rsidR="00DD2036" w:rsidRPr="00FE4FCB" w:rsidRDefault="00DF1CE2" w:rsidP="00C9238D">
      <w:pPr>
        <w:pStyle w:val="a4"/>
        <w:numPr>
          <w:ilvl w:val="0"/>
          <w:numId w:val="2"/>
        </w:numPr>
        <w:spacing w:line="360" w:lineRule="auto"/>
        <w:ind w:firstLineChars="0"/>
        <w:rPr>
          <w:rFonts w:cs="Times New Roman"/>
        </w:rPr>
      </w:pPr>
      <w:r w:rsidRPr="00E3539B">
        <w:rPr>
          <w:rFonts w:cs="Times New Roman"/>
          <w:b/>
          <w:sz w:val="21"/>
          <w:szCs w:val="21"/>
        </w:rPr>
        <w:t>pTable</w:t>
      </w:r>
      <w:r w:rsidR="00C45103" w:rsidRPr="00E3539B">
        <w:rPr>
          <w:rFonts w:cs="Times New Roman"/>
          <w:b/>
          <w:sz w:val="21"/>
          <w:szCs w:val="21"/>
        </w:rPr>
        <w:t xml:space="preserve"> </w:t>
      </w:r>
      <w:r w:rsidR="00C45103" w:rsidRPr="00E3539B">
        <w:rPr>
          <w:rFonts w:cs="Times New Roman"/>
          <w:sz w:val="21"/>
          <w:szCs w:val="21"/>
        </w:rPr>
        <w:t>option determines</w:t>
      </w:r>
      <w:r w:rsidR="009251C2" w:rsidRPr="00E3539B">
        <w:rPr>
          <w:rFonts w:cs="Times New Roman"/>
          <w:sz w:val="21"/>
          <w:szCs w:val="21"/>
        </w:rPr>
        <w:t xml:space="preserve"> </w:t>
      </w:r>
      <w:r w:rsidR="00DB4DCA" w:rsidRPr="00E3539B">
        <w:rPr>
          <w:rFonts w:cs="Times New Roman"/>
          <w:sz w:val="21"/>
          <w:szCs w:val="21"/>
        </w:rPr>
        <w:t xml:space="preserve">whether the </w:t>
      </w:r>
      <w:r w:rsidR="00DD2036" w:rsidRPr="00E3539B">
        <w:rPr>
          <w:rFonts w:cs="Times New Roman"/>
          <w:sz w:val="21"/>
          <w:szCs w:val="21"/>
        </w:rPr>
        <w:t xml:space="preserve">probability table will be used for </w:t>
      </w:r>
      <w:r w:rsidR="00A26681" w:rsidRPr="00E3539B">
        <w:rPr>
          <w:rFonts w:cs="Times New Roman"/>
          <w:sz w:val="21"/>
          <w:szCs w:val="21"/>
        </w:rPr>
        <w:t xml:space="preserve">the indiscernible </w:t>
      </w:r>
      <w:r w:rsidR="00C9238D" w:rsidRPr="00E3539B">
        <w:rPr>
          <w:rFonts w:cs="Times New Roman"/>
          <w:sz w:val="21"/>
          <w:szCs w:val="21"/>
        </w:rPr>
        <w:t xml:space="preserve">resonance regions. </w:t>
      </w:r>
      <w:r w:rsidR="00DD2036" w:rsidRPr="00E3539B">
        <w:rPr>
          <w:rFonts w:cs="Times New Roman"/>
          <w:sz w:val="21"/>
          <w:szCs w:val="21"/>
        </w:rPr>
        <w:t xml:space="preserve">Only when the </w:t>
      </w:r>
      <w:r w:rsidR="00481302" w:rsidRPr="00E3539B">
        <w:rPr>
          <w:rFonts w:cs="Times New Roman"/>
          <w:sz w:val="21"/>
          <w:szCs w:val="21"/>
        </w:rPr>
        <w:t xml:space="preserve">UNR </w:t>
      </w:r>
      <w:r w:rsidR="004A2E36">
        <w:rPr>
          <w:rFonts w:cs="Times New Roman"/>
          <w:sz w:val="21"/>
          <w:szCs w:val="21"/>
        </w:rPr>
        <w:t>block</w:t>
      </w:r>
      <w:r w:rsidR="00481302" w:rsidRPr="00E3539B">
        <w:rPr>
          <w:rFonts w:cs="Times New Roman"/>
          <w:sz w:val="21"/>
          <w:szCs w:val="21"/>
        </w:rPr>
        <w:t xml:space="preserve"> is contained in the ACE cross sections libraries</w:t>
      </w:r>
      <w:r w:rsidR="001E2F44" w:rsidRPr="00E3539B">
        <w:rPr>
          <w:rFonts w:cs="Times New Roman"/>
          <w:sz w:val="21"/>
          <w:szCs w:val="21"/>
        </w:rPr>
        <w:t xml:space="preserve"> for the nuclides</w:t>
      </w:r>
      <w:r w:rsidR="00EE31B8" w:rsidRPr="00E3539B">
        <w:rPr>
          <w:rFonts w:cs="Times New Roman"/>
          <w:sz w:val="21"/>
          <w:szCs w:val="21"/>
        </w:rPr>
        <w:t xml:space="preserve">, this option is effective. </w:t>
      </w:r>
      <w:r w:rsidR="00EB7BBD" w:rsidRPr="00E3539B">
        <w:rPr>
          <w:rFonts w:cs="Times New Roman"/>
          <w:b/>
          <w:sz w:val="21"/>
          <w:szCs w:val="21"/>
        </w:rPr>
        <w:t xml:space="preserve">pTable = 1 </w:t>
      </w:r>
      <w:r w:rsidR="00EB7BBD" w:rsidRPr="00E3539B">
        <w:rPr>
          <w:rFonts w:cs="Times New Roman"/>
          <w:sz w:val="21"/>
          <w:szCs w:val="21"/>
        </w:rPr>
        <w:t xml:space="preserve">means the probability table is on, while </w:t>
      </w:r>
      <w:r w:rsidR="00EB7BBD" w:rsidRPr="00E3539B">
        <w:rPr>
          <w:rFonts w:cs="Times New Roman"/>
          <w:b/>
          <w:sz w:val="21"/>
          <w:szCs w:val="21"/>
        </w:rPr>
        <w:t xml:space="preserve">pTable = 0 </w:t>
      </w:r>
      <w:r w:rsidR="00EB7BBD" w:rsidRPr="00E3539B">
        <w:rPr>
          <w:rFonts w:cs="Times New Roman"/>
          <w:sz w:val="21"/>
          <w:szCs w:val="21"/>
        </w:rPr>
        <w:t>(be default) means the probability table is off.</w:t>
      </w:r>
    </w:p>
    <w:p w14:paraId="659FEA7C" w14:textId="77777777" w:rsidR="00DF1CE2" w:rsidRPr="00FE4FCB" w:rsidRDefault="00DF1CE2" w:rsidP="00DF1CE2">
      <w:pPr>
        <w:pStyle w:val="a4"/>
        <w:spacing w:line="360" w:lineRule="auto"/>
        <w:ind w:left="840" w:firstLineChars="0" w:firstLine="0"/>
        <w:rPr>
          <w:rFonts w:cs="Times New Roman"/>
        </w:rPr>
      </w:pPr>
    </w:p>
    <w:p w14:paraId="42F37515" w14:textId="77777777" w:rsidR="008B326F" w:rsidRPr="00FE4FCB" w:rsidRDefault="008B326F" w:rsidP="00DF1CE2">
      <w:pPr>
        <w:pStyle w:val="2"/>
        <w:spacing w:before="120"/>
        <w:rPr>
          <w:rFonts w:ascii="Times New Roman" w:hAnsi="Times New Roman" w:cs="Times New Roman"/>
        </w:rPr>
      </w:pPr>
      <w:bookmarkStart w:id="57" w:name="_Toc369335203"/>
      <w:bookmarkStart w:id="58" w:name="_Toc335658122"/>
      <w:r w:rsidRPr="00FE4FCB">
        <w:rPr>
          <w:rFonts w:ascii="Times New Roman" w:hAnsi="Times New Roman" w:cs="Times New Roman"/>
        </w:rPr>
        <w:t xml:space="preserve">4.3 Input card for the </w:t>
      </w:r>
      <w:r w:rsidR="00E3297C" w:rsidRPr="00FE4FCB">
        <w:rPr>
          <w:rFonts w:ascii="Times New Roman" w:hAnsi="Times New Roman" w:cs="Times New Roman"/>
        </w:rPr>
        <w:t>multi-group</w:t>
      </w:r>
      <w:r w:rsidRPr="00FE4FCB">
        <w:rPr>
          <w:rFonts w:ascii="Times New Roman" w:hAnsi="Times New Roman" w:cs="Times New Roman"/>
        </w:rPr>
        <w:t xml:space="preserve"> ACE </w:t>
      </w:r>
      <w:r w:rsidRPr="00FE4FCB">
        <w:rPr>
          <w:rFonts w:ascii="Times New Roman" w:hAnsi="Times New Roman" w:cs="Times New Roman"/>
          <w:szCs w:val="24"/>
        </w:rPr>
        <w:t>cross sections</w:t>
      </w:r>
      <w:bookmarkEnd w:id="57"/>
    </w:p>
    <w:bookmarkEnd w:id="58"/>
    <w:p w14:paraId="10DF7EE6" w14:textId="77777777" w:rsidR="00DB4DCA" w:rsidRPr="00E3539B" w:rsidRDefault="005B3ECC" w:rsidP="00DF1CE2">
      <w:pPr>
        <w:spacing w:line="360" w:lineRule="auto"/>
        <w:ind w:firstLine="480"/>
        <w:rPr>
          <w:rFonts w:ascii="Times New Roman" w:hAnsi="Times New Roman" w:cs="Times New Roman"/>
          <w:szCs w:val="21"/>
        </w:rPr>
      </w:pPr>
      <w:r w:rsidRPr="00E3539B">
        <w:rPr>
          <w:rFonts w:ascii="Times New Roman" w:hAnsi="Times New Roman" w:cs="Times New Roman"/>
          <w:szCs w:val="21"/>
        </w:rPr>
        <w:t>If the multi-group ACE cross sections are ad</w:t>
      </w:r>
      <w:r w:rsidR="00E85795" w:rsidRPr="00E3539B">
        <w:rPr>
          <w:rFonts w:ascii="Times New Roman" w:hAnsi="Times New Roman" w:cs="Times New Roman"/>
          <w:szCs w:val="21"/>
        </w:rPr>
        <w:t>o</w:t>
      </w:r>
      <w:r w:rsidRPr="00E3539B">
        <w:rPr>
          <w:rFonts w:ascii="Times New Roman" w:hAnsi="Times New Roman" w:cs="Times New Roman"/>
          <w:szCs w:val="21"/>
        </w:rPr>
        <w:t xml:space="preserve">pted for the nuclides </w:t>
      </w:r>
      <w:r w:rsidR="00452E80" w:rsidRPr="00E3539B">
        <w:rPr>
          <w:rFonts w:ascii="Times New Roman" w:hAnsi="Times New Roman" w:cs="Times New Roman"/>
          <w:szCs w:val="21"/>
        </w:rPr>
        <w:t xml:space="preserve">in the input card of material, </w:t>
      </w:r>
      <w:r w:rsidR="00452E80" w:rsidRPr="00E3539B">
        <w:rPr>
          <w:rFonts w:ascii="Times New Roman" w:hAnsi="Times New Roman" w:cs="Times New Roman"/>
          <w:szCs w:val="21"/>
          <w:u w:val="single"/>
        </w:rPr>
        <w:t xml:space="preserve">the users must </w:t>
      </w:r>
      <w:r w:rsidR="00465E75" w:rsidRPr="00E3539B">
        <w:rPr>
          <w:rFonts w:ascii="Times New Roman" w:hAnsi="Times New Roman" w:cs="Times New Roman"/>
          <w:szCs w:val="21"/>
          <w:u w:val="single"/>
        </w:rPr>
        <w:t>determine the</w:t>
      </w:r>
      <w:r w:rsidR="00E62F4B" w:rsidRPr="00E3539B">
        <w:rPr>
          <w:rFonts w:ascii="Times New Roman" w:hAnsi="Times New Roman" w:cs="Times New Roman"/>
          <w:szCs w:val="21"/>
          <w:u w:val="single"/>
        </w:rPr>
        <w:t xml:space="preserve"> optional parameters for multi-group cross sections with the following input card:</w:t>
      </w:r>
    </w:p>
    <w:p w14:paraId="6913EFFB" w14:textId="77777777" w:rsidR="00DF1CE2" w:rsidRPr="00E3539B" w:rsidRDefault="00DF1CE2" w:rsidP="00DF1CE2">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DF1CE2" w:rsidRPr="00E3539B" w14:paraId="048DE9B1" w14:textId="77777777" w:rsidTr="000633EC">
        <w:tc>
          <w:tcPr>
            <w:tcW w:w="8607" w:type="dxa"/>
          </w:tcPr>
          <w:p w14:paraId="3CEA5364" w14:textId="77777777" w:rsidR="00DF1CE2" w:rsidRPr="00E3539B" w:rsidRDefault="00DF1CE2" w:rsidP="000633EC">
            <w:pPr>
              <w:jc w:val="left"/>
              <w:rPr>
                <w:rFonts w:ascii="Times New Roman" w:hAnsi="Times New Roman" w:cs="Times New Roman"/>
                <w:b/>
                <w:szCs w:val="21"/>
              </w:rPr>
            </w:pPr>
            <w:r w:rsidRPr="00E3539B">
              <w:rPr>
                <w:rFonts w:ascii="Times New Roman" w:hAnsi="Times New Roman" w:cs="Times New Roman"/>
                <w:b/>
                <w:szCs w:val="21"/>
              </w:rPr>
              <w:t xml:space="preserve">MgAce   [ErgGrp = &lt;grp&gt;] </w:t>
            </w:r>
          </w:p>
        </w:tc>
      </w:tr>
    </w:tbl>
    <w:p w14:paraId="534ACDEB" w14:textId="77777777" w:rsidR="00DF1CE2" w:rsidRPr="00E3539B" w:rsidRDefault="00DF1CE2" w:rsidP="00DF1CE2">
      <w:pPr>
        <w:ind w:firstLine="480"/>
        <w:rPr>
          <w:rFonts w:ascii="Times New Roman" w:hAnsi="Times New Roman" w:cs="Times New Roman"/>
          <w:szCs w:val="21"/>
        </w:rPr>
      </w:pPr>
    </w:p>
    <w:p w14:paraId="77CA870F" w14:textId="77777777" w:rsidR="00DF1CE2" w:rsidRPr="00E3539B" w:rsidRDefault="00663964" w:rsidP="00DF1CE2">
      <w:pPr>
        <w:spacing w:line="360" w:lineRule="auto"/>
        <w:rPr>
          <w:rFonts w:ascii="Times New Roman" w:hAnsi="Times New Roman" w:cs="Times New Roman"/>
          <w:szCs w:val="21"/>
        </w:rPr>
      </w:pPr>
      <w:r w:rsidRPr="00E3539B">
        <w:rPr>
          <w:rFonts w:ascii="Times New Roman" w:hAnsi="Times New Roman" w:cs="Times New Roman"/>
          <w:szCs w:val="21"/>
        </w:rPr>
        <w:t>In which,</w:t>
      </w:r>
    </w:p>
    <w:p w14:paraId="2FAC50B9" w14:textId="77777777" w:rsidR="004329C9" w:rsidRPr="00E3539B" w:rsidRDefault="00DF1CE2" w:rsidP="00F04663">
      <w:pPr>
        <w:pStyle w:val="a4"/>
        <w:numPr>
          <w:ilvl w:val="0"/>
          <w:numId w:val="2"/>
        </w:numPr>
        <w:spacing w:line="360" w:lineRule="auto"/>
        <w:ind w:firstLineChars="0"/>
        <w:rPr>
          <w:rFonts w:cs="Times New Roman"/>
          <w:sz w:val="21"/>
          <w:szCs w:val="21"/>
        </w:rPr>
      </w:pPr>
      <w:r w:rsidRPr="00E3539B">
        <w:rPr>
          <w:rFonts w:cs="Times New Roman"/>
          <w:b/>
          <w:sz w:val="21"/>
          <w:szCs w:val="21"/>
        </w:rPr>
        <w:t>MgAce</w:t>
      </w:r>
      <w:r w:rsidR="004329C9" w:rsidRPr="00E3539B">
        <w:rPr>
          <w:rFonts w:cs="Times New Roman"/>
          <w:sz w:val="21"/>
          <w:szCs w:val="21"/>
        </w:rPr>
        <w:t xml:space="preserve"> is the key word of</w:t>
      </w:r>
      <w:r w:rsidR="00737040" w:rsidRPr="00E3539B">
        <w:rPr>
          <w:rFonts w:cs="Times New Roman"/>
          <w:sz w:val="21"/>
          <w:szCs w:val="21"/>
        </w:rPr>
        <w:t xml:space="preserve"> input cards </w:t>
      </w:r>
      <w:r w:rsidR="00687E69" w:rsidRPr="00E3539B">
        <w:rPr>
          <w:rFonts w:cs="Times New Roman"/>
          <w:sz w:val="21"/>
          <w:szCs w:val="21"/>
        </w:rPr>
        <w:t>for</w:t>
      </w:r>
      <w:r w:rsidR="004329C9" w:rsidRPr="00E3539B">
        <w:rPr>
          <w:rFonts w:cs="Times New Roman"/>
          <w:sz w:val="21"/>
          <w:szCs w:val="21"/>
        </w:rPr>
        <w:t xml:space="preserve"> the </w:t>
      </w:r>
      <w:r w:rsidR="001A2490" w:rsidRPr="00E3539B">
        <w:rPr>
          <w:rFonts w:cs="Times New Roman"/>
          <w:sz w:val="21"/>
          <w:szCs w:val="21"/>
        </w:rPr>
        <w:t>multi-group</w:t>
      </w:r>
      <w:r w:rsidR="00F04663" w:rsidRPr="00E3539B">
        <w:rPr>
          <w:rFonts w:cs="Times New Roman"/>
          <w:sz w:val="21"/>
          <w:szCs w:val="21"/>
        </w:rPr>
        <w:t xml:space="preserve"> ACE cross sections.</w:t>
      </w:r>
    </w:p>
    <w:p w14:paraId="00A18FDE" w14:textId="77777777" w:rsidR="0075464D" w:rsidRPr="00E3539B" w:rsidRDefault="00DF1CE2" w:rsidP="00DF1CE2">
      <w:pPr>
        <w:pStyle w:val="a4"/>
        <w:numPr>
          <w:ilvl w:val="0"/>
          <w:numId w:val="2"/>
        </w:numPr>
        <w:spacing w:line="360" w:lineRule="auto"/>
        <w:ind w:firstLineChars="0"/>
        <w:rPr>
          <w:rFonts w:cs="Times New Roman"/>
          <w:sz w:val="21"/>
          <w:szCs w:val="21"/>
        </w:rPr>
      </w:pPr>
      <w:r w:rsidRPr="00E3539B">
        <w:rPr>
          <w:rFonts w:cs="Times New Roman"/>
          <w:b/>
          <w:sz w:val="21"/>
          <w:szCs w:val="21"/>
        </w:rPr>
        <w:t>ErgGrp</w:t>
      </w:r>
      <w:r w:rsidR="0075464D" w:rsidRPr="00E3539B">
        <w:rPr>
          <w:rFonts w:cs="Times New Roman"/>
          <w:b/>
          <w:sz w:val="21"/>
          <w:szCs w:val="21"/>
        </w:rPr>
        <w:t xml:space="preserve"> </w:t>
      </w:r>
      <w:r w:rsidR="0075464D" w:rsidRPr="00E3539B">
        <w:rPr>
          <w:rFonts w:cs="Times New Roman"/>
          <w:sz w:val="21"/>
          <w:szCs w:val="21"/>
        </w:rPr>
        <w:t>option determines</w:t>
      </w:r>
      <w:r w:rsidR="005D0F2D" w:rsidRPr="00E3539B">
        <w:rPr>
          <w:rFonts w:cs="Times New Roman"/>
          <w:sz w:val="21"/>
          <w:szCs w:val="21"/>
        </w:rPr>
        <w:t xml:space="preserve"> the number of groups of multi-group ACE cross sections.</w:t>
      </w:r>
    </w:p>
    <w:p w14:paraId="5118F623" w14:textId="77777777" w:rsidR="005D0F2D" w:rsidRPr="00E3539B" w:rsidRDefault="005D0F2D" w:rsidP="005C3982">
      <w:pPr>
        <w:pStyle w:val="a4"/>
        <w:spacing w:line="360" w:lineRule="auto"/>
        <w:ind w:left="840" w:firstLineChars="0" w:firstLine="0"/>
        <w:rPr>
          <w:rFonts w:cs="Times New Roman"/>
          <w:sz w:val="21"/>
          <w:szCs w:val="21"/>
        </w:rPr>
      </w:pPr>
    </w:p>
    <w:p w14:paraId="45A78949" w14:textId="77777777" w:rsidR="005C3982" w:rsidRPr="00E3539B" w:rsidRDefault="000C269B" w:rsidP="005C3982">
      <w:pPr>
        <w:pStyle w:val="a4"/>
        <w:spacing w:line="360" w:lineRule="auto"/>
        <w:ind w:left="840" w:firstLineChars="0" w:firstLine="0"/>
        <w:rPr>
          <w:rFonts w:cs="Times New Roman"/>
          <w:sz w:val="21"/>
          <w:szCs w:val="21"/>
        </w:rPr>
      </w:pPr>
      <w:r w:rsidRPr="00E3539B">
        <w:rPr>
          <w:rFonts w:cs="Times New Roman"/>
          <w:sz w:val="21"/>
          <w:szCs w:val="21"/>
        </w:rPr>
        <w:t>It shoul</w:t>
      </w:r>
      <w:r w:rsidR="00533CE6" w:rsidRPr="00E3539B">
        <w:rPr>
          <w:rFonts w:cs="Times New Roman"/>
          <w:sz w:val="21"/>
          <w:szCs w:val="21"/>
        </w:rPr>
        <w:t>d</w:t>
      </w:r>
      <w:r w:rsidRPr="00E3539B">
        <w:rPr>
          <w:rFonts w:cs="Times New Roman"/>
          <w:sz w:val="21"/>
          <w:szCs w:val="21"/>
        </w:rPr>
        <w:t xml:space="preserve"> be pointed out that</w:t>
      </w:r>
      <w:r w:rsidR="00FE19A0" w:rsidRPr="00E3539B">
        <w:rPr>
          <w:rFonts w:cs="Times New Roman"/>
          <w:sz w:val="21"/>
          <w:szCs w:val="21"/>
        </w:rPr>
        <w:t xml:space="preserve"> the</w:t>
      </w:r>
      <w:r w:rsidRPr="00E3539B">
        <w:rPr>
          <w:rFonts w:cs="Times New Roman"/>
          <w:sz w:val="21"/>
          <w:szCs w:val="21"/>
        </w:rPr>
        <w:t xml:space="preserve"> </w:t>
      </w:r>
      <w:r w:rsidR="00FE19A0" w:rsidRPr="00E3539B">
        <w:rPr>
          <w:rFonts w:cs="Times New Roman"/>
          <w:sz w:val="21"/>
          <w:szCs w:val="21"/>
        </w:rPr>
        <w:t>multi-group cross sections</w:t>
      </w:r>
      <w:r w:rsidR="00670B14" w:rsidRPr="00E3539B">
        <w:rPr>
          <w:rFonts w:cs="Times New Roman"/>
          <w:sz w:val="21"/>
          <w:szCs w:val="21"/>
        </w:rPr>
        <w:t xml:space="preserve"> libraries </w:t>
      </w:r>
      <w:r w:rsidR="00DC6796" w:rsidRPr="00E3539B">
        <w:rPr>
          <w:rFonts w:cs="Times New Roman"/>
          <w:sz w:val="21"/>
          <w:szCs w:val="21"/>
        </w:rPr>
        <w:t xml:space="preserve">depend heavily on the </w:t>
      </w:r>
      <w:r w:rsidR="00D57A8D" w:rsidRPr="00E3539B">
        <w:rPr>
          <w:rFonts w:cs="Times New Roman"/>
          <w:sz w:val="21"/>
          <w:szCs w:val="21"/>
        </w:rPr>
        <w:t>actual</w:t>
      </w:r>
      <w:r w:rsidR="00DC6796" w:rsidRPr="00E3539B">
        <w:rPr>
          <w:rFonts w:cs="Times New Roman"/>
          <w:sz w:val="21"/>
          <w:szCs w:val="21"/>
        </w:rPr>
        <w:t xml:space="preserve"> physical problems</w:t>
      </w:r>
      <w:r w:rsidR="00FE19A0" w:rsidRPr="00E3539B">
        <w:rPr>
          <w:rFonts w:cs="Times New Roman"/>
          <w:sz w:val="21"/>
          <w:szCs w:val="21"/>
        </w:rPr>
        <w:t>.</w:t>
      </w:r>
      <w:r w:rsidR="00884DE9" w:rsidRPr="00E3539B">
        <w:rPr>
          <w:rFonts w:cs="Times New Roman"/>
          <w:sz w:val="21"/>
          <w:szCs w:val="21"/>
        </w:rPr>
        <w:t xml:space="preserve"> Therefore, </w:t>
      </w:r>
      <w:r w:rsidR="00D61A68" w:rsidRPr="00E3539B">
        <w:rPr>
          <w:rFonts w:cs="Times New Roman"/>
          <w:sz w:val="21"/>
          <w:szCs w:val="21"/>
        </w:rPr>
        <w:t xml:space="preserve">the </w:t>
      </w:r>
      <w:r w:rsidR="00414141" w:rsidRPr="00E3539B">
        <w:rPr>
          <w:rFonts w:cs="Times New Roman"/>
          <w:sz w:val="21"/>
          <w:szCs w:val="21"/>
        </w:rPr>
        <w:t>multi-group cross sections libraries are not supported in this RMC release</w:t>
      </w:r>
      <w:r w:rsidR="000E06E8" w:rsidRPr="00E3539B">
        <w:rPr>
          <w:rFonts w:cs="Times New Roman"/>
          <w:sz w:val="21"/>
          <w:szCs w:val="21"/>
        </w:rPr>
        <w:t xml:space="preserve">. Users can </w:t>
      </w:r>
      <w:r w:rsidR="00103BBB" w:rsidRPr="00E3539B">
        <w:rPr>
          <w:rFonts w:cs="Times New Roman"/>
          <w:sz w:val="21"/>
          <w:szCs w:val="21"/>
        </w:rPr>
        <w:t xml:space="preserve">produce the multi-group ACE cross sections libraries related to the practical problems with other </w:t>
      </w:r>
      <w:r w:rsidR="00B04A62" w:rsidRPr="00E3539B">
        <w:rPr>
          <w:rFonts w:cs="Times New Roman"/>
          <w:sz w:val="21"/>
          <w:szCs w:val="21"/>
        </w:rPr>
        <w:t>program for libraries processing.</w:t>
      </w:r>
    </w:p>
    <w:p w14:paraId="474AA264" w14:textId="77777777" w:rsidR="000C269B" w:rsidRPr="00FE4FCB" w:rsidRDefault="000C269B" w:rsidP="005C3982">
      <w:pPr>
        <w:pStyle w:val="a4"/>
        <w:spacing w:line="360" w:lineRule="auto"/>
        <w:ind w:left="840" w:firstLineChars="0" w:firstLine="0"/>
        <w:rPr>
          <w:rFonts w:cs="Times New Roman"/>
        </w:rPr>
      </w:pPr>
    </w:p>
    <w:p w14:paraId="1544AD3F" w14:textId="09DFC011" w:rsidR="00935FDD" w:rsidRPr="00FE4FCB" w:rsidRDefault="00935FDD" w:rsidP="00DF1CE2">
      <w:pPr>
        <w:pStyle w:val="2"/>
        <w:spacing w:before="120"/>
        <w:rPr>
          <w:rFonts w:ascii="Times New Roman" w:hAnsi="Times New Roman" w:cs="Times New Roman"/>
        </w:rPr>
      </w:pPr>
      <w:bookmarkStart w:id="59" w:name="_Toc369335204"/>
      <w:bookmarkStart w:id="60" w:name="_Toc335658123"/>
      <w:r w:rsidRPr="00FE4FCB">
        <w:rPr>
          <w:rFonts w:ascii="Times New Roman" w:hAnsi="Times New Roman" w:cs="Times New Roman"/>
        </w:rPr>
        <w:t xml:space="preserve">4.4 Input examples of the material </w:t>
      </w:r>
      <w:r w:rsidR="007C4CFA">
        <w:rPr>
          <w:rFonts w:ascii="Times New Roman" w:hAnsi="Times New Roman" w:cs="Times New Roman"/>
        </w:rPr>
        <w:t>block</w:t>
      </w:r>
      <w:bookmarkEnd w:id="59"/>
    </w:p>
    <w:p w14:paraId="06B71857" w14:textId="67D7F4EF" w:rsidR="00E0707A" w:rsidRPr="00FE4FCB" w:rsidRDefault="00E0707A" w:rsidP="00DF1CE2">
      <w:pPr>
        <w:pStyle w:val="3"/>
        <w:spacing w:before="120"/>
        <w:rPr>
          <w:rFonts w:ascii="Times New Roman" w:hAnsi="Times New Roman" w:cs="Times New Roman"/>
          <w:sz w:val="30"/>
          <w:szCs w:val="30"/>
        </w:rPr>
      </w:pPr>
      <w:bookmarkStart w:id="61" w:name="_Toc369335205"/>
      <w:bookmarkStart w:id="62" w:name="_Toc335658124"/>
      <w:bookmarkEnd w:id="60"/>
      <w:r w:rsidRPr="00FE4FCB">
        <w:rPr>
          <w:rFonts w:ascii="Times New Roman" w:hAnsi="Times New Roman" w:cs="Times New Roman"/>
          <w:sz w:val="30"/>
          <w:szCs w:val="30"/>
        </w:rPr>
        <w:t xml:space="preserve">4.4.1 Material </w:t>
      </w:r>
      <w:r w:rsidR="00B50F5B">
        <w:rPr>
          <w:rFonts w:ascii="Times New Roman" w:hAnsi="Times New Roman" w:cs="Times New Roman"/>
          <w:sz w:val="30"/>
          <w:szCs w:val="30"/>
        </w:rPr>
        <w:t>inputs</w:t>
      </w:r>
      <w:r w:rsidR="00FE4764" w:rsidRPr="00FE4FCB">
        <w:rPr>
          <w:rFonts w:ascii="Times New Roman" w:hAnsi="Times New Roman" w:cs="Times New Roman"/>
          <w:sz w:val="30"/>
          <w:szCs w:val="30"/>
        </w:rPr>
        <w:t xml:space="preserve"> </w:t>
      </w:r>
      <w:r w:rsidRPr="00FE4FCB">
        <w:rPr>
          <w:rFonts w:ascii="Times New Roman" w:hAnsi="Times New Roman" w:cs="Times New Roman"/>
          <w:sz w:val="30"/>
          <w:szCs w:val="30"/>
        </w:rPr>
        <w:t>with continuous-energy ACE libraries</w:t>
      </w:r>
      <w:bookmarkEnd w:id="61"/>
    </w:p>
    <w:bookmarkEnd w:id="62"/>
    <w:p w14:paraId="392D7BE7" w14:textId="77777777" w:rsidR="00DF1CE2" w:rsidRPr="00FE4FCB" w:rsidRDefault="00DF1CE2" w:rsidP="00DF1CE2">
      <w:pPr>
        <w:spacing w:line="360" w:lineRule="auto"/>
        <w:ind w:firstLine="480"/>
        <w:rPr>
          <w:rFonts w:ascii="Times New Roman" w:hAnsi="Times New Roman" w:cs="Times New Roman"/>
        </w:rPr>
      </w:pPr>
    </w:p>
    <w:tbl>
      <w:tblPr>
        <w:tblStyle w:val="a5"/>
        <w:tblW w:w="0" w:type="auto"/>
        <w:tblCellMar>
          <w:top w:w="57" w:type="dxa"/>
          <w:bottom w:w="57" w:type="dxa"/>
        </w:tblCellMar>
        <w:tblLook w:val="04A0" w:firstRow="1" w:lastRow="0" w:firstColumn="1" w:lastColumn="0" w:noHBand="0" w:noVBand="1"/>
      </w:tblPr>
      <w:tblGrid>
        <w:gridCol w:w="8607"/>
      </w:tblGrid>
      <w:tr w:rsidR="00DF1CE2" w:rsidRPr="00FE4FCB" w14:paraId="34012470" w14:textId="77777777" w:rsidTr="000633EC">
        <w:tc>
          <w:tcPr>
            <w:tcW w:w="8607" w:type="dxa"/>
          </w:tcPr>
          <w:p w14:paraId="20F70C89" w14:textId="77777777" w:rsidR="00DF1CE2" w:rsidRPr="00FE4FCB" w:rsidRDefault="00DF1CE2" w:rsidP="000633EC">
            <w:pPr>
              <w:pStyle w:val="a6"/>
              <w:rPr>
                <w:rFonts w:ascii="Times New Roman" w:hAnsi="Times New Roman" w:cs="Times New Roman"/>
              </w:rPr>
            </w:pPr>
            <w:r w:rsidRPr="00FE4FCB">
              <w:rPr>
                <w:rFonts w:ascii="Times New Roman" w:hAnsi="Times New Roman" w:cs="Times New Roman"/>
              </w:rPr>
              <w:lastRenderedPageBreak/>
              <w:t xml:space="preserve">MATERIAL   </w:t>
            </w:r>
          </w:p>
          <w:p w14:paraId="40A89F6A" w14:textId="77777777" w:rsidR="00DF1CE2" w:rsidRPr="00FE4FCB" w:rsidRDefault="00DF1CE2" w:rsidP="000633EC">
            <w:pPr>
              <w:pStyle w:val="a6"/>
              <w:rPr>
                <w:rFonts w:ascii="Times New Roman" w:hAnsi="Times New Roman" w:cs="Times New Roman"/>
              </w:rPr>
            </w:pPr>
            <w:r w:rsidRPr="00FE4FCB">
              <w:rPr>
                <w:rFonts w:ascii="Times New Roman" w:hAnsi="Times New Roman" w:cs="Times New Roman"/>
              </w:rPr>
              <w:t xml:space="preserve">mat   1  -10.196 </w:t>
            </w:r>
          </w:p>
          <w:p w14:paraId="1FF86F77" w14:textId="77777777" w:rsidR="00DF1CE2" w:rsidRPr="00FE4FCB" w:rsidRDefault="00DF1CE2" w:rsidP="000633EC">
            <w:pPr>
              <w:pStyle w:val="a6"/>
              <w:rPr>
                <w:rFonts w:ascii="Times New Roman" w:hAnsi="Times New Roman" w:cs="Times New Roman"/>
              </w:rPr>
            </w:pPr>
            <w:r w:rsidRPr="00FE4FCB">
              <w:rPr>
                <w:rFonts w:ascii="Times New Roman" w:hAnsi="Times New Roman" w:cs="Times New Roman"/>
              </w:rPr>
              <w:t xml:space="preserve">         92235.30c   0.03</w:t>
            </w:r>
          </w:p>
          <w:p w14:paraId="18D8E66C" w14:textId="77777777" w:rsidR="00DF1CE2" w:rsidRPr="00FE4FCB" w:rsidRDefault="00DF1CE2" w:rsidP="000633EC">
            <w:pPr>
              <w:pStyle w:val="a6"/>
              <w:rPr>
                <w:rFonts w:ascii="Times New Roman" w:hAnsi="Times New Roman" w:cs="Times New Roman"/>
              </w:rPr>
            </w:pPr>
            <w:r w:rsidRPr="00FE4FCB">
              <w:rPr>
                <w:rFonts w:ascii="Times New Roman" w:hAnsi="Times New Roman" w:cs="Times New Roman"/>
              </w:rPr>
              <w:t xml:space="preserve">         92238.30c   0.97 </w:t>
            </w:r>
          </w:p>
          <w:p w14:paraId="540C8DEE" w14:textId="77777777" w:rsidR="00DF1CE2" w:rsidRPr="00FE4FCB" w:rsidRDefault="00DF1CE2" w:rsidP="000633EC">
            <w:pPr>
              <w:pStyle w:val="a6"/>
              <w:rPr>
                <w:rFonts w:ascii="Times New Roman" w:hAnsi="Times New Roman" w:cs="Times New Roman"/>
              </w:rPr>
            </w:pPr>
            <w:r w:rsidRPr="00FE4FCB">
              <w:rPr>
                <w:rFonts w:ascii="Times New Roman" w:hAnsi="Times New Roman" w:cs="Times New Roman"/>
              </w:rPr>
              <w:t xml:space="preserve">         8016.30c    2.0</w:t>
            </w:r>
          </w:p>
          <w:p w14:paraId="00ADD55B" w14:textId="77777777" w:rsidR="00DF1CE2" w:rsidRPr="00FE4FCB" w:rsidRDefault="00DF1CE2" w:rsidP="000633EC">
            <w:pPr>
              <w:pStyle w:val="a6"/>
              <w:rPr>
                <w:rFonts w:ascii="Times New Roman" w:hAnsi="Times New Roman" w:cs="Times New Roman"/>
              </w:rPr>
            </w:pPr>
            <w:r w:rsidRPr="00FE4FCB">
              <w:rPr>
                <w:rFonts w:ascii="Times New Roman" w:hAnsi="Times New Roman" w:cs="Times New Roman"/>
              </w:rPr>
              <w:t>mat   2  0.9997</w:t>
            </w:r>
          </w:p>
          <w:p w14:paraId="27DEBB22" w14:textId="77777777" w:rsidR="00DF1CE2" w:rsidRPr="00FE4FCB" w:rsidRDefault="00DF1CE2" w:rsidP="000633EC">
            <w:pPr>
              <w:pStyle w:val="a6"/>
              <w:rPr>
                <w:rFonts w:ascii="Times New Roman" w:hAnsi="Times New Roman" w:cs="Times New Roman"/>
              </w:rPr>
            </w:pPr>
            <w:r w:rsidRPr="00FE4FCB">
              <w:rPr>
                <w:rFonts w:ascii="Times New Roman" w:hAnsi="Times New Roman" w:cs="Times New Roman"/>
              </w:rPr>
              <w:t xml:space="preserve">         1001.30c    2.0</w:t>
            </w:r>
          </w:p>
          <w:p w14:paraId="26BDCE3D" w14:textId="77777777" w:rsidR="00DF1CE2" w:rsidRPr="00FE4FCB" w:rsidRDefault="00DF1CE2" w:rsidP="000633EC">
            <w:pPr>
              <w:pStyle w:val="a6"/>
              <w:rPr>
                <w:rFonts w:ascii="Times New Roman" w:hAnsi="Times New Roman" w:cs="Times New Roman"/>
              </w:rPr>
            </w:pPr>
            <w:r w:rsidRPr="00FE4FCB">
              <w:rPr>
                <w:rFonts w:ascii="Times New Roman" w:hAnsi="Times New Roman" w:cs="Times New Roman"/>
              </w:rPr>
              <w:t xml:space="preserve">         8016.30c    1.0</w:t>
            </w:r>
          </w:p>
          <w:p w14:paraId="5A9DB2B1" w14:textId="77777777" w:rsidR="00DF1CE2" w:rsidRPr="00FE4FCB" w:rsidRDefault="00DF1CE2" w:rsidP="000633EC">
            <w:pPr>
              <w:pStyle w:val="a6"/>
              <w:rPr>
                <w:rFonts w:ascii="Times New Roman" w:hAnsi="Times New Roman" w:cs="Times New Roman"/>
              </w:rPr>
            </w:pPr>
            <w:r w:rsidRPr="00FE4FCB">
              <w:rPr>
                <w:rFonts w:ascii="Times New Roman" w:hAnsi="Times New Roman" w:cs="Times New Roman"/>
              </w:rPr>
              <w:t>Sab   2  lwtr.60t</w:t>
            </w:r>
          </w:p>
          <w:p w14:paraId="6EDD1F28" w14:textId="77777777" w:rsidR="00DF1CE2" w:rsidRPr="00FE4FCB" w:rsidRDefault="00DF1CE2" w:rsidP="000633EC">
            <w:pPr>
              <w:pStyle w:val="a6"/>
              <w:rPr>
                <w:rFonts w:ascii="Times New Roman" w:hAnsi="Times New Roman" w:cs="Times New Roman"/>
              </w:rPr>
            </w:pPr>
            <w:r w:rsidRPr="00FE4FCB">
              <w:rPr>
                <w:rFonts w:ascii="Times New Roman" w:hAnsi="Times New Roman" w:cs="Times New Roman"/>
              </w:rPr>
              <w:t>CEACE   pTable = 0  ErgBinHash = 1</w:t>
            </w:r>
          </w:p>
        </w:tc>
      </w:tr>
    </w:tbl>
    <w:p w14:paraId="2ADFAD89" w14:textId="77777777" w:rsidR="00DF1CE2" w:rsidRPr="00FE4FCB" w:rsidRDefault="00DF1CE2" w:rsidP="00DF1CE2">
      <w:pPr>
        <w:spacing w:line="360" w:lineRule="auto"/>
        <w:ind w:firstLine="480"/>
        <w:rPr>
          <w:rFonts w:ascii="Times New Roman" w:hAnsi="Times New Roman" w:cs="Times New Roman"/>
        </w:rPr>
      </w:pPr>
    </w:p>
    <w:p w14:paraId="62113A3B" w14:textId="3A162ACE" w:rsidR="005332D4" w:rsidRPr="00FE4FCB" w:rsidRDefault="004A2E36" w:rsidP="00981129">
      <w:pPr>
        <w:spacing w:line="360" w:lineRule="auto"/>
        <w:ind w:firstLineChars="100" w:firstLine="210"/>
        <w:rPr>
          <w:rFonts w:ascii="Times New Roman" w:hAnsi="Times New Roman" w:cs="Times New Roman"/>
        </w:rPr>
      </w:pPr>
      <w:r>
        <w:rPr>
          <w:rFonts w:ascii="Times New Roman" w:hAnsi="Times New Roman" w:cs="Times New Roman"/>
        </w:rPr>
        <w:t>In the above material block</w:t>
      </w:r>
      <w:r w:rsidR="00D63404" w:rsidRPr="00FE4FCB">
        <w:rPr>
          <w:rFonts w:ascii="Times New Roman" w:hAnsi="Times New Roman" w:cs="Times New Roman"/>
        </w:rPr>
        <w:t xml:space="preserve">, </w:t>
      </w:r>
      <w:r w:rsidR="00981129" w:rsidRPr="00FE4FCB">
        <w:rPr>
          <w:rFonts w:ascii="Times New Roman" w:hAnsi="Times New Roman" w:cs="Times New Roman"/>
        </w:rPr>
        <w:t>UO</w:t>
      </w:r>
      <w:r w:rsidR="00981129" w:rsidRPr="00FE4FCB">
        <w:rPr>
          <w:rFonts w:ascii="Times New Roman" w:hAnsi="Times New Roman" w:cs="Times New Roman"/>
          <w:vertAlign w:val="subscript"/>
        </w:rPr>
        <w:t xml:space="preserve">2 </w:t>
      </w:r>
      <w:r w:rsidR="00981129" w:rsidRPr="00FE4FCB">
        <w:rPr>
          <w:rFonts w:ascii="Times New Roman" w:hAnsi="Times New Roman" w:cs="Times New Roman"/>
        </w:rPr>
        <w:t>and H</w:t>
      </w:r>
      <w:r w:rsidR="00981129" w:rsidRPr="00FE4FCB">
        <w:rPr>
          <w:rFonts w:ascii="Times New Roman" w:hAnsi="Times New Roman" w:cs="Times New Roman"/>
          <w:vertAlign w:val="subscript"/>
        </w:rPr>
        <w:t>2</w:t>
      </w:r>
      <w:r w:rsidR="00981129" w:rsidRPr="00FE4FCB">
        <w:rPr>
          <w:rFonts w:ascii="Times New Roman" w:hAnsi="Times New Roman" w:cs="Times New Roman"/>
        </w:rPr>
        <w:t xml:space="preserve">O have been defined with </w:t>
      </w:r>
      <w:r w:rsidR="00981129" w:rsidRPr="00FE4FCB">
        <w:rPr>
          <w:rFonts w:ascii="Times New Roman" w:hAnsi="Times New Roman" w:cs="Times New Roman"/>
          <w:b/>
        </w:rPr>
        <w:t xml:space="preserve">Mat </w:t>
      </w:r>
      <w:r w:rsidR="00981129" w:rsidRPr="00FE4FCB">
        <w:rPr>
          <w:rFonts w:ascii="Times New Roman" w:hAnsi="Times New Roman" w:cs="Times New Roman"/>
        </w:rPr>
        <w:t xml:space="preserve">input card firstly. </w:t>
      </w:r>
      <w:r w:rsidR="00F77E19" w:rsidRPr="00FE4FCB">
        <w:rPr>
          <w:rFonts w:ascii="Times New Roman" w:hAnsi="Times New Roman" w:cs="Times New Roman"/>
        </w:rPr>
        <w:t xml:space="preserve">The </w:t>
      </w:r>
      <w:r w:rsidR="002D4761" w:rsidRPr="00FE4FCB">
        <w:rPr>
          <w:rFonts w:ascii="Times New Roman" w:hAnsi="Times New Roman" w:cs="Times New Roman"/>
        </w:rPr>
        <w:t xml:space="preserve">mass </w:t>
      </w:r>
      <w:r w:rsidR="00F77E19" w:rsidRPr="00FE4FCB">
        <w:rPr>
          <w:rFonts w:ascii="Times New Roman" w:hAnsi="Times New Roman" w:cs="Times New Roman"/>
        </w:rPr>
        <w:t xml:space="preserve">density of </w:t>
      </w:r>
      <w:r w:rsidR="00CB54AE" w:rsidRPr="00FE4FCB">
        <w:rPr>
          <w:rFonts w:ascii="Times New Roman" w:hAnsi="Times New Roman" w:cs="Times New Roman"/>
        </w:rPr>
        <w:t>UO</w:t>
      </w:r>
      <w:r w:rsidR="00CB54AE" w:rsidRPr="00FE4FCB">
        <w:rPr>
          <w:rFonts w:ascii="Times New Roman" w:hAnsi="Times New Roman" w:cs="Times New Roman"/>
          <w:vertAlign w:val="subscript"/>
        </w:rPr>
        <w:t xml:space="preserve">2 </w:t>
      </w:r>
      <w:r w:rsidR="00CB54AE" w:rsidRPr="00FE4FCB">
        <w:rPr>
          <w:rFonts w:ascii="Times New Roman" w:hAnsi="Times New Roman" w:cs="Times New Roman"/>
        </w:rPr>
        <w:t>is -10.196 g/cm</w:t>
      </w:r>
      <w:r w:rsidR="00CB54AE" w:rsidRPr="00FE4FCB">
        <w:rPr>
          <w:rFonts w:ascii="Times New Roman" w:hAnsi="Times New Roman" w:cs="Times New Roman"/>
          <w:vertAlign w:val="superscript"/>
        </w:rPr>
        <w:t>3</w:t>
      </w:r>
      <w:r w:rsidR="00CB54AE" w:rsidRPr="00FE4FCB">
        <w:rPr>
          <w:rFonts w:ascii="Times New Roman" w:hAnsi="Times New Roman" w:cs="Times New Roman"/>
        </w:rPr>
        <w:t xml:space="preserve">, </w:t>
      </w:r>
      <w:r w:rsidR="005C1202" w:rsidRPr="00FE4FCB">
        <w:rPr>
          <w:rFonts w:ascii="Times New Roman" w:hAnsi="Times New Roman" w:cs="Times New Roman"/>
        </w:rPr>
        <w:t xml:space="preserve">and </w:t>
      </w:r>
      <w:r w:rsidR="00CB54AE" w:rsidRPr="00FE4FCB">
        <w:rPr>
          <w:rFonts w:ascii="Times New Roman" w:hAnsi="Times New Roman" w:cs="Times New Roman"/>
        </w:rPr>
        <w:t xml:space="preserve">the atomic </w:t>
      </w:r>
      <w:r w:rsidR="000633EC" w:rsidRPr="00FE4FCB">
        <w:rPr>
          <w:rFonts w:ascii="Times New Roman" w:hAnsi="Times New Roman" w:cs="Times New Roman"/>
        </w:rPr>
        <w:t>ratio</w:t>
      </w:r>
      <w:r w:rsidR="00CB54AE" w:rsidRPr="00FE4FCB">
        <w:rPr>
          <w:rFonts w:ascii="Times New Roman" w:hAnsi="Times New Roman" w:cs="Times New Roman"/>
        </w:rPr>
        <w:t>s of U235</w:t>
      </w:r>
      <w:r w:rsidR="00CB54AE" w:rsidRPr="00FE4FCB">
        <w:rPr>
          <w:rFonts w:ascii="Times New Roman" w:hAnsi="Times New Roman" w:cs="Times New Roman"/>
        </w:rPr>
        <w:t>、</w:t>
      </w:r>
      <w:r w:rsidR="00CB54AE" w:rsidRPr="00FE4FCB">
        <w:rPr>
          <w:rFonts w:ascii="Times New Roman" w:hAnsi="Times New Roman" w:cs="Times New Roman"/>
        </w:rPr>
        <w:t>U238 and O16 are 0.03 : 0.97 : 2.0</w:t>
      </w:r>
      <w:r w:rsidR="000633EC" w:rsidRPr="00FE4FCB">
        <w:rPr>
          <w:rFonts w:ascii="Times New Roman" w:hAnsi="Times New Roman" w:cs="Times New Roman"/>
        </w:rPr>
        <w:t>.</w:t>
      </w:r>
      <w:r w:rsidR="002D4761" w:rsidRPr="00FE4FCB">
        <w:rPr>
          <w:rFonts w:ascii="Times New Roman" w:hAnsi="Times New Roman" w:cs="Times New Roman"/>
        </w:rPr>
        <w:t xml:space="preserve"> The</w:t>
      </w:r>
      <w:r w:rsidR="005C1202" w:rsidRPr="00FE4FCB">
        <w:rPr>
          <w:rFonts w:ascii="Times New Roman" w:hAnsi="Times New Roman" w:cs="Times New Roman"/>
        </w:rPr>
        <w:t xml:space="preserve"> atomic</w:t>
      </w:r>
      <w:r w:rsidR="002D4761" w:rsidRPr="00FE4FCB">
        <w:rPr>
          <w:rFonts w:ascii="Times New Roman" w:hAnsi="Times New Roman" w:cs="Times New Roman"/>
        </w:rPr>
        <w:t xml:space="preserve"> density of </w:t>
      </w:r>
      <w:r w:rsidR="005C1202" w:rsidRPr="00FE4FCB">
        <w:rPr>
          <w:rFonts w:ascii="Times New Roman" w:hAnsi="Times New Roman" w:cs="Times New Roman"/>
        </w:rPr>
        <w:t>H</w:t>
      </w:r>
      <w:r w:rsidR="005C1202" w:rsidRPr="00FE4FCB">
        <w:rPr>
          <w:rFonts w:ascii="Times New Roman" w:hAnsi="Times New Roman" w:cs="Times New Roman"/>
          <w:vertAlign w:val="subscript"/>
        </w:rPr>
        <w:t>2</w:t>
      </w:r>
      <w:r w:rsidR="005C1202" w:rsidRPr="00FE4FCB">
        <w:rPr>
          <w:rFonts w:ascii="Times New Roman" w:hAnsi="Times New Roman" w:cs="Times New Roman"/>
        </w:rPr>
        <w:t>O is 0.9997 bar</w:t>
      </w:r>
      <w:r w:rsidR="005C1202" w:rsidRPr="00FE4FCB">
        <w:rPr>
          <w:rFonts w:ascii="Times New Roman" w:hAnsi="Times New Roman" w:cs="Times New Roman"/>
          <w:vertAlign w:val="superscript"/>
        </w:rPr>
        <w:t>-1</w:t>
      </w:r>
      <w:r w:rsidR="005C1202" w:rsidRPr="00FE4FCB">
        <w:rPr>
          <w:rFonts w:ascii="Times New Roman" w:hAnsi="Times New Roman" w:cs="Times New Roman"/>
        </w:rPr>
        <w:t>cm</w:t>
      </w:r>
      <w:r w:rsidR="005C1202" w:rsidRPr="00FE4FCB">
        <w:rPr>
          <w:rFonts w:ascii="Times New Roman" w:hAnsi="Times New Roman" w:cs="Times New Roman"/>
          <w:vertAlign w:val="superscript"/>
        </w:rPr>
        <w:t>-1</w:t>
      </w:r>
      <w:r w:rsidR="005C1202" w:rsidRPr="00FE4FCB">
        <w:rPr>
          <w:rFonts w:ascii="Times New Roman" w:hAnsi="Times New Roman" w:cs="Times New Roman"/>
        </w:rPr>
        <w:t>, and the atomic ratios of H1 and O16 is 2 : 1</w:t>
      </w:r>
      <w:r w:rsidR="006F04F9" w:rsidRPr="00FE4FCB">
        <w:rPr>
          <w:rFonts w:ascii="Times New Roman" w:hAnsi="Times New Roman" w:cs="Times New Roman"/>
        </w:rPr>
        <w:t xml:space="preserve">. </w:t>
      </w:r>
      <w:r w:rsidR="00840090" w:rsidRPr="00FE4FCB">
        <w:rPr>
          <w:rFonts w:ascii="Times New Roman" w:hAnsi="Times New Roman" w:cs="Times New Roman"/>
        </w:rPr>
        <w:t xml:space="preserve">The thermalized library (lwtr.60t) </w:t>
      </w:r>
      <w:r w:rsidR="006D4069" w:rsidRPr="00FE4FCB">
        <w:rPr>
          <w:rFonts w:ascii="Times New Roman" w:hAnsi="Times New Roman" w:cs="Times New Roman"/>
        </w:rPr>
        <w:t xml:space="preserve">is determined for </w:t>
      </w:r>
      <w:r w:rsidR="00686B67" w:rsidRPr="00FE4FCB">
        <w:rPr>
          <w:rFonts w:ascii="Times New Roman" w:hAnsi="Times New Roman" w:cs="Times New Roman"/>
        </w:rPr>
        <w:t>H1 (1001.30c) of the H</w:t>
      </w:r>
      <w:r w:rsidR="00686B67" w:rsidRPr="00FE4FCB">
        <w:rPr>
          <w:rFonts w:ascii="Times New Roman" w:hAnsi="Times New Roman" w:cs="Times New Roman"/>
          <w:vertAlign w:val="subscript"/>
        </w:rPr>
        <w:t>2</w:t>
      </w:r>
      <w:r w:rsidR="00686B67" w:rsidRPr="00FE4FCB">
        <w:rPr>
          <w:rFonts w:ascii="Times New Roman" w:hAnsi="Times New Roman" w:cs="Times New Roman"/>
        </w:rPr>
        <w:t xml:space="preserve">O by </w:t>
      </w:r>
      <w:r w:rsidR="00686B67" w:rsidRPr="00FE4FCB">
        <w:rPr>
          <w:rFonts w:ascii="Times New Roman" w:hAnsi="Times New Roman" w:cs="Times New Roman"/>
          <w:b/>
        </w:rPr>
        <w:t xml:space="preserve">Sab </w:t>
      </w:r>
      <w:r w:rsidR="003841D6" w:rsidRPr="00FE4FCB">
        <w:rPr>
          <w:rFonts w:ascii="Times New Roman" w:hAnsi="Times New Roman" w:cs="Times New Roman"/>
        </w:rPr>
        <w:t>option</w:t>
      </w:r>
      <w:r w:rsidR="00686B67" w:rsidRPr="00FE4FCB">
        <w:rPr>
          <w:rFonts w:ascii="Times New Roman" w:hAnsi="Times New Roman" w:cs="Times New Roman"/>
        </w:rPr>
        <w:t>.</w:t>
      </w:r>
      <w:r w:rsidR="00DD49A3" w:rsidRPr="00FE4FCB">
        <w:rPr>
          <w:rFonts w:ascii="Times New Roman" w:hAnsi="Times New Roman" w:cs="Times New Roman"/>
        </w:rPr>
        <w:t xml:space="preserve"> In the </w:t>
      </w:r>
      <w:r w:rsidR="00CD4D57" w:rsidRPr="00FE4FCB">
        <w:rPr>
          <w:rFonts w:ascii="Times New Roman" w:hAnsi="Times New Roman" w:cs="Times New Roman"/>
          <w:b/>
        </w:rPr>
        <w:t xml:space="preserve">CeAce </w:t>
      </w:r>
      <w:r w:rsidR="00F34CEE" w:rsidRPr="00FE4FCB">
        <w:rPr>
          <w:rFonts w:ascii="Times New Roman" w:hAnsi="Times New Roman" w:cs="Times New Roman"/>
        </w:rPr>
        <w:t>option</w:t>
      </w:r>
      <w:r w:rsidR="00CD4D57" w:rsidRPr="00FE4FCB">
        <w:rPr>
          <w:rFonts w:ascii="Times New Roman" w:hAnsi="Times New Roman" w:cs="Times New Roman"/>
        </w:rPr>
        <w:t xml:space="preserve">, </w:t>
      </w:r>
      <w:r w:rsidR="00CD4D57" w:rsidRPr="00FE4FCB">
        <w:rPr>
          <w:rFonts w:ascii="Times New Roman" w:hAnsi="Times New Roman" w:cs="Times New Roman"/>
          <w:b/>
        </w:rPr>
        <w:t xml:space="preserve">pTable = 0 </w:t>
      </w:r>
      <w:r w:rsidR="00CD4D57" w:rsidRPr="00FE4FCB">
        <w:rPr>
          <w:rFonts w:ascii="Times New Roman" w:hAnsi="Times New Roman" w:cs="Times New Roman"/>
        </w:rPr>
        <w:t xml:space="preserve">means the probability table </w:t>
      </w:r>
      <w:r w:rsidR="005F3C5C" w:rsidRPr="00FE4FCB">
        <w:rPr>
          <w:rFonts w:ascii="Times New Roman" w:hAnsi="Times New Roman" w:cs="Times New Roman"/>
        </w:rPr>
        <w:t xml:space="preserve">is not used, and </w:t>
      </w:r>
      <w:r w:rsidR="005F3C5C" w:rsidRPr="00FE4FCB">
        <w:rPr>
          <w:rFonts w:ascii="Times New Roman" w:hAnsi="Times New Roman" w:cs="Times New Roman"/>
          <w:b/>
        </w:rPr>
        <w:t xml:space="preserve">ErgBinHash = 1 </w:t>
      </w:r>
      <w:r w:rsidR="005F3C5C" w:rsidRPr="00FE4FCB">
        <w:rPr>
          <w:rFonts w:ascii="Times New Roman" w:hAnsi="Times New Roman" w:cs="Times New Roman"/>
        </w:rPr>
        <w:t xml:space="preserve">means </w:t>
      </w:r>
      <w:r w:rsidR="00644DEA" w:rsidRPr="00FE4FCB">
        <w:rPr>
          <w:rFonts w:ascii="Times New Roman" w:hAnsi="Times New Roman" w:cs="Times New Roman"/>
        </w:rPr>
        <w:t>the hash table acceleration is applied to energy searching.</w:t>
      </w:r>
    </w:p>
    <w:p w14:paraId="49F3E4FD" w14:textId="62DC6DD5" w:rsidR="00DF1CE2" w:rsidRPr="00FE4FCB" w:rsidRDefault="00DF1CE2" w:rsidP="00DF1CE2">
      <w:pPr>
        <w:pStyle w:val="3"/>
        <w:spacing w:before="120"/>
        <w:rPr>
          <w:rFonts w:ascii="Times New Roman" w:hAnsi="Times New Roman" w:cs="Times New Roman"/>
          <w:sz w:val="30"/>
          <w:szCs w:val="30"/>
        </w:rPr>
      </w:pPr>
      <w:bookmarkStart w:id="63" w:name="_Toc335658125"/>
      <w:bookmarkStart w:id="64" w:name="_Toc369335206"/>
      <w:r w:rsidRPr="00FE4FCB">
        <w:rPr>
          <w:rFonts w:ascii="Times New Roman" w:hAnsi="Times New Roman" w:cs="Times New Roman"/>
          <w:sz w:val="30"/>
          <w:szCs w:val="30"/>
        </w:rPr>
        <w:t xml:space="preserve">4.4.2 </w:t>
      </w:r>
      <w:bookmarkEnd w:id="63"/>
      <w:r w:rsidR="005332D4" w:rsidRPr="00FE4FCB">
        <w:rPr>
          <w:rFonts w:ascii="Times New Roman" w:hAnsi="Times New Roman" w:cs="Times New Roman"/>
          <w:sz w:val="30"/>
          <w:szCs w:val="30"/>
        </w:rPr>
        <w:t xml:space="preserve">Material </w:t>
      </w:r>
      <w:r w:rsidR="004977FE">
        <w:rPr>
          <w:rFonts w:ascii="Times New Roman" w:hAnsi="Times New Roman" w:cs="Times New Roman"/>
          <w:sz w:val="30"/>
          <w:szCs w:val="30"/>
        </w:rPr>
        <w:t>inputs</w:t>
      </w:r>
      <w:r w:rsidR="004977FE" w:rsidRPr="00FE4FCB">
        <w:rPr>
          <w:rFonts w:ascii="Times New Roman" w:hAnsi="Times New Roman" w:cs="Times New Roman"/>
          <w:sz w:val="30"/>
          <w:szCs w:val="30"/>
        </w:rPr>
        <w:t xml:space="preserve"> </w:t>
      </w:r>
      <w:r w:rsidR="005332D4" w:rsidRPr="00FE4FCB">
        <w:rPr>
          <w:rFonts w:ascii="Times New Roman" w:hAnsi="Times New Roman" w:cs="Times New Roman"/>
          <w:sz w:val="30"/>
          <w:szCs w:val="30"/>
        </w:rPr>
        <w:t xml:space="preserve">with </w:t>
      </w:r>
      <w:r w:rsidR="00B45CA8" w:rsidRPr="00FE4FCB">
        <w:rPr>
          <w:rFonts w:ascii="Times New Roman" w:hAnsi="Times New Roman" w:cs="Times New Roman"/>
          <w:sz w:val="30"/>
          <w:szCs w:val="30"/>
        </w:rPr>
        <w:t>multi-group</w:t>
      </w:r>
      <w:r w:rsidR="005332D4" w:rsidRPr="00FE4FCB">
        <w:rPr>
          <w:rFonts w:ascii="Times New Roman" w:hAnsi="Times New Roman" w:cs="Times New Roman"/>
          <w:sz w:val="30"/>
          <w:szCs w:val="30"/>
        </w:rPr>
        <w:t xml:space="preserve"> ACE libraries</w:t>
      </w:r>
      <w:bookmarkEnd w:id="64"/>
    </w:p>
    <w:p w14:paraId="2CA4ABE8" w14:textId="77777777" w:rsidR="00DF1CE2" w:rsidRPr="00FE4FCB" w:rsidRDefault="00DF1CE2" w:rsidP="00DF1CE2">
      <w:pPr>
        <w:spacing w:line="360" w:lineRule="auto"/>
        <w:ind w:firstLine="480"/>
        <w:rPr>
          <w:rFonts w:ascii="Times New Roman" w:hAnsi="Times New Roman" w:cs="Times New Roman"/>
        </w:rPr>
      </w:pPr>
    </w:p>
    <w:tbl>
      <w:tblPr>
        <w:tblStyle w:val="a5"/>
        <w:tblW w:w="0" w:type="auto"/>
        <w:tblCellMar>
          <w:top w:w="57" w:type="dxa"/>
          <w:bottom w:w="57" w:type="dxa"/>
        </w:tblCellMar>
        <w:tblLook w:val="04A0" w:firstRow="1" w:lastRow="0" w:firstColumn="1" w:lastColumn="0" w:noHBand="0" w:noVBand="1"/>
      </w:tblPr>
      <w:tblGrid>
        <w:gridCol w:w="8607"/>
      </w:tblGrid>
      <w:tr w:rsidR="00DF1CE2" w:rsidRPr="00FE4FCB" w14:paraId="6066EA06" w14:textId="77777777" w:rsidTr="000633EC">
        <w:tc>
          <w:tcPr>
            <w:tcW w:w="8607" w:type="dxa"/>
          </w:tcPr>
          <w:p w14:paraId="4463AFA2" w14:textId="77777777" w:rsidR="00DF1CE2" w:rsidRPr="00FE4FCB" w:rsidRDefault="00DF1CE2"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MATERIAL   </w:t>
            </w:r>
          </w:p>
          <w:p w14:paraId="3F55B736" w14:textId="77777777" w:rsidR="00DF1CE2" w:rsidRPr="00FE4FCB" w:rsidRDefault="00DF1CE2"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mat 1    -10.198</w:t>
            </w:r>
          </w:p>
          <w:p w14:paraId="566278E5" w14:textId="77777777" w:rsidR="00DF1CE2" w:rsidRPr="00FE4FCB" w:rsidRDefault="00DF1CE2"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92235.50m   6.9100E-03</w:t>
            </w:r>
          </w:p>
          <w:p w14:paraId="1AC4C0B6" w14:textId="77777777" w:rsidR="00DF1CE2" w:rsidRPr="00FE4FCB" w:rsidRDefault="00DF1CE2"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92238.50m   2.2062E-01</w:t>
            </w:r>
          </w:p>
          <w:p w14:paraId="0921BF97" w14:textId="77777777" w:rsidR="00DF1CE2" w:rsidRPr="00FE4FCB" w:rsidRDefault="00DF1CE2"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8016.50m    4.5510E-01 </w:t>
            </w:r>
          </w:p>
          <w:p w14:paraId="6EBFC38B" w14:textId="77777777" w:rsidR="00DF1CE2" w:rsidRPr="00FE4FCB" w:rsidRDefault="00DF1CE2"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mat 2    -0.001</w:t>
            </w:r>
          </w:p>
          <w:p w14:paraId="4DBD9478" w14:textId="77777777" w:rsidR="00DF1CE2" w:rsidRPr="00FE4FCB" w:rsidRDefault="00DF1CE2"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8016.50m    3.76622E-5</w:t>
            </w:r>
          </w:p>
          <w:p w14:paraId="7CF5ABDD" w14:textId="77777777" w:rsidR="00DF1CE2" w:rsidRPr="00FE4FCB" w:rsidRDefault="00DF1CE2"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mat 3    -6.550</w:t>
            </w:r>
          </w:p>
          <w:p w14:paraId="77CF292E" w14:textId="77777777" w:rsidR="00DF1CE2" w:rsidRPr="00FE4FCB" w:rsidRDefault="00DF1CE2"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40000.50m  -98.2</w:t>
            </w:r>
          </w:p>
          <w:p w14:paraId="616BB921" w14:textId="77777777" w:rsidR="00DF1CE2" w:rsidRPr="00FE4FCB" w:rsidRDefault="00DF1CE2"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mat 4    -0.997</w:t>
            </w:r>
          </w:p>
          <w:p w14:paraId="7CAA04B8" w14:textId="77777777" w:rsidR="00DF1CE2" w:rsidRPr="00FE4FCB" w:rsidRDefault="00DF1CE2"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1001.50m    6.6643E-02</w:t>
            </w:r>
          </w:p>
          <w:p w14:paraId="21840FF7" w14:textId="77777777" w:rsidR="00DF1CE2" w:rsidRPr="00FE4FCB" w:rsidRDefault="00DF1CE2" w:rsidP="000633EC">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8016.50m    3.3334E-02</w:t>
            </w:r>
          </w:p>
          <w:p w14:paraId="626539CA" w14:textId="77777777" w:rsidR="00DF1CE2" w:rsidRPr="00FE4FCB" w:rsidRDefault="00DF1CE2" w:rsidP="000633EC">
            <w:pPr>
              <w:spacing w:line="200" w:lineRule="exact"/>
              <w:jc w:val="left"/>
              <w:rPr>
                <w:rFonts w:ascii="Times New Roman" w:hAnsi="Times New Roman" w:cs="Times New Roman"/>
              </w:rPr>
            </w:pPr>
            <w:r w:rsidRPr="00FE4FCB">
              <w:rPr>
                <w:rFonts w:ascii="Times New Roman" w:hAnsi="Times New Roman" w:cs="Times New Roman"/>
                <w:szCs w:val="21"/>
              </w:rPr>
              <w:t>MgAce ErgGrp = 30</w:t>
            </w:r>
          </w:p>
        </w:tc>
      </w:tr>
    </w:tbl>
    <w:p w14:paraId="672CDABE" w14:textId="77777777" w:rsidR="00DF1CE2" w:rsidRPr="00FE4FCB" w:rsidRDefault="00DF1CE2" w:rsidP="00DF1CE2">
      <w:pPr>
        <w:spacing w:line="360" w:lineRule="auto"/>
        <w:ind w:firstLine="480"/>
        <w:rPr>
          <w:rFonts w:ascii="Times New Roman" w:hAnsi="Times New Roman" w:cs="Times New Roman"/>
        </w:rPr>
      </w:pPr>
    </w:p>
    <w:p w14:paraId="3ED0A0D0" w14:textId="3D6E6BA1" w:rsidR="007E77A1" w:rsidRPr="00FE4FCB" w:rsidRDefault="007E77A1" w:rsidP="00DF1CE2">
      <w:pPr>
        <w:spacing w:line="360" w:lineRule="auto"/>
        <w:ind w:firstLine="480"/>
        <w:rPr>
          <w:rFonts w:ascii="Times New Roman" w:hAnsi="Times New Roman" w:cs="Times New Roman"/>
        </w:rPr>
      </w:pPr>
      <w:r w:rsidRPr="00FE4FCB">
        <w:rPr>
          <w:rFonts w:ascii="Times New Roman" w:hAnsi="Times New Roman" w:cs="Times New Roman"/>
        </w:rPr>
        <w:t xml:space="preserve">In the above material </w:t>
      </w:r>
      <w:r w:rsidR="00B630EB">
        <w:rPr>
          <w:rFonts w:ascii="Times New Roman" w:hAnsi="Times New Roman" w:cs="Times New Roman"/>
        </w:rPr>
        <w:t>block</w:t>
      </w:r>
      <w:r w:rsidRPr="00FE4FCB">
        <w:rPr>
          <w:rFonts w:ascii="Times New Roman" w:hAnsi="Times New Roman" w:cs="Times New Roman"/>
        </w:rPr>
        <w:t xml:space="preserve">, “.50m” means the 30 groups multi-group ACE cross section libraries. </w:t>
      </w:r>
      <w:r w:rsidR="0030490A" w:rsidRPr="00FE4FCB">
        <w:rPr>
          <w:rFonts w:ascii="Times New Roman" w:hAnsi="Times New Roman" w:cs="Times New Roman"/>
        </w:rPr>
        <w:t xml:space="preserve">The number of energy groups for multi-group cross section is determined by the </w:t>
      </w:r>
      <w:r w:rsidR="0030490A" w:rsidRPr="00FE4FCB">
        <w:rPr>
          <w:rFonts w:ascii="Times New Roman" w:hAnsi="Times New Roman" w:cs="Times New Roman"/>
          <w:b/>
        </w:rPr>
        <w:t xml:space="preserve">ErgGrp </w:t>
      </w:r>
      <w:r w:rsidR="0030490A" w:rsidRPr="00FE4FCB">
        <w:rPr>
          <w:rFonts w:ascii="Times New Roman" w:hAnsi="Times New Roman" w:cs="Times New Roman"/>
        </w:rPr>
        <w:t>option</w:t>
      </w:r>
      <w:r w:rsidR="0030490A" w:rsidRPr="00FE4FCB">
        <w:rPr>
          <w:rFonts w:ascii="Times New Roman" w:hAnsi="Times New Roman" w:cs="Times New Roman"/>
          <w:b/>
        </w:rPr>
        <w:t>.</w:t>
      </w:r>
    </w:p>
    <w:p w14:paraId="64B613B7" w14:textId="77777777" w:rsidR="00DF1CE2" w:rsidRPr="00FE4FCB" w:rsidRDefault="00DF1CE2" w:rsidP="00DF1CE2">
      <w:pPr>
        <w:widowControl/>
        <w:jc w:val="left"/>
        <w:rPr>
          <w:rFonts w:ascii="Times New Roman" w:hAnsi="Times New Roman" w:cs="Times New Roman"/>
        </w:rPr>
      </w:pPr>
    </w:p>
    <w:p w14:paraId="381F509D" w14:textId="77777777" w:rsidR="00A441C2" w:rsidRPr="00FE4FCB" w:rsidRDefault="00A441C2" w:rsidP="00DF1CE2">
      <w:pPr>
        <w:widowControl/>
        <w:jc w:val="left"/>
        <w:rPr>
          <w:rFonts w:ascii="Times New Roman" w:hAnsi="Times New Roman" w:cs="Times New Roman"/>
        </w:rPr>
      </w:pPr>
    </w:p>
    <w:p w14:paraId="2464578D" w14:textId="77777777" w:rsidR="00A441C2" w:rsidRPr="00FE4FCB" w:rsidRDefault="00A441C2" w:rsidP="00DF1CE2">
      <w:pPr>
        <w:widowControl/>
        <w:jc w:val="left"/>
        <w:rPr>
          <w:rFonts w:ascii="Times New Roman" w:hAnsi="Times New Roman" w:cs="Times New Roman"/>
        </w:rPr>
      </w:pPr>
    </w:p>
    <w:p w14:paraId="387F7EC3" w14:textId="77777777" w:rsidR="00A441C2" w:rsidRPr="00FE4FCB" w:rsidRDefault="00A441C2" w:rsidP="00DF1CE2">
      <w:pPr>
        <w:widowControl/>
        <w:jc w:val="left"/>
        <w:rPr>
          <w:rFonts w:ascii="Times New Roman" w:hAnsi="Times New Roman" w:cs="Times New Roman"/>
        </w:rPr>
      </w:pPr>
    </w:p>
    <w:p w14:paraId="0E2EBDB5" w14:textId="0C0FE946" w:rsidR="00A441C2" w:rsidRPr="00FE4FCB" w:rsidRDefault="00494174" w:rsidP="001E4592">
      <w:pPr>
        <w:pStyle w:val="10"/>
        <w:jc w:val="center"/>
      </w:pPr>
      <w:bookmarkStart w:id="65" w:name="_Toc335658126"/>
      <w:bookmarkStart w:id="66" w:name="_Toc369335207"/>
      <w:r w:rsidRPr="00FE4FCB">
        <w:lastRenderedPageBreak/>
        <w:t>Chapter 5</w:t>
      </w:r>
      <w:r w:rsidR="001E16DC" w:rsidRPr="00FE4FCB">
        <w:t xml:space="preserve"> </w:t>
      </w:r>
      <w:r w:rsidR="00393A29">
        <w:t>Criticality</w:t>
      </w:r>
      <w:r w:rsidR="00393A29" w:rsidRPr="00FE4FCB">
        <w:t xml:space="preserve"> </w:t>
      </w:r>
      <w:r w:rsidR="00B43D84">
        <w:t>C</w:t>
      </w:r>
      <w:r w:rsidR="006B0BE1" w:rsidRPr="00FE4FCB">
        <w:t>alculation</w:t>
      </w:r>
      <w:bookmarkEnd w:id="65"/>
      <w:bookmarkEnd w:id="66"/>
    </w:p>
    <w:p w14:paraId="32308B71" w14:textId="33B2CF8A" w:rsidR="00902CA6" w:rsidRPr="00FE4FCB" w:rsidRDefault="00BC3154" w:rsidP="002A362F">
      <w:pPr>
        <w:spacing w:line="360" w:lineRule="auto"/>
        <w:rPr>
          <w:rFonts w:ascii="Times New Roman" w:hAnsi="Times New Roman" w:cs="Times New Roman"/>
        </w:rPr>
      </w:pPr>
      <w:r w:rsidRPr="00FE4FCB">
        <w:rPr>
          <w:rFonts w:ascii="Times New Roman" w:hAnsi="Times New Roman" w:cs="Times New Roman"/>
        </w:rPr>
        <w:t xml:space="preserve">   The </w:t>
      </w:r>
      <w:r w:rsidR="00DE4214" w:rsidRPr="00FE4FCB">
        <w:rPr>
          <w:rFonts w:ascii="Times New Roman" w:hAnsi="Times New Roman" w:cs="Times New Roman"/>
        </w:rPr>
        <w:t xml:space="preserve">method of fission source iteration is applied to the critical calculation in </w:t>
      </w:r>
      <w:r w:rsidR="00CD11FA">
        <w:rPr>
          <w:rFonts w:ascii="Times New Roman" w:hAnsi="Times New Roman" w:cs="Times New Roman"/>
        </w:rPr>
        <w:t>M</w:t>
      </w:r>
      <w:r w:rsidR="00DE4214" w:rsidRPr="00FE4FCB">
        <w:rPr>
          <w:rFonts w:ascii="Times New Roman" w:hAnsi="Times New Roman" w:cs="Times New Roman"/>
        </w:rPr>
        <w:t xml:space="preserve">onte </w:t>
      </w:r>
      <w:r w:rsidR="00CD11FA">
        <w:rPr>
          <w:rFonts w:ascii="Times New Roman" w:hAnsi="Times New Roman" w:cs="Times New Roman"/>
        </w:rPr>
        <w:t>C</w:t>
      </w:r>
      <w:r w:rsidR="00DE4214" w:rsidRPr="00FE4FCB">
        <w:rPr>
          <w:rFonts w:ascii="Times New Roman" w:hAnsi="Times New Roman" w:cs="Times New Roman"/>
        </w:rPr>
        <w:t xml:space="preserve">arlo, i.e. </w:t>
      </w:r>
      <w:r w:rsidR="00EE0D85" w:rsidRPr="00FE4FCB">
        <w:rPr>
          <w:rFonts w:ascii="Times New Roman" w:hAnsi="Times New Roman" w:cs="Times New Roman"/>
        </w:rPr>
        <w:t xml:space="preserve">the </w:t>
      </w:r>
      <w:r w:rsidR="00FA4E51" w:rsidRPr="00FE4FCB">
        <w:rPr>
          <w:rFonts w:ascii="Times New Roman" w:hAnsi="Times New Roman" w:cs="Times New Roman"/>
        </w:rPr>
        <w:t xml:space="preserve">fission source produced in the current generation </w:t>
      </w:r>
      <w:r w:rsidR="00B659A7" w:rsidRPr="00FE4FCB">
        <w:rPr>
          <w:rFonts w:ascii="Times New Roman" w:hAnsi="Times New Roman" w:cs="Times New Roman"/>
        </w:rPr>
        <w:t xml:space="preserve">will be the initial source of </w:t>
      </w:r>
      <w:r w:rsidR="00B137CD">
        <w:rPr>
          <w:rFonts w:ascii="Times New Roman" w:hAnsi="Times New Roman" w:cs="Times New Roman"/>
        </w:rPr>
        <w:t>the nex</w:t>
      </w:r>
      <w:r w:rsidR="00733BF8" w:rsidRPr="00FE4FCB">
        <w:rPr>
          <w:rFonts w:ascii="Times New Roman" w:hAnsi="Times New Roman" w:cs="Times New Roman"/>
        </w:rPr>
        <w:t xml:space="preserve">t generation. </w:t>
      </w:r>
      <w:r w:rsidR="002E6377" w:rsidRPr="00FE4FCB">
        <w:rPr>
          <w:rFonts w:ascii="Times New Roman" w:hAnsi="Times New Roman" w:cs="Times New Roman"/>
        </w:rPr>
        <w:t xml:space="preserve">The basic parameters </w:t>
      </w:r>
      <w:r w:rsidR="005F5BD9" w:rsidRPr="00FE4FCB">
        <w:rPr>
          <w:rFonts w:ascii="Times New Roman" w:hAnsi="Times New Roman" w:cs="Times New Roman"/>
        </w:rPr>
        <w:t>for</w:t>
      </w:r>
      <w:r w:rsidR="002E6377" w:rsidRPr="00FE4FCB">
        <w:rPr>
          <w:rFonts w:ascii="Times New Roman" w:hAnsi="Times New Roman" w:cs="Times New Roman"/>
        </w:rPr>
        <w:t xml:space="preserve"> source iteration </w:t>
      </w:r>
      <w:r w:rsidR="00DD15EA" w:rsidRPr="00FE4FCB">
        <w:rPr>
          <w:rFonts w:ascii="Times New Roman" w:hAnsi="Times New Roman" w:cs="Times New Roman"/>
        </w:rPr>
        <w:t xml:space="preserve">must be defined </w:t>
      </w:r>
      <w:r w:rsidR="005F5BD9" w:rsidRPr="00FE4FCB">
        <w:rPr>
          <w:rFonts w:ascii="Times New Roman" w:hAnsi="Times New Roman" w:cs="Times New Roman"/>
        </w:rPr>
        <w:t xml:space="preserve">in the input files by users, </w:t>
      </w:r>
      <w:r w:rsidR="007B4A91" w:rsidRPr="00FE4FCB">
        <w:rPr>
          <w:rFonts w:ascii="Times New Roman" w:hAnsi="Times New Roman" w:cs="Times New Roman"/>
        </w:rPr>
        <w:t xml:space="preserve">including </w:t>
      </w:r>
      <w:r w:rsidR="00D243AB" w:rsidRPr="00FE4FCB">
        <w:rPr>
          <w:rFonts w:ascii="Times New Roman" w:hAnsi="Times New Roman" w:cs="Times New Roman"/>
        </w:rPr>
        <w:t xml:space="preserve">initial </w:t>
      </w:r>
      <w:r w:rsidR="00EC298B" w:rsidRPr="00FE4FCB">
        <w:rPr>
          <w:rFonts w:ascii="Times New Roman" w:hAnsi="Times New Roman" w:cs="Times New Roman"/>
        </w:rPr>
        <w:t xml:space="preserve">effective multiplication factor (keff), the number of neutrons in each generation and the </w:t>
      </w:r>
      <w:r w:rsidR="00F16B15" w:rsidRPr="00FE4FCB">
        <w:rPr>
          <w:rFonts w:ascii="Times New Roman" w:hAnsi="Times New Roman" w:cs="Times New Roman"/>
        </w:rPr>
        <w:t xml:space="preserve">total </w:t>
      </w:r>
      <w:r w:rsidR="00B137CD">
        <w:rPr>
          <w:rFonts w:ascii="Times New Roman" w:hAnsi="Times New Roman" w:cs="Times New Roman"/>
        </w:rPr>
        <w:t xml:space="preserve">number of </w:t>
      </w:r>
      <w:r w:rsidR="00F16B15" w:rsidRPr="00FE4FCB">
        <w:rPr>
          <w:rFonts w:ascii="Times New Roman" w:hAnsi="Times New Roman" w:cs="Times New Roman"/>
        </w:rPr>
        <w:t>generation</w:t>
      </w:r>
      <w:r w:rsidR="00B137CD">
        <w:rPr>
          <w:rFonts w:ascii="Times New Roman" w:hAnsi="Times New Roman" w:cs="Times New Roman"/>
        </w:rPr>
        <w:t>s</w:t>
      </w:r>
      <w:r w:rsidR="00F16B15" w:rsidRPr="00FE4FCB">
        <w:rPr>
          <w:rFonts w:ascii="Times New Roman" w:hAnsi="Times New Roman" w:cs="Times New Roman"/>
        </w:rPr>
        <w:t xml:space="preserve">, as well as the initial distribution of </w:t>
      </w:r>
      <w:r w:rsidR="007A4A0E" w:rsidRPr="00FE4FCB">
        <w:rPr>
          <w:rFonts w:ascii="Times New Roman" w:hAnsi="Times New Roman" w:cs="Times New Roman"/>
        </w:rPr>
        <w:t>fission source</w:t>
      </w:r>
      <w:r w:rsidR="00F16B15" w:rsidRPr="00FE4FCB">
        <w:rPr>
          <w:rFonts w:ascii="Times New Roman" w:hAnsi="Times New Roman" w:cs="Times New Roman"/>
        </w:rPr>
        <w:t xml:space="preserve">. </w:t>
      </w:r>
    </w:p>
    <w:p w14:paraId="0B623ADB" w14:textId="78008E6F" w:rsidR="00060593" w:rsidRPr="00FE4FCB" w:rsidRDefault="00060593" w:rsidP="002A362F">
      <w:pPr>
        <w:spacing w:line="360" w:lineRule="auto"/>
        <w:ind w:firstLine="454"/>
        <w:rPr>
          <w:rFonts w:ascii="Times New Roman" w:hAnsi="Times New Roman" w:cs="Times New Roman"/>
        </w:rPr>
      </w:pPr>
      <w:r w:rsidRPr="00FE4FCB">
        <w:rPr>
          <w:rFonts w:ascii="Times New Roman" w:hAnsi="Times New Roman" w:cs="Times New Roman"/>
        </w:rPr>
        <w:t xml:space="preserve">In the </w:t>
      </w:r>
      <w:r w:rsidR="00AF2BA3">
        <w:rPr>
          <w:rFonts w:ascii="Times New Roman" w:hAnsi="Times New Roman" w:cs="Times New Roman"/>
        </w:rPr>
        <w:t>block</w:t>
      </w:r>
      <w:r w:rsidRPr="00FE4FCB">
        <w:rPr>
          <w:rFonts w:ascii="Times New Roman" w:hAnsi="Times New Roman" w:cs="Times New Roman"/>
        </w:rPr>
        <w:t xml:space="preserve"> of critical calculation</w:t>
      </w:r>
      <w:r w:rsidR="00FB19B5" w:rsidRPr="00FE4FCB">
        <w:rPr>
          <w:rFonts w:ascii="Times New Roman" w:hAnsi="Times New Roman" w:cs="Times New Roman"/>
        </w:rPr>
        <w:t>, users can cho</w:t>
      </w:r>
      <w:r w:rsidR="00FB3F88">
        <w:rPr>
          <w:rFonts w:ascii="Times New Roman" w:hAnsi="Times New Roman" w:cs="Times New Roman"/>
        </w:rPr>
        <w:t>o</w:t>
      </w:r>
      <w:r w:rsidR="00FB19B5" w:rsidRPr="00FE4FCB">
        <w:rPr>
          <w:rFonts w:ascii="Times New Roman" w:hAnsi="Times New Roman" w:cs="Times New Roman"/>
        </w:rPr>
        <w:t>se the types and parameters of random number generator</w:t>
      </w:r>
      <w:r w:rsidR="00417A32" w:rsidRPr="00FE4FCB">
        <w:rPr>
          <w:rFonts w:ascii="Times New Roman" w:hAnsi="Times New Roman" w:cs="Times New Roman"/>
        </w:rPr>
        <w:t>, and cho</w:t>
      </w:r>
      <w:r w:rsidR="00FB3F88">
        <w:rPr>
          <w:rFonts w:ascii="Times New Roman" w:hAnsi="Times New Roman" w:cs="Times New Roman"/>
        </w:rPr>
        <w:t>o</w:t>
      </w:r>
      <w:r w:rsidR="00417A32" w:rsidRPr="00FE4FCB">
        <w:rPr>
          <w:rFonts w:ascii="Times New Roman" w:hAnsi="Times New Roman" w:cs="Times New Roman"/>
        </w:rPr>
        <w:t xml:space="preserve">se the parallel </w:t>
      </w:r>
      <w:r w:rsidR="006A785F" w:rsidRPr="00FE4FCB">
        <w:rPr>
          <w:rFonts w:ascii="Times New Roman" w:hAnsi="Times New Roman" w:cs="Times New Roman"/>
        </w:rPr>
        <w:t>m</w:t>
      </w:r>
      <w:r w:rsidR="00417A32" w:rsidRPr="00FE4FCB">
        <w:rPr>
          <w:rFonts w:ascii="Times New Roman" w:hAnsi="Times New Roman" w:cs="Times New Roman"/>
        </w:rPr>
        <w:t xml:space="preserve">ode for </w:t>
      </w:r>
      <w:r w:rsidR="006B59B9" w:rsidRPr="00FE4FCB">
        <w:rPr>
          <w:rFonts w:ascii="Times New Roman" w:hAnsi="Times New Roman" w:cs="Times New Roman"/>
        </w:rPr>
        <w:t>parallel critical calculation</w:t>
      </w:r>
      <w:r w:rsidR="00E24D27" w:rsidRPr="00FE4FCB">
        <w:rPr>
          <w:rFonts w:ascii="Times New Roman" w:hAnsi="Times New Roman" w:cs="Times New Roman"/>
        </w:rPr>
        <w:t>.</w:t>
      </w:r>
    </w:p>
    <w:p w14:paraId="52789E00" w14:textId="77777777" w:rsidR="00A441C2" w:rsidRPr="00FE4FCB" w:rsidRDefault="00A441C2" w:rsidP="00A441C2">
      <w:pPr>
        <w:pStyle w:val="2"/>
        <w:spacing w:before="120"/>
        <w:rPr>
          <w:rFonts w:ascii="Times New Roman" w:hAnsi="Times New Roman" w:cs="Times New Roman"/>
        </w:rPr>
      </w:pPr>
      <w:bookmarkStart w:id="67" w:name="_Toc369335208"/>
      <w:bookmarkStart w:id="68" w:name="_Toc335658127"/>
      <w:r w:rsidRPr="00FE4FCB">
        <w:rPr>
          <w:rFonts w:ascii="Times New Roman" w:hAnsi="Times New Roman" w:cs="Times New Roman"/>
        </w:rPr>
        <w:t xml:space="preserve">5.1 </w:t>
      </w:r>
      <w:r w:rsidR="00E24D27" w:rsidRPr="00FE4FCB">
        <w:rPr>
          <w:rFonts w:ascii="Times New Roman" w:hAnsi="Times New Roman" w:cs="Times New Roman"/>
        </w:rPr>
        <w:t>Parameters of source iteration</w:t>
      </w:r>
      <w:bookmarkEnd w:id="67"/>
      <w:r w:rsidRPr="00FE4FCB">
        <w:rPr>
          <w:rFonts w:ascii="Times New Roman" w:hAnsi="Times New Roman" w:cs="Times New Roman"/>
        </w:rPr>
        <w:t xml:space="preserve"> </w:t>
      </w:r>
      <w:bookmarkEnd w:id="68"/>
    </w:p>
    <w:p w14:paraId="785259E9" w14:textId="77777777" w:rsidR="00A441C2" w:rsidRPr="00187F0B" w:rsidRDefault="00A441C2" w:rsidP="00A441C2">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A441C2" w:rsidRPr="00187F0B" w14:paraId="43AB59C8" w14:textId="77777777" w:rsidTr="002A0BA2">
        <w:tc>
          <w:tcPr>
            <w:tcW w:w="8607" w:type="dxa"/>
          </w:tcPr>
          <w:p w14:paraId="0A503FC7" w14:textId="77777777" w:rsidR="00A441C2" w:rsidRPr="00187F0B" w:rsidRDefault="00A441C2" w:rsidP="00302E80">
            <w:pPr>
              <w:jc w:val="left"/>
              <w:rPr>
                <w:rFonts w:ascii="Times New Roman" w:hAnsi="Times New Roman" w:cs="Times New Roman"/>
                <w:b/>
                <w:szCs w:val="21"/>
              </w:rPr>
            </w:pPr>
            <w:r w:rsidRPr="00187F0B">
              <w:rPr>
                <w:rFonts w:ascii="Times New Roman" w:hAnsi="Times New Roman" w:cs="Times New Roman"/>
                <w:b/>
                <w:szCs w:val="21"/>
              </w:rPr>
              <w:t xml:space="preserve">PowerIter   [Keff0 = &lt;keff0&gt;]   [Population = &lt;N  </w:t>
            </w:r>
            <w:r w:rsidR="00EA2F8B" w:rsidRPr="00187F0B">
              <w:rPr>
                <w:rFonts w:ascii="Times New Roman" w:hAnsi="Times New Roman" w:cs="Times New Roman"/>
                <w:b/>
                <w:szCs w:val="21"/>
              </w:rPr>
              <w:t>M</w:t>
            </w:r>
            <w:r w:rsidR="00EA2F8B" w:rsidRPr="00187F0B">
              <w:rPr>
                <w:rFonts w:ascii="Times New Roman" w:hAnsi="Times New Roman" w:cs="Times New Roman"/>
                <w:b/>
                <w:szCs w:val="21"/>
                <w:vertAlign w:val="subscript"/>
              </w:rPr>
              <w:t>i</w:t>
            </w:r>
            <w:r w:rsidRPr="00187F0B">
              <w:rPr>
                <w:rFonts w:ascii="Times New Roman" w:hAnsi="Times New Roman" w:cs="Times New Roman"/>
                <w:b/>
                <w:szCs w:val="21"/>
              </w:rPr>
              <w:t xml:space="preserve">  </w:t>
            </w:r>
            <w:r w:rsidR="00EA2F8B" w:rsidRPr="00187F0B">
              <w:rPr>
                <w:rFonts w:ascii="Times New Roman" w:hAnsi="Times New Roman" w:cs="Times New Roman"/>
                <w:b/>
                <w:szCs w:val="21"/>
              </w:rPr>
              <w:t>M</w:t>
            </w:r>
            <w:r w:rsidR="00EA2F8B" w:rsidRPr="00187F0B">
              <w:rPr>
                <w:rFonts w:ascii="Times New Roman" w:hAnsi="Times New Roman" w:cs="Times New Roman"/>
                <w:b/>
                <w:szCs w:val="21"/>
                <w:vertAlign w:val="subscript"/>
              </w:rPr>
              <w:t>t</w:t>
            </w:r>
            <w:r w:rsidR="00EA2F8B" w:rsidRPr="00187F0B">
              <w:rPr>
                <w:rFonts w:ascii="Times New Roman" w:hAnsi="Times New Roman" w:cs="Times New Roman"/>
                <w:b/>
                <w:szCs w:val="21"/>
              </w:rPr>
              <w:t xml:space="preserve"> </w:t>
            </w:r>
            <w:r w:rsidRPr="00187F0B">
              <w:rPr>
                <w:rFonts w:ascii="Times New Roman" w:hAnsi="Times New Roman" w:cs="Times New Roman"/>
                <w:b/>
                <w:szCs w:val="21"/>
              </w:rPr>
              <w:t>&gt;]</w:t>
            </w:r>
            <w:r w:rsidR="00302E80" w:rsidRPr="00187F0B">
              <w:rPr>
                <w:rFonts w:ascii="Times New Roman" w:hAnsi="Times New Roman" w:cs="Times New Roman"/>
                <w:b/>
                <w:szCs w:val="21"/>
              </w:rPr>
              <w:t xml:space="preserve"> [Batch=&lt; M</w:t>
            </w:r>
            <w:r w:rsidR="00302E80" w:rsidRPr="00187F0B">
              <w:rPr>
                <w:rFonts w:ascii="Times New Roman" w:hAnsi="Times New Roman" w:cs="Times New Roman"/>
                <w:b/>
                <w:szCs w:val="21"/>
                <w:vertAlign w:val="subscript"/>
              </w:rPr>
              <w:t>b</w:t>
            </w:r>
            <w:r w:rsidR="00302E80" w:rsidRPr="00187F0B">
              <w:rPr>
                <w:rFonts w:ascii="Times New Roman" w:hAnsi="Times New Roman" w:cs="Times New Roman"/>
                <w:b/>
                <w:szCs w:val="21"/>
              </w:rPr>
              <w:t xml:space="preserve"> &gt;</w:t>
            </w:r>
            <w:r w:rsidR="000B6E9B" w:rsidRPr="00187F0B">
              <w:rPr>
                <w:rFonts w:ascii="Times New Roman" w:hAnsi="Times New Roman" w:cs="Times New Roman"/>
                <w:b/>
                <w:szCs w:val="21"/>
              </w:rPr>
              <w:t>]</w:t>
            </w:r>
          </w:p>
        </w:tc>
      </w:tr>
    </w:tbl>
    <w:p w14:paraId="1FA0391B" w14:textId="77777777" w:rsidR="00A441C2" w:rsidRPr="00187F0B" w:rsidRDefault="00A441C2" w:rsidP="00A441C2">
      <w:pPr>
        <w:spacing w:line="360" w:lineRule="auto"/>
        <w:ind w:firstLine="480"/>
        <w:rPr>
          <w:rFonts w:ascii="Times New Roman" w:hAnsi="Times New Roman" w:cs="Times New Roman"/>
          <w:szCs w:val="21"/>
        </w:rPr>
      </w:pPr>
    </w:p>
    <w:p w14:paraId="60BB866A" w14:textId="77777777" w:rsidR="00A441C2" w:rsidRPr="00187F0B" w:rsidRDefault="00212B2C" w:rsidP="00A441C2">
      <w:pPr>
        <w:spacing w:line="360" w:lineRule="auto"/>
        <w:rPr>
          <w:rFonts w:ascii="Times New Roman" w:hAnsi="Times New Roman" w:cs="Times New Roman"/>
          <w:szCs w:val="21"/>
        </w:rPr>
      </w:pPr>
      <w:r w:rsidRPr="00187F0B">
        <w:rPr>
          <w:rFonts w:ascii="Times New Roman" w:hAnsi="Times New Roman" w:cs="Times New Roman"/>
          <w:szCs w:val="21"/>
        </w:rPr>
        <w:t>In which,</w:t>
      </w:r>
    </w:p>
    <w:p w14:paraId="152086E6" w14:textId="77777777" w:rsidR="00E02857" w:rsidRPr="00187F0B" w:rsidRDefault="00A441C2" w:rsidP="00A441C2">
      <w:pPr>
        <w:pStyle w:val="a4"/>
        <w:numPr>
          <w:ilvl w:val="0"/>
          <w:numId w:val="2"/>
        </w:numPr>
        <w:spacing w:line="360" w:lineRule="auto"/>
        <w:ind w:firstLineChars="0"/>
        <w:rPr>
          <w:rFonts w:cs="Times New Roman"/>
          <w:sz w:val="21"/>
          <w:szCs w:val="21"/>
        </w:rPr>
      </w:pPr>
      <w:r w:rsidRPr="00187F0B">
        <w:rPr>
          <w:rFonts w:cs="Times New Roman"/>
          <w:b/>
          <w:sz w:val="21"/>
          <w:szCs w:val="21"/>
        </w:rPr>
        <w:t>PowerIter</w:t>
      </w:r>
      <w:r w:rsidR="00E02857" w:rsidRPr="00187F0B">
        <w:rPr>
          <w:rFonts w:cs="Times New Roman"/>
          <w:b/>
          <w:sz w:val="21"/>
          <w:szCs w:val="21"/>
        </w:rPr>
        <w:t xml:space="preserve"> </w:t>
      </w:r>
      <w:r w:rsidR="00E02857" w:rsidRPr="00187F0B">
        <w:rPr>
          <w:rFonts w:cs="Times New Roman"/>
          <w:sz w:val="21"/>
          <w:szCs w:val="21"/>
        </w:rPr>
        <w:t>is the key word of the source iteration input card.</w:t>
      </w:r>
      <w:r w:rsidR="00A11F97" w:rsidRPr="00187F0B">
        <w:rPr>
          <w:rFonts w:cs="Times New Roman"/>
          <w:sz w:val="21"/>
          <w:szCs w:val="21"/>
        </w:rPr>
        <w:t xml:space="preserve"> </w:t>
      </w:r>
    </w:p>
    <w:p w14:paraId="1BE3D8BC" w14:textId="77777777" w:rsidR="00E02857" w:rsidRPr="00187F0B" w:rsidRDefault="00A441C2" w:rsidP="00A441C2">
      <w:pPr>
        <w:pStyle w:val="a4"/>
        <w:numPr>
          <w:ilvl w:val="0"/>
          <w:numId w:val="2"/>
        </w:numPr>
        <w:spacing w:line="360" w:lineRule="auto"/>
        <w:ind w:firstLineChars="0"/>
        <w:rPr>
          <w:rFonts w:cs="Times New Roman"/>
          <w:sz w:val="21"/>
          <w:szCs w:val="21"/>
        </w:rPr>
      </w:pPr>
      <w:r w:rsidRPr="00187F0B">
        <w:rPr>
          <w:rFonts w:cs="Times New Roman"/>
          <w:b/>
          <w:sz w:val="21"/>
          <w:szCs w:val="21"/>
        </w:rPr>
        <w:t>Keff0</w:t>
      </w:r>
      <w:r w:rsidR="00E02857" w:rsidRPr="00187F0B">
        <w:rPr>
          <w:rFonts w:cs="Times New Roman"/>
          <w:b/>
          <w:sz w:val="21"/>
          <w:szCs w:val="21"/>
        </w:rPr>
        <w:t xml:space="preserve"> </w:t>
      </w:r>
      <w:r w:rsidR="00E02857" w:rsidRPr="00187F0B">
        <w:rPr>
          <w:rFonts w:cs="Times New Roman"/>
          <w:sz w:val="21"/>
          <w:szCs w:val="21"/>
        </w:rPr>
        <w:t xml:space="preserve">option sets the </w:t>
      </w:r>
      <w:r w:rsidR="00A11F97" w:rsidRPr="00187F0B">
        <w:rPr>
          <w:rFonts w:cs="Times New Roman"/>
          <w:sz w:val="21"/>
          <w:szCs w:val="21"/>
        </w:rPr>
        <w:t xml:space="preserve">initial effective multiplication factor, </w:t>
      </w:r>
      <w:r w:rsidR="00A11F97" w:rsidRPr="00187F0B">
        <w:rPr>
          <w:rFonts w:cs="Times New Roman"/>
          <w:b/>
          <w:sz w:val="21"/>
          <w:szCs w:val="21"/>
        </w:rPr>
        <w:t xml:space="preserve">keff0 = 1 </w:t>
      </w:r>
      <w:r w:rsidR="00A11F97" w:rsidRPr="00187F0B">
        <w:rPr>
          <w:rFonts w:cs="Times New Roman"/>
          <w:sz w:val="21"/>
          <w:szCs w:val="21"/>
        </w:rPr>
        <w:t xml:space="preserve">by default. </w:t>
      </w:r>
      <w:r w:rsidR="00CF57DA" w:rsidRPr="00187F0B">
        <w:rPr>
          <w:rFonts w:cs="Times New Roman"/>
          <w:sz w:val="21"/>
          <w:szCs w:val="21"/>
        </w:rPr>
        <w:t xml:space="preserve">The </w:t>
      </w:r>
      <w:r w:rsidR="00CF57DA" w:rsidRPr="00187F0B">
        <w:rPr>
          <w:rFonts w:cs="Times New Roman"/>
          <w:b/>
          <w:sz w:val="21"/>
          <w:szCs w:val="21"/>
        </w:rPr>
        <w:t xml:space="preserve">keff0 </w:t>
      </w:r>
      <w:r w:rsidR="00CF57DA" w:rsidRPr="00187F0B">
        <w:rPr>
          <w:rFonts w:cs="Times New Roman"/>
          <w:sz w:val="21"/>
          <w:szCs w:val="21"/>
        </w:rPr>
        <w:t>set</w:t>
      </w:r>
      <w:r w:rsidR="00CF57DA" w:rsidRPr="00187F0B">
        <w:rPr>
          <w:rFonts w:cs="Times New Roman"/>
          <w:b/>
          <w:sz w:val="21"/>
          <w:szCs w:val="21"/>
        </w:rPr>
        <w:t xml:space="preserve"> </w:t>
      </w:r>
      <w:r w:rsidR="00CF57DA" w:rsidRPr="00187F0B">
        <w:rPr>
          <w:rFonts w:cs="Times New Roman"/>
          <w:sz w:val="21"/>
          <w:szCs w:val="21"/>
        </w:rPr>
        <w:t>by</w:t>
      </w:r>
      <w:r w:rsidR="00CF57DA" w:rsidRPr="00187F0B">
        <w:rPr>
          <w:rFonts w:cs="Times New Roman"/>
          <w:b/>
          <w:sz w:val="21"/>
          <w:szCs w:val="21"/>
        </w:rPr>
        <w:t xml:space="preserve"> </w:t>
      </w:r>
      <w:r w:rsidR="00CF57DA" w:rsidRPr="00187F0B">
        <w:rPr>
          <w:rFonts w:cs="Times New Roman"/>
          <w:sz w:val="21"/>
          <w:szCs w:val="21"/>
        </w:rPr>
        <w:t>users must be in the range of: 0.1 &lt; keff0 &lt; 10.</w:t>
      </w:r>
    </w:p>
    <w:p w14:paraId="0EFE5A19" w14:textId="7AC2176F" w:rsidR="00294D24" w:rsidRPr="00187F0B" w:rsidRDefault="00A441C2" w:rsidP="00DC5A1E">
      <w:pPr>
        <w:pStyle w:val="a4"/>
        <w:numPr>
          <w:ilvl w:val="0"/>
          <w:numId w:val="2"/>
        </w:numPr>
        <w:spacing w:line="360" w:lineRule="auto"/>
        <w:ind w:firstLineChars="0"/>
        <w:rPr>
          <w:rFonts w:cs="Times New Roman"/>
          <w:b/>
          <w:sz w:val="21"/>
          <w:szCs w:val="21"/>
        </w:rPr>
      </w:pPr>
      <w:r w:rsidRPr="00187F0B">
        <w:rPr>
          <w:rFonts w:cs="Times New Roman"/>
          <w:b/>
          <w:sz w:val="21"/>
          <w:szCs w:val="21"/>
        </w:rPr>
        <w:t>Population</w:t>
      </w:r>
      <w:r w:rsidR="00294D24" w:rsidRPr="00187F0B">
        <w:rPr>
          <w:rFonts w:cs="Times New Roman"/>
          <w:b/>
          <w:sz w:val="21"/>
          <w:szCs w:val="21"/>
        </w:rPr>
        <w:t xml:space="preserve"> </w:t>
      </w:r>
      <w:r w:rsidR="00294D24" w:rsidRPr="00187F0B">
        <w:rPr>
          <w:rFonts w:cs="Times New Roman"/>
          <w:sz w:val="21"/>
          <w:szCs w:val="21"/>
        </w:rPr>
        <w:t>option sets the number of neutron</w:t>
      </w:r>
      <w:r w:rsidR="00064ED9" w:rsidRPr="00187F0B">
        <w:rPr>
          <w:rFonts w:cs="Times New Roman"/>
          <w:sz w:val="21"/>
          <w:szCs w:val="21"/>
        </w:rPr>
        <w:t>s</w:t>
      </w:r>
      <w:r w:rsidR="00294D24" w:rsidRPr="00187F0B">
        <w:rPr>
          <w:rFonts w:cs="Times New Roman"/>
          <w:sz w:val="21"/>
          <w:szCs w:val="21"/>
        </w:rPr>
        <w:t xml:space="preserve"> per generation (</w:t>
      </w:r>
      <w:r w:rsidR="00294D24" w:rsidRPr="00187F0B">
        <w:rPr>
          <w:rFonts w:cs="Times New Roman"/>
          <w:b/>
          <w:sz w:val="21"/>
          <w:szCs w:val="21"/>
        </w:rPr>
        <w:t>N</w:t>
      </w:r>
      <w:r w:rsidR="00294D24" w:rsidRPr="00187F0B">
        <w:rPr>
          <w:rFonts w:cs="Times New Roman"/>
          <w:sz w:val="21"/>
          <w:szCs w:val="21"/>
        </w:rPr>
        <w:t>)</w:t>
      </w:r>
      <w:r w:rsidR="00064ED9" w:rsidRPr="00187F0B">
        <w:rPr>
          <w:rFonts w:cs="Times New Roman"/>
          <w:sz w:val="21"/>
          <w:szCs w:val="21"/>
        </w:rPr>
        <w:t xml:space="preserve">, </w:t>
      </w:r>
      <w:r w:rsidR="008E649A" w:rsidRPr="00187F0B">
        <w:rPr>
          <w:rFonts w:cs="Times New Roman"/>
          <w:sz w:val="21"/>
          <w:szCs w:val="21"/>
        </w:rPr>
        <w:t xml:space="preserve">number of </w:t>
      </w:r>
      <w:r w:rsidR="002D049E" w:rsidRPr="00187F0B">
        <w:rPr>
          <w:rFonts w:cs="Times New Roman"/>
          <w:sz w:val="21"/>
          <w:szCs w:val="21"/>
        </w:rPr>
        <w:t xml:space="preserve">inactive </w:t>
      </w:r>
      <w:r w:rsidR="006C5102" w:rsidRPr="00187F0B">
        <w:rPr>
          <w:rFonts w:cs="Times New Roman"/>
          <w:sz w:val="21"/>
          <w:szCs w:val="21"/>
        </w:rPr>
        <w:t xml:space="preserve">generations </w:t>
      </w:r>
      <w:r w:rsidR="006167B9" w:rsidRPr="00187F0B">
        <w:rPr>
          <w:rFonts w:cs="Times New Roman"/>
          <w:sz w:val="21"/>
          <w:szCs w:val="21"/>
        </w:rPr>
        <w:t>(</w:t>
      </w:r>
      <w:r w:rsidR="00096A07" w:rsidRPr="00187F0B">
        <w:rPr>
          <w:rFonts w:cs="Times New Roman"/>
          <w:b/>
          <w:sz w:val="21"/>
          <w:szCs w:val="21"/>
        </w:rPr>
        <w:t>M</w:t>
      </w:r>
      <w:r w:rsidR="00096A07" w:rsidRPr="00187F0B">
        <w:rPr>
          <w:rFonts w:cs="Times New Roman"/>
          <w:b/>
          <w:sz w:val="21"/>
          <w:szCs w:val="21"/>
          <w:vertAlign w:val="subscript"/>
        </w:rPr>
        <w:t>i</w:t>
      </w:r>
      <w:r w:rsidR="006167B9" w:rsidRPr="00187F0B">
        <w:rPr>
          <w:rFonts w:cs="Times New Roman"/>
          <w:sz w:val="21"/>
          <w:szCs w:val="21"/>
        </w:rPr>
        <w:t>) as well as the total generation (</w:t>
      </w:r>
      <w:r w:rsidR="005D77C0" w:rsidRPr="00187F0B">
        <w:rPr>
          <w:rFonts w:cs="Times New Roman"/>
          <w:b/>
          <w:sz w:val="21"/>
          <w:szCs w:val="21"/>
        </w:rPr>
        <w:t>M</w:t>
      </w:r>
      <w:r w:rsidR="005D77C0" w:rsidRPr="00187F0B">
        <w:rPr>
          <w:rFonts w:cs="Times New Roman"/>
          <w:b/>
          <w:sz w:val="21"/>
          <w:szCs w:val="21"/>
          <w:vertAlign w:val="subscript"/>
        </w:rPr>
        <w:t>t</w:t>
      </w:r>
      <w:r w:rsidR="006167B9" w:rsidRPr="00187F0B">
        <w:rPr>
          <w:rFonts w:cs="Times New Roman"/>
          <w:sz w:val="21"/>
          <w:szCs w:val="21"/>
        </w:rPr>
        <w:t>).</w:t>
      </w:r>
      <w:r w:rsidR="005B2015" w:rsidRPr="00187F0B">
        <w:rPr>
          <w:rFonts w:cs="Times New Roman"/>
          <w:sz w:val="21"/>
          <w:szCs w:val="21"/>
        </w:rPr>
        <w:t xml:space="preserve"> </w:t>
      </w:r>
      <w:r w:rsidR="00DC5A1E" w:rsidRPr="00187F0B">
        <w:rPr>
          <w:rFonts w:cs="Times New Roman"/>
          <w:sz w:val="21"/>
          <w:szCs w:val="21"/>
        </w:rPr>
        <w:t xml:space="preserve">Accordingly, the </w:t>
      </w:r>
      <w:r w:rsidR="005043E0" w:rsidRPr="00187F0B">
        <w:rPr>
          <w:rFonts w:cs="Times New Roman"/>
          <w:sz w:val="21"/>
          <w:szCs w:val="21"/>
        </w:rPr>
        <w:t>number of active generations</w:t>
      </w:r>
      <w:r w:rsidR="005043E0" w:rsidRPr="00187F0B">
        <w:rPr>
          <w:rFonts w:cs="Times New Roman"/>
          <w:b/>
          <w:sz w:val="21"/>
          <w:szCs w:val="21"/>
        </w:rPr>
        <w:t xml:space="preserve"> M</w:t>
      </w:r>
      <w:r w:rsidR="005043E0" w:rsidRPr="00187F0B">
        <w:rPr>
          <w:rFonts w:cs="Times New Roman"/>
          <w:b/>
          <w:sz w:val="21"/>
          <w:szCs w:val="21"/>
          <w:vertAlign w:val="subscript"/>
        </w:rPr>
        <w:t>a</w:t>
      </w:r>
      <w:r w:rsidR="005043E0" w:rsidRPr="00187F0B">
        <w:rPr>
          <w:rFonts w:cs="Times New Roman"/>
          <w:b/>
          <w:sz w:val="21"/>
          <w:szCs w:val="21"/>
        </w:rPr>
        <w:t>=(M</w:t>
      </w:r>
      <w:r w:rsidR="005043E0" w:rsidRPr="00187F0B">
        <w:rPr>
          <w:rFonts w:cs="Times New Roman"/>
          <w:b/>
          <w:sz w:val="21"/>
          <w:szCs w:val="21"/>
          <w:vertAlign w:val="subscript"/>
        </w:rPr>
        <w:t>t</w:t>
      </w:r>
      <w:r w:rsidR="005043E0" w:rsidRPr="00187F0B">
        <w:rPr>
          <w:rFonts w:cs="Times New Roman"/>
          <w:b/>
          <w:sz w:val="21"/>
          <w:szCs w:val="21"/>
        </w:rPr>
        <w:t>-M</w:t>
      </w:r>
      <w:r w:rsidR="005043E0" w:rsidRPr="00187F0B">
        <w:rPr>
          <w:rFonts w:cs="Times New Roman"/>
          <w:b/>
          <w:sz w:val="21"/>
          <w:szCs w:val="21"/>
          <w:vertAlign w:val="subscript"/>
        </w:rPr>
        <w:t>i</w:t>
      </w:r>
      <w:r w:rsidR="005043E0" w:rsidRPr="00187F0B">
        <w:rPr>
          <w:rFonts w:cs="Times New Roman"/>
          <w:b/>
          <w:sz w:val="21"/>
          <w:szCs w:val="21"/>
        </w:rPr>
        <w:t>)</w:t>
      </w:r>
      <w:r w:rsidR="005043E0" w:rsidRPr="00187F0B">
        <w:rPr>
          <w:rFonts w:cs="Times New Roman"/>
          <w:sz w:val="21"/>
          <w:szCs w:val="21"/>
        </w:rPr>
        <w:t xml:space="preserve">, the total number of active neutrons is </w:t>
      </w:r>
      <w:r w:rsidR="005043E0" w:rsidRPr="00187F0B">
        <w:rPr>
          <w:rFonts w:cs="Times New Roman"/>
          <w:b/>
          <w:sz w:val="21"/>
          <w:szCs w:val="21"/>
        </w:rPr>
        <w:t>M=</w:t>
      </w:r>
      <w:r w:rsidR="00B912C9" w:rsidRPr="00187F0B">
        <w:rPr>
          <w:rFonts w:cs="Times New Roman"/>
          <w:b/>
          <w:sz w:val="21"/>
          <w:szCs w:val="21"/>
        </w:rPr>
        <w:t>N×M</w:t>
      </w:r>
      <w:r w:rsidR="00B912C9" w:rsidRPr="00187F0B">
        <w:rPr>
          <w:rFonts w:cs="Times New Roman"/>
          <w:b/>
          <w:sz w:val="21"/>
          <w:szCs w:val="21"/>
          <w:vertAlign w:val="subscript"/>
        </w:rPr>
        <w:t>a</w:t>
      </w:r>
      <w:r w:rsidR="00B912C9" w:rsidRPr="00187F0B">
        <w:rPr>
          <w:rFonts w:cs="Times New Roman"/>
          <w:sz w:val="21"/>
          <w:szCs w:val="21"/>
        </w:rPr>
        <w:t>.</w:t>
      </w:r>
    </w:p>
    <w:p w14:paraId="4ED33498" w14:textId="77777777" w:rsidR="00446B0D" w:rsidRDefault="00446B0D" w:rsidP="00D16036">
      <w:pPr>
        <w:pStyle w:val="a4"/>
        <w:numPr>
          <w:ilvl w:val="0"/>
          <w:numId w:val="2"/>
        </w:numPr>
        <w:spacing w:line="360" w:lineRule="auto"/>
        <w:ind w:firstLineChars="0"/>
        <w:rPr>
          <w:rFonts w:cs="Times New Roman"/>
          <w:sz w:val="21"/>
          <w:szCs w:val="21"/>
        </w:rPr>
      </w:pPr>
      <w:r w:rsidRPr="00187F0B">
        <w:rPr>
          <w:rFonts w:cs="Times New Roman"/>
          <w:b/>
          <w:sz w:val="21"/>
          <w:szCs w:val="21"/>
        </w:rPr>
        <w:t xml:space="preserve">Batch </w:t>
      </w:r>
      <w:r w:rsidRPr="00187F0B">
        <w:rPr>
          <w:rFonts w:cs="Times New Roman"/>
          <w:sz w:val="21"/>
          <w:szCs w:val="21"/>
        </w:rPr>
        <w:t>option</w:t>
      </w:r>
      <w:r w:rsidR="008D4CE2" w:rsidRPr="00187F0B">
        <w:rPr>
          <w:rFonts w:cs="Times New Roman"/>
          <w:sz w:val="21"/>
          <w:szCs w:val="21"/>
        </w:rPr>
        <w:t xml:space="preserve"> is</w:t>
      </w:r>
      <w:r w:rsidR="000107FC" w:rsidRPr="00187F0B">
        <w:rPr>
          <w:rFonts w:cs="Times New Roman"/>
          <w:sz w:val="21"/>
          <w:szCs w:val="21"/>
        </w:rPr>
        <w:t xml:space="preserve"> </w:t>
      </w:r>
      <w:r w:rsidRPr="00187F0B">
        <w:rPr>
          <w:rFonts w:cs="Times New Roman"/>
          <w:sz w:val="21"/>
          <w:szCs w:val="21"/>
        </w:rPr>
        <w:t xml:space="preserve">used to </w:t>
      </w:r>
      <w:r w:rsidR="003534E2" w:rsidRPr="00187F0B">
        <w:rPr>
          <w:rFonts w:cs="Times New Roman"/>
          <w:sz w:val="21"/>
          <w:szCs w:val="21"/>
        </w:rPr>
        <w:t xml:space="preserve">reduce the </w:t>
      </w:r>
      <w:r w:rsidR="008D4CE2" w:rsidRPr="00187F0B">
        <w:rPr>
          <w:rFonts w:cs="Times New Roman"/>
          <w:sz w:val="21"/>
          <w:szCs w:val="21"/>
        </w:rPr>
        <w:t xml:space="preserve">merging operations </w:t>
      </w:r>
      <w:r w:rsidR="006E08A5" w:rsidRPr="00187F0B">
        <w:rPr>
          <w:rFonts w:cs="Times New Roman"/>
          <w:sz w:val="21"/>
          <w:szCs w:val="21"/>
        </w:rPr>
        <w:t>in the tally of parallel critical cal</w:t>
      </w:r>
      <w:r w:rsidR="00D16036" w:rsidRPr="00187F0B">
        <w:rPr>
          <w:rFonts w:cs="Times New Roman"/>
          <w:sz w:val="21"/>
          <w:szCs w:val="21"/>
        </w:rPr>
        <w:t xml:space="preserve">culations, condensing </w:t>
      </w:r>
      <w:r w:rsidR="00CC5DCA" w:rsidRPr="00187F0B">
        <w:rPr>
          <w:rFonts w:cs="Times New Roman"/>
          <w:b/>
          <w:sz w:val="21"/>
          <w:szCs w:val="21"/>
        </w:rPr>
        <w:t>M</w:t>
      </w:r>
      <w:r w:rsidR="00CC5DCA" w:rsidRPr="00187F0B">
        <w:rPr>
          <w:rFonts w:cs="Times New Roman"/>
          <w:b/>
          <w:sz w:val="21"/>
          <w:szCs w:val="21"/>
          <w:vertAlign w:val="subscript"/>
        </w:rPr>
        <w:t xml:space="preserve">a </w:t>
      </w:r>
      <w:r w:rsidR="00CC5DCA" w:rsidRPr="00187F0B">
        <w:rPr>
          <w:rFonts w:cs="Times New Roman"/>
          <w:sz w:val="21"/>
          <w:szCs w:val="21"/>
        </w:rPr>
        <w:t xml:space="preserve">active generations to </w:t>
      </w:r>
      <w:r w:rsidR="00CC5DCA" w:rsidRPr="00187F0B">
        <w:rPr>
          <w:rFonts w:cs="Times New Roman"/>
          <w:b/>
          <w:sz w:val="21"/>
          <w:szCs w:val="21"/>
        </w:rPr>
        <w:t>M</w:t>
      </w:r>
      <w:r w:rsidR="00CC5DCA" w:rsidRPr="00187F0B">
        <w:rPr>
          <w:rFonts w:cs="Times New Roman"/>
          <w:b/>
          <w:sz w:val="21"/>
          <w:szCs w:val="21"/>
          <w:vertAlign w:val="subscript"/>
        </w:rPr>
        <w:t>b</w:t>
      </w:r>
      <w:r w:rsidR="00CC5DCA" w:rsidRPr="00187F0B">
        <w:rPr>
          <w:rFonts w:cs="Times New Roman"/>
          <w:sz w:val="21"/>
          <w:szCs w:val="21"/>
        </w:rPr>
        <w:t xml:space="preserve"> generations,</w:t>
      </w:r>
      <w:r w:rsidR="00AA6611" w:rsidRPr="00187F0B">
        <w:rPr>
          <w:rFonts w:cs="Times New Roman"/>
          <w:sz w:val="21"/>
          <w:szCs w:val="21"/>
        </w:rPr>
        <w:t xml:space="preserve"> with every </w:t>
      </w:r>
      <w:r w:rsidR="00AA6611" w:rsidRPr="00187F0B">
        <w:rPr>
          <w:rFonts w:cs="Times New Roman"/>
          <w:b/>
          <w:sz w:val="21"/>
          <w:szCs w:val="21"/>
        </w:rPr>
        <w:t>M</w:t>
      </w:r>
      <w:r w:rsidR="00AA6611" w:rsidRPr="00187F0B">
        <w:rPr>
          <w:rFonts w:cs="Times New Roman"/>
          <w:b/>
          <w:sz w:val="21"/>
          <w:szCs w:val="21"/>
          <w:vertAlign w:val="subscript"/>
        </w:rPr>
        <w:t>a</w:t>
      </w:r>
      <w:r w:rsidR="00AA6611" w:rsidRPr="00187F0B">
        <w:rPr>
          <w:rFonts w:cs="Times New Roman"/>
          <w:b/>
          <w:sz w:val="21"/>
          <w:szCs w:val="21"/>
        </w:rPr>
        <w:t>/ M</w:t>
      </w:r>
      <w:r w:rsidR="00AA6611" w:rsidRPr="00187F0B">
        <w:rPr>
          <w:rFonts w:cs="Times New Roman"/>
          <w:b/>
          <w:sz w:val="21"/>
          <w:szCs w:val="21"/>
          <w:vertAlign w:val="subscript"/>
        </w:rPr>
        <w:t xml:space="preserve">b </w:t>
      </w:r>
      <w:r w:rsidR="00AA6611" w:rsidRPr="00187F0B">
        <w:rPr>
          <w:rFonts w:cs="Times New Roman"/>
          <w:sz w:val="21"/>
          <w:szCs w:val="21"/>
        </w:rPr>
        <w:t>active generations per data merging.</w:t>
      </w:r>
      <w:r w:rsidR="0044797F" w:rsidRPr="00187F0B">
        <w:rPr>
          <w:rFonts w:cs="Times New Roman"/>
          <w:sz w:val="21"/>
          <w:szCs w:val="21"/>
        </w:rPr>
        <w:t xml:space="preserve"> </w:t>
      </w:r>
      <w:r w:rsidR="0044797F" w:rsidRPr="00187F0B">
        <w:rPr>
          <w:rFonts w:cs="Times New Roman"/>
          <w:b/>
          <w:sz w:val="21"/>
          <w:szCs w:val="21"/>
        </w:rPr>
        <w:t>M</w:t>
      </w:r>
      <w:r w:rsidR="0044797F" w:rsidRPr="00187F0B">
        <w:rPr>
          <w:rFonts w:cs="Times New Roman"/>
          <w:b/>
          <w:sz w:val="21"/>
          <w:szCs w:val="21"/>
          <w:vertAlign w:val="subscript"/>
        </w:rPr>
        <w:t>a</w:t>
      </w:r>
      <w:r w:rsidR="0044797F" w:rsidRPr="00187F0B">
        <w:rPr>
          <w:rFonts w:cs="Times New Roman"/>
          <w:b/>
          <w:sz w:val="21"/>
          <w:szCs w:val="21"/>
        </w:rPr>
        <w:t>= M</w:t>
      </w:r>
      <w:r w:rsidR="0044797F" w:rsidRPr="00187F0B">
        <w:rPr>
          <w:rFonts w:cs="Times New Roman"/>
          <w:b/>
          <w:sz w:val="21"/>
          <w:szCs w:val="21"/>
          <w:vertAlign w:val="subscript"/>
        </w:rPr>
        <w:t xml:space="preserve">b </w:t>
      </w:r>
      <w:r w:rsidR="0044797F" w:rsidRPr="00187F0B">
        <w:rPr>
          <w:rFonts w:cs="Times New Roman"/>
          <w:sz w:val="21"/>
          <w:szCs w:val="21"/>
        </w:rPr>
        <w:t>by default.</w:t>
      </w:r>
    </w:p>
    <w:p w14:paraId="3765BC2F" w14:textId="77777777" w:rsidR="00D0393A" w:rsidRPr="00187F0B" w:rsidRDefault="00D0393A" w:rsidP="00D0393A">
      <w:pPr>
        <w:pStyle w:val="a4"/>
        <w:spacing w:line="360" w:lineRule="auto"/>
        <w:ind w:left="840" w:firstLineChars="0" w:firstLine="0"/>
        <w:rPr>
          <w:rFonts w:cs="Times New Roman"/>
          <w:sz w:val="21"/>
          <w:szCs w:val="21"/>
        </w:rPr>
      </w:pPr>
    </w:p>
    <w:p w14:paraId="179577F3" w14:textId="77777777" w:rsidR="00A441C2" w:rsidRPr="00FE4FCB" w:rsidRDefault="00A441C2" w:rsidP="00A441C2">
      <w:pPr>
        <w:pStyle w:val="2"/>
        <w:spacing w:before="120"/>
        <w:rPr>
          <w:rFonts w:ascii="Times New Roman" w:hAnsi="Times New Roman" w:cs="Times New Roman"/>
        </w:rPr>
      </w:pPr>
      <w:bookmarkStart w:id="69" w:name="_Toc335658128"/>
      <w:bookmarkStart w:id="70" w:name="_Toc369335209"/>
      <w:r w:rsidRPr="00FE4FCB">
        <w:rPr>
          <w:rFonts w:ascii="Times New Roman" w:hAnsi="Times New Roman" w:cs="Times New Roman"/>
        </w:rPr>
        <w:lastRenderedPageBreak/>
        <w:t xml:space="preserve">5.2 </w:t>
      </w:r>
      <w:bookmarkEnd w:id="69"/>
      <w:r w:rsidR="00525CAD" w:rsidRPr="00FE4FCB">
        <w:rPr>
          <w:rFonts w:ascii="Times New Roman" w:hAnsi="Times New Roman" w:cs="Times New Roman"/>
        </w:rPr>
        <w:t>Initial fission source</w:t>
      </w:r>
      <w:bookmarkEnd w:id="70"/>
    </w:p>
    <w:p w14:paraId="5C2758C0" w14:textId="77777777" w:rsidR="00A441C2" w:rsidRPr="00187F0B" w:rsidRDefault="00A441C2" w:rsidP="00A441C2">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A441C2" w:rsidRPr="00187F0B" w14:paraId="3A3EB969" w14:textId="77777777" w:rsidTr="002A0BA2">
        <w:tc>
          <w:tcPr>
            <w:tcW w:w="8607" w:type="dxa"/>
          </w:tcPr>
          <w:p w14:paraId="6C84B5C8" w14:textId="77777777" w:rsidR="00A441C2" w:rsidRPr="00187F0B" w:rsidRDefault="00A441C2" w:rsidP="002A0BA2">
            <w:pPr>
              <w:jc w:val="left"/>
              <w:rPr>
                <w:rFonts w:ascii="Times New Roman" w:hAnsi="Times New Roman" w:cs="Times New Roman"/>
                <w:b/>
                <w:szCs w:val="21"/>
              </w:rPr>
            </w:pPr>
            <w:r w:rsidRPr="00187F0B">
              <w:rPr>
                <w:rFonts w:ascii="Times New Roman" w:hAnsi="Times New Roman" w:cs="Times New Roman"/>
                <w:b/>
                <w:szCs w:val="21"/>
              </w:rPr>
              <w:t>InitSrc   [&lt;type&gt;  =  {params}]</w:t>
            </w:r>
          </w:p>
        </w:tc>
      </w:tr>
    </w:tbl>
    <w:p w14:paraId="135BBF73" w14:textId="77777777" w:rsidR="00A441C2" w:rsidRPr="00187F0B" w:rsidRDefault="00A441C2" w:rsidP="00A441C2">
      <w:pPr>
        <w:spacing w:line="360" w:lineRule="auto"/>
        <w:ind w:firstLine="480"/>
        <w:rPr>
          <w:rFonts w:ascii="Times New Roman" w:hAnsi="Times New Roman" w:cs="Times New Roman"/>
          <w:szCs w:val="21"/>
        </w:rPr>
      </w:pPr>
    </w:p>
    <w:p w14:paraId="41CC4B23" w14:textId="77777777" w:rsidR="00A441C2" w:rsidRPr="00187F0B" w:rsidRDefault="00EC711E" w:rsidP="00A441C2">
      <w:pPr>
        <w:spacing w:line="360" w:lineRule="auto"/>
        <w:rPr>
          <w:rFonts w:ascii="Times New Roman" w:hAnsi="Times New Roman" w:cs="Times New Roman"/>
          <w:szCs w:val="21"/>
        </w:rPr>
      </w:pPr>
      <w:r w:rsidRPr="00187F0B">
        <w:rPr>
          <w:rFonts w:ascii="Times New Roman" w:hAnsi="Times New Roman" w:cs="Times New Roman"/>
          <w:szCs w:val="21"/>
        </w:rPr>
        <w:t>In which,</w:t>
      </w:r>
    </w:p>
    <w:p w14:paraId="556B4592" w14:textId="77777777" w:rsidR="00D10600" w:rsidRPr="00187F0B" w:rsidRDefault="00A441C2" w:rsidP="00CE10A1">
      <w:pPr>
        <w:pStyle w:val="a4"/>
        <w:numPr>
          <w:ilvl w:val="0"/>
          <w:numId w:val="2"/>
        </w:numPr>
        <w:spacing w:line="360" w:lineRule="auto"/>
        <w:ind w:firstLineChars="0"/>
        <w:rPr>
          <w:rFonts w:cs="Times New Roman"/>
          <w:sz w:val="21"/>
          <w:szCs w:val="21"/>
        </w:rPr>
      </w:pPr>
      <w:r w:rsidRPr="00187F0B">
        <w:rPr>
          <w:rFonts w:cs="Times New Roman"/>
          <w:b/>
          <w:sz w:val="21"/>
          <w:szCs w:val="21"/>
        </w:rPr>
        <w:t>InitSrc</w:t>
      </w:r>
      <w:r w:rsidR="00D10600" w:rsidRPr="00187F0B">
        <w:rPr>
          <w:rFonts w:cs="Times New Roman"/>
          <w:b/>
          <w:sz w:val="21"/>
          <w:szCs w:val="21"/>
        </w:rPr>
        <w:t xml:space="preserve"> </w:t>
      </w:r>
      <w:r w:rsidR="00D10600" w:rsidRPr="00187F0B">
        <w:rPr>
          <w:rFonts w:cs="Times New Roman"/>
          <w:sz w:val="21"/>
          <w:szCs w:val="21"/>
        </w:rPr>
        <w:t>is the key word of</w:t>
      </w:r>
      <w:r w:rsidR="00663DAE" w:rsidRPr="00187F0B">
        <w:rPr>
          <w:rFonts w:cs="Times New Roman"/>
          <w:sz w:val="21"/>
          <w:szCs w:val="21"/>
        </w:rPr>
        <w:t xml:space="preserve"> the</w:t>
      </w:r>
      <w:r w:rsidR="00D10600" w:rsidRPr="00187F0B">
        <w:rPr>
          <w:rFonts w:cs="Times New Roman"/>
          <w:sz w:val="21"/>
          <w:szCs w:val="21"/>
        </w:rPr>
        <w:t xml:space="preserve"> </w:t>
      </w:r>
      <w:r w:rsidR="00663DAE" w:rsidRPr="00187F0B">
        <w:rPr>
          <w:rFonts w:cs="Times New Roman"/>
          <w:sz w:val="21"/>
          <w:szCs w:val="21"/>
        </w:rPr>
        <w:t xml:space="preserve">input card of </w:t>
      </w:r>
      <w:r w:rsidR="00CE10A1" w:rsidRPr="00187F0B">
        <w:rPr>
          <w:rFonts w:cs="Times New Roman"/>
          <w:sz w:val="21"/>
          <w:szCs w:val="21"/>
        </w:rPr>
        <w:t>initial fission source</w:t>
      </w:r>
      <w:r w:rsidR="00A12CE7" w:rsidRPr="00187F0B">
        <w:rPr>
          <w:rFonts w:cs="Times New Roman"/>
          <w:sz w:val="21"/>
          <w:szCs w:val="21"/>
        </w:rPr>
        <w:t>.</w:t>
      </w:r>
    </w:p>
    <w:p w14:paraId="0F58D34D" w14:textId="48651DED" w:rsidR="00D10600" w:rsidRPr="00187F0B" w:rsidRDefault="00D10600" w:rsidP="00770BC2">
      <w:pPr>
        <w:pStyle w:val="a4"/>
        <w:numPr>
          <w:ilvl w:val="0"/>
          <w:numId w:val="2"/>
        </w:numPr>
        <w:spacing w:line="360" w:lineRule="auto"/>
        <w:ind w:firstLineChars="0"/>
        <w:rPr>
          <w:rFonts w:cs="Times New Roman"/>
          <w:sz w:val="21"/>
          <w:szCs w:val="21"/>
        </w:rPr>
      </w:pPr>
      <w:r w:rsidRPr="00187F0B">
        <w:rPr>
          <w:rFonts w:cs="Times New Roman"/>
          <w:b/>
          <w:sz w:val="21"/>
          <w:szCs w:val="21"/>
        </w:rPr>
        <w:t>t</w:t>
      </w:r>
      <w:r w:rsidR="00A441C2" w:rsidRPr="00187F0B">
        <w:rPr>
          <w:rFonts w:cs="Times New Roman"/>
          <w:b/>
          <w:sz w:val="21"/>
          <w:szCs w:val="21"/>
        </w:rPr>
        <w:t>ype</w:t>
      </w:r>
      <w:r w:rsidRPr="00187F0B">
        <w:rPr>
          <w:rFonts w:cs="Times New Roman"/>
          <w:b/>
          <w:sz w:val="21"/>
          <w:szCs w:val="21"/>
        </w:rPr>
        <w:t xml:space="preserve"> </w:t>
      </w:r>
      <w:r w:rsidRPr="00187F0B">
        <w:rPr>
          <w:rFonts w:cs="Times New Roman"/>
          <w:sz w:val="21"/>
          <w:szCs w:val="21"/>
        </w:rPr>
        <w:t xml:space="preserve">is the key word </w:t>
      </w:r>
      <w:r w:rsidR="00903F90" w:rsidRPr="00187F0B">
        <w:rPr>
          <w:rFonts w:cs="Times New Roman"/>
          <w:sz w:val="21"/>
          <w:szCs w:val="21"/>
        </w:rPr>
        <w:t xml:space="preserve">of the types of fission source, and </w:t>
      </w:r>
      <w:r w:rsidR="00903F90" w:rsidRPr="00187F0B">
        <w:rPr>
          <w:rFonts w:cs="Times New Roman"/>
          <w:b/>
          <w:sz w:val="21"/>
          <w:szCs w:val="21"/>
        </w:rPr>
        <w:t xml:space="preserve">params </w:t>
      </w:r>
      <w:r w:rsidR="00903F90" w:rsidRPr="00187F0B">
        <w:rPr>
          <w:rFonts w:cs="Times New Roman"/>
          <w:sz w:val="21"/>
          <w:szCs w:val="21"/>
        </w:rPr>
        <w:t xml:space="preserve">is corresponding </w:t>
      </w:r>
      <w:r w:rsidR="00386476" w:rsidRPr="00187F0B">
        <w:rPr>
          <w:rFonts w:cs="Times New Roman"/>
          <w:sz w:val="21"/>
          <w:szCs w:val="21"/>
        </w:rPr>
        <w:t xml:space="preserve">parameters. </w:t>
      </w:r>
      <w:r w:rsidR="008A366A" w:rsidRPr="00187F0B">
        <w:rPr>
          <w:rFonts w:cs="Times New Roman"/>
          <w:sz w:val="21"/>
          <w:szCs w:val="21"/>
        </w:rPr>
        <w:t>Two types of initial fission source</w:t>
      </w:r>
      <w:r w:rsidR="00AF2BA3">
        <w:rPr>
          <w:rFonts w:cs="Times New Roman"/>
          <w:sz w:val="21"/>
          <w:szCs w:val="21"/>
        </w:rPr>
        <w:t>s</w:t>
      </w:r>
      <w:r w:rsidR="008A366A" w:rsidRPr="00187F0B">
        <w:rPr>
          <w:rFonts w:cs="Times New Roman"/>
          <w:sz w:val="21"/>
          <w:szCs w:val="21"/>
        </w:rPr>
        <w:t xml:space="preserve"> are supported in RMC: </w:t>
      </w:r>
      <w:r w:rsidR="00770BC2" w:rsidRPr="00187F0B">
        <w:rPr>
          <w:rFonts w:cs="Times New Roman"/>
          <w:sz w:val="21"/>
          <w:szCs w:val="21"/>
        </w:rPr>
        <w:t>point source and uniform solid source, seeing Table 5-1 for details.</w:t>
      </w:r>
    </w:p>
    <w:p w14:paraId="182BB0B6" w14:textId="77777777" w:rsidR="00A441C2" w:rsidRPr="00FE4FCB" w:rsidRDefault="00A441C2" w:rsidP="00A441C2">
      <w:pPr>
        <w:spacing w:line="360" w:lineRule="auto"/>
        <w:rPr>
          <w:rFonts w:ascii="Times New Roman" w:hAnsi="Times New Roman" w:cs="Times New Roman"/>
        </w:rPr>
      </w:pPr>
    </w:p>
    <w:p w14:paraId="5F270311" w14:textId="77777777" w:rsidR="00A441C2" w:rsidRPr="00FE4FCB" w:rsidRDefault="00ED6890" w:rsidP="0004132C">
      <w:pPr>
        <w:spacing w:line="360" w:lineRule="auto"/>
        <w:jc w:val="center"/>
        <w:rPr>
          <w:rFonts w:ascii="Times New Roman" w:hAnsi="Times New Roman" w:cs="Times New Roman"/>
        </w:rPr>
      </w:pPr>
      <w:r w:rsidRPr="00FE4FCB">
        <w:rPr>
          <w:rFonts w:ascii="Times New Roman" w:hAnsi="Times New Roman" w:cs="Times New Roman"/>
        </w:rPr>
        <w:t xml:space="preserve">Table </w:t>
      </w:r>
      <w:r w:rsidR="00A441C2" w:rsidRPr="00FE4FCB">
        <w:rPr>
          <w:rFonts w:ascii="Times New Roman" w:hAnsi="Times New Roman" w:cs="Times New Roman"/>
        </w:rPr>
        <w:t xml:space="preserve">5-1 </w:t>
      </w:r>
      <w:r w:rsidR="00CD24EC" w:rsidRPr="00FE4FCB">
        <w:rPr>
          <w:rFonts w:ascii="Times New Roman" w:hAnsi="Times New Roman" w:cs="Times New Roman"/>
        </w:rPr>
        <w:t>Initial fission source distribution supported by RMC</w:t>
      </w:r>
    </w:p>
    <w:tbl>
      <w:tblPr>
        <w:tblW w:w="45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040"/>
        <w:gridCol w:w="3907"/>
        <w:gridCol w:w="2978"/>
      </w:tblGrid>
      <w:tr w:rsidR="00A441C2" w:rsidRPr="00FE4FCB" w14:paraId="03B61533" w14:textId="77777777" w:rsidTr="002A0BA2">
        <w:trPr>
          <w:trHeight w:val="605"/>
          <w:jc w:val="center"/>
        </w:trPr>
        <w:tc>
          <w:tcPr>
            <w:tcW w:w="656" w:type="pct"/>
            <w:shd w:val="clear" w:color="auto" w:fill="auto"/>
            <w:tcMar>
              <w:top w:w="72" w:type="dxa"/>
              <w:left w:w="120" w:type="dxa"/>
              <w:bottom w:w="72" w:type="dxa"/>
              <w:right w:w="120" w:type="dxa"/>
            </w:tcMar>
            <w:vAlign w:val="center"/>
            <w:hideMark/>
          </w:tcPr>
          <w:p w14:paraId="76AD91EB" w14:textId="77777777" w:rsidR="00A441C2" w:rsidRPr="00FE4FCB" w:rsidRDefault="00904E2C" w:rsidP="002A0BA2">
            <w:pPr>
              <w:jc w:val="center"/>
              <w:rPr>
                <w:rFonts w:ascii="Times New Roman" w:hAnsi="Times New Roman" w:cs="Times New Roman"/>
              </w:rPr>
            </w:pPr>
            <w:r w:rsidRPr="00FE4FCB">
              <w:rPr>
                <w:rFonts w:ascii="Times New Roman" w:hAnsi="Times New Roman" w:cs="Times New Roman"/>
              </w:rPr>
              <w:t>key word</w:t>
            </w:r>
          </w:p>
        </w:tc>
        <w:tc>
          <w:tcPr>
            <w:tcW w:w="2465" w:type="pct"/>
            <w:shd w:val="clear" w:color="auto" w:fill="auto"/>
            <w:tcMar>
              <w:top w:w="72" w:type="dxa"/>
              <w:left w:w="120" w:type="dxa"/>
              <w:bottom w:w="72" w:type="dxa"/>
              <w:right w:w="120" w:type="dxa"/>
            </w:tcMar>
            <w:vAlign w:val="center"/>
            <w:hideMark/>
          </w:tcPr>
          <w:p w14:paraId="7BC3D00A" w14:textId="77777777" w:rsidR="00A441C2" w:rsidRPr="00FE4FCB" w:rsidRDefault="00904E2C" w:rsidP="002A0BA2">
            <w:pPr>
              <w:jc w:val="center"/>
              <w:rPr>
                <w:rFonts w:ascii="Times New Roman" w:hAnsi="Times New Roman" w:cs="Times New Roman"/>
              </w:rPr>
            </w:pPr>
            <w:r w:rsidRPr="00FE4FCB">
              <w:rPr>
                <w:rFonts w:ascii="Times New Roman" w:hAnsi="Times New Roman" w:cs="Times New Roman"/>
              </w:rPr>
              <w:t>Description</w:t>
            </w:r>
          </w:p>
        </w:tc>
        <w:tc>
          <w:tcPr>
            <w:tcW w:w="1879" w:type="pct"/>
            <w:shd w:val="clear" w:color="auto" w:fill="auto"/>
            <w:tcMar>
              <w:top w:w="72" w:type="dxa"/>
              <w:left w:w="120" w:type="dxa"/>
              <w:bottom w:w="72" w:type="dxa"/>
              <w:right w:w="120" w:type="dxa"/>
            </w:tcMar>
            <w:vAlign w:val="center"/>
            <w:hideMark/>
          </w:tcPr>
          <w:p w14:paraId="22111096" w14:textId="77777777" w:rsidR="00A441C2" w:rsidRPr="00FE4FCB" w:rsidRDefault="00904E2C" w:rsidP="002A0BA2">
            <w:pPr>
              <w:jc w:val="center"/>
              <w:rPr>
                <w:rFonts w:ascii="Times New Roman" w:hAnsi="Times New Roman" w:cs="Times New Roman"/>
              </w:rPr>
            </w:pPr>
            <w:r w:rsidRPr="00FE4FCB">
              <w:rPr>
                <w:rFonts w:ascii="Times New Roman" w:hAnsi="Times New Roman" w:cs="Times New Roman"/>
              </w:rPr>
              <w:t>Parameters</w:t>
            </w:r>
          </w:p>
        </w:tc>
      </w:tr>
      <w:tr w:rsidR="00A441C2" w:rsidRPr="00FE4FCB" w14:paraId="62DF1A80" w14:textId="77777777" w:rsidTr="002A0BA2">
        <w:trPr>
          <w:trHeight w:val="284"/>
          <w:jc w:val="center"/>
        </w:trPr>
        <w:tc>
          <w:tcPr>
            <w:tcW w:w="656" w:type="pct"/>
            <w:shd w:val="clear" w:color="auto" w:fill="auto"/>
            <w:tcMar>
              <w:top w:w="72" w:type="dxa"/>
              <w:left w:w="120" w:type="dxa"/>
              <w:bottom w:w="72" w:type="dxa"/>
              <w:right w:w="120" w:type="dxa"/>
            </w:tcMar>
            <w:vAlign w:val="center"/>
            <w:hideMark/>
          </w:tcPr>
          <w:p w14:paraId="7B57FCAC" w14:textId="77777777" w:rsidR="00A441C2" w:rsidRPr="00FE4FCB" w:rsidRDefault="00A441C2" w:rsidP="002A0BA2">
            <w:pPr>
              <w:jc w:val="center"/>
              <w:rPr>
                <w:rFonts w:ascii="Times New Roman" w:hAnsi="Times New Roman" w:cs="Times New Roman"/>
              </w:rPr>
            </w:pPr>
            <w:r w:rsidRPr="00FE4FCB">
              <w:rPr>
                <w:rFonts w:ascii="Times New Roman" w:hAnsi="Times New Roman" w:cs="Times New Roman"/>
                <w:b/>
                <w:bCs/>
              </w:rPr>
              <w:t>Point</w:t>
            </w:r>
          </w:p>
        </w:tc>
        <w:tc>
          <w:tcPr>
            <w:tcW w:w="2465" w:type="pct"/>
            <w:shd w:val="clear" w:color="auto" w:fill="auto"/>
            <w:tcMar>
              <w:top w:w="72" w:type="dxa"/>
              <w:left w:w="120" w:type="dxa"/>
              <w:bottom w:w="72" w:type="dxa"/>
              <w:right w:w="120" w:type="dxa"/>
            </w:tcMar>
            <w:vAlign w:val="center"/>
            <w:hideMark/>
          </w:tcPr>
          <w:p w14:paraId="798546B2" w14:textId="77777777" w:rsidR="00A441C2" w:rsidRPr="00FE4FCB" w:rsidRDefault="008B1221" w:rsidP="002A0BA2">
            <w:pPr>
              <w:jc w:val="center"/>
              <w:rPr>
                <w:rFonts w:ascii="Times New Roman" w:hAnsi="Times New Roman" w:cs="Times New Roman"/>
              </w:rPr>
            </w:pPr>
            <w:r w:rsidRPr="00FE4FCB">
              <w:rPr>
                <w:rFonts w:ascii="Times New Roman" w:hAnsi="Times New Roman" w:cs="Times New Roman"/>
              </w:rPr>
              <w:t>Isolated point source</w:t>
            </w:r>
          </w:p>
        </w:tc>
        <w:tc>
          <w:tcPr>
            <w:tcW w:w="1879" w:type="pct"/>
            <w:shd w:val="clear" w:color="auto" w:fill="auto"/>
            <w:tcMar>
              <w:top w:w="72" w:type="dxa"/>
              <w:left w:w="120" w:type="dxa"/>
              <w:bottom w:w="72" w:type="dxa"/>
              <w:right w:w="120" w:type="dxa"/>
            </w:tcMar>
            <w:vAlign w:val="center"/>
            <w:hideMark/>
          </w:tcPr>
          <w:p w14:paraId="08F61061" w14:textId="77777777" w:rsidR="00A441C2" w:rsidRPr="00FE4FCB" w:rsidRDefault="00A441C2" w:rsidP="002A0BA2">
            <w:pPr>
              <w:jc w:val="center"/>
              <w:rPr>
                <w:rFonts w:ascii="Times New Roman" w:hAnsi="Times New Roman" w:cs="Times New Roman"/>
              </w:rPr>
            </w:pPr>
            <w:r w:rsidRPr="00FE4FCB">
              <w:rPr>
                <w:rFonts w:ascii="Times New Roman" w:hAnsi="Times New Roman" w:cs="Times New Roman"/>
              </w:rPr>
              <w:t>x</w:t>
            </w:r>
            <w:r w:rsidRPr="00FE4FCB">
              <w:rPr>
                <w:rFonts w:ascii="Times New Roman" w:hAnsi="Times New Roman" w:cs="Times New Roman"/>
                <w:vertAlign w:val="subscript"/>
              </w:rPr>
              <w:t>1</w:t>
            </w:r>
            <w:r w:rsidRPr="00FE4FCB">
              <w:rPr>
                <w:rFonts w:ascii="Times New Roman" w:hAnsi="Times New Roman" w:cs="Times New Roman"/>
              </w:rPr>
              <w:t xml:space="preserve"> y</w:t>
            </w:r>
            <w:r w:rsidRPr="00FE4FCB">
              <w:rPr>
                <w:rFonts w:ascii="Times New Roman" w:hAnsi="Times New Roman" w:cs="Times New Roman"/>
                <w:vertAlign w:val="subscript"/>
              </w:rPr>
              <w:t>1</w:t>
            </w:r>
            <w:r w:rsidRPr="00FE4FCB">
              <w:rPr>
                <w:rFonts w:ascii="Times New Roman" w:hAnsi="Times New Roman" w:cs="Times New Roman"/>
              </w:rPr>
              <w:t xml:space="preserve"> z</w:t>
            </w:r>
            <w:r w:rsidRPr="00FE4FCB">
              <w:rPr>
                <w:rFonts w:ascii="Times New Roman" w:hAnsi="Times New Roman" w:cs="Times New Roman"/>
                <w:vertAlign w:val="subscript"/>
              </w:rPr>
              <w:t>1</w:t>
            </w:r>
            <w:r w:rsidRPr="00FE4FCB">
              <w:rPr>
                <w:rFonts w:ascii="Times New Roman" w:hAnsi="Times New Roman" w:cs="Times New Roman"/>
              </w:rPr>
              <w:t xml:space="preserve"> x</w:t>
            </w:r>
            <w:r w:rsidRPr="00FE4FCB">
              <w:rPr>
                <w:rFonts w:ascii="Times New Roman" w:hAnsi="Times New Roman" w:cs="Times New Roman"/>
                <w:vertAlign w:val="subscript"/>
              </w:rPr>
              <w:t>2</w:t>
            </w:r>
            <w:r w:rsidRPr="00FE4FCB">
              <w:rPr>
                <w:rFonts w:ascii="Times New Roman" w:hAnsi="Times New Roman" w:cs="Times New Roman"/>
              </w:rPr>
              <w:t xml:space="preserve"> y</w:t>
            </w:r>
            <w:r w:rsidRPr="00FE4FCB">
              <w:rPr>
                <w:rFonts w:ascii="Times New Roman" w:hAnsi="Times New Roman" w:cs="Times New Roman"/>
                <w:vertAlign w:val="subscript"/>
              </w:rPr>
              <w:t>2</w:t>
            </w:r>
            <w:r w:rsidRPr="00FE4FCB">
              <w:rPr>
                <w:rFonts w:ascii="Times New Roman" w:hAnsi="Times New Roman" w:cs="Times New Roman"/>
              </w:rPr>
              <w:t xml:space="preserve"> z</w:t>
            </w:r>
            <w:r w:rsidRPr="00FE4FCB">
              <w:rPr>
                <w:rFonts w:ascii="Times New Roman" w:hAnsi="Times New Roman" w:cs="Times New Roman"/>
                <w:vertAlign w:val="subscript"/>
              </w:rPr>
              <w:t>2</w:t>
            </w:r>
            <w:r w:rsidRPr="00FE4FCB">
              <w:rPr>
                <w:rFonts w:ascii="Times New Roman" w:hAnsi="Times New Roman" w:cs="Times New Roman"/>
              </w:rPr>
              <w:t xml:space="preserve"> …</w:t>
            </w:r>
          </w:p>
        </w:tc>
      </w:tr>
      <w:tr w:rsidR="00A441C2" w:rsidRPr="00FE4FCB" w14:paraId="74861CFE" w14:textId="77777777" w:rsidTr="002A0BA2">
        <w:trPr>
          <w:trHeight w:val="352"/>
          <w:jc w:val="center"/>
        </w:trPr>
        <w:tc>
          <w:tcPr>
            <w:tcW w:w="656" w:type="pct"/>
            <w:shd w:val="clear" w:color="auto" w:fill="auto"/>
            <w:tcMar>
              <w:top w:w="72" w:type="dxa"/>
              <w:left w:w="120" w:type="dxa"/>
              <w:bottom w:w="72" w:type="dxa"/>
              <w:right w:w="120" w:type="dxa"/>
            </w:tcMar>
            <w:vAlign w:val="center"/>
          </w:tcPr>
          <w:p w14:paraId="2408825C" w14:textId="77777777" w:rsidR="00A441C2" w:rsidRPr="00FE4FCB" w:rsidRDefault="00A441C2" w:rsidP="002A0BA2">
            <w:pPr>
              <w:jc w:val="center"/>
              <w:rPr>
                <w:rFonts w:ascii="Times New Roman" w:hAnsi="Times New Roman" w:cs="Times New Roman"/>
                <w:b/>
                <w:bCs/>
              </w:rPr>
            </w:pPr>
            <w:r w:rsidRPr="00FE4FCB">
              <w:rPr>
                <w:rFonts w:ascii="Times New Roman" w:hAnsi="Times New Roman" w:cs="Times New Roman"/>
                <w:b/>
                <w:bCs/>
              </w:rPr>
              <w:t>Slab</w:t>
            </w:r>
          </w:p>
        </w:tc>
        <w:tc>
          <w:tcPr>
            <w:tcW w:w="2465" w:type="pct"/>
            <w:shd w:val="clear" w:color="auto" w:fill="auto"/>
            <w:tcMar>
              <w:top w:w="72" w:type="dxa"/>
              <w:left w:w="120" w:type="dxa"/>
              <w:bottom w:w="72" w:type="dxa"/>
              <w:right w:w="120" w:type="dxa"/>
            </w:tcMar>
            <w:vAlign w:val="center"/>
          </w:tcPr>
          <w:p w14:paraId="757DBF70" w14:textId="77777777" w:rsidR="00A441C2" w:rsidRPr="00FE4FCB" w:rsidRDefault="00C72497" w:rsidP="00FA0946">
            <w:pPr>
              <w:jc w:val="center"/>
              <w:rPr>
                <w:rFonts w:ascii="Times New Roman" w:hAnsi="Times New Roman" w:cs="Times New Roman"/>
              </w:rPr>
            </w:pPr>
            <w:r w:rsidRPr="00FE4FCB">
              <w:rPr>
                <w:rFonts w:ascii="Times New Roman" w:hAnsi="Times New Roman" w:cs="Times New Roman"/>
              </w:rPr>
              <w:t>U</w:t>
            </w:r>
            <w:r w:rsidR="001657BF" w:rsidRPr="00FE4FCB">
              <w:rPr>
                <w:rFonts w:ascii="Times New Roman" w:hAnsi="Times New Roman" w:cs="Times New Roman"/>
              </w:rPr>
              <w:t xml:space="preserve">niform </w:t>
            </w:r>
            <w:r w:rsidR="003B49D1" w:rsidRPr="00FE4FCB">
              <w:rPr>
                <w:rFonts w:ascii="Times New Roman" w:hAnsi="Times New Roman" w:cs="Times New Roman"/>
              </w:rPr>
              <w:t xml:space="preserve">cuboid </w:t>
            </w:r>
            <w:r w:rsidR="001657BF" w:rsidRPr="00FE4FCB">
              <w:rPr>
                <w:rFonts w:ascii="Times New Roman" w:hAnsi="Times New Roman" w:cs="Times New Roman"/>
              </w:rPr>
              <w:t>source</w:t>
            </w:r>
            <w:r w:rsidR="00AA365D" w:rsidRPr="00FE4FCB">
              <w:rPr>
                <w:rFonts w:ascii="Times New Roman" w:hAnsi="Times New Roman" w:cs="Times New Roman"/>
              </w:rPr>
              <w:t xml:space="preserve"> parallel to the coordinate axis</w:t>
            </w:r>
            <w:r w:rsidR="00FA0946" w:rsidRPr="00FE4FCB">
              <w:rPr>
                <w:rFonts w:ascii="Times New Roman" w:hAnsi="Times New Roman" w:cs="Times New Roman"/>
              </w:rPr>
              <w:t xml:space="preserve"> </w:t>
            </w:r>
          </w:p>
        </w:tc>
        <w:tc>
          <w:tcPr>
            <w:tcW w:w="1879" w:type="pct"/>
            <w:shd w:val="clear" w:color="auto" w:fill="auto"/>
            <w:tcMar>
              <w:top w:w="72" w:type="dxa"/>
              <w:left w:w="120" w:type="dxa"/>
              <w:bottom w:w="72" w:type="dxa"/>
              <w:right w:w="120" w:type="dxa"/>
            </w:tcMar>
            <w:vAlign w:val="center"/>
          </w:tcPr>
          <w:p w14:paraId="7426187B" w14:textId="77777777" w:rsidR="00A441C2" w:rsidRPr="00FE4FCB" w:rsidRDefault="00A441C2" w:rsidP="002A0BA2">
            <w:pPr>
              <w:jc w:val="center"/>
              <w:rPr>
                <w:rFonts w:ascii="Times New Roman" w:hAnsi="Times New Roman" w:cs="Times New Roman"/>
              </w:rPr>
            </w:pPr>
            <w:r w:rsidRPr="00FE4FCB">
              <w:rPr>
                <w:rFonts w:ascii="Times New Roman" w:hAnsi="Times New Roman" w:cs="Times New Roman"/>
              </w:rPr>
              <w:t>x</w:t>
            </w:r>
            <w:r w:rsidRPr="00FE4FCB">
              <w:rPr>
                <w:rFonts w:ascii="Times New Roman" w:hAnsi="Times New Roman" w:cs="Times New Roman"/>
                <w:vertAlign w:val="subscript"/>
              </w:rPr>
              <w:t>min</w:t>
            </w:r>
            <w:r w:rsidRPr="00FE4FCB">
              <w:rPr>
                <w:rFonts w:ascii="Times New Roman" w:hAnsi="Times New Roman" w:cs="Times New Roman"/>
              </w:rPr>
              <w:t xml:space="preserve"> x</w:t>
            </w:r>
            <w:r w:rsidRPr="00FE4FCB">
              <w:rPr>
                <w:rFonts w:ascii="Times New Roman" w:hAnsi="Times New Roman" w:cs="Times New Roman"/>
                <w:vertAlign w:val="subscript"/>
              </w:rPr>
              <w:t>max</w:t>
            </w:r>
            <w:r w:rsidRPr="00FE4FCB">
              <w:rPr>
                <w:rFonts w:ascii="Times New Roman" w:hAnsi="Times New Roman" w:cs="Times New Roman"/>
              </w:rPr>
              <w:t xml:space="preserve"> y</w:t>
            </w:r>
            <w:r w:rsidRPr="00FE4FCB">
              <w:rPr>
                <w:rFonts w:ascii="Times New Roman" w:hAnsi="Times New Roman" w:cs="Times New Roman"/>
                <w:vertAlign w:val="subscript"/>
              </w:rPr>
              <w:t>min</w:t>
            </w:r>
            <w:r w:rsidRPr="00FE4FCB">
              <w:rPr>
                <w:rFonts w:ascii="Times New Roman" w:hAnsi="Times New Roman" w:cs="Times New Roman"/>
              </w:rPr>
              <w:t xml:space="preserve"> y</w:t>
            </w:r>
            <w:r w:rsidRPr="00FE4FCB">
              <w:rPr>
                <w:rFonts w:ascii="Times New Roman" w:hAnsi="Times New Roman" w:cs="Times New Roman"/>
                <w:vertAlign w:val="subscript"/>
              </w:rPr>
              <w:t>max</w:t>
            </w:r>
            <w:r w:rsidRPr="00FE4FCB">
              <w:rPr>
                <w:rFonts w:ascii="Times New Roman" w:hAnsi="Times New Roman" w:cs="Times New Roman"/>
              </w:rPr>
              <w:t xml:space="preserve"> z</w:t>
            </w:r>
            <w:r w:rsidRPr="00FE4FCB">
              <w:rPr>
                <w:rFonts w:ascii="Times New Roman" w:hAnsi="Times New Roman" w:cs="Times New Roman"/>
                <w:vertAlign w:val="subscript"/>
              </w:rPr>
              <w:t>min</w:t>
            </w:r>
            <w:r w:rsidRPr="00FE4FCB">
              <w:rPr>
                <w:rFonts w:ascii="Times New Roman" w:hAnsi="Times New Roman" w:cs="Times New Roman"/>
              </w:rPr>
              <w:t xml:space="preserve"> z</w:t>
            </w:r>
            <w:r w:rsidRPr="00FE4FCB">
              <w:rPr>
                <w:rFonts w:ascii="Times New Roman" w:hAnsi="Times New Roman" w:cs="Times New Roman"/>
                <w:vertAlign w:val="subscript"/>
              </w:rPr>
              <w:t>max</w:t>
            </w:r>
          </w:p>
        </w:tc>
      </w:tr>
      <w:tr w:rsidR="00A441C2" w:rsidRPr="00FE4FCB" w14:paraId="5803108F" w14:textId="77777777" w:rsidTr="002A0BA2">
        <w:trPr>
          <w:trHeight w:val="352"/>
          <w:jc w:val="center"/>
        </w:trPr>
        <w:tc>
          <w:tcPr>
            <w:tcW w:w="656" w:type="pct"/>
            <w:shd w:val="clear" w:color="auto" w:fill="auto"/>
            <w:tcMar>
              <w:top w:w="72" w:type="dxa"/>
              <w:left w:w="120" w:type="dxa"/>
              <w:bottom w:w="72" w:type="dxa"/>
              <w:right w:w="120" w:type="dxa"/>
            </w:tcMar>
            <w:vAlign w:val="center"/>
          </w:tcPr>
          <w:p w14:paraId="58133548" w14:textId="77777777" w:rsidR="00A441C2" w:rsidRPr="00FE4FCB" w:rsidRDefault="00A441C2" w:rsidP="002A0BA2">
            <w:pPr>
              <w:jc w:val="center"/>
              <w:rPr>
                <w:rFonts w:ascii="Times New Roman" w:hAnsi="Times New Roman" w:cs="Times New Roman"/>
                <w:b/>
                <w:bCs/>
              </w:rPr>
            </w:pPr>
            <w:r w:rsidRPr="00FE4FCB">
              <w:rPr>
                <w:rFonts w:ascii="Times New Roman" w:hAnsi="Times New Roman" w:cs="Times New Roman"/>
                <w:b/>
                <w:bCs/>
              </w:rPr>
              <w:t>Sph</w:t>
            </w:r>
          </w:p>
        </w:tc>
        <w:tc>
          <w:tcPr>
            <w:tcW w:w="2465" w:type="pct"/>
            <w:shd w:val="clear" w:color="auto" w:fill="auto"/>
            <w:tcMar>
              <w:top w:w="72" w:type="dxa"/>
              <w:left w:w="120" w:type="dxa"/>
              <w:bottom w:w="72" w:type="dxa"/>
              <w:right w:w="120" w:type="dxa"/>
            </w:tcMar>
            <w:vAlign w:val="center"/>
          </w:tcPr>
          <w:p w14:paraId="73EFF27B" w14:textId="77777777" w:rsidR="00A441C2" w:rsidRPr="00FE4FCB" w:rsidRDefault="00F65669" w:rsidP="002A0BA2">
            <w:pPr>
              <w:jc w:val="center"/>
              <w:rPr>
                <w:rFonts w:ascii="Times New Roman" w:hAnsi="Times New Roman" w:cs="Times New Roman"/>
              </w:rPr>
            </w:pPr>
            <w:r w:rsidRPr="00FE4FCB">
              <w:rPr>
                <w:rFonts w:ascii="Times New Roman" w:hAnsi="Times New Roman" w:cs="Times New Roman"/>
              </w:rPr>
              <w:t>uniform</w:t>
            </w:r>
            <w:r w:rsidR="00FA0946" w:rsidRPr="00FE4FCB">
              <w:rPr>
                <w:rFonts w:ascii="Times New Roman" w:hAnsi="Times New Roman" w:cs="Times New Roman"/>
              </w:rPr>
              <w:t xml:space="preserve"> sphere</w:t>
            </w:r>
            <w:r w:rsidRPr="00FE4FCB">
              <w:rPr>
                <w:rFonts w:ascii="Times New Roman" w:hAnsi="Times New Roman" w:cs="Times New Roman"/>
              </w:rPr>
              <w:t xml:space="preserve"> source</w:t>
            </w:r>
          </w:p>
        </w:tc>
        <w:tc>
          <w:tcPr>
            <w:tcW w:w="1879" w:type="pct"/>
            <w:shd w:val="clear" w:color="auto" w:fill="auto"/>
            <w:tcMar>
              <w:top w:w="72" w:type="dxa"/>
              <w:left w:w="120" w:type="dxa"/>
              <w:bottom w:w="72" w:type="dxa"/>
              <w:right w:w="120" w:type="dxa"/>
            </w:tcMar>
            <w:vAlign w:val="center"/>
          </w:tcPr>
          <w:p w14:paraId="57364507" w14:textId="77777777" w:rsidR="00A441C2" w:rsidRPr="00FE4FCB" w:rsidRDefault="00A441C2" w:rsidP="002A0BA2">
            <w:pPr>
              <w:jc w:val="center"/>
              <w:rPr>
                <w:rFonts w:ascii="Times New Roman" w:hAnsi="Times New Roman" w:cs="Times New Roman"/>
              </w:rPr>
            </w:pPr>
            <w:r w:rsidRPr="00FE4FCB">
              <w:rPr>
                <w:rFonts w:ascii="Times New Roman" w:hAnsi="Times New Roman" w:cs="Times New Roman"/>
              </w:rPr>
              <w:t>x y z R</w:t>
            </w:r>
          </w:p>
        </w:tc>
      </w:tr>
      <w:tr w:rsidR="00A441C2" w:rsidRPr="00FE4FCB" w14:paraId="2CA35FB1" w14:textId="77777777" w:rsidTr="002A0BA2">
        <w:trPr>
          <w:trHeight w:val="352"/>
          <w:jc w:val="center"/>
        </w:trPr>
        <w:tc>
          <w:tcPr>
            <w:tcW w:w="656" w:type="pct"/>
            <w:shd w:val="clear" w:color="auto" w:fill="auto"/>
            <w:tcMar>
              <w:top w:w="72" w:type="dxa"/>
              <w:left w:w="120" w:type="dxa"/>
              <w:bottom w:w="72" w:type="dxa"/>
              <w:right w:w="120" w:type="dxa"/>
            </w:tcMar>
            <w:vAlign w:val="center"/>
          </w:tcPr>
          <w:p w14:paraId="089F10D3" w14:textId="77777777" w:rsidR="00A441C2" w:rsidRPr="00FE4FCB" w:rsidRDefault="00A441C2" w:rsidP="002A0BA2">
            <w:pPr>
              <w:jc w:val="center"/>
              <w:rPr>
                <w:rFonts w:ascii="Times New Roman" w:hAnsi="Times New Roman" w:cs="Times New Roman"/>
                <w:b/>
                <w:bCs/>
              </w:rPr>
            </w:pPr>
            <w:r w:rsidRPr="00FE4FCB">
              <w:rPr>
                <w:rFonts w:ascii="Times New Roman" w:hAnsi="Times New Roman" w:cs="Times New Roman"/>
                <w:b/>
                <w:bCs/>
              </w:rPr>
              <w:t>Cyl/x</w:t>
            </w:r>
          </w:p>
        </w:tc>
        <w:tc>
          <w:tcPr>
            <w:tcW w:w="2465" w:type="pct"/>
            <w:shd w:val="clear" w:color="auto" w:fill="auto"/>
            <w:tcMar>
              <w:top w:w="72" w:type="dxa"/>
              <w:left w:w="120" w:type="dxa"/>
              <w:bottom w:w="72" w:type="dxa"/>
              <w:right w:w="120" w:type="dxa"/>
            </w:tcMar>
            <w:vAlign w:val="center"/>
          </w:tcPr>
          <w:p w14:paraId="59551E15" w14:textId="77777777" w:rsidR="00A441C2" w:rsidRPr="00FE4FCB" w:rsidRDefault="00F65669" w:rsidP="00496C3E">
            <w:pPr>
              <w:jc w:val="center"/>
              <w:rPr>
                <w:rFonts w:ascii="Times New Roman" w:hAnsi="Times New Roman" w:cs="Times New Roman"/>
              </w:rPr>
            </w:pPr>
            <w:r w:rsidRPr="00FE4FCB">
              <w:rPr>
                <w:rFonts w:ascii="Times New Roman" w:hAnsi="Times New Roman" w:cs="Times New Roman"/>
              </w:rPr>
              <w:t xml:space="preserve">uniform </w:t>
            </w:r>
            <w:r w:rsidR="00E3219F" w:rsidRPr="00FE4FCB">
              <w:rPr>
                <w:rFonts w:ascii="Times New Roman" w:hAnsi="Times New Roman" w:cs="Times New Roman"/>
              </w:rPr>
              <w:t xml:space="preserve">cylindrical </w:t>
            </w:r>
            <w:r w:rsidRPr="00FE4FCB">
              <w:rPr>
                <w:rFonts w:ascii="Times New Roman" w:hAnsi="Times New Roman" w:cs="Times New Roman"/>
              </w:rPr>
              <w:t>source</w:t>
            </w:r>
            <w:r w:rsidR="00496C3E" w:rsidRPr="00FE4FCB">
              <w:rPr>
                <w:rFonts w:ascii="Times New Roman" w:hAnsi="Times New Roman" w:cs="Times New Roman"/>
              </w:rPr>
              <w:t xml:space="preserve"> parallel to x axis</w:t>
            </w:r>
          </w:p>
        </w:tc>
        <w:tc>
          <w:tcPr>
            <w:tcW w:w="1879" w:type="pct"/>
            <w:shd w:val="clear" w:color="auto" w:fill="auto"/>
            <w:tcMar>
              <w:top w:w="72" w:type="dxa"/>
              <w:left w:w="120" w:type="dxa"/>
              <w:bottom w:w="72" w:type="dxa"/>
              <w:right w:w="120" w:type="dxa"/>
            </w:tcMar>
            <w:vAlign w:val="center"/>
          </w:tcPr>
          <w:p w14:paraId="316FE4A5" w14:textId="77777777" w:rsidR="00A441C2" w:rsidRPr="00FE4FCB" w:rsidRDefault="00A441C2" w:rsidP="002A0BA2">
            <w:pPr>
              <w:jc w:val="center"/>
              <w:rPr>
                <w:rFonts w:ascii="Times New Roman" w:hAnsi="Times New Roman" w:cs="Times New Roman"/>
              </w:rPr>
            </w:pPr>
            <w:r w:rsidRPr="00FE4FCB">
              <w:rPr>
                <w:rFonts w:ascii="Times New Roman" w:hAnsi="Times New Roman" w:cs="Times New Roman"/>
                <w:position w:val="-4"/>
              </w:rPr>
              <w:t xml:space="preserve">y z R </w:t>
            </w:r>
            <w:r w:rsidRPr="00FE4FCB">
              <w:rPr>
                <w:rFonts w:ascii="Times New Roman" w:hAnsi="Times New Roman" w:cs="Times New Roman"/>
              </w:rPr>
              <w:t>x</w:t>
            </w:r>
            <w:r w:rsidRPr="00FE4FCB">
              <w:rPr>
                <w:rFonts w:ascii="Times New Roman" w:hAnsi="Times New Roman" w:cs="Times New Roman"/>
                <w:vertAlign w:val="subscript"/>
              </w:rPr>
              <w:t>min</w:t>
            </w:r>
            <w:r w:rsidRPr="00FE4FCB">
              <w:rPr>
                <w:rFonts w:ascii="Times New Roman" w:hAnsi="Times New Roman" w:cs="Times New Roman"/>
              </w:rPr>
              <w:t xml:space="preserve"> x</w:t>
            </w:r>
            <w:r w:rsidRPr="00FE4FCB">
              <w:rPr>
                <w:rFonts w:ascii="Times New Roman" w:hAnsi="Times New Roman" w:cs="Times New Roman"/>
                <w:vertAlign w:val="subscript"/>
              </w:rPr>
              <w:t>max</w:t>
            </w:r>
          </w:p>
        </w:tc>
      </w:tr>
      <w:tr w:rsidR="00A441C2" w:rsidRPr="00FE4FCB" w14:paraId="21A2A521" w14:textId="77777777" w:rsidTr="002A0BA2">
        <w:trPr>
          <w:trHeight w:val="352"/>
          <w:jc w:val="center"/>
        </w:trPr>
        <w:tc>
          <w:tcPr>
            <w:tcW w:w="656" w:type="pct"/>
            <w:shd w:val="clear" w:color="auto" w:fill="auto"/>
            <w:tcMar>
              <w:top w:w="72" w:type="dxa"/>
              <w:left w:w="120" w:type="dxa"/>
              <w:bottom w:w="72" w:type="dxa"/>
              <w:right w:w="120" w:type="dxa"/>
            </w:tcMar>
            <w:vAlign w:val="center"/>
          </w:tcPr>
          <w:p w14:paraId="129AC34C" w14:textId="77777777" w:rsidR="00A441C2" w:rsidRPr="00FE4FCB" w:rsidRDefault="00A441C2" w:rsidP="002A0BA2">
            <w:pPr>
              <w:jc w:val="center"/>
              <w:rPr>
                <w:rFonts w:ascii="Times New Roman" w:hAnsi="Times New Roman" w:cs="Times New Roman"/>
              </w:rPr>
            </w:pPr>
            <w:r w:rsidRPr="00FE4FCB">
              <w:rPr>
                <w:rFonts w:ascii="Times New Roman" w:hAnsi="Times New Roman" w:cs="Times New Roman"/>
                <w:b/>
                <w:bCs/>
              </w:rPr>
              <w:t>Cyl/y</w:t>
            </w:r>
          </w:p>
        </w:tc>
        <w:tc>
          <w:tcPr>
            <w:tcW w:w="2465" w:type="pct"/>
            <w:shd w:val="clear" w:color="auto" w:fill="auto"/>
            <w:tcMar>
              <w:top w:w="72" w:type="dxa"/>
              <w:left w:w="120" w:type="dxa"/>
              <w:bottom w:w="72" w:type="dxa"/>
              <w:right w:w="120" w:type="dxa"/>
            </w:tcMar>
            <w:vAlign w:val="center"/>
          </w:tcPr>
          <w:p w14:paraId="564304B6" w14:textId="77777777" w:rsidR="00A441C2" w:rsidRPr="00FE4FCB" w:rsidRDefault="00F65669" w:rsidP="00106346">
            <w:pPr>
              <w:jc w:val="center"/>
              <w:rPr>
                <w:rFonts w:ascii="Times New Roman" w:hAnsi="Times New Roman" w:cs="Times New Roman"/>
              </w:rPr>
            </w:pPr>
            <w:r w:rsidRPr="00FE4FCB">
              <w:rPr>
                <w:rFonts w:ascii="Times New Roman" w:hAnsi="Times New Roman" w:cs="Times New Roman"/>
              </w:rPr>
              <w:t>uniform</w:t>
            </w:r>
            <w:r w:rsidR="00E3219F" w:rsidRPr="00FE4FCB">
              <w:rPr>
                <w:rFonts w:ascii="Times New Roman" w:hAnsi="Times New Roman" w:cs="Times New Roman"/>
              </w:rPr>
              <w:t xml:space="preserve"> cylindrical</w:t>
            </w:r>
            <w:r w:rsidRPr="00FE4FCB">
              <w:rPr>
                <w:rFonts w:ascii="Times New Roman" w:hAnsi="Times New Roman" w:cs="Times New Roman"/>
              </w:rPr>
              <w:t xml:space="preserve"> source</w:t>
            </w:r>
            <w:r w:rsidR="00106346" w:rsidRPr="00FE4FCB">
              <w:rPr>
                <w:rFonts w:ascii="Times New Roman" w:hAnsi="Times New Roman" w:cs="Times New Roman"/>
              </w:rPr>
              <w:t xml:space="preserve"> parallel to y axis</w:t>
            </w:r>
          </w:p>
        </w:tc>
        <w:tc>
          <w:tcPr>
            <w:tcW w:w="1879" w:type="pct"/>
            <w:shd w:val="clear" w:color="auto" w:fill="auto"/>
            <w:tcMar>
              <w:top w:w="72" w:type="dxa"/>
              <w:left w:w="120" w:type="dxa"/>
              <w:bottom w:w="72" w:type="dxa"/>
              <w:right w:w="120" w:type="dxa"/>
            </w:tcMar>
            <w:vAlign w:val="center"/>
          </w:tcPr>
          <w:p w14:paraId="6418AC9B" w14:textId="77777777" w:rsidR="00A441C2" w:rsidRPr="00FE4FCB" w:rsidRDefault="00A441C2" w:rsidP="002A0BA2">
            <w:pPr>
              <w:jc w:val="center"/>
              <w:rPr>
                <w:rFonts w:ascii="Times New Roman" w:hAnsi="Times New Roman" w:cs="Times New Roman"/>
              </w:rPr>
            </w:pPr>
            <w:r w:rsidRPr="00FE4FCB">
              <w:rPr>
                <w:rFonts w:ascii="Times New Roman" w:hAnsi="Times New Roman" w:cs="Times New Roman"/>
                <w:position w:val="-4"/>
              </w:rPr>
              <w:t xml:space="preserve">x z R </w:t>
            </w:r>
            <w:r w:rsidRPr="00FE4FCB">
              <w:rPr>
                <w:rFonts w:ascii="Times New Roman" w:hAnsi="Times New Roman" w:cs="Times New Roman"/>
              </w:rPr>
              <w:t>y</w:t>
            </w:r>
            <w:r w:rsidRPr="00FE4FCB">
              <w:rPr>
                <w:rFonts w:ascii="Times New Roman" w:hAnsi="Times New Roman" w:cs="Times New Roman"/>
                <w:vertAlign w:val="subscript"/>
              </w:rPr>
              <w:t>min</w:t>
            </w:r>
            <w:r w:rsidRPr="00FE4FCB">
              <w:rPr>
                <w:rFonts w:ascii="Times New Roman" w:hAnsi="Times New Roman" w:cs="Times New Roman"/>
              </w:rPr>
              <w:t xml:space="preserve"> y</w:t>
            </w:r>
            <w:r w:rsidRPr="00FE4FCB">
              <w:rPr>
                <w:rFonts w:ascii="Times New Roman" w:hAnsi="Times New Roman" w:cs="Times New Roman"/>
                <w:vertAlign w:val="subscript"/>
              </w:rPr>
              <w:t>max</w:t>
            </w:r>
          </w:p>
        </w:tc>
      </w:tr>
      <w:tr w:rsidR="00A441C2" w:rsidRPr="00FE4FCB" w14:paraId="65B9B6E9" w14:textId="77777777" w:rsidTr="002A0BA2">
        <w:trPr>
          <w:trHeight w:val="352"/>
          <w:jc w:val="center"/>
        </w:trPr>
        <w:tc>
          <w:tcPr>
            <w:tcW w:w="656" w:type="pct"/>
            <w:shd w:val="clear" w:color="auto" w:fill="auto"/>
            <w:tcMar>
              <w:top w:w="72" w:type="dxa"/>
              <w:left w:w="120" w:type="dxa"/>
              <w:bottom w:w="72" w:type="dxa"/>
              <w:right w:w="120" w:type="dxa"/>
            </w:tcMar>
            <w:vAlign w:val="center"/>
          </w:tcPr>
          <w:p w14:paraId="77A5AF43" w14:textId="77777777" w:rsidR="00A441C2" w:rsidRPr="00FE4FCB" w:rsidRDefault="00A441C2" w:rsidP="002A0BA2">
            <w:pPr>
              <w:jc w:val="center"/>
              <w:rPr>
                <w:rFonts w:ascii="Times New Roman" w:hAnsi="Times New Roman" w:cs="Times New Roman"/>
                <w:b/>
                <w:bCs/>
              </w:rPr>
            </w:pPr>
            <w:r w:rsidRPr="00FE4FCB">
              <w:rPr>
                <w:rFonts w:ascii="Times New Roman" w:hAnsi="Times New Roman" w:cs="Times New Roman"/>
                <w:b/>
                <w:bCs/>
              </w:rPr>
              <w:t>Cyl/z</w:t>
            </w:r>
          </w:p>
        </w:tc>
        <w:tc>
          <w:tcPr>
            <w:tcW w:w="2465" w:type="pct"/>
            <w:shd w:val="clear" w:color="auto" w:fill="auto"/>
            <w:tcMar>
              <w:top w:w="72" w:type="dxa"/>
              <w:left w:w="120" w:type="dxa"/>
              <w:bottom w:w="72" w:type="dxa"/>
              <w:right w:w="120" w:type="dxa"/>
            </w:tcMar>
            <w:vAlign w:val="center"/>
          </w:tcPr>
          <w:p w14:paraId="2A419A19" w14:textId="77777777" w:rsidR="00A441C2" w:rsidRPr="00FE4FCB" w:rsidRDefault="00F65669" w:rsidP="00106346">
            <w:pPr>
              <w:jc w:val="center"/>
              <w:rPr>
                <w:rFonts w:ascii="Times New Roman" w:hAnsi="Times New Roman" w:cs="Times New Roman"/>
              </w:rPr>
            </w:pPr>
            <w:r w:rsidRPr="00FE4FCB">
              <w:rPr>
                <w:rFonts w:ascii="Times New Roman" w:hAnsi="Times New Roman" w:cs="Times New Roman"/>
              </w:rPr>
              <w:t xml:space="preserve">uniform </w:t>
            </w:r>
            <w:r w:rsidR="00E3219F" w:rsidRPr="00FE4FCB">
              <w:rPr>
                <w:rFonts w:ascii="Times New Roman" w:hAnsi="Times New Roman" w:cs="Times New Roman"/>
              </w:rPr>
              <w:t xml:space="preserve">cylindrical </w:t>
            </w:r>
            <w:r w:rsidRPr="00FE4FCB">
              <w:rPr>
                <w:rFonts w:ascii="Times New Roman" w:hAnsi="Times New Roman" w:cs="Times New Roman"/>
              </w:rPr>
              <w:t>source</w:t>
            </w:r>
            <w:r w:rsidR="00106346" w:rsidRPr="00FE4FCB">
              <w:rPr>
                <w:rFonts w:ascii="Times New Roman" w:hAnsi="Times New Roman" w:cs="Times New Roman"/>
              </w:rPr>
              <w:t xml:space="preserve"> parallel to z axis</w:t>
            </w:r>
          </w:p>
        </w:tc>
        <w:tc>
          <w:tcPr>
            <w:tcW w:w="1879" w:type="pct"/>
            <w:shd w:val="clear" w:color="auto" w:fill="auto"/>
            <w:tcMar>
              <w:top w:w="72" w:type="dxa"/>
              <w:left w:w="120" w:type="dxa"/>
              <w:bottom w:w="72" w:type="dxa"/>
              <w:right w:w="120" w:type="dxa"/>
            </w:tcMar>
            <w:vAlign w:val="center"/>
          </w:tcPr>
          <w:p w14:paraId="31C17531" w14:textId="77777777" w:rsidR="00A441C2" w:rsidRPr="00FE4FCB" w:rsidRDefault="00A441C2" w:rsidP="002A0BA2">
            <w:pPr>
              <w:jc w:val="center"/>
              <w:rPr>
                <w:rFonts w:ascii="Times New Roman" w:hAnsi="Times New Roman" w:cs="Times New Roman"/>
              </w:rPr>
            </w:pPr>
            <w:r w:rsidRPr="00FE4FCB">
              <w:rPr>
                <w:rFonts w:ascii="Times New Roman" w:hAnsi="Times New Roman" w:cs="Times New Roman"/>
                <w:position w:val="-4"/>
              </w:rPr>
              <w:t xml:space="preserve">x y R </w:t>
            </w:r>
            <w:r w:rsidRPr="00FE4FCB">
              <w:rPr>
                <w:rFonts w:ascii="Times New Roman" w:hAnsi="Times New Roman" w:cs="Times New Roman"/>
              </w:rPr>
              <w:t>z</w:t>
            </w:r>
            <w:r w:rsidRPr="00FE4FCB">
              <w:rPr>
                <w:rFonts w:ascii="Times New Roman" w:hAnsi="Times New Roman" w:cs="Times New Roman"/>
                <w:vertAlign w:val="subscript"/>
              </w:rPr>
              <w:t>min</w:t>
            </w:r>
            <w:r w:rsidRPr="00FE4FCB">
              <w:rPr>
                <w:rFonts w:ascii="Times New Roman" w:hAnsi="Times New Roman" w:cs="Times New Roman"/>
              </w:rPr>
              <w:t xml:space="preserve"> z</w:t>
            </w:r>
            <w:r w:rsidRPr="00FE4FCB">
              <w:rPr>
                <w:rFonts w:ascii="Times New Roman" w:hAnsi="Times New Roman" w:cs="Times New Roman"/>
                <w:vertAlign w:val="subscript"/>
              </w:rPr>
              <w:t>max</w:t>
            </w:r>
          </w:p>
        </w:tc>
      </w:tr>
    </w:tbl>
    <w:p w14:paraId="20AAE7E1" w14:textId="77777777" w:rsidR="00A441C2" w:rsidRPr="00FE4FCB" w:rsidRDefault="00A441C2" w:rsidP="00A441C2">
      <w:pPr>
        <w:spacing w:line="360" w:lineRule="auto"/>
        <w:ind w:firstLine="480"/>
        <w:rPr>
          <w:rFonts w:ascii="Times New Roman" w:hAnsi="Times New Roman" w:cs="Times New Roman"/>
        </w:rPr>
      </w:pPr>
    </w:p>
    <w:p w14:paraId="578E7768" w14:textId="77777777" w:rsidR="004A574C" w:rsidRPr="00FE4FCB" w:rsidRDefault="004A574C" w:rsidP="00A441C2">
      <w:pPr>
        <w:pStyle w:val="2"/>
        <w:spacing w:before="120"/>
        <w:rPr>
          <w:rFonts w:ascii="Times New Roman" w:hAnsi="Times New Roman" w:cs="Times New Roman"/>
        </w:rPr>
      </w:pPr>
      <w:bookmarkStart w:id="71" w:name="_Toc369335210"/>
      <w:bookmarkStart w:id="72" w:name="_Toc335658129"/>
      <w:r w:rsidRPr="00FE4FCB">
        <w:rPr>
          <w:rFonts w:ascii="Times New Roman" w:hAnsi="Times New Roman" w:cs="Times New Roman"/>
        </w:rPr>
        <w:t>5.3 Random number generator</w:t>
      </w:r>
      <w:bookmarkEnd w:id="71"/>
    </w:p>
    <w:bookmarkEnd w:id="72"/>
    <w:p w14:paraId="0F87B45D" w14:textId="088686B3" w:rsidR="00A460FA" w:rsidRPr="00D272BA" w:rsidRDefault="00A441C2" w:rsidP="00A441C2">
      <w:pPr>
        <w:spacing w:line="360" w:lineRule="auto"/>
        <w:ind w:firstLine="480"/>
        <w:rPr>
          <w:rFonts w:ascii="Times New Roman" w:hAnsi="Times New Roman" w:cs="Times New Roman"/>
          <w:szCs w:val="21"/>
        </w:rPr>
      </w:pPr>
      <w:r w:rsidRPr="00D272BA">
        <w:rPr>
          <w:rFonts w:ascii="Times New Roman" w:hAnsi="Times New Roman" w:cs="Times New Roman"/>
          <w:szCs w:val="21"/>
        </w:rPr>
        <w:t>RMC</w:t>
      </w:r>
      <w:r w:rsidR="00D60494">
        <w:rPr>
          <w:rFonts w:ascii="Times New Roman" w:hAnsi="Times New Roman" w:cs="Times New Roman"/>
          <w:szCs w:val="21"/>
        </w:rPr>
        <w:t xml:space="preserve"> contains 3</w:t>
      </w:r>
      <w:r w:rsidR="00A460FA" w:rsidRPr="00D272BA">
        <w:rPr>
          <w:rFonts w:ascii="Times New Roman" w:hAnsi="Times New Roman" w:cs="Times New Roman"/>
          <w:szCs w:val="21"/>
        </w:rPr>
        <w:t xml:space="preserve"> different </w:t>
      </w:r>
      <w:r w:rsidR="006718BD" w:rsidRPr="00D272BA">
        <w:rPr>
          <w:rFonts w:ascii="Times New Roman" w:hAnsi="Times New Roman" w:cs="Times New Roman"/>
          <w:szCs w:val="21"/>
        </w:rPr>
        <w:t xml:space="preserve">random number generators. For the general users, it is advised to use the </w:t>
      </w:r>
      <w:r w:rsidR="009C3500" w:rsidRPr="00D272BA">
        <w:rPr>
          <w:rFonts w:ascii="Times New Roman" w:hAnsi="Times New Roman" w:cs="Times New Roman"/>
          <w:szCs w:val="21"/>
        </w:rPr>
        <w:t xml:space="preserve">default type and parameters of the random number generator. </w:t>
      </w:r>
      <w:r w:rsidR="000D55D2" w:rsidRPr="00D272BA">
        <w:rPr>
          <w:rFonts w:ascii="Times New Roman" w:hAnsi="Times New Roman" w:cs="Times New Roman"/>
          <w:szCs w:val="21"/>
        </w:rPr>
        <w:t>The advanced users can</w:t>
      </w:r>
      <w:r w:rsidR="005B7335" w:rsidRPr="00D272BA">
        <w:rPr>
          <w:rFonts w:ascii="Times New Roman" w:hAnsi="Times New Roman" w:cs="Times New Roman"/>
          <w:szCs w:val="21"/>
        </w:rPr>
        <w:t xml:space="preserve"> use</w:t>
      </w:r>
      <w:r w:rsidR="00DD2129" w:rsidRPr="00D272BA">
        <w:rPr>
          <w:rFonts w:ascii="Times New Roman" w:hAnsi="Times New Roman" w:cs="Times New Roman"/>
          <w:szCs w:val="21"/>
        </w:rPr>
        <w:t xml:space="preserve"> the </w:t>
      </w:r>
      <w:r w:rsidR="005B7335" w:rsidRPr="00D272BA">
        <w:rPr>
          <w:rFonts w:ascii="Times New Roman" w:hAnsi="Times New Roman" w:cs="Times New Roman"/>
          <w:szCs w:val="21"/>
        </w:rPr>
        <w:t xml:space="preserve">specific </w:t>
      </w:r>
      <w:r w:rsidR="00BE6629" w:rsidRPr="00D272BA">
        <w:rPr>
          <w:rFonts w:ascii="Times New Roman" w:hAnsi="Times New Roman" w:cs="Times New Roman"/>
          <w:szCs w:val="21"/>
        </w:rPr>
        <w:t xml:space="preserve">parameters of random number, such as </w:t>
      </w:r>
      <w:r w:rsidR="009C5722" w:rsidRPr="00D272BA">
        <w:rPr>
          <w:rFonts w:ascii="Times New Roman" w:hAnsi="Times New Roman" w:cs="Times New Roman"/>
          <w:szCs w:val="21"/>
        </w:rPr>
        <w:t xml:space="preserve">using different seeds for random number </w:t>
      </w:r>
      <w:r w:rsidR="009C5722" w:rsidRPr="00D272BA">
        <w:rPr>
          <w:rFonts w:ascii="Times New Roman" w:hAnsi="Times New Roman" w:cs="Times New Roman"/>
          <w:szCs w:val="21"/>
        </w:rPr>
        <w:lastRenderedPageBreak/>
        <w:t>generator</w:t>
      </w:r>
      <w:r w:rsidR="00E677CD" w:rsidRPr="00D272BA">
        <w:rPr>
          <w:rFonts w:ascii="Times New Roman" w:hAnsi="Times New Roman" w:cs="Times New Roman"/>
          <w:szCs w:val="21"/>
        </w:rPr>
        <w:t xml:space="preserve"> to acquire independent</w:t>
      </w:r>
      <w:r w:rsidR="003637E4" w:rsidRPr="00D272BA">
        <w:rPr>
          <w:rFonts w:ascii="Times New Roman" w:hAnsi="Times New Roman" w:cs="Times New Roman"/>
          <w:szCs w:val="21"/>
        </w:rPr>
        <w:t xml:space="preserve"> results</w:t>
      </w:r>
      <w:r w:rsidR="00E677CD" w:rsidRPr="00D272BA">
        <w:rPr>
          <w:rFonts w:ascii="Times New Roman" w:hAnsi="Times New Roman" w:cs="Times New Roman"/>
          <w:szCs w:val="21"/>
        </w:rPr>
        <w:t xml:space="preserve"> </w:t>
      </w:r>
      <w:r w:rsidR="00CE581C" w:rsidRPr="00D272BA">
        <w:rPr>
          <w:rFonts w:ascii="Times New Roman" w:hAnsi="Times New Roman" w:cs="Times New Roman"/>
          <w:szCs w:val="21"/>
        </w:rPr>
        <w:t>for the same calculation test</w:t>
      </w:r>
      <w:r w:rsidR="0032539C" w:rsidRPr="00D272BA">
        <w:rPr>
          <w:rFonts w:ascii="Times New Roman" w:hAnsi="Times New Roman" w:cs="Times New Roman"/>
          <w:szCs w:val="21"/>
        </w:rPr>
        <w:t>.</w:t>
      </w:r>
      <w:r w:rsidR="00543340" w:rsidRPr="00D272BA">
        <w:rPr>
          <w:rFonts w:ascii="Times New Roman" w:hAnsi="Times New Roman" w:cs="Times New Roman"/>
          <w:szCs w:val="21"/>
        </w:rPr>
        <w:t xml:space="preserve"> </w:t>
      </w:r>
      <w:r w:rsidR="000D635A" w:rsidRPr="00D272BA">
        <w:rPr>
          <w:rFonts w:ascii="Times New Roman" w:hAnsi="Times New Roman" w:cs="Times New Roman"/>
          <w:szCs w:val="21"/>
        </w:rPr>
        <w:t xml:space="preserve">The input card of </w:t>
      </w:r>
      <w:r w:rsidR="000B1C74" w:rsidRPr="00D272BA">
        <w:rPr>
          <w:rFonts w:ascii="Times New Roman" w:hAnsi="Times New Roman" w:cs="Times New Roman"/>
          <w:szCs w:val="21"/>
        </w:rPr>
        <w:t>custom-</w:t>
      </w:r>
      <w:r w:rsidR="000D635A" w:rsidRPr="00D272BA">
        <w:rPr>
          <w:rFonts w:ascii="Times New Roman" w:hAnsi="Times New Roman" w:cs="Times New Roman"/>
          <w:szCs w:val="21"/>
        </w:rPr>
        <w:t xml:space="preserve">made </w:t>
      </w:r>
      <w:r w:rsidR="005338F0" w:rsidRPr="00D272BA">
        <w:rPr>
          <w:rFonts w:ascii="Times New Roman" w:hAnsi="Times New Roman" w:cs="Times New Roman"/>
          <w:szCs w:val="21"/>
        </w:rPr>
        <w:t>random number generators is supported in</w:t>
      </w:r>
      <w:r w:rsidR="000D635A" w:rsidRPr="00D272BA">
        <w:rPr>
          <w:rFonts w:ascii="Times New Roman" w:hAnsi="Times New Roman" w:cs="Times New Roman"/>
          <w:szCs w:val="21"/>
        </w:rPr>
        <w:t xml:space="preserve"> RMC</w:t>
      </w:r>
      <w:r w:rsidR="005338F0" w:rsidRPr="00D272BA">
        <w:rPr>
          <w:rFonts w:ascii="Times New Roman" w:hAnsi="Times New Roman" w:cs="Times New Roman"/>
          <w:szCs w:val="21"/>
        </w:rPr>
        <w:t>:</w:t>
      </w:r>
    </w:p>
    <w:p w14:paraId="641F169F" w14:textId="77777777" w:rsidR="00A441C2" w:rsidRPr="00D272BA" w:rsidRDefault="00A441C2" w:rsidP="00A441C2">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A441C2" w:rsidRPr="00D272BA" w14:paraId="62ED8310" w14:textId="77777777" w:rsidTr="002A0BA2">
        <w:tc>
          <w:tcPr>
            <w:tcW w:w="8607" w:type="dxa"/>
          </w:tcPr>
          <w:p w14:paraId="17B3AC81" w14:textId="77777777" w:rsidR="00A441C2" w:rsidRPr="00D272BA" w:rsidRDefault="00A441C2" w:rsidP="002A0BA2">
            <w:pPr>
              <w:jc w:val="left"/>
              <w:rPr>
                <w:rFonts w:ascii="Times New Roman" w:hAnsi="Times New Roman" w:cs="Times New Roman"/>
                <w:b/>
                <w:szCs w:val="21"/>
              </w:rPr>
            </w:pPr>
            <w:r w:rsidRPr="00D272BA">
              <w:rPr>
                <w:rFonts w:ascii="Times New Roman" w:hAnsi="Times New Roman" w:cs="Times New Roman"/>
                <w:b/>
                <w:szCs w:val="21"/>
              </w:rPr>
              <w:t>RNG   [Type = &lt;type&gt;]   [Seed = &lt;seed&gt;]  [Stride = &lt;stride&gt;]</w:t>
            </w:r>
          </w:p>
        </w:tc>
      </w:tr>
    </w:tbl>
    <w:p w14:paraId="4CC9F17A" w14:textId="77777777" w:rsidR="00A441C2" w:rsidRPr="00D272BA" w:rsidRDefault="00A441C2" w:rsidP="00A441C2">
      <w:pPr>
        <w:spacing w:line="360" w:lineRule="auto"/>
        <w:ind w:firstLine="480"/>
        <w:rPr>
          <w:rFonts w:ascii="Times New Roman" w:hAnsi="Times New Roman" w:cs="Times New Roman"/>
          <w:szCs w:val="21"/>
        </w:rPr>
      </w:pPr>
    </w:p>
    <w:p w14:paraId="7A41A80A" w14:textId="77777777" w:rsidR="00A441C2" w:rsidRPr="00D272BA" w:rsidRDefault="00477FB0" w:rsidP="00A441C2">
      <w:pPr>
        <w:spacing w:line="360" w:lineRule="auto"/>
        <w:rPr>
          <w:rFonts w:ascii="Times New Roman" w:hAnsi="Times New Roman" w:cs="Times New Roman"/>
          <w:szCs w:val="21"/>
        </w:rPr>
      </w:pPr>
      <w:r w:rsidRPr="00D272BA">
        <w:rPr>
          <w:rFonts w:ascii="Times New Roman" w:hAnsi="Times New Roman" w:cs="Times New Roman"/>
          <w:szCs w:val="21"/>
        </w:rPr>
        <w:t>In which,</w:t>
      </w:r>
    </w:p>
    <w:p w14:paraId="43D875DA" w14:textId="77777777" w:rsidR="00C03471" w:rsidRPr="00D272BA" w:rsidRDefault="00A441C2" w:rsidP="00A441C2">
      <w:pPr>
        <w:pStyle w:val="a4"/>
        <w:numPr>
          <w:ilvl w:val="0"/>
          <w:numId w:val="2"/>
        </w:numPr>
        <w:spacing w:line="360" w:lineRule="auto"/>
        <w:ind w:firstLineChars="0"/>
        <w:rPr>
          <w:rFonts w:cs="Times New Roman"/>
          <w:sz w:val="21"/>
          <w:szCs w:val="21"/>
        </w:rPr>
      </w:pPr>
      <w:r w:rsidRPr="00D272BA">
        <w:rPr>
          <w:rFonts w:cs="Times New Roman"/>
          <w:b/>
          <w:sz w:val="21"/>
          <w:szCs w:val="21"/>
        </w:rPr>
        <w:t>RNG</w:t>
      </w:r>
      <w:r w:rsidR="00C03471" w:rsidRPr="00D272BA">
        <w:rPr>
          <w:rFonts w:cs="Times New Roman"/>
          <w:sz w:val="21"/>
          <w:szCs w:val="21"/>
        </w:rPr>
        <w:t xml:space="preserve"> is </w:t>
      </w:r>
      <w:r w:rsidR="00245DEF" w:rsidRPr="00D272BA">
        <w:rPr>
          <w:rFonts w:cs="Times New Roman"/>
          <w:sz w:val="21"/>
          <w:szCs w:val="21"/>
        </w:rPr>
        <w:t>the key word of the input card of random number generator.</w:t>
      </w:r>
    </w:p>
    <w:p w14:paraId="622E0D87" w14:textId="77777777" w:rsidR="00A441C2" w:rsidRPr="00D272BA" w:rsidRDefault="00A441C2" w:rsidP="00F219E9">
      <w:pPr>
        <w:pStyle w:val="a4"/>
        <w:numPr>
          <w:ilvl w:val="0"/>
          <w:numId w:val="2"/>
        </w:numPr>
        <w:spacing w:line="360" w:lineRule="auto"/>
        <w:ind w:firstLineChars="0"/>
        <w:rPr>
          <w:rFonts w:cs="Times New Roman"/>
          <w:sz w:val="21"/>
          <w:szCs w:val="21"/>
        </w:rPr>
      </w:pPr>
      <w:r w:rsidRPr="00D272BA">
        <w:rPr>
          <w:rFonts w:cs="Times New Roman"/>
          <w:b/>
          <w:sz w:val="21"/>
          <w:szCs w:val="21"/>
        </w:rPr>
        <w:t>Type</w:t>
      </w:r>
      <w:r w:rsidR="002B166A" w:rsidRPr="00D272BA">
        <w:rPr>
          <w:rFonts w:cs="Times New Roman"/>
          <w:b/>
          <w:sz w:val="21"/>
          <w:szCs w:val="21"/>
        </w:rPr>
        <w:t xml:space="preserve"> </w:t>
      </w:r>
      <w:r w:rsidR="002B166A" w:rsidRPr="00D272BA">
        <w:rPr>
          <w:rFonts w:cs="Times New Roman"/>
          <w:sz w:val="21"/>
          <w:szCs w:val="21"/>
        </w:rPr>
        <w:t xml:space="preserve">option defines the type of random number generator. </w:t>
      </w:r>
      <w:r w:rsidR="0078377D" w:rsidRPr="00D272BA">
        <w:rPr>
          <w:rFonts w:cs="Times New Roman"/>
          <w:b/>
          <w:sz w:val="21"/>
          <w:szCs w:val="21"/>
        </w:rPr>
        <w:t xml:space="preserve">Type = 1 </w:t>
      </w:r>
      <w:r w:rsidR="0078377D" w:rsidRPr="00D272BA">
        <w:rPr>
          <w:rFonts w:cs="Times New Roman"/>
          <w:sz w:val="21"/>
          <w:szCs w:val="21"/>
        </w:rPr>
        <w:t xml:space="preserve">means </w:t>
      </w:r>
      <w:r w:rsidR="00FB735D" w:rsidRPr="00D272BA">
        <w:rPr>
          <w:rFonts w:cs="Times New Roman"/>
          <w:sz w:val="21"/>
          <w:szCs w:val="21"/>
        </w:rPr>
        <w:t xml:space="preserve">the </w:t>
      </w:r>
      <w:r w:rsidR="00363080" w:rsidRPr="00D272BA">
        <w:rPr>
          <w:rFonts w:cs="Times New Roman"/>
          <w:sz w:val="21"/>
          <w:szCs w:val="21"/>
        </w:rPr>
        <w:t xml:space="preserve">generator of </w:t>
      </w:r>
      <w:r w:rsidR="009A31FC" w:rsidRPr="00D272BA">
        <w:rPr>
          <w:rFonts w:cs="Times New Roman"/>
          <w:sz w:val="21"/>
          <w:szCs w:val="21"/>
        </w:rPr>
        <w:t xml:space="preserve">48-bit multiplicative linear congruential method, </w:t>
      </w:r>
      <w:r w:rsidR="009A31FC" w:rsidRPr="00D272BA">
        <w:rPr>
          <w:rFonts w:cs="Times New Roman"/>
          <w:b/>
          <w:sz w:val="21"/>
          <w:szCs w:val="21"/>
        </w:rPr>
        <w:t>Type =2</w:t>
      </w:r>
      <w:r w:rsidR="009A31FC" w:rsidRPr="00D272BA">
        <w:rPr>
          <w:rFonts w:cs="Times New Roman"/>
          <w:sz w:val="21"/>
          <w:szCs w:val="21"/>
        </w:rPr>
        <w:t xml:space="preserve"> (by default)</w:t>
      </w:r>
      <w:r w:rsidR="009A162C" w:rsidRPr="00D272BA">
        <w:rPr>
          <w:rFonts w:cs="Times New Roman"/>
          <w:sz w:val="21"/>
          <w:szCs w:val="21"/>
        </w:rPr>
        <w:t xml:space="preserve"> means</w:t>
      </w:r>
      <w:r w:rsidR="00FB735D" w:rsidRPr="00D272BA">
        <w:rPr>
          <w:rFonts w:cs="Times New Roman"/>
          <w:sz w:val="21"/>
          <w:szCs w:val="21"/>
        </w:rPr>
        <w:t xml:space="preserve"> the</w:t>
      </w:r>
      <w:r w:rsidR="00363080" w:rsidRPr="00D272BA">
        <w:rPr>
          <w:rFonts w:cs="Times New Roman"/>
          <w:sz w:val="21"/>
          <w:szCs w:val="21"/>
        </w:rPr>
        <w:t xml:space="preserve"> generator of</w:t>
      </w:r>
      <w:r w:rsidR="009A162C" w:rsidRPr="00D272BA">
        <w:rPr>
          <w:rFonts w:cs="Times New Roman"/>
          <w:sz w:val="21"/>
          <w:szCs w:val="21"/>
        </w:rPr>
        <w:t xml:space="preserve"> 64-bit multiplicative linear congruential method</w:t>
      </w:r>
      <w:r w:rsidR="00D53B90" w:rsidRPr="00D272BA">
        <w:rPr>
          <w:rFonts w:cs="Times New Roman"/>
          <w:sz w:val="21"/>
          <w:szCs w:val="21"/>
        </w:rPr>
        <w:t xml:space="preserve">, and </w:t>
      </w:r>
      <w:r w:rsidR="00D53B90" w:rsidRPr="00D272BA">
        <w:rPr>
          <w:rFonts w:cs="Times New Roman"/>
          <w:b/>
          <w:sz w:val="21"/>
          <w:szCs w:val="21"/>
        </w:rPr>
        <w:t>Type = 3</w:t>
      </w:r>
      <w:r w:rsidR="00D53B90" w:rsidRPr="00D272BA">
        <w:rPr>
          <w:rFonts w:cs="Times New Roman"/>
          <w:sz w:val="21"/>
          <w:szCs w:val="21"/>
        </w:rPr>
        <w:t xml:space="preserve"> is</w:t>
      </w:r>
      <w:r w:rsidR="00181E58" w:rsidRPr="00D272BA">
        <w:rPr>
          <w:rFonts w:cs="Times New Roman"/>
          <w:sz w:val="21"/>
          <w:szCs w:val="21"/>
        </w:rPr>
        <w:t xml:space="preserve"> the</w:t>
      </w:r>
      <w:r w:rsidR="004106B1" w:rsidRPr="00D272BA">
        <w:rPr>
          <w:rFonts w:cs="Times New Roman"/>
          <w:sz w:val="21"/>
          <w:szCs w:val="21"/>
        </w:rPr>
        <w:t xml:space="preserve"> generator of</w:t>
      </w:r>
      <w:r w:rsidR="00D53B90" w:rsidRPr="00D272BA">
        <w:rPr>
          <w:rFonts w:cs="Times New Roman"/>
          <w:sz w:val="21"/>
          <w:szCs w:val="21"/>
        </w:rPr>
        <w:t xml:space="preserve"> the </w:t>
      </w:r>
      <w:r w:rsidR="00363080" w:rsidRPr="00D272BA">
        <w:rPr>
          <w:rFonts w:cs="Times New Roman"/>
          <w:sz w:val="21"/>
          <w:szCs w:val="21"/>
        </w:rPr>
        <w:t>64-bit</w:t>
      </w:r>
      <w:r w:rsidR="00F219E9" w:rsidRPr="00D272BA">
        <w:rPr>
          <w:rFonts w:cs="Times New Roman"/>
          <w:sz w:val="21"/>
          <w:szCs w:val="21"/>
        </w:rPr>
        <w:t xml:space="preserve"> hybrid</w:t>
      </w:r>
      <w:r w:rsidR="00363080" w:rsidRPr="00D272BA">
        <w:rPr>
          <w:rFonts w:cs="Times New Roman"/>
          <w:sz w:val="21"/>
          <w:szCs w:val="21"/>
        </w:rPr>
        <w:t xml:space="preserve"> linear congruential method</w:t>
      </w:r>
      <w:r w:rsidR="00F219E9" w:rsidRPr="00D272BA">
        <w:rPr>
          <w:rFonts w:cs="Times New Roman"/>
          <w:sz w:val="21"/>
          <w:szCs w:val="21"/>
        </w:rPr>
        <w:t>.</w:t>
      </w:r>
    </w:p>
    <w:p w14:paraId="1BC9CC03" w14:textId="77777777" w:rsidR="0089430F" w:rsidRPr="00D272BA" w:rsidRDefault="00A441C2" w:rsidP="00A403EC">
      <w:pPr>
        <w:pStyle w:val="a4"/>
        <w:numPr>
          <w:ilvl w:val="0"/>
          <w:numId w:val="2"/>
        </w:numPr>
        <w:spacing w:line="360" w:lineRule="auto"/>
        <w:ind w:firstLineChars="0"/>
        <w:rPr>
          <w:rFonts w:cs="Times New Roman"/>
          <w:sz w:val="21"/>
          <w:szCs w:val="21"/>
        </w:rPr>
      </w:pPr>
      <w:r w:rsidRPr="00D272BA">
        <w:rPr>
          <w:rFonts w:cs="Times New Roman"/>
          <w:b/>
          <w:sz w:val="21"/>
          <w:szCs w:val="21"/>
        </w:rPr>
        <w:t>Seed</w:t>
      </w:r>
      <w:r w:rsidR="0089430F" w:rsidRPr="00D272BA">
        <w:rPr>
          <w:rFonts w:cs="Times New Roman"/>
          <w:b/>
          <w:sz w:val="21"/>
          <w:szCs w:val="21"/>
        </w:rPr>
        <w:t xml:space="preserve"> </w:t>
      </w:r>
      <w:r w:rsidR="0089430F" w:rsidRPr="00D272BA">
        <w:rPr>
          <w:rFonts w:cs="Times New Roman"/>
          <w:sz w:val="21"/>
          <w:szCs w:val="21"/>
        </w:rPr>
        <w:t>option defines the</w:t>
      </w:r>
      <w:r w:rsidR="003828EF" w:rsidRPr="00D272BA">
        <w:rPr>
          <w:rFonts w:cs="Times New Roman"/>
          <w:sz w:val="21"/>
          <w:szCs w:val="21"/>
        </w:rPr>
        <w:t xml:space="preserve"> initial seed of random number generator, which can be an arbitrary</w:t>
      </w:r>
      <w:r w:rsidR="00A403EC" w:rsidRPr="00D272BA">
        <w:rPr>
          <w:rFonts w:cs="Times New Roman"/>
          <w:sz w:val="21"/>
          <w:szCs w:val="21"/>
        </w:rPr>
        <w:t xml:space="preserve"> pos</w:t>
      </w:r>
      <w:r w:rsidR="003828EF" w:rsidRPr="00D272BA">
        <w:rPr>
          <w:rFonts w:cs="Times New Roman"/>
          <w:sz w:val="21"/>
          <w:szCs w:val="21"/>
        </w:rPr>
        <w:t>i</w:t>
      </w:r>
      <w:r w:rsidR="00A403EC" w:rsidRPr="00D272BA">
        <w:rPr>
          <w:rFonts w:cs="Times New Roman"/>
          <w:sz w:val="21"/>
          <w:szCs w:val="21"/>
        </w:rPr>
        <w:t>ti</w:t>
      </w:r>
      <w:r w:rsidR="003828EF" w:rsidRPr="00D272BA">
        <w:rPr>
          <w:rFonts w:cs="Times New Roman"/>
          <w:sz w:val="21"/>
          <w:szCs w:val="21"/>
        </w:rPr>
        <w:t xml:space="preserve">ve </w:t>
      </w:r>
      <w:r w:rsidR="00A403EC" w:rsidRPr="00D272BA">
        <w:rPr>
          <w:rFonts w:cs="Times New Roman"/>
          <w:sz w:val="21"/>
          <w:szCs w:val="21"/>
        </w:rPr>
        <w:t>odd number</w:t>
      </w:r>
      <w:r w:rsidR="00805CA0" w:rsidRPr="00D272BA">
        <w:rPr>
          <w:rFonts w:cs="Times New Roman"/>
          <w:sz w:val="21"/>
          <w:szCs w:val="21"/>
        </w:rPr>
        <w:t xml:space="preserve">, </w:t>
      </w:r>
      <w:r w:rsidR="001030F7" w:rsidRPr="00D272BA">
        <w:rPr>
          <w:rFonts w:cs="Times New Roman"/>
          <w:b/>
          <w:sz w:val="21"/>
          <w:szCs w:val="21"/>
        </w:rPr>
        <w:t xml:space="preserve">Seed = 1 </w:t>
      </w:r>
      <w:r w:rsidR="001030F7" w:rsidRPr="00D272BA">
        <w:rPr>
          <w:rFonts w:cs="Times New Roman"/>
          <w:sz w:val="21"/>
          <w:szCs w:val="21"/>
        </w:rPr>
        <w:t>by default</w:t>
      </w:r>
      <w:r w:rsidR="00805CA0" w:rsidRPr="00D272BA">
        <w:rPr>
          <w:rFonts w:cs="Times New Roman"/>
          <w:sz w:val="21"/>
          <w:szCs w:val="21"/>
        </w:rPr>
        <w:t>.</w:t>
      </w:r>
    </w:p>
    <w:p w14:paraId="27A44C02" w14:textId="57016335" w:rsidR="00766BE6" w:rsidRPr="00D272BA" w:rsidRDefault="00A441C2" w:rsidP="00237F4C">
      <w:pPr>
        <w:pStyle w:val="a4"/>
        <w:numPr>
          <w:ilvl w:val="0"/>
          <w:numId w:val="2"/>
        </w:numPr>
        <w:spacing w:line="360" w:lineRule="auto"/>
        <w:ind w:firstLineChars="0"/>
        <w:rPr>
          <w:rFonts w:cs="Times New Roman"/>
          <w:sz w:val="21"/>
          <w:szCs w:val="21"/>
        </w:rPr>
      </w:pPr>
      <w:r w:rsidRPr="00D272BA">
        <w:rPr>
          <w:rFonts w:cs="Times New Roman"/>
          <w:b/>
          <w:sz w:val="21"/>
          <w:szCs w:val="21"/>
        </w:rPr>
        <w:t>Stride</w:t>
      </w:r>
      <w:r w:rsidR="00766BE6" w:rsidRPr="00D272BA">
        <w:rPr>
          <w:rFonts w:cs="Times New Roman"/>
          <w:b/>
          <w:sz w:val="21"/>
          <w:szCs w:val="21"/>
        </w:rPr>
        <w:t xml:space="preserve"> </w:t>
      </w:r>
      <w:r w:rsidR="00766BE6" w:rsidRPr="00D272BA">
        <w:rPr>
          <w:rFonts w:cs="Times New Roman"/>
          <w:sz w:val="21"/>
          <w:szCs w:val="21"/>
        </w:rPr>
        <w:t>option defines the</w:t>
      </w:r>
      <w:r w:rsidR="00F5323E" w:rsidRPr="00D272BA">
        <w:rPr>
          <w:rFonts w:cs="Times New Roman"/>
          <w:sz w:val="21"/>
          <w:szCs w:val="21"/>
        </w:rPr>
        <w:t xml:space="preserve"> length of</w:t>
      </w:r>
      <w:r w:rsidR="00561FEA" w:rsidRPr="00D272BA">
        <w:rPr>
          <w:rFonts w:cs="Times New Roman"/>
          <w:sz w:val="21"/>
          <w:szCs w:val="21"/>
        </w:rPr>
        <w:t xml:space="preserve"> segmented</w:t>
      </w:r>
      <w:r w:rsidR="00F5323E" w:rsidRPr="00D272BA">
        <w:rPr>
          <w:rFonts w:cs="Times New Roman"/>
          <w:sz w:val="21"/>
          <w:szCs w:val="21"/>
        </w:rPr>
        <w:t xml:space="preserve"> random number</w:t>
      </w:r>
      <w:r w:rsidR="0013775A" w:rsidRPr="00D272BA">
        <w:rPr>
          <w:rFonts w:cs="Times New Roman"/>
          <w:sz w:val="21"/>
          <w:szCs w:val="21"/>
        </w:rPr>
        <w:t xml:space="preserve"> </w:t>
      </w:r>
      <w:r w:rsidR="00237F4C" w:rsidRPr="00D272BA">
        <w:rPr>
          <w:rFonts w:cs="Times New Roman"/>
          <w:sz w:val="21"/>
          <w:szCs w:val="21"/>
        </w:rPr>
        <w:t>assigned for</w:t>
      </w:r>
      <w:r w:rsidR="0013775A" w:rsidRPr="00D272BA">
        <w:rPr>
          <w:rFonts w:cs="Times New Roman"/>
          <w:sz w:val="21"/>
          <w:szCs w:val="21"/>
        </w:rPr>
        <w:t xml:space="preserve"> each neutron history</w:t>
      </w:r>
      <w:r w:rsidR="00766BE6" w:rsidRPr="00D272BA">
        <w:rPr>
          <w:rFonts w:cs="Times New Roman"/>
          <w:sz w:val="21"/>
          <w:szCs w:val="21"/>
        </w:rPr>
        <w:t xml:space="preserve"> </w:t>
      </w:r>
      <w:r w:rsidR="001F6120" w:rsidRPr="00D272BA">
        <w:rPr>
          <w:rFonts w:cs="Times New Roman"/>
          <w:sz w:val="21"/>
          <w:szCs w:val="21"/>
        </w:rPr>
        <w:t>when</w:t>
      </w:r>
      <w:r w:rsidR="00F5323E" w:rsidRPr="00D272BA">
        <w:rPr>
          <w:rFonts w:cs="Times New Roman"/>
          <w:sz w:val="21"/>
          <w:szCs w:val="21"/>
        </w:rPr>
        <w:t xml:space="preserve"> parallel calcul</w:t>
      </w:r>
      <w:r w:rsidR="00BE2FE8" w:rsidRPr="00D272BA">
        <w:rPr>
          <w:rFonts w:cs="Times New Roman"/>
          <w:sz w:val="21"/>
          <w:szCs w:val="21"/>
        </w:rPr>
        <w:t>a</w:t>
      </w:r>
      <w:r w:rsidR="00F5323E" w:rsidRPr="00D272BA">
        <w:rPr>
          <w:rFonts w:cs="Times New Roman"/>
          <w:sz w:val="21"/>
          <w:szCs w:val="21"/>
        </w:rPr>
        <w:t>t</w:t>
      </w:r>
      <w:r w:rsidR="00BE2FE8" w:rsidRPr="00D272BA">
        <w:rPr>
          <w:rFonts w:cs="Times New Roman"/>
          <w:sz w:val="21"/>
          <w:szCs w:val="21"/>
        </w:rPr>
        <w:t>i</w:t>
      </w:r>
      <w:r w:rsidR="00F5323E" w:rsidRPr="00D272BA">
        <w:rPr>
          <w:rFonts w:cs="Times New Roman"/>
          <w:sz w:val="21"/>
          <w:szCs w:val="21"/>
        </w:rPr>
        <w:t>on</w:t>
      </w:r>
      <w:r w:rsidR="008666AF" w:rsidRPr="00D272BA">
        <w:rPr>
          <w:rFonts w:cs="Times New Roman"/>
          <w:sz w:val="21"/>
          <w:szCs w:val="21"/>
        </w:rPr>
        <w:t xml:space="preserve">, </w:t>
      </w:r>
      <w:r w:rsidR="003D29B9">
        <w:rPr>
          <w:rFonts w:cs="Times New Roman"/>
          <w:sz w:val="21"/>
          <w:szCs w:val="21"/>
        </w:rPr>
        <w:t xml:space="preserve">which </w:t>
      </w:r>
      <w:r w:rsidR="008666AF" w:rsidRPr="00D272BA">
        <w:rPr>
          <w:rFonts w:cs="Times New Roman"/>
          <w:sz w:val="21"/>
          <w:szCs w:val="21"/>
        </w:rPr>
        <w:t xml:space="preserve">only the advanced used are advised to use. </w:t>
      </w:r>
      <w:r w:rsidR="00930E2F" w:rsidRPr="00D272BA">
        <w:rPr>
          <w:rFonts w:cs="Times New Roman"/>
          <w:sz w:val="21"/>
          <w:szCs w:val="21"/>
        </w:rPr>
        <w:t xml:space="preserve">The default value is </w:t>
      </w:r>
      <w:r w:rsidR="00930E2F" w:rsidRPr="00D272BA">
        <w:rPr>
          <w:rFonts w:cs="Times New Roman"/>
          <w:b/>
          <w:sz w:val="21"/>
          <w:szCs w:val="21"/>
        </w:rPr>
        <w:t>Stride = 10000</w:t>
      </w:r>
      <w:r w:rsidR="00A9628A" w:rsidRPr="00D272BA">
        <w:rPr>
          <w:rFonts w:cs="Times New Roman"/>
          <w:sz w:val="21"/>
          <w:szCs w:val="21"/>
        </w:rPr>
        <w:t>.</w:t>
      </w:r>
    </w:p>
    <w:p w14:paraId="6504B60D" w14:textId="77777777" w:rsidR="00A441C2" w:rsidRPr="00D272BA" w:rsidRDefault="00A441C2" w:rsidP="00A441C2">
      <w:pPr>
        <w:spacing w:line="360" w:lineRule="auto"/>
        <w:ind w:firstLine="480"/>
        <w:rPr>
          <w:rFonts w:ascii="Times New Roman" w:hAnsi="Times New Roman" w:cs="Times New Roman"/>
          <w:szCs w:val="21"/>
        </w:rPr>
      </w:pPr>
    </w:p>
    <w:p w14:paraId="00C8FBF3" w14:textId="77777777" w:rsidR="003A3341" w:rsidRPr="00FE4FCB" w:rsidRDefault="003A3341" w:rsidP="003A3341">
      <w:pPr>
        <w:pStyle w:val="2"/>
        <w:spacing w:before="120"/>
        <w:rPr>
          <w:rFonts w:ascii="Times New Roman" w:hAnsi="Times New Roman" w:cs="Times New Roman"/>
        </w:rPr>
      </w:pPr>
      <w:bookmarkStart w:id="73" w:name="_Toc362640979"/>
      <w:bookmarkStart w:id="74" w:name="_Toc369335211"/>
      <w:r w:rsidRPr="00FE4FCB">
        <w:rPr>
          <w:rFonts w:ascii="Times New Roman" w:hAnsi="Times New Roman" w:cs="Times New Roman"/>
        </w:rPr>
        <w:t xml:space="preserve">5.4 </w:t>
      </w:r>
      <w:bookmarkEnd w:id="73"/>
      <w:r w:rsidR="00B37B91" w:rsidRPr="00FE4FCB">
        <w:rPr>
          <w:rFonts w:ascii="Times New Roman" w:hAnsi="Times New Roman" w:cs="Times New Roman"/>
        </w:rPr>
        <w:t>Parallel critical calculation mode</w:t>
      </w:r>
      <w:bookmarkEnd w:id="74"/>
    </w:p>
    <w:p w14:paraId="397649FB" w14:textId="3CDD7242" w:rsidR="00AF5860" w:rsidRPr="00FE4FCB" w:rsidRDefault="00AF5860" w:rsidP="003A3341">
      <w:pPr>
        <w:spacing w:line="360" w:lineRule="auto"/>
        <w:ind w:firstLine="480"/>
        <w:rPr>
          <w:rFonts w:ascii="Times New Roman" w:hAnsi="Times New Roman" w:cs="Times New Roman"/>
        </w:rPr>
      </w:pPr>
      <w:r w:rsidRPr="00FE4FCB">
        <w:rPr>
          <w:rFonts w:ascii="Times New Roman" w:hAnsi="Times New Roman" w:cs="Times New Roman"/>
        </w:rPr>
        <w:t xml:space="preserve">In parallel critical calculation, considering the load balancing, </w:t>
      </w:r>
      <w:r w:rsidR="007F3AA8" w:rsidRPr="00FE4FCB">
        <w:rPr>
          <w:rFonts w:ascii="Times New Roman" w:hAnsi="Times New Roman" w:cs="Times New Roman"/>
        </w:rPr>
        <w:t>the neutrons of fission source in each progress need to be collected and redistributed.</w:t>
      </w:r>
      <w:r w:rsidR="00A13B74" w:rsidRPr="00FE4FCB">
        <w:rPr>
          <w:rFonts w:ascii="Times New Roman" w:hAnsi="Times New Roman" w:cs="Times New Roman"/>
        </w:rPr>
        <w:t xml:space="preserve"> The </w:t>
      </w:r>
      <w:r w:rsidR="00133F22" w:rsidRPr="00FE4FCB">
        <w:rPr>
          <w:rFonts w:ascii="Times New Roman" w:hAnsi="Times New Roman" w:cs="Times New Roman"/>
        </w:rPr>
        <w:t>“</w:t>
      </w:r>
      <w:r w:rsidR="00A13B74" w:rsidRPr="00FE4FCB">
        <w:rPr>
          <w:rFonts w:ascii="Times New Roman" w:hAnsi="Times New Roman" w:cs="Times New Roman"/>
        </w:rPr>
        <w:t>master-slave</w:t>
      </w:r>
      <w:r w:rsidR="00133F22" w:rsidRPr="00FE4FCB">
        <w:rPr>
          <w:rFonts w:ascii="Times New Roman" w:hAnsi="Times New Roman" w:cs="Times New Roman"/>
        </w:rPr>
        <w:t>”</w:t>
      </w:r>
      <w:r w:rsidR="00A13B74" w:rsidRPr="00FE4FCB">
        <w:rPr>
          <w:rFonts w:ascii="Times New Roman" w:hAnsi="Times New Roman" w:cs="Times New Roman"/>
        </w:rPr>
        <w:t xml:space="preserve"> mode is commonly ad</w:t>
      </w:r>
      <w:r w:rsidR="00E85795" w:rsidRPr="00FE4FCB">
        <w:rPr>
          <w:rFonts w:ascii="Times New Roman" w:hAnsi="Times New Roman" w:cs="Times New Roman"/>
        </w:rPr>
        <w:t>o</w:t>
      </w:r>
      <w:r w:rsidR="00A13B74" w:rsidRPr="00FE4FCB">
        <w:rPr>
          <w:rFonts w:ascii="Times New Roman" w:hAnsi="Times New Roman" w:cs="Times New Roman"/>
        </w:rPr>
        <w:t xml:space="preserve">pted by the traditional </w:t>
      </w:r>
      <w:r w:rsidR="0011466A" w:rsidRPr="00FE4FCB">
        <w:rPr>
          <w:rFonts w:ascii="Times New Roman" w:hAnsi="Times New Roman" w:cs="Times New Roman"/>
        </w:rPr>
        <w:t>Monte Carlo program, whose efficiency of collecting and redistributing is relatively low.</w:t>
      </w:r>
      <w:r w:rsidR="00872E1B" w:rsidRPr="00FE4FCB">
        <w:rPr>
          <w:rFonts w:ascii="Times New Roman" w:hAnsi="Times New Roman" w:cs="Times New Roman"/>
        </w:rPr>
        <w:t xml:space="preserve"> </w:t>
      </w:r>
      <w:r w:rsidR="00403156">
        <w:rPr>
          <w:rFonts w:ascii="Times New Roman" w:hAnsi="Times New Roman" w:cs="Times New Roman"/>
        </w:rPr>
        <w:t xml:space="preserve">Different with traditional method, </w:t>
      </w:r>
      <w:r w:rsidR="00872E1B" w:rsidRPr="00FE4FCB">
        <w:rPr>
          <w:rFonts w:ascii="Times New Roman" w:hAnsi="Times New Roman" w:cs="Times New Roman"/>
        </w:rPr>
        <w:t xml:space="preserve">RMC uses the </w:t>
      </w:r>
      <w:r w:rsidR="00133F22" w:rsidRPr="00FE4FCB">
        <w:rPr>
          <w:rFonts w:ascii="Times New Roman" w:hAnsi="Times New Roman" w:cs="Times New Roman"/>
        </w:rPr>
        <w:t>“</w:t>
      </w:r>
      <w:r w:rsidR="00CD0D04">
        <w:rPr>
          <w:rFonts w:ascii="Times New Roman" w:hAnsi="Times New Roman" w:cs="Times New Roman"/>
        </w:rPr>
        <w:t>peer</w:t>
      </w:r>
      <w:r w:rsidR="00872E1B" w:rsidRPr="00FE4FCB">
        <w:rPr>
          <w:rFonts w:ascii="Times New Roman" w:hAnsi="Times New Roman" w:cs="Times New Roman"/>
        </w:rPr>
        <w:t>-</w:t>
      </w:r>
      <w:r w:rsidR="00CD0D04">
        <w:rPr>
          <w:rFonts w:ascii="Times New Roman" w:hAnsi="Times New Roman" w:cs="Times New Roman"/>
        </w:rPr>
        <w:t>peer</w:t>
      </w:r>
      <w:r w:rsidR="00133F22" w:rsidRPr="00FE4FCB">
        <w:rPr>
          <w:rFonts w:ascii="Times New Roman" w:hAnsi="Times New Roman" w:cs="Times New Roman"/>
        </w:rPr>
        <w:t>”</w:t>
      </w:r>
      <w:r w:rsidR="00872E1B" w:rsidRPr="00FE4FCB">
        <w:rPr>
          <w:rFonts w:ascii="Times New Roman" w:hAnsi="Times New Roman" w:cs="Times New Roman"/>
        </w:rPr>
        <w:t xml:space="preserve"> mode to improve the parallel efficiency. The input card to select </w:t>
      </w:r>
      <w:r w:rsidR="00F15EE4" w:rsidRPr="00FE4FCB">
        <w:rPr>
          <w:rFonts w:ascii="Times New Roman" w:hAnsi="Times New Roman" w:cs="Times New Roman"/>
        </w:rPr>
        <w:t>the mode of parallel critical calculation is:</w:t>
      </w:r>
    </w:p>
    <w:p w14:paraId="0A00FE93" w14:textId="77777777" w:rsidR="003A3341" w:rsidRPr="00D272BA" w:rsidRDefault="003A3341" w:rsidP="003A3341">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3A3341" w:rsidRPr="00D272BA" w14:paraId="3836B815" w14:textId="77777777" w:rsidTr="002A0BA2">
        <w:tc>
          <w:tcPr>
            <w:tcW w:w="8607" w:type="dxa"/>
          </w:tcPr>
          <w:p w14:paraId="63330AEB" w14:textId="77777777" w:rsidR="003A3341" w:rsidRPr="00D272BA" w:rsidRDefault="003A3341" w:rsidP="002A0BA2">
            <w:pPr>
              <w:jc w:val="left"/>
              <w:rPr>
                <w:rFonts w:ascii="Times New Roman" w:hAnsi="Times New Roman" w:cs="Times New Roman"/>
                <w:b/>
                <w:szCs w:val="21"/>
              </w:rPr>
            </w:pPr>
            <w:r w:rsidRPr="00D272BA">
              <w:rPr>
                <w:rFonts w:ascii="Times New Roman" w:hAnsi="Times New Roman" w:cs="Times New Roman"/>
                <w:b/>
                <w:szCs w:val="21"/>
              </w:rPr>
              <w:t>ParallelBank   &lt;flag&gt;</w:t>
            </w:r>
          </w:p>
        </w:tc>
      </w:tr>
    </w:tbl>
    <w:p w14:paraId="2640C7E2" w14:textId="77777777" w:rsidR="003A3341" w:rsidRPr="00D272BA" w:rsidRDefault="003A3341" w:rsidP="003A3341">
      <w:pPr>
        <w:spacing w:line="360" w:lineRule="auto"/>
        <w:ind w:firstLine="480"/>
        <w:rPr>
          <w:rFonts w:ascii="Times New Roman" w:hAnsi="Times New Roman" w:cs="Times New Roman"/>
          <w:szCs w:val="21"/>
        </w:rPr>
      </w:pPr>
    </w:p>
    <w:p w14:paraId="1E41032B" w14:textId="77777777" w:rsidR="003A3341" w:rsidRPr="00D272BA" w:rsidRDefault="00BA774E" w:rsidP="003A3341">
      <w:pPr>
        <w:spacing w:line="360" w:lineRule="auto"/>
        <w:rPr>
          <w:rFonts w:ascii="Times New Roman" w:hAnsi="Times New Roman" w:cs="Times New Roman"/>
          <w:szCs w:val="21"/>
        </w:rPr>
      </w:pPr>
      <w:r w:rsidRPr="00D272BA">
        <w:rPr>
          <w:rFonts w:ascii="Times New Roman" w:hAnsi="Times New Roman" w:cs="Times New Roman"/>
          <w:szCs w:val="21"/>
        </w:rPr>
        <w:t>In which,</w:t>
      </w:r>
    </w:p>
    <w:p w14:paraId="3F2348D6" w14:textId="77777777" w:rsidR="003A3341" w:rsidRPr="00D272BA" w:rsidRDefault="003A3341" w:rsidP="001B2564">
      <w:pPr>
        <w:pStyle w:val="a4"/>
        <w:numPr>
          <w:ilvl w:val="0"/>
          <w:numId w:val="2"/>
        </w:numPr>
        <w:spacing w:line="360" w:lineRule="auto"/>
        <w:ind w:firstLineChars="0"/>
        <w:rPr>
          <w:rFonts w:cs="Times New Roman"/>
          <w:sz w:val="21"/>
          <w:szCs w:val="21"/>
        </w:rPr>
      </w:pPr>
      <w:r w:rsidRPr="00D272BA">
        <w:rPr>
          <w:rFonts w:cs="Times New Roman"/>
          <w:b/>
          <w:sz w:val="21"/>
          <w:szCs w:val="21"/>
        </w:rPr>
        <w:lastRenderedPageBreak/>
        <w:t>ParallelBank</w:t>
      </w:r>
      <w:r w:rsidR="00BA774E" w:rsidRPr="00D272BA">
        <w:rPr>
          <w:rFonts w:cs="Times New Roman"/>
          <w:b/>
          <w:sz w:val="21"/>
          <w:szCs w:val="21"/>
        </w:rPr>
        <w:t xml:space="preserve"> </w:t>
      </w:r>
      <w:r w:rsidR="00BA774E" w:rsidRPr="00D272BA">
        <w:rPr>
          <w:rFonts w:cs="Times New Roman"/>
          <w:sz w:val="21"/>
          <w:szCs w:val="21"/>
        </w:rPr>
        <w:t>is the key word</w:t>
      </w:r>
      <w:r w:rsidR="00697466" w:rsidRPr="00D272BA">
        <w:rPr>
          <w:rFonts w:cs="Times New Roman"/>
          <w:sz w:val="21"/>
          <w:szCs w:val="21"/>
        </w:rPr>
        <w:t xml:space="preserve"> of input card for the mode of parallel critical calculation.</w:t>
      </w:r>
      <w:r w:rsidR="001B2564" w:rsidRPr="00D272BA">
        <w:rPr>
          <w:rFonts w:cs="Times New Roman"/>
          <w:sz w:val="21"/>
          <w:szCs w:val="21"/>
        </w:rPr>
        <w:t xml:space="preserve"> </w:t>
      </w:r>
    </w:p>
    <w:p w14:paraId="47AE06C5" w14:textId="77777777" w:rsidR="00133F22" w:rsidRPr="00D272BA" w:rsidRDefault="00133F22" w:rsidP="003A3341">
      <w:pPr>
        <w:pStyle w:val="a4"/>
        <w:numPr>
          <w:ilvl w:val="0"/>
          <w:numId w:val="2"/>
        </w:numPr>
        <w:spacing w:line="360" w:lineRule="auto"/>
        <w:ind w:firstLineChars="0"/>
        <w:rPr>
          <w:rFonts w:cs="Times New Roman"/>
          <w:sz w:val="21"/>
          <w:szCs w:val="21"/>
        </w:rPr>
      </w:pPr>
      <w:r w:rsidRPr="00D272BA">
        <w:rPr>
          <w:rFonts w:cs="Times New Roman"/>
          <w:b/>
          <w:sz w:val="21"/>
          <w:szCs w:val="21"/>
        </w:rPr>
        <w:t>f</w:t>
      </w:r>
      <w:r w:rsidR="003A3341" w:rsidRPr="00D272BA">
        <w:rPr>
          <w:rFonts w:cs="Times New Roman"/>
          <w:b/>
          <w:sz w:val="21"/>
          <w:szCs w:val="21"/>
        </w:rPr>
        <w:t>lag</w:t>
      </w:r>
      <w:r w:rsidRPr="00D272BA">
        <w:rPr>
          <w:rFonts w:cs="Times New Roman"/>
          <w:b/>
          <w:sz w:val="21"/>
          <w:szCs w:val="21"/>
        </w:rPr>
        <w:t xml:space="preserve"> </w:t>
      </w:r>
      <w:r w:rsidRPr="00D272BA">
        <w:rPr>
          <w:rFonts w:cs="Times New Roman"/>
          <w:sz w:val="21"/>
          <w:szCs w:val="21"/>
        </w:rPr>
        <w:t xml:space="preserve">option determines the parallel mode, as </w:t>
      </w:r>
      <w:r w:rsidRPr="00D272BA">
        <w:rPr>
          <w:rFonts w:cs="Times New Roman"/>
          <w:b/>
          <w:sz w:val="21"/>
          <w:szCs w:val="21"/>
        </w:rPr>
        <w:t xml:space="preserve">flag = 0 </w:t>
      </w:r>
      <w:r w:rsidRPr="00D272BA">
        <w:rPr>
          <w:rFonts w:cs="Times New Roman"/>
          <w:sz w:val="21"/>
          <w:szCs w:val="21"/>
        </w:rPr>
        <w:t xml:space="preserve">means “master-slave” and </w:t>
      </w:r>
      <w:r w:rsidRPr="00D272BA">
        <w:rPr>
          <w:rFonts w:cs="Times New Roman"/>
          <w:b/>
          <w:sz w:val="21"/>
          <w:szCs w:val="21"/>
        </w:rPr>
        <w:t xml:space="preserve">flag = 1 </w:t>
      </w:r>
      <w:r w:rsidRPr="00D272BA">
        <w:rPr>
          <w:rFonts w:cs="Times New Roman"/>
          <w:sz w:val="21"/>
          <w:szCs w:val="21"/>
        </w:rPr>
        <w:t>(by default) means “slave-slave”.</w:t>
      </w:r>
    </w:p>
    <w:p w14:paraId="7A4682EA" w14:textId="0309F91C" w:rsidR="003A3341" w:rsidRPr="00FE4FCB" w:rsidRDefault="003A3341" w:rsidP="003A3341">
      <w:pPr>
        <w:pStyle w:val="2"/>
        <w:spacing w:before="120"/>
        <w:rPr>
          <w:rFonts w:ascii="Times New Roman" w:hAnsi="Times New Roman" w:cs="Times New Roman"/>
        </w:rPr>
      </w:pPr>
      <w:bookmarkStart w:id="75" w:name="_Toc362640980"/>
      <w:bookmarkStart w:id="76" w:name="_Toc369335212"/>
      <w:r w:rsidRPr="00FE4FCB">
        <w:rPr>
          <w:rFonts w:ascii="Times New Roman" w:hAnsi="Times New Roman" w:cs="Times New Roman"/>
        </w:rPr>
        <w:t xml:space="preserve">5.5 </w:t>
      </w:r>
      <w:bookmarkEnd w:id="75"/>
      <w:r w:rsidR="00736602" w:rsidRPr="00FE4FCB">
        <w:rPr>
          <w:rFonts w:ascii="Times New Roman" w:hAnsi="Times New Roman" w:cs="Times New Roman"/>
        </w:rPr>
        <w:t xml:space="preserve">Input examples of the critical calculation </w:t>
      </w:r>
      <w:r w:rsidR="00CC2881">
        <w:rPr>
          <w:rFonts w:ascii="Times New Roman" w:hAnsi="Times New Roman" w:cs="Times New Roman"/>
        </w:rPr>
        <w:t>block</w:t>
      </w:r>
      <w:bookmarkEnd w:id="76"/>
    </w:p>
    <w:p w14:paraId="7E19328E" w14:textId="77777777" w:rsidR="003A3341" w:rsidRPr="00FE4FCB" w:rsidRDefault="003A3341" w:rsidP="003A3341">
      <w:pPr>
        <w:spacing w:line="360" w:lineRule="auto"/>
        <w:ind w:firstLine="480"/>
        <w:rPr>
          <w:rFonts w:ascii="Times New Roman" w:hAnsi="Times New Roman" w:cs="Times New Roman"/>
        </w:rPr>
      </w:pPr>
    </w:p>
    <w:tbl>
      <w:tblPr>
        <w:tblStyle w:val="a5"/>
        <w:tblW w:w="0" w:type="auto"/>
        <w:tblCellMar>
          <w:top w:w="57" w:type="dxa"/>
          <w:bottom w:w="57" w:type="dxa"/>
        </w:tblCellMar>
        <w:tblLook w:val="04A0" w:firstRow="1" w:lastRow="0" w:firstColumn="1" w:lastColumn="0" w:noHBand="0" w:noVBand="1"/>
      </w:tblPr>
      <w:tblGrid>
        <w:gridCol w:w="8607"/>
      </w:tblGrid>
      <w:tr w:rsidR="003A3341" w:rsidRPr="00FE4FCB" w14:paraId="124116A4" w14:textId="77777777" w:rsidTr="002A0BA2">
        <w:tc>
          <w:tcPr>
            <w:tcW w:w="8607" w:type="dxa"/>
          </w:tcPr>
          <w:p w14:paraId="27B572FD" w14:textId="77777777" w:rsidR="003A3341" w:rsidRPr="00FE4FCB" w:rsidRDefault="003A3341" w:rsidP="002A362F">
            <w:pPr>
              <w:spacing w:line="360" w:lineRule="auto"/>
              <w:rPr>
                <w:rFonts w:ascii="Times New Roman" w:hAnsi="Times New Roman" w:cs="Times New Roman"/>
                <w:szCs w:val="21"/>
              </w:rPr>
            </w:pPr>
            <w:r w:rsidRPr="00FE4FCB">
              <w:rPr>
                <w:rFonts w:ascii="Times New Roman" w:hAnsi="Times New Roman" w:cs="Times New Roman"/>
                <w:szCs w:val="21"/>
              </w:rPr>
              <w:t>CRITICALITY</w:t>
            </w:r>
          </w:p>
          <w:p w14:paraId="7709220F" w14:textId="77777777" w:rsidR="003A3341" w:rsidRPr="00FE4FCB" w:rsidRDefault="003A3341" w:rsidP="002A362F">
            <w:pPr>
              <w:spacing w:line="360" w:lineRule="auto"/>
              <w:rPr>
                <w:rFonts w:ascii="Times New Roman" w:hAnsi="Times New Roman" w:cs="Times New Roman"/>
                <w:szCs w:val="21"/>
              </w:rPr>
            </w:pPr>
            <w:r w:rsidRPr="00FE4FCB">
              <w:rPr>
                <w:rFonts w:ascii="Times New Roman" w:hAnsi="Times New Roman" w:cs="Times New Roman"/>
                <w:szCs w:val="21"/>
              </w:rPr>
              <w:t>PowerIter   Population = 5000  30  100    //  keff0 = 1.0</w:t>
            </w:r>
          </w:p>
          <w:p w14:paraId="346C8499" w14:textId="77777777" w:rsidR="003A3341" w:rsidRPr="00FE4FCB" w:rsidRDefault="003A3341" w:rsidP="002A362F">
            <w:pPr>
              <w:spacing w:line="360" w:lineRule="auto"/>
              <w:rPr>
                <w:rFonts w:ascii="Times New Roman" w:hAnsi="Times New Roman" w:cs="Times New Roman"/>
                <w:szCs w:val="21"/>
              </w:rPr>
            </w:pPr>
            <w:r w:rsidRPr="00FE4FCB">
              <w:rPr>
                <w:rFonts w:ascii="Times New Roman" w:hAnsi="Times New Roman" w:cs="Times New Roman"/>
                <w:szCs w:val="21"/>
              </w:rPr>
              <w:t xml:space="preserve">InitSrc     point  =  0.0   0.0   0.0 </w:t>
            </w:r>
          </w:p>
          <w:p w14:paraId="4227B1D5" w14:textId="77777777" w:rsidR="003A3341" w:rsidRPr="00FE4FCB" w:rsidRDefault="003A3341" w:rsidP="002A362F">
            <w:pPr>
              <w:spacing w:line="360" w:lineRule="auto"/>
              <w:ind w:firstLineChars="1100" w:firstLine="2310"/>
              <w:rPr>
                <w:rFonts w:ascii="Times New Roman" w:hAnsi="Times New Roman" w:cs="Times New Roman"/>
                <w:szCs w:val="21"/>
              </w:rPr>
            </w:pPr>
            <w:r w:rsidRPr="00FE4FCB">
              <w:rPr>
                <w:rFonts w:ascii="Times New Roman" w:hAnsi="Times New Roman" w:cs="Times New Roman"/>
                <w:szCs w:val="21"/>
              </w:rPr>
              <w:t>0.5   0.5   0.0</w:t>
            </w:r>
          </w:p>
          <w:p w14:paraId="07DE0077" w14:textId="77777777" w:rsidR="003A3341" w:rsidRPr="00FE4FCB" w:rsidRDefault="003A3341" w:rsidP="002A362F">
            <w:pPr>
              <w:spacing w:line="360" w:lineRule="auto"/>
              <w:ind w:firstLineChars="1050" w:firstLine="2205"/>
              <w:rPr>
                <w:rFonts w:ascii="Times New Roman" w:hAnsi="Times New Roman" w:cs="Times New Roman"/>
                <w:szCs w:val="21"/>
              </w:rPr>
            </w:pPr>
            <w:r w:rsidRPr="00FE4FCB">
              <w:rPr>
                <w:rFonts w:ascii="Times New Roman" w:hAnsi="Times New Roman" w:cs="Times New Roman"/>
                <w:szCs w:val="21"/>
              </w:rPr>
              <w:t>-0.5  -0.5   0.0</w:t>
            </w:r>
          </w:p>
          <w:p w14:paraId="6AC47EAA" w14:textId="77777777" w:rsidR="003A3341" w:rsidRPr="00FE4FCB" w:rsidRDefault="003A3341" w:rsidP="002A362F">
            <w:pPr>
              <w:spacing w:line="360" w:lineRule="auto"/>
              <w:rPr>
                <w:rFonts w:ascii="Times New Roman" w:hAnsi="Times New Roman" w:cs="Times New Roman"/>
                <w:szCs w:val="21"/>
              </w:rPr>
            </w:pPr>
            <w:r w:rsidRPr="00FE4FCB">
              <w:rPr>
                <w:rFonts w:ascii="Times New Roman" w:hAnsi="Times New Roman" w:cs="Times New Roman"/>
                <w:szCs w:val="21"/>
              </w:rPr>
              <w:t>RNG   type = 3   seed = 12345   stride = 10000</w:t>
            </w:r>
          </w:p>
          <w:p w14:paraId="0F3C2AC2" w14:textId="77777777" w:rsidR="003A3341" w:rsidRPr="00FE4FCB" w:rsidRDefault="003A3341" w:rsidP="002A362F">
            <w:pPr>
              <w:spacing w:line="360" w:lineRule="auto"/>
              <w:rPr>
                <w:rFonts w:ascii="Times New Roman" w:hAnsi="Times New Roman" w:cs="Times New Roman"/>
              </w:rPr>
            </w:pPr>
            <w:r w:rsidRPr="00FE4FCB">
              <w:rPr>
                <w:rFonts w:ascii="Times New Roman" w:hAnsi="Times New Roman" w:cs="Times New Roman"/>
                <w:szCs w:val="21"/>
              </w:rPr>
              <w:t>ParallelBank 1</w:t>
            </w:r>
          </w:p>
        </w:tc>
      </w:tr>
    </w:tbl>
    <w:p w14:paraId="660E53F6" w14:textId="77777777" w:rsidR="003A3341" w:rsidRPr="00FE4FCB" w:rsidRDefault="003A3341" w:rsidP="002A362F">
      <w:pPr>
        <w:spacing w:line="360" w:lineRule="auto"/>
        <w:ind w:firstLine="480"/>
        <w:rPr>
          <w:rFonts w:ascii="Times New Roman" w:hAnsi="Times New Roman" w:cs="Times New Roman"/>
        </w:rPr>
      </w:pPr>
    </w:p>
    <w:p w14:paraId="4EB80205" w14:textId="577D54D1" w:rsidR="009F099A" w:rsidRPr="00FE4FCB" w:rsidRDefault="009F099A" w:rsidP="00D4564B">
      <w:pPr>
        <w:spacing w:line="360" w:lineRule="auto"/>
        <w:ind w:firstLineChars="202" w:firstLine="424"/>
        <w:jc w:val="left"/>
        <w:rPr>
          <w:rFonts w:ascii="Times New Roman" w:hAnsi="Times New Roman" w:cs="Times New Roman"/>
        </w:rPr>
      </w:pPr>
      <w:r w:rsidRPr="00FE4FCB">
        <w:rPr>
          <w:rFonts w:ascii="Times New Roman" w:hAnsi="Times New Roman" w:cs="Times New Roman"/>
        </w:rPr>
        <w:t>In t</w:t>
      </w:r>
      <w:r w:rsidR="00D4564B">
        <w:rPr>
          <w:rFonts w:ascii="Times New Roman" w:hAnsi="Times New Roman" w:cs="Times New Roman"/>
        </w:rPr>
        <w:t>he above critical calculation block</w:t>
      </w:r>
      <w:r w:rsidRPr="00FE4FCB">
        <w:rPr>
          <w:rFonts w:ascii="Times New Roman" w:hAnsi="Times New Roman" w:cs="Times New Roman"/>
        </w:rPr>
        <w:t xml:space="preserve">, </w:t>
      </w:r>
      <w:r w:rsidR="00CD6DD4" w:rsidRPr="00FE4FCB">
        <w:rPr>
          <w:rFonts w:ascii="Times New Roman" w:hAnsi="Times New Roman" w:cs="Times New Roman"/>
          <w:b/>
        </w:rPr>
        <w:t xml:space="preserve">PowerIter </w:t>
      </w:r>
      <w:r w:rsidR="00CD6DD4" w:rsidRPr="00FE4FCB">
        <w:rPr>
          <w:rFonts w:ascii="Times New Roman" w:hAnsi="Times New Roman" w:cs="Times New Roman"/>
        </w:rPr>
        <w:t xml:space="preserve">determines the </w:t>
      </w:r>
      <w:r w:rsidR="004B5B3F" w:rsidRPr="00FE4FCB">
        <w:rPr>
          <w:rFonts w:ascii="Times New Roman" w:hAnsi="Times New Roman" w:cs="Times New Roman"/>
        </w:rPr>
        <w:t>number of p</w:t>
      </w:r>
      <w:r w:rsidR="008A7BA6" w:rsidRPr="00FE4FCB">
        <w:rPr>
          <w:rFonts w:ascii="Times New Roman" w:hAnsi="Times New Roman" w:cs="Times New Roman"/>
        </w:rPr>
        <w:t>article per generation is 5000, and total generation</w:t>
      </w:r>
      <w:r w:rsidR="00172BAC" w:rsidRPr="00FE4FCB">
        <w:rPr>
          <w:rFonts w:ascii="Times New Roman" w:hAnsi="Times New Roman" w:cs="Times New Roman"/>
        </w:rPr>
        <w:t>s are 100 a</w:t>
      </w:r>
      <w:r w:rsidR="008A7BA6" w:rsidRPr="00FE4FCB">
        <w:rPr>
          <w:rFonts w:ascii="Times New Roman" w:hAnsi="Times New Roman" w:cs="Times New Roman"/>
        </w:rPr>
        <w:t>f</w:t>
      </w:r>
      <w:r w:rsidR="00172BAC" w:rsidRPr="00FE4FCB">
        <w:rPr>
          <w:rFonts w:ascii="Times New Roman" w:hAnsi="Times New Roman" w:cs="Times New Roman"/>
        </w:rPr>
        <w:t>t</w:t>
      </w:r>
      <w:r w:rsidR="008A7BA6" w:rsidRPr="00FE4FCB">
        <w:rPr>
          <w:rFonts w:ascii="Times New Roman" w:hAnsi="Times New Roman" w:cs="Times New Roman"/>
        </w:rPr>
        <w:t>er</w:t>
      </w:r>
      <w:r w:rsidR="004B5B3F" w:rsidRPr="00FE4FCB">
        <w:rPr>
          <w:rFonts w:ascii="Times New Roman" w:hAnsi="Times New Roman" w:cs="Times New Roman"/>
        </w:rPr>
        <w:t xml:space="preserve"> skipping 30 generations</w:t>
      </w:r>
      <w:r w:rsidR="008A7BA6" w:rsidRPr="00FE4FCB">
        <w:rPr>
          <w:rFonts w:ascii="Times New Roman" w:hAnsi="Times New Roman" w:cs="Times New Roman"/>
        </w:rPr>
        <w:t>.</w:t>
      </w:r>
      <w:r w:rsidR="001E626E" w:rsidRPr="00FE4FCB">
        <w:rPr>
          <w:rFonts w:ascii="Times New Roman" w:hAnsi="Times New Roman" w:cs="Times New Roman"/>
        </w:rPr>
        <w:t xml:space="preserve"> </w:t>
      </w:r>
      <w:r w:rsidR="000E7E13" w:rsidRPr="00FE4FCB">
        <w:rPr>
          <w:rFonts w:ascii="Times New Roman" w:hAnsi="Times New Roman" w:cs="Times New Roman"/>
        </w:rPr>
        <w:t xml:space="preserve">The initial </w:t>
      </w:r>
      <w:r w:rsidR="000E7E13" w:rsidRPr="00FE4FCB">
        <w:rPr>
          <w:rFonts w:ascii="Times New Roman" w:hAnsi="Times New Roman" w:cs="Times New Roman"/>
          <w:b/>
          <w:i/>
        </w:rPr>
        <w:t>keff</w:t>
      </w:r>
      <w:r w:rsidR="000E7E13" w:rsidRPr="00FE4FCB">
        <w:rPr>
          <w:rFonts w:ascii="Times New Roman" w:hAnsi="Times New Roman" w:cs="Times New Roman"/>
        </w:rPr>
        <w:t xml:space="preserve"> is 1.0 by default. </w:t>
      </w:r>
      <w:r w:rsidR="001C16CE" w:rsidRPr="00FE4FCB">
        <w:rPr>
          <w:rFonts w:ascii="Times New Roman" w:hAnsi="Times New Roman" w:cs="Times New Roman"/>
          <w:b/>
        </w:rPr>
        <w:t xml:space="preserve">InitSrc </w:t>
      </w:r>
      <w:r w:rsidR="001C16CE" w:rsidRPr="00FE4FCB">
        <w:rPr>
          <w:rFonts w:ascii="Times New Roman" w:hAnsi="Times New Roman" w:cs="Times New Roman"/>
        </w:rPr>
        <w:t xml:space="preserve">card set the </w:t>
      </w:r>
      <w:r w:rsidR="00232A71" w:rsidRPr="00FE4FCB">
        <w:rPr>
          <w:rFonts w:ascii="Times New Roman" w:hAnsi="Times New Roman" w:cs="Times New Roman"/>
        </w:rPr>
        <w:t xml:space="preserve">initial source as a point source, </w:t>
      </w:r>
      <w:r w:rsidR="00AA7C3E" w:rsidRPr="00FE4FCB">
        <w:rPr>
          <w:rFonts w:ascii="Times New Roman" w:hAnsi="Times New Roman" w:cs="Times New Roman"/>
        </w:rPr>
        <w:t>locating in (0, 0, 0), (0.5,</w:t>
      </w:r>
      <w:r w:rsidR="00047DDE" w:rsidRPr="00FE4FCB">
        <w:rPr>
          <w:rFonts w:ascii="Times New Roman" w:hAnsi="Times New Roman" w:cs="Times New Roman"/>
        </w:rPr>
        <w:t xml:space="preserve"> </w:t>
      </w:r>
      <w:r w:rsidR="00AA7C3E" w:rsidRPr="00FE4FCB">
        <w:rPr>
          <w:rFonts w:ascii="Times New Roman" w:hAnsi="Times New Roman" w:cs="Times New Roman"/>
        </w:rPr>
        <w:t>0.5,</w:t>
      </w:r>
      <w:r w:rsidR="00047DDE" w:rsidRPr="00FE4FCB">
        <w:rPr>
          <w:rFonts w:ascii="Times New Roman" w:hAnsi="Times New Roman" w:cs="Times New Roman"/>
        </w:rPr>
        <w:t xml:space="preserve"> </w:t>
      </w:r>
      <w:r w:rsidR="00AA7C3E" w:rsidRPr="00FE4FCB">
        <w:rPr>
          <w:rFonts w:ascii="Times New Roman" w:hAnsi="Times New Roman" w:cs="Times New Roman"/>
        </w:rPr>
        <w:t>0) and (0.5</w:t>
      </w:r>
      <w:r w:rsidR="008E384A" w:rsidRPr="00FE4FCB">
        <w:rPr>
          <w:rFonts w:ascii="Times New Roman" w:hAnsi="Times New Roman" w:cs="Times New Roman"/>
        </w:rPr>
        <w:t>,</w:t>
      </w:r>
      <w:r w:rsidR="00AA7C3E" w:rsidRPr="00FE4FCB">
        <w:rPr>
          <w:rFonts w:ascii="Times New Roman" w:hAnsi="Times New Roman" w:cs="Times New Roman"/>
        </w:rPr>
        <w:t>-0.5</w:t>
      </w:r>
      <w:r w:rsidR="008E384A" w:rsidRPr="00FE4FCB">
        <w:rPr>
          <w:rFonts w:ascii="Times New Roman" w:hAnsi="Times New Roman" w:cs="Times New Roman"/>
        </w:rPr>
        <w:t>,</w:t>
      </w:r>
      <w:r w:rsidR="005B6416" w:rsidRPr="00FE4FCB">
        <w:rPr>
          <w:rFonts w:ascii="Times New Roman" w:hAnsi="Times New Roman" w:cs="Times New Roman"/>
        </w:rPr>
        <w:t xml:space="preserve"> </w:t>
      </w:r>
      <w:r w:rsidR="00AA7C3E" w:rsidRPr="00FE4FCB">
        <w:rPr>
          <w:rFonts w:ascii="Times New Roman" w:hAnsi="Times New Roman" w:cs="Times New Roman"/>
        </w:rPr>
        <w:t>0)</w:t>
      </w:r>
      <w:r w:rsidR="00D63772" w:rsidRPr="00FE4FCB">
        <w:rPr>
          <w:rFonts w:ascii="Times New Roman" w:hAnsi="Times New Roman" w:cs="Times New Roman"/>
        </w:rPr>
        <w:t xml:space="preserve">. The </w:t>
      </w:r>
      <w:r w:rsidR="005B6416" w:rsidRPr="00FE4FCB">
        <w:rPr>
          <w:rFonts w:ascii="Times New Roman" w:hAnsi="Times New Roman" w:cs="Times New Roman"/>
        </w:rPr>
        <w:t>fission source will be generated randomly in these three positions.</w:t>
      </w:r>
      <w:r w:rsidR="007C2EBF" w:rsidRPr="00FE4FCB">
        <w:rPr>
          <w:rFonts w:ascii="Times New Roman" w:hAnsi="Times New Roman" w:cs="Times New Roman"/>
        </w:rPr>
        <w:t xml:space="preserve"> </w:t>
      </w:r>
      <w:r w:rsidR="00644367" w:rsidRPr="00FE4FCB">
        <w:rPr>
          <w:rFonts w:ascii="Times New Roman" w:hAnsi="Times New Roman" w:cs="Times New Roman"/>
          <w:b/>
        </w:rPr>
        <w:t xml:space="preserve">RNG </w:t>
      </w:r>
      <w:r w:rsidR="00644367" w:rsidRPr="00FE4FCB">
        <w:rPr>
          <w:rFonts w:ascii="Times New Roman" w:hAnsi="Times New Roman" w:cs="Times New Roman"/>
        </w:rPr>
        <w:t xml:space="preserve">card </w:t>
      </w:r>
      <w:r w:rsidR="00334AD1" w:rsidRPr="00FE4FCB">
        <w:rPr>
          <w:rFonts w:ascii="Times New Roman" w:hAnsi="Times New Roman" w:cs="Times New Roman"/>
        </w:rPr>
        <w:t>set</w:t>
      </w:r>
      <w:r w:rsidR="005D7A9B" w:rsidRPr="00FE4FCB">
        <w:rPr>
          <w:rFonts w:ascii="Times New Roman" w:hAnsi="Times New Roman" w:cs="Times New Roman"/>
        </w:rPr>
        <w:t>s</w:t>
      </w:r>
      <w:r w:rsidR="00334AD1" w:rsidRPr="00FE4FCB">
        <w:rPr>
          <w:rFonts w:ascii="Times New Roman" w:hAnsi="Times New Roman" w:cs="Times New Roman"/>
        </w:rPr>
        <w:t xml:space="preserve"> the type of random number generator to be th</w:t>
      </w:r>
      <w:r w:rsidR="00EE796E" w:rsidRPr="00FE4FCB">
        <w:rPr>
          <w:rFonts w:ascii="Times New Roman" w:hAnsi="Times New Roman" w:cs="Times New Roman"/>
        </w:rPr>
        <w:t>at</w:t>
      </w:r>
      <w:r w:rsidR="00334AD1" w:rsidRPr="00FE4FCB">
        <w:rPr>
          <w:rFonts w:ascii="Times New Roman" w:hAnsi="Times New Roman" w:cs="Times New Roman"/>
        </w:rPr>
        <w:t xml:space="preserve"> of the 64-bit hybrid linear congruential method</w:t>
      </w:r>
      <w:r w:rsidR="00D21446" w:rsidRPr="00FE4FCB">
        <w:rPr>
          <w:rFonts w:ascii="Times New Roman" w:hAnsi="Times New Roman" w:cs="Times New Roman"/>
        </w:rPr>
        <w:t>,</w:t>
      </w:r>
      <w:r w:rsidR="00B81058" w:rsidRPr="00FE4FCB">
        <w:rPr>
          <w:rFonts w:ascii="Times New Roman" w:hAnsi="Times New Roman" w:cs="Times New Roman"/>
        </w:rPr>
        <w:t xml:space="preserve"> </w:t>
      </w:r>
      <w:r w:rsidR="004A4E2D" w:rsidRPr="00FE4FCB">
        <w:rPr>
          <w:rFonts w:ascii="Times New Roman" w:hAnsi="Times New Roman" w:cs="Times New Roman"/>
        </w:rPr>
        <w:t>and</w:t>
      </w:r>
      <w:r w:rsidR="00B81058" w:rsidRPr="00FE4FCB">
        <w:rPr>
          <w:rFonts w:ascii="Times New Roman" w:hAnsi="Times New Roman" w:cs="Times New Roman"/>
        </w:rPr>
        <w:t xml:space="preserve"> the initial </w:t>
      </w:r>
      <w:r w:rsidR="00D21446" w:rsidRPr="00FE4FCB">
        <w:rPr>
          <w:rFonts w:ascii="Times New Roman" w:hAnsi="Times New Roman" w:cs="Times New Roman"/>
        </w:rPr>
        <w:t>seed of generator</w:t>
      </w:r>
      <w:r w:rsidR="004A4E2D" w:rsidRPr="00FE4FCB">
        <w:rPr>
          <w:rFonts w:ascii="Times New Roman" w:hAnsi="Times New Roman" w:cs="Times New Roman"/>
        </w:rPr>
        <w:t xml:space="preserve"> is 12345.</w:t>
      </w:r>
      <w:r w:rsidR="00E945DB" w:rsidRPr="00FE4FCB">
        <w:rPr>
          <w:rFonts w:ascii="Times New Roman" w:hAnsi="Times New Roman" w:cs="Times New Roman"/>
        </w:rPr>
        <w:t xml:space="preserve"> The length of random number</w:t>
      </w:r>
      <w:r w:rsidR="009B77BA" w:rsidRPr="00FE4FCB">
        <w:rPr>
          <w:rFonts w:ascii="Times New Roman" w:hAnsi="Times New Roman" w:cs="Times New Roman"/>
        </w:rPr>
        <w:t xml:space="preserve"> assigned for each particle</w:t>
      </w:r>
      <w:r w:rsidR="002A2BF4" w:rsidRPr="00FE4FCB">
        <w:rPr>
          <w:rFonts w:ascii="Times New Roman" w:hAnsi="Times New Roman" w:cs="Times New Roman"/>
        </w:rPr>
        <w:t xml:space="preserve"> is 10000. </w:t>
      </w:r>
      <w:r w:rsidR="002A2BF4" w:rsidRPr="00FE4FCB">
        <w:rPr>
          <w:rFonts w:ascii="Times New Roman" w:hAnsi="Times New Roman" w:cs="Times New Roman"/>
          <w:b/>
        </w:rPr>
        <w:t xml:space="preserve">ParallelBank </w:t>
      </w:r>
      <w:r w:rsidR="002A2BF4" w:rsidRPr="00FE4FCB">
        <w:rPr>
          <w:rFonts w:ascii="Times New Roman" w:hAnsi="Times New Roman" w:cs="Times New Roman"/>
        </w:rPr>
        <w:t xml:space="preserve">card means </w:t>
      </w:r>
      <w:r w:rsidR="000B476F" w:rsidRPr="00FE4FCB">
        <w:rPr>
          <w:rFonts w:ascii="Times New Roman" w:hAnsi="Times New Roman" w:cs="Times New Roman"/>
        </w:rPr>
        <w:t xml:space="preserve">the collecting and redistributing of </w:t>
      </w:r>
      <w:r w:rsidR="004E3181" w:rsidRPr="00FE4FCB">
        <w:rPr>
          <w:rFonts w:ascii="Times New Roman" w:hAnsi="Times New Roman" w:cs="Times New Roman"/>
        </w:rPr>
        <w:t xml:space="preserve">fission source using the </w:t>
      </w:r>
      <w:r w:rsidR="007B0391" w:rsidRPr="00FE4FCB">
        <w:rPr>
          <w:rFonts w:ascii="Times New Roman" w:hAnsi="Times New Roman" w:cs="Times New Roman"/>
        </w:rPr>
        <w:t xml:space="preserve">slave-slave mode </w:t>
      </w:r>
      <w:r w:rsidR="00DE3AFD" w:rsidRPr="00FE4FCB">
        <w:rPr>
          <w:rFonts w:ascii="Times New Roman" w:hAnsi="Times New Roman" w:cs="Times New Roman"/>
        </w:rPr>
        <w:t xml:space="preserve">is applied to </w:t>
      </w:r>
      <w:r w:rsidR="0029108A" w:rsidRPr="00FE4FCB">
        <w:rPr>
          <w:rFonts w:ascii="Times New Roman" w:hAnsi="Times New Roman" w:cs="Times New Roman"/>
        </w:rPr>
        <w:t>parallel calculations.</w:t>
      </w:r>
    </w:p>
    <w:p w14:paraId="04326B1D" w14:textId="77777777" w:rsidR="00A441C2" w:rsidRPr="00FE4FCB" w:rsidRDefault="00A441C2" w:rsidP="003A3341">
      <w:pPr>
        <w:spacing w:line="360" w:lineRule="auto"/>
        <w:jc w:val="left"/>
        <w:rPr>
          <w:rFonts w:ascii="Times New Roman" w:eastAsia="黑体" w:hAnsi="Times New Roman" w:cs="Times New Roman"/>
          <w:bCs/>
          <w:kern w:val="44"/>
          <w:sz w:val="30"/>
          <w:szCs w:val="44"/>
        </w:rPr>
      </w:pPr>
      <w:r w:rsidRPr="00FE4FCB">
        <w:rPr>
          <w:rFonts w:ascii="Times New Roman" w:hAnsi="Times New Roman" w:cs="Times New Roman"/>
        </w:rPr>
        <w:br w:type="page"/>
      </w:r>
    </w:p>
    <w:p w14:paraId="1D43DD3A" w14:textId="16570D5B" w:rsidR="00A441C2" w:rsidRPr="00FE4FCB" w:rsidRDefault="00A441C2" w:rsidP="002B27EE">
      <w:pPr>
        <w:pStyle w:val="10"/>
        <w:jc w:val="center"/>
      </w:pPr>
      <w:bookmarkStart w:id="77" w:name="_Toc335658132"/>
      <w:bookmarkStart w:id="78" w:name="_Toc369335213"/>
      <w:r w:rsidRPr="00FE4FCB">
        <w:lastRenderedPageBreak/>
        <w:t>Chapter 6</w:t>
      </w:r>
      <w:bookmarkEnd w:id="77"/>
      <w:r w:rsidRPr="00FE4FCB">
        <w:t xml:space="preserve"> Tally</w:t>
      </w:r>
      <w:bookmarkEnd w:id="78"/>
    </w:p>
    <w:p w14:paraId="4F8ABB8F" w14:textId="4424F362" w:rsidR="00C741C9" w:rsidRPr="0029466F" w:rsidRDefault="00C741C9" w:rsidP="00E575C4">
      <w:pPr>
        <w:spacing w:line="360" w:lineRule="auto"/>
        <w:ind w:firstLineChars="200" w:firstLine="420"/>
        <w:rPr>
          <w:rFonts w:ascii="Times New Roman" w:hAnsi="Times New Roman" w:cs="Times New Roman"/>
        </w:rPr>
      </w:pPr>
      <w:r w:rsidRPr="0029466F">
        <w:rPr>
          <w:rFonts w:ascii="Times New Roman" w:hAnsi="Times New Roman" w:cs="Times New Roman"/>
        </w:rPr>
        <w:t xml:space="preserve">There are 3 types of tallies in RMC, including cell tally, mesh tally and cross-section tally. The </w:t>
      </w:r>
      <w:r w:rsidR="00963F10" w:rsidRPr="0029466F">
        <w:rPr>
          <w:rFonts w:ascii="Times New Roman" w:hAnsi="Times New Roman" w:cs="Times New Roman"/>
        </w:rPr>
        <w:t xml:space="preserve">cell tally is used to </w:t>
      </w:r>
      <w:r w:rsidR="002A43E2" w:rsidRPr="0029466F">
        <w:rPr>
          <w:rFonts w:ascii="Times New Roman" w:hAnsi="Times New Roman" w:cs="Times New Roman"/>
        </w:rPr>
        <w:t xml:space="preserve">sum up the </w:t>
      </w:r>
      <w:r w:rsidR="007D6422" w:rsidRPr="0029466F">
        <w:rPr>
          <w:rFonts w:ascii="Times New Roman" w:hAnsi="Times New Roman" w:cs="Times New Roman"/>
        </w:rPr>
        <w:t xml:space="preserve">macroscopic physical quantities, including integral flux, power, fission rate and abortion rate. </w:t>
      </w:r>
      <w:r w:rsidR="009F09CD" w:rsidRPr="0029466F">
        <w:rPr>
          <w:rFonts w:ascii="Times New Roman" w:hAnsi="Times New Roman" w:cs="Times New Roman"/>
        </w:rPr>
        <w:t xml:space="preserve">The Cell-Mapping method is adopted </w:t>
      </w:r>
      <w:r w:rsidR="00EE5D30" w:rsidRPr="0029466F">
        <w:rPr>
          <w:rFonts w:ascii="Times New Roman" w:hAnsi="Times New Roman" w:cs="Times New Roman"/>
        </w:rPr>
        <w:t>by RMC, so as</w:t>
      </w:r>
      <w:r w:rsidR="009F09CD" w:rsidRPr="0029466F">
        <w:rPr>
          <w:rFonts w:ascii="Times New Roman" w:hAnsi="Times New Roman" w:cs="Times New Roman"/>
        </w:rPr>
        <w:t xml:space="preserve"> to </w:t>
      </w:r>
      <w:r w:rsidR="00202FC3" w:rsidRPr="0029466F">
        <w:rPr>
          <w:rFonts w:ascii="Times New Roman" w:hAnsi="Times New Roman" w:cs="Times New Roman"/>
        </w:rPr>
        <w:t xml:space="preserve">manage the large-scale cell tally efficiently. </w:t>
      </w:r>
      <w:r w:rsidR="00EE5D30" w:rsidRPr="0029466F">
        <w:rPr>
          <w:rFonts w:ascii="Times New Roman" w:hAnsi="Times New Roman" w:cs="Times New Roman"/>
        </w:rPr>
        <w:t>The</w:t>
      </w:r>
      <w:r w:rsidR="00C56515" w:rsidRPr="0029466F">
        <w:rPr>
          <w:rFonts w:ascii="Times New Roman" w:hAnsi="Times New Roman" w:cs="Times New Roman"/>
        </w:rPr>
        <w:t xml:space="preserve"> mesh tally</w:t>
      </w:r>
      <w:r w:rsidR="00EE5D30" w:rsidRPr="0029466F">
        <w:rPr>
          <w:rFonts w:ascii="Times New Roman" w:hAnsi="Times New Roman" w:cs="Times New Roman"/>
        </w:rPr>
        <w:t xml:space="preserve"> </w:t>
      </w:r>
      <w:r w:rsidR="00C56515" w:rsidRPr="0029466F">
        <w:rPr>
          <w:rFonts w:ascii="Times New Roman" w:hAnsi="Times New Roman" w:cs="Times New Roman"/>
        </w:rPr>
        <w:t>is similar to the cell tally</w:t>
      </w:r>
      <w:r w:rsidR="00141DBE" w:rsidRPr="0029466F">
        <w:rPr>
          <w:rFonts w:ascii="Times New Roman" w:hAnsi="Times New Roman" w:cs="Times New Roman"/>
        </w:rPr>
        <w:t xml:space="preserve">, </w:t>
      </w:r>
      <w:r w:rsidR="002A0BA2" w:rsidRPr="0029466F">
        <w:rPr>
          <w:rFonts w:ascii="Times New Roman" w:hAnsi="Times New Roman" w:cs="Times New Roman"/>
        </w:rPr>
        <w:t xml:space="preserve">while the physical quantities it </w:t>
      </w:r>
      <w:r w:rsidR="00A30E7A" w:rsidRPr="0029466F">
        <w:rPr>
          <w:rFonts w:ascii="Times New Roman" w:hAnsi="Times New Roman" w:cs="Times New Roman"/>
        </w:rPr>
        <w:t>counts are not based on cells but the predefined meshes.</w:t>
      </w:r>
      <w:r w:rsidR="00102E31" w:rsidRPr="0029466F">
        <w:rPr>
          <w:rFonts w:ascii="Times New Roman" w:hAnsi="Times New Roman" w:cs="Times New Roman"/>
        </w:rPr>
        <w:t xml:space="preserve"> </w:t>
      </w:r>
      <w:r w:rsidR="00C05097" w:rsidRPr="0029466F">
        <w:rPr>
          <w:rFonts w:ascii="Times New Roman" w:hAnsi="Times New Roman" w:cs="Times New Roman"/>
        </w:rPr>
        <w:t>The cross-section tally sum</w:t>
      </w:r>
      <w:r w:rsidR="003B3C0F">
        <w:rPr>
          <w:rFonts w:ascii="Times New Roman" w:hAnsi="Times New Roman" w:cs="Times New Roman"/>
        </w:rPr>
        <w:t>s</w:t>
      </w:r>
      <w:r w:rsidR="00C05097" w:rsidRPr="0029466F">
        <w:rPr>
          <w:rFonts w:ascii="Times New Roman" w:hAnsi="Times New Roman" w:cs="Times New Roman"/>
        </w:rPr>
        <w:t xml:space="preserve"> up the </w:t>
      </w:r>
      <w:r w:rsidR="00C02242" w:rsidRPr="0029466F">
        <w:rPr>
          <w:rFonts w:ascii="Times New Roman" w:hAnsi="Times New Roman" w:cs="Times New Roman"/>
        </w:rPr>
        <w:t>cross section</w:t>
      </w:r>
      <w:r w:rsidR="00877E1E" w:rsidRPr="0029466F">
        <w:rPr>
          <w:rFonts w:ascii="Times New Roman" w:hAnsi="Times New Roman" w:cs="Times New Roman"/>
        </w:rPr>
        <w:t>s</w:t>
      </w:r>
      <w:r w:rsidR="00C02242" w:rsidRPr="0029466F">
        <w:rPr>
          <w:rFonts w:ascii="Times New Roman" w:hAnsi="Times New Roman" w:cs="Times New Roman"/>
        </w:rPr>
        <w:t xml:space="preserve"> (micro reaction rate)</w:t>
      </w:r>
      <w:r w:rsidR="00610831" w:rsidRPr="0029466F">
        <w:rPr>
          <w:rFonts w:ascii="Times New Roman" w:hAnsi="Times New Roman" w:cs="Times New Roman"/>
        </w:rPr>
        <w:t xml:space="preserve"> </w:t>
      </w:r>
      <w:r w:rsidR="00877E1E" w:rsidRPr="0029466F">
        <w:rPr>
          <w:rFonts w:ascii="Times New Roman" w:hAnsi="Times New Roman" w:cs="Times New Roman"/>
        </w:rPr>
        <w:t xml:space="preserve">of specified reaction types for specified nuclides in </w:t>
      </w:r>
      <w:r w:rsidR="008F40D8" w:rsidRPr="0029466F">
        <w:rPr>
          <w:rFonts w:ascii="Times New Roman" w:hAnsi="Times New Roman" w:cs="Times New Roman"/>
        </w:rPr>
        <w:t>the cells.</w:t>
      </w:r>
      <w:r w:rsidR="008871D0" w:rsidRPr="0029466F">
        <w:rPr>
          <w:rFonts w:ascii="Times New Roman" w:hAnsi="Times New Roman" w:cs="Times New Roman"/>
        </w:rPr>
        <w:t xml:space="preserve"> All these three tallies </w:t>
      </w:r>
      <w:r w:rsidR="006B1BC1" w:rsidRPr="0029466F">
        <w:rPr>
          <w:rFonts w:ascii="Times New Roman" w:hAnsi="Times New Roman" w:cs="Times New Roman"/>
        </w:rPr>
        <w:t>support the statistics of</w:t>
      </w:r>
      <w:r w:rsidR="00C06DBE" w:rsidRPr="0029466F">
        <w:rPr>
          <w:rFonts w:ascii="Times New Roman" w:hAnsi="Times New Roman" w:cs="Times New Roman"/>
        </w:rPr>
        <w:t xml:space="preserve"> divisive </w:t>
      </w:r>
      <w:r w:rsidR="00C15CE4" w:rsidRPr="0029466F">
        <w:rPr>
          <w:rFonts w:ascii="Times New Roman" w:hAnsi="Times New Roman" w:cs="Times New Roman"/>
        </w:rPr>
        <w:t>energy groups</w:t>
      </w:r>
      <w:r w:rsidR="00460C32" w:rsidRPr="0029466F">
        <w:rPr>
          <w:rFonts w:ascii="Times New Roman" w:hAnsi="Times New Roman" w:cs="Times New Roman"/>
        </w:rPr>
        <w:t xml:space="preserve"> i.e. </w:t>
      </w:r>
      <w:r w:rsidR="006A1636" w:rsidRPr="0029466F">
        <w:rPr>
          <w:rFonts w:ascii="Times New Roman" w:hAnsi="Times New Roman" w:cs="Times New Roman"/>
        </w:rPr>
        <w:t>statistics according to the predefined energy interval.</w:t>
      </w:r>
    </w:p>
    <w:p w14:paraId="184A2D5A" w14:textId="77777777" w:rsidR="00C741C9" w:rsidRPr="00FE4FCB" w:rsidRDefault="00C741C9" w:rsidP="00C741C9">
      <w:pPr>
        <w:rPr>
          <w:rFonts w:ascii="Times New Roman" w:hAnsi="Times New Roman" w:cs="Times New Roman"/>
        </w:rPr>
      </w:pPr>
    </w:p>
    <w:p w14:paraId="70BA8559" w14:textId="77777777" w:rsidR="00C741C9" w:rsidRPr="00FE4FCB" w:rsidRDefault="00C741C9" w:rsidP="00C741C9">
      <w:pPr>
        <w:rPr>
          <w:rFonts w:ascii="Times New Roman" w:hAnsi="Times New Roman" w:cs="Times New Roman"/>
        </w:rPr>
      </w:pPr>
    </w:p>
    <w:p w14:paraId="3E9A9541" w14:textId="77777777" w:rsidR="001A3B3F" w:rsidRPr="00FE4FCB" w:rsidRDefault="001A3B3F" w:rsidP="001A3B3F">
      <w:pPr>
        <w:pStyle w:val="2"/>
        <w:spacing w:before="120"/>
        <w:rPr>
          <w:rFonts w:ascii="Times New Roman" w:hAnsi="Times New Roman" w:cs="Times New Roman"/>
        </w:rPr>
      </w:pPr>
      <w:bookmarkStart w:id="79" w:name="_6.1__栅元计数器"/>
      <w:bookmarkStart w:id="80" w:name="_Toc362640982"/>
      <w:bookmarkStart w:id="81" w:name="_Toc369335214"/>
      <w:bookmarkEnd w:id="79"/>
      <w:r w:rsidRPr="00FE4FCB">
        <w:rPr>
          <w:rFonts w:ascii="Times New Roman" w:hAnsi="Times New Roman" w:cs="Times New Roman"/>
        </w:rPr>
        <w:t xml:space="preserve">6.1 </w:t>
      </w:r>
      <w:bookmarkEnd w:id="80"/>
      <w:r w:rsidR="006B1BC1" w:rsidRPr="00FE4FCB">
        <w:rPr>
          <w:rFonts w:ascii="Times New Roman" w:hAnsi="Times New Roman" w:cs="Times New Roman"/>
        </w:rPr>
        <w:t>Cell tally</w:t>
      </w:r>
      <w:bookmarkEnd w:id="81"/>
    </w:p>
    <w:p w14:paraId="4B5CA412" w14:textId="77777777" w:rsidR="00CB347E" w:rsidRPr="00FE4FCB" w:rsidRDefault="00CB347E" w:rsidP="00833A3D">
      <w:pPr>
        <w:ind w:firstLineChars="200" w:firstLine="420"/>
        <w:rPr>
          <w:rFonts w:ascii="Times New Roman" w:hAnsi="Times New Roman" w:cs="Times New Roman"/>
        </w:rPr>
      </w:pPr>
      <w:r w:rsidRPr="00FE4FCB">
        <w:rPr>
          <w:rFonts w:ascii="Times New Roman" w:hAnsi="Times New Roman" w:cs="Times New Roman"/>
        </w:rPr>
        <w:t>The input card of cell tally is</w:t>
      </w:r>
    </w:p>
    <w:p w14:paraId="2D8A81B1" w14:textId="77777777" w:rsidR="001A3B3F" w:rsidRPr="00FE4FCB" w:rsidRDefault="001A3B3F" w:rsidP="00382B6E">
      <w:pPr>
        <w:spacing w:line="360" w:lineRule="auto"/>
        <w:rPr>
          <w:rFonts w:ascii="Times New Roman" w:hAnsi="Times New Roman" w:cs="Times New Roman"/>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1A3B3F" w:rsidRPr="00FE4FCB" w14:paraId="12D8BD0A" w14:textId="77777777" w:rsidTr="002A0BA2">
        <w:tc>
          <w:tcPr>
            <w:tcW w:w="8607" w:type="dxa"/>
          </w:tcPr>
          <w:p w14:paraId="359E3EB7" w14:textId="77777777" w:rsidR="001A3B3F" w:rsidRPr="00FE4FCB" w:rsidRDefault="001A3B3F" w:rsidP="00C35EA1">
            <w:pPr>
              <w:ind w:left="1581" w:hangingChars="750" w:hanging="1581"/>
              <w:jc w:val="left"/>
              <w:rPr>
                <w:rFonts w:ascii="Times New Roman" w:hAnsi="Times New Roman" w:cs="Times New Roman"/>
                <w:b/>
              </w:rPr>
            </w:pPr>
            <w:r w:rsidRPr="00FE4FCB">
              <w:rPr>
                <w:rFonts w:ascii="Times New Roman" w:hAnsi="Times New Roman" w:cs="Times New Roman"/>
                <w:b/>
              </w:rPr>
              <w:t xml:space="preserve">CellTally  &lt;id&gt;  [Type = &lt;type&gt;]  [Energy = &lt;erg_bin&gt;]  [Filter = &lt;params&gt;]   [Integral = &lt;params&gt;]    [Cell = &lt;cell_vector_group&gt;]  </w:t>
            </w:r>
          </w:p>
        </w:tc>
      </w:tr>
    </w:tbl>
    <w:p w14:paraId="1FD8D1D8" w14:textId="77777777" w:rsidR="001A3B3F" w:rsidRPr="00FE4FCB" w:rsidRDefault="001A3B3F" w:rsidP="001A3B3F">
      <w:pPr>
        <w:spacing w:line="360" w:lineRule="auto"/>
        <w:ind w:firstLine="480"/>
        <w:rPr>
          <w:rFonts w:ascii="Times New Roman" w:hAnsi="Times New Roman" w:cs="Times New Roman"/>
        </w:rPr>
      </w:pPr>
    </w:p>
    <w:p w14:paraId="5BF7218F" w14:textId="77777777" w:rsidR="001A3B3F" w:rsidRPr="00B91319" w:rsidRDefault="00AA2B7D" w:rsidP="001A3B3F">
      <w:pPr>
        <w:spacing w:line="360" w:lineRule="auto"/>
        <w:rPr>
          <w:rFonts w:ascii="Times New Roman" w:hAnsi="Times New Roman" w:cs="Times New Roman"/>
          <w:szCs w:val="21"/>
        </w:rPr>
      </w:pPr>
      <w:r w:rsidRPr="00B91319">
        <w:rPr>
          <w:rFonts w:ascii="Times New Roman" w:hAnsi="Times New Roman" w:cs="Times New Roman"/>
          <w:szCs w:val="21"/>
        </w:rPr>
        <w:t>In which,</w:t>
      </w:r>
    </w:p>
    <w:p w14:paraId="32CF5FD7" w14:textId="77777777" w:rsidR="003D5F09" w:rsidRPr="00B91319" w:rsidRDefault="001A3B3F" w:rsidP="001A3B3F">
      <w:pPr>
        <w:pStyle w:val="a4"/>
        <w:numPr>
          <w:ilvl w:val="0"/>
          <w:numId w:val="2"/>
        </w:numPr>
        <w:spacing w:line="360" w:lineRule="auto"/>
        <w:ind w:firstLineChars="0"/>
        <w:rPr>
          <w:rFonts w:cs="Times New Roman"/>
          <w:sz w:val="21"/>
          <w:szCs w:val="21"/>
        </w:rPr>
      </w:pPr>
      <w:r w:rsidRPr="00B91319">
        <w:rPr>
          <w:rFonts w:cs="Times New Roman"/>
          <w:b/>
          <w:sz w:val="21"/>
          <w:szCs w:val="21"/>
        </w:rPr>
        <w:t>CellTally</w:t>
      </w:r>
      <w:r w:rsidR="003D5F09" w:rsidRPr="00B91319">
        <w:rPr>
          <w:rFonts w:cs="Times New Roman"/>
          <w:b/>
          <w:sz w:val="21"/>
          <w:szCs w:val="21"/>
        </w:rPr>
        <w:t xml:space="preserve"> </w:t>
      </w:r>
      <w:r w:rsidR="00B369D6" w:rsidRPr="00B91319">
        <w:rPr>
          <w:rFonts w:cs="Times New Roman"/>
          <w:sz w:val="21"/>
          <w:szCs w:val="21"/>
        </w:rPr>
        <w:t>is the key word of the input card of cell tally.</w:t>
      </w:r>
    </w:p>
    <w:p w14:paraId="589C7C5E" w14:textId="77777777" w:rsidR="00527B9F" w:rsidRPr="00B91319" w:rsidRDefault="00527B9F" w:rsidP="00527B9F">
      <w:pPr>
        <w:pStyle w:val="a4"/>
        <w:numPr>
          <w:ilvl w:val="0"/>
          <w:numId w:val="2"/>
        </w:numPr>
        <w:spacing w:line="360" w:lineRule="auto"/>
        <w:ind w:firstLineChars="0"/>
        <w:rPr>
          <w:rFonts w:cs="Times New Roman"/>
          <w:sz w:val="21"/>
          <w:szCs w:val="21"/>
        </w:rPr>
      </w:pPr>
      <w:r w:rsidRPr="00B91319">
        <w:rPr>
          <w:rFonts w:cs="Times New Roman"/>
          <w:b/>
          <w:sz w:val="21"/>
          <w:szCs w:val="21"/>
        </w:rPr>
        <w:t>i</w:t>
      </w:r>
      <w:r w:rsidR="001A3B3F" w:rsidRPr="00B91319">
        <w:rPr>
          <w:rFonts w:cs="Times New Roman"/>
          <w:b/>
          <w:sz w:val="21"/>
          <w:szCs w:val="21"/>
        </w:rPr>
        <w:t>d</w:t>
      </w:r>
      <w:r w:rsidRPr="00B91319">
        <w:rPr>
          <w:rFonts w:cs="Times New Roman"/>
          <w:b/>
          <w:sz w:val="21"/>
          <w:szCs w:val="21"/>
        </w:rPr>
        <w:t xml:space="preserve"> </w:t>
      </w:r>
      <w:r w:rsidRPr="00B91319">
        <w:rPr>
          <w:rFonts w:cs="Times New Roman"/>
          <w:sz w:val="21"/>
          <w:szCs w:val="21"/>
        </w:rPr>
        <w:t>is the identifier of the cell tally, for easy consulting and output.</w:t>
      </w:r>
    </w:p>
    <w:p w14:paraId="065C0402" w14:textId="77777777" w:rsidR="002139B2" w:rsidRPr="00B91319" w:rsidRDefault="002139B2" w:rsidP="00DB7444">
      <w:pPr>
        <w:pStyle w:val="a4"/>
        <w:numPr>
          <w:ilvl w:val="0"/>
          <w:numId w:val="2"/>
        </w:numPr>
        <w:spacing w:line="360" w:lineRule="auto"/>
        <w:ind w:firstLineChars="0"/>
        <w:rPr>
          <w:rFonts w:cs="Times New Roman"/>
          <w:b/>
          <w:sz w:val="21"/>
          <w:szCs w:val="21"/>
          <w:u w:val="single"/>
        </w:rPr>
      </w:pPr>
      <w:r w:rsidRPr="00B91319">
        <w:rPr>
          <w:rFonts w:cs="Times New Roman"/>
          <w:b/>
          <w:sz w:val="21"/>
          <w:szCs w:val="21"/>
        </w:rPr>
        <w:t xml:space="preserve">Type </w:t>
      </w:r>
      <w:r w:rsidRPr="00B91319">
        <w:rPr>
          <w:rFonts w:cs="Times New Roman"/>
          <w:sz w:val="21"/>
          <w:szCs w:val="21"/>
        </w:rPr>
        <w:t xml:space="preserve">card </w:t>
      </w:r>
      <w:r w:rsidR="002C4548" w:rsidRPr="00B91319">
        <w:rPr>
          <w:rFonts w:cs="Times New Roman"/>
          <w:sz w:val="21"/>
          <w:szCs w:val="21"/>
        </w:rPr>
        <w:t>de</w:t>
      </w:r>
      <w:r w:rsidR="006A005C" w:rsidRPr="00B91319">
        <w:rPr>
          <w:rFonts w:cs="Times New Roman"/>
          <w:sz w:val="21"/>
          <w:szCs w:val="21"/>
        </w:rPr>
        <w:t>termine</w:t>
      </w:r>
      <w:r w:rsidR="002C4548" w:rsidRPr="00B91319">
        <w:rPr>
          <w:rFonts w:cs="Times New Roman"/>
          <w:sz w:val="21"/>
          <w:szCs w:val="21"/>
        </w:rPr>
        <w:t>s the type of</w:t>
      </w:r>
      <w:r w:rsidR="00DB7444" w:rsidRPr="00B91319">
        <w:rPr>
          <w:rFonts w:cs="Times New Roman"/>
          <w:sz w:val="21"/>
          <w:szCs w:val="21"/>
        </w:rPr>
        <w:t xml:space="preserve"> counting</w:t>
      </w:r>
      <w:r w:rsidRPr="00B91319">
        <w:rPr>
          <w:rFonts w:cs="Times New Roman"/>
          <w:sz w:val="21"/>
          <w:szCs w:val="21"/>
        </w:rPr>
        <w:t xml:space="preserve">. </w:t>
      </w:r>
      <w:r w:rsidRPr="00B91319">
        <w:rPr>
          <w:rFonts w:cs="Times New Roman"/>
          <w:b/>
          <w:sz w:val="21"/>
          <w:szCs w:val="21"/>
        </w:rPr>
        <w:t xml:space="preserve">Type = 1 </w:t>
      </w:r>
      <w:r w:rsidRPr="00B91319">
        <w:rPr>
          <w:rFonts w:cs="Times New Roman"/>
          <w:sz w:val="21"/>
          <w:szCs w:val="21"/>
        </w:rPr>
        <w:t xml:space="preserve">means </w:t>
      </w:r>
      <w:r w:rsidR="00141B1C" w:rsidRPr="00B91319">
        <w:rPr>
          <w:rFonts w:cs="Times New Roman"/>
          <w:sz w:val="21"/>
          <w:szCs w:val="21"/>
        </w:rPr>
        <w:t xml:space="preserve">flux of cell, </w:t>
      </w:r>
      <w:r w:rsidR="00141B1C" w:rsidRPr="00B91319">
        <w:rPr>
          <w:rFonts w:cs="Times New Roman"/>
          <w:b/>
          <w:sz w:val="21"/>
          <w:szCs w:val="21"/>
        </w:rPr>
        <w:t xml:space="preserve">Type = 2 </w:t>
      </w:r>
      <w:r w:rsidR="00141B1C" w:rsidRPr="00B91319">
        <w:rPr>
          <w:rFonts w:cs="Times New Roman"/>
          <w:sz w:val="21"/>
          <w:szCs w:val="21"/>
        </w:rPr>
        <w:t xml:space="preserve">means power of cell, </w:t>
      </w:r>
      <w:r w:rsidR="00141B1C" w:rsidRPr="00B91319">
        <w:rPr>
          <w:rFonts w:cs="Times New Roman"/>
          <w:b/>
          <w:sz w:val="21"/>
          <w:szCs w:val="21"/>
        </w:rPr>
        <w:t xml:space="preserve">Type = 3 </w:t>
      </w:r>
      <w:r w:rsidR="00141B1C" w:rsidRPr="00B91319">
        <w:rPr>
          <w:rFonts w:cs="Times New Roman"/>
          <w:sz w:val="21"/>
          <w:szCs w:val="21"/>
        </w:rPr>
        <w:t xml:space="preserve">means fission rate of cell, </w:t>
      </w:r>
      <w:r w:rsidR="00141B1C" w:rsidRPr="00B91319">
        <w:rPr>
          <w:rFonts w:cs="Times New Roman"/>
          <w:b/>
          <w:sz w:val="21"/>
          <w:szCs w:val="21"/>
        </w:rPr>
        <w:t xml:space="preserve">Type = 4 </w:t>
      </w:r>
      <w:r w:rsidR="00141B1C" w:rsidRPr="00B91319">
        <w:rPr>
          <w:rFonts w:cs="Times New Roman"/>
          <w:sz w:val="21"/>
          <w:szCs w:val="21"/>
        </w:rPr>
        <w:t xml:space="preserve">means absorption rate of cell. </w:t>
      </w:r>
      <w:r w:rsidR="00141B1C" w:rsidRPr="00B91319">
        <w:rPr>
          <w:rFonts w:cs="Times New Roman"/>
          <w:sz w:val="21"/>
          <w:szCs w:val="21"/>
          <w:u w:val="single"/>
        </w:rPr>
        <w:t xml:space="preserve">Notice that </w:t>
      </w:r>
      <w:r w:rsidR="00E305AA" w:rsidRPr="00B91319">
        <w:rPr>
          <w:rFonts w:cs="Times New Roman"/>
          <w:sz w:val="21"/>
          <w:szCs w:val="21"/>
          <w:u w:val="single"/>
        </w:rPr>
        <w:t>the flux, power</w:t>
      </w:r>
      <w:r w:rsidR="00E319CB" w:rsidRPr="00B91319">
        <w:rPr>
          <w:rFonts w:cs="Times New Roman"/>
          <w:sz w:val="21"/>
          <w:szCs w:val="21"/>
          <w:u w:val="single"/>
        </w:rPr>
        <w:t>,</w:t>
      </w:r>
      <w:r w:rsidR="00E305AA" w:rsidRPr="00B91319">
        <w:rPr>
          <w:rFonts w:cs="Times New Roman"/>
          <w:sz w:val="21"/>
          <w:szCs w:val="21"/>
          <w:u w:val="single"/>
        </w:rPr>
        <w:t xml:space="preserve"> </w:t>
      </w:r>
      <w:r w:rsidR="00E319CB" w:rsidRPr="00B91319">
        <w:rPr>
          <w:rFonts w:cs="Times New Roman"/>
          <w:sz w:val="21"/>
          <w:szCs w:val="21"/>
          <w:u w:val="single"/>
        </w:rPr>
        <w:t xml:space="preserve">reaction rates </w:t>
      </w:r>
      <w:r w:rsidR="007910FA" w:rsidRPr="00B91319">
        <w:rPr>
          <w:rFonts w:cs="Times New Roman"/>
          <w:sz w:val="21"/>
          <w:szCs w:val="21"/>
          <w:u w:val="single"/>
        </w:rPr>
        <w:t>are the integral quan</w:t>
      </w:r>
      <w:r w:rsidR="00633B0A" w:rsidRPr="00B91319">
        <w:rPr>
          <w:rFonts w:cs="Times New Roman"/>
          <w:sz w:val="21"/>
          <w:szCs w:val="21"/>
          <w:u w:val="single"/>
        </w:rPr>
        <w:t>tities for the volume of cells.</w:t>
      </w:r>
    </w:p>
    <w:p w14:paraId="13127CBF" w14:textId="393E7071" w:rsidR="008F7447" w:rsidRPr="00B91319" w:rsidRDefault="001A3B3F" w:rsidP="009025D1">
      <w:pPr>
        <w:pStyle w:val="a4"/>
        <w:numPr>
          <w:ilvl w:val="0"/>
          <w:numId w:val="2"/>
        </w:numPr>
        <w:spacing w:line="360" w:lineRule="auto"/>
        <w:ind w:firstLineChars="0"/>
        <w:rPr>
          <w:rFonts w:cs="Times New Roman"/>
          <w:sz w:val="21"/>
          <w:szCs w:val="21"/>
        </w:rPr>
      </w:pPr>
      <w:r w:rsidRPr="00B91319">
        <w:rPr>
          <w:rFonts w:cs="Times New Roman"/>
          <w:b/>
          <w:sz w:val="21"/>
          <w:szCs w:val="21"/>
        </w:rPr>
        <w:t>Energy</w:t>
      </w:r>
      <w:r w:rsidR="008F7447" w:rsidRPr="00B91319">
        <w:rPr>
          <w:rFonts w:cs="Times New Roman"/>
          <w:b/>
          <w:sz w:val="21"/>
          <w:szCs w:val="21"/>
        </w:rPr>
        <w:t xml:space="preserve"> </w:t>
      </w:r>
      <w:r w:rsidR="008F7447" w:rsidRPr="00B91319">
        <w:rPr>
          <w:rFonts w:cs="Times New Roman"/>
          <w:sz w:val="21"/>
          <w:szCs w:val="21"/>
        </w:rPr>
        <w:t xml:space="preserve">card defines </w:t>
      </w:r>
      <w:r w:rsidR="0012765B" w:rsidRPr="00B91319">
        <w:rPr>
          <w:rFonts w:cs="Times New Roman"/>
          <w:sz w:val="21"/>
          <w:szCs w:val="21"/>
        </w:rPr>
        <w:t xml:space="preserve">the energy interval for counting in the divisive energy groups. </w:t>
      </w:r>
      <w:r w:rsidR="007300C3" w:rsidRPr="00B91319">
        <w:rPr>
          <w:rFonts w:cs="Times New Roman"/>
          <w:sz w:val="21"/>
          <w:szCs w:val="21"/>
        </w:rPr>
        <w:t xml:space="preserve">The parameter is the interval points (Mev) </w:t>
      </w:r>
      <w:r w:rsidR="00041730" w:rsidRPr="00B91319">
        <w:rPr>
          <w:rFonts w:cs="Times New Roman"/>
          <w:sz w:val="21"/>
          <w:szCs w:val="21"/>
        </w:rPr>
        <w:t>between</w:t>
      </w:r>
      <w:r w:rsidR="007300C3" w:rsidRPr="00B91319">
        <w:rPr>
          <w:rFonts w:cs="Times New Roman"/>
          <w:sz w:val="21"/>
          <w:szCs w:val="21"/>
        </w:rPr>
        <w:t xml:space="preserve"> energy</w:t>
      </w:r>
      <w:r w:rsidR="00041730" w:rsidRPr="00B91319">
        <w:rPr>
          <w:rFonts w:cs="Times New Roman"/>
          <w:sz w:val="21"/>
          <w:szCs w:val="21"/>
        </w:rPr>
        <w:t xml:space="preserve"> groups</w:t>
      </w:r>
      <w:r w:rsidR="007300C3" w:rsidRPr="00B91319">
        <w:rPr>
          <w:rFonts w:cs="Times New Roman"/>
          <w:sz w:val="21"/>
          <w:szCs w:val="21"/>
        </w:rPr>
        <w:t>. For example</w:t>
      </w:r>
      <w:r w:rsidR="0014310E" w:rsidRPr="00B91319">
        <w:rPr>
          <w:rFonts w:cs="Times New Roman"/>
          <w:sz w:val="21"/>
          <w:szCs w:val="21"/>
        </w:rPr>
        <w:t>,</w:t>
      </w:r>
      <w:r w:rsidR="007300C3" w:rsidRPr="00B91319">
        <w:rPr>
          <w:rFonts w:cs="Times New Roman"/>
          <w:sz w:val="21"/>
          <w:szCs w:val="21"/>
        </w:rPr>
        <w:t xml:space="preserve"> “</w:t>
      </w:r>
      <w:r w:rsidR="007300C3" w:rsidRPr="00B91319">
        <w:rPr>
          <w:rFonts w:cs="Times New Roman"/>
          <w:b/>
          <w:sz w:val="21"/>
          <w:szCs w:val="21"/>
        </w:rPr>
        <w:t xml:space="preserve">Energy = </w:t>
      </w:r>
      <w:r w:rsidR="007300C3" w:rsidRPr="00B91319">
        <w:rPr>
          <w:rFonts w:cs="Times New Roman"/>
          <w:b/>
          <w:sz w:val="21"/>
          <w:szCs w:val="21"/>
        </w:rPr>
        <w:lastRenderedPageBreak/>
        <w:t>6.25E-7  20</w:t>
      </w:r>
      <w:r w:rsidR="007300C3" w:rsidRPr="00B91319">
        <w:rPr>
          <w:rFonts w:cs="Times New Roman"/>
          <w:sz w:val="21"/>
          <w:szCs w:val="21"/>
        </w:rPr>
        <w:t xml:space="preserve">” means </w:t>
      </w:r>
      <w:r w:rsidR="002A005F" w:rsidRPr="00B91319">
        <w:rPr>
          <w:rFonts w:cs="Times New Roman"/>
          <w:sz w:val="21"/>
          <w:szCs w:val="21"/>
        </w:rPr>
        <w:t xml:space="preserve">the </w:t>
      </w:r>
      <w:r w:rsidR="0066767B" w:rsidRPr="00B91319">
        <w:rPr>
          <w:rFonts w:cs="Times New Roman"/>
          <w:sz w:val="21"/>
          <w:szCs w:val="21"/>
        </w:rPr>
        <w:t xml:space="preserve">counting </w:t>
      </w:r>
      <w:r w:rsidR="002A005F" w:rsidRPr="00B91319">
        <w:rPr>
          <w:rFonts w:cs="Times New Roman"/>
          <w:sz w:val="21"/>
          <w:szCs w:val="21"/>
        </w:rPr>
        <w:t>interval</w:t>
      </w:r>
      <w:r w:rsidR="00650BAB" w:rsidRPr="00B91319">
        <w:rPr>
          <w:rFonts w:cs="Times New Roman"/>
          <w:sz w:val="21"/>
          <w:szCs w:val="21"/>
        </w:rPr>
        <w:t xml:space="preserve">s are from 0 to 0.625ev, 0.625ev to 20Mev and 20Mev to the positive </w:t>
      </w:r>
      <w:r w:rsidR="00314531" w:rsidRPr="00B91319">
        <w:rPr>
          <w:rFonts w:cs="Times New Roman"/>
          <w:sz w:val="21"/>
          <w:szCs w:val="21"/>
        </w:rPr>
        <w:t>i</w:t>
      </w:r>
      <w:r w:rsidR="00650BAB" w:rsidRPr="00B91319">
        <w:rPr>
          <w:rFonts w:cs="Times New Roman"/>
          <w:sz w:val="21"/>
          <w:szCs w:val="21"/>
        </w:rPr>
        <w:t>nfinity</w:t>
      </w:r>
      <w:r w:rsidR="00314531" w:rsidRPr="00B91319">
        <w:rPr>
          <w:rFonts w:cs="Times New Roman"/>
          <w:sz w:val="21"/>
          <w:szCs w:val="21"/>
        </w:rPr>
        <w:t xml:space="preserve">, </w:t>
      </w:r>
      <w:r w:rsidR="004A40A1" w:rsidRPr="00B91319">
        <w:rPr>
          <w:rFonts w:cs="Times New Roman"/>
          <w:sz w:val="21"/>
          <w:szCs w:val="21"/>
        </w:rPr>
        <w:t xml:space="preserve">totally 3 intervals. Meanwhile, </w:t>
      </w:r>
      <w:r w:rsidR="000D4EFA" w:rsidRPr="00B91319">
        <w:rPr>
          <w:rFonts w:cs="Times New Roman"/>
          <w:sz w:val="21"/>
          <w:szCs w:val="21"/>
        </w:rPr>
        <w:t xml:space="preserve">the total </w:t>
      </w:r>
      <w:r w:rsidR="0066767B" w:rsidRPr="00B91319">
        <w:rPr>
          <w:rFonts w:cs="Times New Roman"/>
          <w:sz w:val="21"/>
          <w:szCs w:val="21"/>
        </w:rPr>
        <w:t xml:space="preserve">counting </w:t>
      </w:r>
      <w:r w:rsidR="000D4EFA" w:rsidRPr="00B91319">
        <w:rPr>
          <w:rFonts w:cs="Times New Roman"/>
          <w:sz w:val="21"/>
          <w:szCs w:val="21"/>
        </w:rPr>
        <w:t xml:space="preserve">will be given. Especially, </w:t>
      </w:r>
      <w:r w:rsidR="00F13E21" w:rsidRPr="00B91319">
        <w:rPr>
          <w:rFonts w:cs="Times New Roman"/>
          <w:sz w:val="21"/>
          <w:szCs w:val="21"/>
        </w:rPr>
        <w:t xml:space="preserve">for multi-group critical calculations, </w:t>
      </w:r>
      <w:r w:rsidR="00805256" w:rsidRPr="00B91319">
        <w:rPr>
          <w:rFonts w:cs="Times New Roman"/>
          <w:sz w:val="21"/>
          <w:szCs w:val="21"/>
        </w:rPr>
        <w:t>“</w:t>
      </w:r>
      <w:r w:rsidR="00805256" w:rsidRPr="00B91319">
        <w:rPr>
          <w:rFonts w:cs="Times New Roman"/>
          <w:b/>
          <w:sz w:val="21"/>
          <w:szCs w:val="21"/>
        </w:rPr>
        <w:t>Energy = -1</w:t>
      </w:r>
      <w:r w:rsidR="00805256" w:rsidRPr="00B91319">
        <w:rPr>
          <w:rFonts w:cs="Times New Roman"/>
          <w:sz w:val="21"/>
          <w:szCs w:val="21"/>
        </w:rPr>
        <w:t>” means the cross section librar</w:t>
      </w:r>
      <w:r w:rsidR="004C0E9B" w:rsidRPr="00B91319">
        <w:rPr>
          <w:rFonts w:cs="Times New Roman"/>
          <w:sz w:val="21"/>
          <w:szCs w:val="21"/>
        </w:rPr>
        <w:t>ies are</w:t>
      </w:r>
      <w:r w:rsidR="00805256" w:rsidRPr="00B91319">
        <w:rPr>
          <w:rFonts w:cs="Times New Roman"/>
          <w:sz w:val="21"/>
          <w:szCs w:val="21"/>
        </w:rPr>
        <w:t xml:space="preserve"> </w:t>
      </w:r>
      <w:r w:rsidR="00F93AE3" w:rsidRPr="00B91319">
        <w:rPr>
          <w:rFonts w:cs="Times New Roman"/>
          <w:sz w:val="21"/>
          <w:szCs w:val="21"/>
        </w:rPr>
        <w:t>adopted</w:t>
      </w:r>
      <w:r w:rsidR="00805256" w:rsidRPr="00B91319">
        <w:rPr>
          <w:rFonts w:cs="Times New Roman"/>
          <w:sz w:val="21"/>
          <w:szCs w:val="21"/>
        </w:rPr>
        <w:t xml:space="preserve"> </w:t>
      </w:r>
      <w:r w:rsidR="00371145" w:rsidRPr="00B91319">
        <w:rPr>
          <w:rFonts w:cs="Times New Roman"/>
          <w:sz w:val="21"/>
          <w:szCs w:val="21"/>
        </w:rPr>
        <w:t xml:space="preserve">for </w:t>
      </w:r>
      <w:r w:rsidR="006A68AC" w:rsidRPr="00B91319">
        <w:rPr>
          <w:rFonts w:cs="Times New Roman"/>
          <w:sz w:val="21"/>
          <w:szCs w:val="21"/>
        </w:rPr>
        <w:t>the division of energy structure.</w:t>
      </w:r>
      <w:r w:rsidR="002B58E2" w:rsidRPr="00B91319">
        <w:rPr>
          <w:rFonts w:cs="Times New Roman"/>
          <w:sz w:val="21"/>
          <w:szCs w:val="21"/>
        </w:rPr>
        <w:t xml:space="preserve"> Only</w:t>
      </w:r>
      <w:r w:rsidR="0018074E" w:rsidRPr="00B91319">
        <w:rPr>
          <w:rFonts w:cs="Times New Roman"/>
          <w:sz w:val="21"/>
          <w:szCs w:val="21"/>
        </w:rPr>
        <w:t xml:space="preserve"> </w:t>
      </w:r>
      <w:r w:rsidR="002B58E2" w:rsidRPr="00B91319">
        <w:rPr>
          <w:rFonts w:cs="Times New Roman"/>
          <w:sz w:val="21"/>
          <w:szCs w:val="21"/>
        </w:rPr>
        <w:t>t</w:t>
      </w:r>
      <w:r w:rsidR="005D6FDA" w:rsidRPr="00B91319">
        <w:rPr>
          <w:rFonts w:cs="Times New Roman"/>
          <w:sz w:val="21"/>
          <w:szCs w:val="21"/>
        </w:rPr>
        <w:t xml:space="preserve">he total counting rate will be </w:t>
      </w:r>
      <w:r w:rsidR="009025D1" w:rsidRPr="00B91319">
        <w:rPr>
          <w:rFonts w:cs="Times New Roman"/>
          <w:sz w:val="21"/>
          <w:szCs w:val="21"/>
        </w:rPr>
        <w:t>counted</w:t>
      </w:r>
      <w:r w:rsidR="002B58E2" w:rsidRPr="00B91319">
        <w:rPr>
          <w:rFonts w:cs="Times New Roman"/>
          <w:sz w:val="21"/>
          <w:szCs w:val="21"/>
        </w:rPr>
        <w:t>,</w:t>
      </w:r>
      <w:r w:rsidR="009025D1" w:rsidRPr="00B91319">
        <w:rPr>
          <w:rFonts w:cs="Times New Roman"/>
          <w:sz w:val="21"/>
          <w:szCs w:val="21"/>
        </w:rPr>
        <w:t xml:space="preserve"> i</w:t>
      </w:r>
      <w:r w:rsidR="00106FD7" w:rsidRPr="00B91319">
        <w:rPr>
          <w:rFonts w:cs="Times New Roman"/>
          <w:sz w:val="21"/>
          <w:szCs w:val="21"/>
        </w:rPr>
        <w:t xml:space="preserve">f there is no </w:t>
      </w:r>
      <w:r w:rsidR="00106FD7" w:rsidRPr="00B91319">
        <w:rPr>
          <w:rFonts w:cs="Times New Roman"/>
          <w:b/>
          <w:sz w:val="21"/>
          <w:szCs w:val="21"/>
        </w:rPr>
        <w:t>Energy</w:t>
      </w:r>
      <w:r w:rsidR="002B58E2" w:rsidRPr="00B91319">
        <w:rPr>
          <w:rFonts w:cs="Times New Roman"/>
          <w:sz w:val="21"/>
          <w:szCs w:val="21"/>
        </w:rPr>
        <w:t xml:space="preserve"> option</w:t>
      </w:r>
      <w:r w:rsidR="00106FD7" w:rsidRPr="00B91319">
        <w:rPr>
          <w:rFonts w:cs="Times New Roman"/>
          <w:b/>
          <w:sz w:val="21"/>
          <w:szCs w:val="21"/>
        </w:rPr>
        <w:t xml:space="preserve"> </w:t>
      </w:r>
      <w:r w:rsidR="00106FD7" w:rsidRPr="00B91319">
        <w:rPr>
          <w:rFonts w:cs="Times New Roman"/>
          <w:sz w:val="21"/>
          <w:szCs w:val="21"/>
        </w:rPr>
        <w:t>in the input</w:t>
      </w:r>
      <w:r w:rsidR="002B58E2" w:rsidRPr="00B91319">
        <w:rPr>
          <w:rFonts w:cs="Times New Roman"/>
          <w:sz w:val="21"/>
          <w:szCs w:val="21"/>
        </w:rPr>
        <w:t xml:space="preserve"> card.</w:t>
      </w:r>
    </w:p>
    <w:p w14:paraId="474871D2" w14:textId="77777777" w:rsidR="001A3B3F" w:rsidRPr="00B91319" w:rsidRDefault="001A3B3F" w:rsidP="00860697">
      <w:pPr>
        <w:pStyle w:val="a4"/>
        <w:numPr>
          <w:ilvl w:val="0"/>
          <w:numId w:val="2"/>
        </w:numPr>
        <w:spacing w:line="360" w:lineRule="auto"/>
        <w:ind w:firstLineChars="0"/>
        <w:rPr>
          <w:rFonts w:cs="Times New Roman"/>
          <w:sz w:val="21"/>
          <w:szCs w:val="21"/>
        </w:rPr>
      </w:pPr>
      <w:r w:rsidRPr="00B91319">
        <w:rPr>
          <w:rFonts w:cs="Times New Roman"/>
          <w:b/>
          <w:sz w:val="21"/>
          <w:szCs w:val="21"/>
        </w:rPr>
        <w:t>Cell</w:t>
      </w:r>
      <w:r w:rsidRPr="00B91319">
        <w:rPr>
          <w:rFonts w:cs="Times New Roman"/>
          <w:b/>
          <w:sz w:val="21"/>
          <w:szCs w:val="21"/>
        </w:rPr>
        <w:t>、</w:t>
      </w:r>
      <w:r w:rsidRPr="00B91319">
        <w:rPr>
          <w:rFonts w:cs="Times New Roman"/>
          <w:b/>
          <w:sz w:val="21"/>
          <w:szCs w:val="21"/>
        </w:rPr>
        <w:t>Filter</w:t>
      </w:r>
      <w:r w:rsidRPr="00B91319">
        <w:rPr>
          <w:rFonts w:cs="Times New Roman"/>
          <w:b/>
          <w:sz w:val="21"/>
          <w:szCs w:val="21"/>
        </w:rPr>
        <w:t>、</w:t>
      </w:r>
      <w:r w:rsidRPr="00B91319">
        <w:rPr>
          <w:rFonts w:cs="Times New Roman"/>
          <w:b/>
          <w:sz w:val="21"/>
          <w:szCs w:val="21"/>
        </w:rPr>
        <w:t>Integral</w:t>
      </w:r>
      <w:r w:rsidR="006F63B0" w:rsidRPr="00B91319">
        <w:rPr>
          <w:rFonts w:cs="Times New Roman"/>
          <w:b/>
          <w:sz w:val="21"/>
          <w:szCs w:val="21"/>
        </w:rPr>
        <w:t xml:space="preserve"> </w:t>
      </w:r>
      <w:r w:rsidR="006F63B0" w:rsidRPr="00B91319">
        <w:rPr>
          <w:rFonts w:cs="Times New Roman"/>
          <w:sz w:val="21"/>
          <w:szCs w:val="21"/>
        </w:rPr>
        <w:t xml:space="preserve">options </w:t>
      </w:r>
      <w:r w:rsidR="00860697" w:rsidRPr="00B91319">
        <w:rPr>
          <w:rFonts w:cs="Times New Roman"/>
          <w:sz w:val="21"/>
          <w:szCs w:val="21"/>
        </w:rPr>
        <w:t xml:space="preserve">are for the descriptions of the cell tally, which will be introduced in detail in the following. </w:t>
      </w:r>
    </w:p>
    <w:p w14:paraId="4143553D" w14:textId="77777777" w:rsidR="001A3B3F" w:rsidRPr="00FE4FCB" w:rsidRDefault="00165E84" w:rsidP="001A3B3F">
      <w:pPr>
        <w:pStyle w:val="3"/>
        <w:spacing w:before="120"/>
        <w:rPr>
          <w:rFonts w:ascii="Times New Roman" w:hAnsi="Times New Roman" w:cs="Times New Roman"/>
          <w:sz w:val="30"/>
          <w:szCs w:val="30"/>
        </w:rPr>
      </w:pPr>
      <w:bookmarkStart w:id="82" w:name="_Toc362640983"/>
      <w:bookmarkStart w:id="83" w:name="_Toc369335215"/>
      <w:r w:rsidRPr="00FE4FCB">
        <w:rPr>
          <w:rFonts w:ascii="Times New Roman" w:hAnsi="Times New Roman" w:cs="Times New Roman"/>
          <w:sz w:val="30"/>
          <w:szCs w:val="30"/>
        </w:rPr>
        <w:t xml:space="preserve">6.1.1 </w:t>
      </w:r>
      <w:r w:rsidR="001A3B3F" w:rsidRPr="00FE4FCB">
        <w:rPr>
          <w:rFonts w:ascii="Times New Roman" w:hAnsi="Times New Roman" w:cs="Times New Roman"/>
          <w:sz w:val="30"/>
          <w:szCs w:val="30"/>
        </w:rPr>
        <w:t>Cell</w:t>
      </w:r>
      <w:bookmarkEnd w:id="82"/>
      <w:r w:rsidRPr="00FE4FCB">
        <w:rPr>
          <w:rFonts w:ascii="Times New Roman" w:hAnsi="Times New Roman" w:cs="Times New Roman"/>
          <w:sz w:val="30"/>
          <w:szCs w:val="30"/>
        </w:rPr>
        <w:t xml:space="preserve"> option</w:t>
      </w:r>
      <w:bookmarkEnd w:id="83"/>
    </w:p>
    <w:p w14:paraId="4F29D7BB" w14:textId="77777777" w:rsidR="00F776CD" w:rsidRPr="00FE4FCB" w:rsidRDefault="009D45E1" w:rsidP="00F82B9F">
      <w:pPr>
        <w:spacing w:line="360" w:lineRule="auto"/>
        <w:rPr>
          <w:rFonts w:ascii="Times New Roman" w:hAnsi="Times New Roman" w:cs="Times New Roman"/>
        </w:rPr>
      </w:pPr>
      <w:r w:rsidRPr="00FE4FCB">
        <w:rPr>
          <w:rFonts w:ascii="Times New Roman" w:hAnsi="Times New Roman" w:cs="Times New Roman"/>
        </w:rPr>
        <w:t xml:space="preserve">   In the</w:t>
      </w:r>
      <w:r w:rsidR="00595F2D" w:rsidRPr="00FE4FCB">
        <w:rPr>
          <w:rFonts w:ascii="Times New Roman" w:hAnsi="Times New Roman" w:cs="Times New Roman"/>
        </w:rPr>
        <w:t xml:space="preserve"> system of “universe”</w:t>
      </w:r>
      <w:r w:rsidR="003D15D7" w:rsidRPr="00FE4FCB">
        <w:rPr>
          <w:rFonts w:ascii="Times New Roman" w:hAnsi="Times New Roman" w:cs="Times New Roman"/>
        </w:rPr>
        <w:t>,</w:t>
      </w:r>
      <w:r w:rsidR="000813C4" w:rsidRPr="00FE4FCB">
        <w:rPr>
          <w:rFonts w:ascii="Times New Roman" w:hAnsi="Times New Roman" w:cs="Times New Roman"/>
        </w:rPr>
        <w:t xml:space="preserve"> an arbitrary region of cell is </w:t>
      </w:r>
      <w:r w:rsidR="007A31C4" w:rsidRPr="00FE4FCB">
        <w:rPr>
          <w:rFonts w:ascii="Times New Roman" w:hAnsi="Times New Roman" w:cs="Times New Roman"/>
        </w:rPr>
        <w:t>determined</w:t>
      </w:r>
      <w:r w:rsidR="00E106DD" w:rsidRPr="00FE4FCB">
        <w:rPr>
          <w:rFonts w:ascii="Times New Roman" w:hAnsi="Times New Roman" w:cs="Times New Roman"/>
        </w:rPr>
        <w:t xml:space="preserve"> uniquely</w:t>
      </w:r>
      <w:r w:rsidR="007A31C4" w:rsidRPr="00FE4FCB">
        <w:rPr>
          <w:rFonts w:ascii="Times New Roman" w:hAnsi="Times New Roman" w:cs="Times New Roman"/>
        </w:rPr>
        <w:t xml:space="preserve"> by a serial of </w:t>
      </w:r>
      <w:r w:rsidR="008B0CAF" w:rsidRPr="00FE4FCB">
        <w:rPr>
          <w:rFonts w:ascii="Times New Roman" w:hAnsi="Times New Roman" w:cs="Times New Roman"/>
        </w:rPr>
        <w:t xml:space="preserve">cell identifiers and </w:t>
      </w:r>
      <w:r w:rsidR="00127FB7" w:rsidRPr="00FE4FCB">
        <w:rPr>
          <w:rFonts w:ascii="Times New Roman" w:hAnsi="Times New Roman" w:cs="Times New Roman"/>
        </w:rPr>
        <w:t>the relationship between “</w:t>
      </w:r>
      <w:r w:rsidR="00915D97" w:rsidRPr="00FE4FCB">
        <w:rPr>
          <w:rFonts w:ascii="Times New Roman" w:hAnsi="Times New Roman" w:cs="Times New Roman"/>
        </w:rPr>
        <w:t>universes</w:t>
      </w:r>
      <w:r w:rsidR="00127FB7" w:rsidRPr="00FE4FCB">
        <w:rPr>
          <w:rFonts w:ascii="Times New Roman" w:hAnsi="Times New Roman" w:cs="Times New Roman"/>
        </w:rPr>
        <w:t xml:space="preserve">”. </w:t>
      </w:r>
      <w:r w:rsidR="003A6154" w:rsidRPr="00FE4FCB">
        <w:rPr>
          <w:rFonts w:ascii="Times New Roman" w:hAnsi="Times New Roman" w:cs="Times New Roman"/>
        </w:rPr>
        <w:t xml:space="preserve">We can </w:t>
      </w:r>
      <w:r w:rsidR="003A6154" w:rsidRPr="00FE4FCB">
        <w:rPr>
          <w:rFonts w:ascii="Times New Roman" w:hAnsi="Times New Roman" w:cs="Times New Roman"/>
          <w:u w:val="single"/>
        </w:rPr>
        <w:t xml:space="preserve">use the </w:t>
      </w:r>
      <w:r w:rsidR="00A3697D" w:rsidRPr="00FE4FCB">
        <w:rPr>
          <w:rFonts w:ascii="Times New Roman" w:hAnsi="Times New Roman" w:cs="Times New Roman"/>
          <w:u w:val="single"/>
        </w:rPr>
        <w:t xml:space="preserve">form of “Cell vector” to </w:t>
      </w:r>
      <w:r w:rsidR="00A97B6A" w:rsidRPr="00FE4FCB">
        <w:rPr>
          <w:rFonts w:ascii="Times New Roman" w:hAnsi="Times New Roman" w:cs="Times New Roman"/>
          <w:u w:val="single"/>
        </w:rPr>
        <w:t xml:space="preserve">describe the cells </w:t>
      </w:r>
      <w:r w:rsidR="009116E0" w:rsidRPr="00FE4FCB">
        <w:rPr>
          <w:rFonts w:ascii="Times New Roman" w:hAnsi="Times New Roman" w:cs="Times New Roman"/>
          <w:u w:val="single"/>
        </w:rPr>
        <w:t>with hierarchical relationship</w:t>
      </w:r>
      <w:r w:rsidR="005A2D56" w:rsidRPr="00FE4FCB">
        <w:rPr>
          <w:rFonts w:ascii="Times New Roman" w:hAnsi="Times New Roman" w:cs="Times New Roman"/>
          <w:u w:val="single"/>
        </w:rPr>
        <w:t>:</w:t>
      </w:r>
    </w:p>
    <w:p w14:paraId="13460138"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Cell_vector = C[1] &gt; C[2] &gt; … &gt; C[n]</w:t>
      </w:r>
    </w:p>
    <w:p w14:paraId="7FA9847A" w14:textId="1EEF3CF5" w:rsidR="00921B39" w:rsidRPr="00FE4FCB" w:rsidRDefault="00921B39" w:rsidP="001B7BC3">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In which, </w:t>
      </w:r>
      <w:r w:rsidR="001A3B3F" w:rsidRPr="00FE4FCB">
        <w:rPr>
          <w:rFonts w:ascii="Times New Roman" w:hAnsi="Times New Roman" w:cs="Times New Roman"/>
        </w:rPr>
        <w:t>“&gt;”</w:t>
      </w:r>
      <w:r w:rsidRPr="00FE4FCB">
        <w:rPr>
          <w:rFonts w:ascii="Times New Roman" w:hAnsi="Times New Roman" w:cs="Times New Roman"/>
        </w:rPr>
        <w:t xml:space="preserve"> means the inclusion relation </w:t>
      </w:r>
      <w:r w:rsidR="00344538" w:rsidRPr="00FE4FCB">
        <w:rPr>
          <w:rFonts w:ascii="Times New Roman" w:hAnsi="Times New Roman" w:cs="Times New Roman"/>
        </w:rPr>
        <w:t>of upper level to lower levels</w:t>
      </w:r>
      <w:r w:rsidR="00305337" w:rsidRPr="00FE4FCB">
        <w:rPr>
          <w:rFonts w:ascii="Times New Roman" w:hAnsi="Times New Roman" w:cs="Times New Roman"/>
        </w:rPr>
        <w:t xml:space="preserve">. C[i] means the </w:t>
      </w:r>
      <w:r w:rsidR="00BA3B70" w:rsidRPr="00FE4FCB">
        <w:rPr>
          <w:rFonts w:ascii="Times New Roman" w:hAnsi="Times New Roman" w:cs="Times New Roman"/>
        </w:rPr>
        <w:t>identifiers of cells and lattices (</w:t>
      </w:r>
      <w:r w:rsidR="009370F8" w:rsidRPr="00FE4FCB">
        <w:rPr>
          <w:rFonts w:ascii="Times New Roman" w:hAnsi="Times New Roman" w:cs="Times New Roman"/>
        </w:rPr>
        <w:t>when the i</w:t>
      </w:r>
      <w:r w:rsidR="009370F8" w:rsidRPr="00FE4FCB">
        <w:rPr>
          <w:rFonts w:ascii="Times New Roman" w:hAnsi="Times New Roman" w:cs="Times New Roman"/>
          <w:vertAlign w:val="superscript"/>
        </w:rPr>
        <w:t>th</w:t>
      </w:r>
      <w:r w:rsidR="009370F8" w:rsidRPr="00FE4FCB">
        <w:rPr>
          <w:rFonts w:ascii="Times New Roman" w:hAnsi="Times New Roman" w:cs="Times New Roman"/>
        </w:rPr>
        <w:t xml:space="preserve"> level </w:t>
      </w:r>
      <w:r w:rsidR="0050559E" w:rsidRPr="00FE4FCB">
        <w:rPr>
          <w:rFonts w:ascii="Times New Roman" w:hAnsi="Times New Roman" w:cs="Times New Roman"/>
        </w:rPr>
        <w:t>is</w:t>
      </w:r>
      <w:r w:rsidR="009370F8" w:rsidRPr="00FE4FCB">
        <w:rPr>
          <w:rFonts w:ascii="Times New Roman" w:hAnsi="Times New Roman" w:cs="Times New Roman"/>
        </w:rPr>
        <w:t xml:space="preserve"> in lattices</w:t>
      </w:r>
      <w:r w:rsidR="00BA3B70" w:rsidRPr="00FE4FCB">
        <w:rPr>
          <w:rFonts w:ascii="Times New Roman" w:hAnsi="Times New Roman" w:cs="Times New Roman"/>
        </w:rPr>
        <w:t>)</w:t>
      </w:r>
      <w:r w:rsidR="0060449A" w:rsidRPr="00FE4FCB">
        <w:rPr>
          <w:rFonts w:ascii="Times New Roman" w:hAnsi="Times New Roman" w:cs="Times New Roman"/>
        </w:rPr>
        <w:t xml:space="preserve">. In the progress of Monte Carlo tracking, </w:t>
      </w:r>
      <w:r w:rsidR="00B25A1B" w:rsidRPr="00FE4FCB">
        <w:rPr>
          <w:rFonts w:ascii="Times New Roman" w:hAnsi="Times New Roman" w:cs="Times New Roman"/>
        </w:rPr>
        <w:t xml:space="preserve">the particles always need to be </w:t>
      </w:r>
      <w:r w:rsidR="003475FE" w:rsidRPr="00FE4FCB">
        <w:rPr>
          <w:rFonts w:ascii="Times New Roman" w:hAnsi="Times New Roman" w:cs="Times New Roman"/>
        </w:rPr>
        <w:t>located</w:t>
      </w:r>
      <w:r w:rsidR="000C54CB" w:rsidRPr="00FE4FCB">
        <w:rPr>
          <w:rFonts w:ascii="Times New Roman" w:hAnsi="Times New Roman" w:cs="Times New Roman"/>
        </w:rPr>
        <w:t xml:space="preserve"> to</w:t>
      </w:r>
      <w:r w:rsidR="003475FE" w:rsidRPr="00FE4FCB">
        <w:rPr>
          <w:rFonts w:ascii="Times New Roman" w:hAnsi="Times New Roman" w:cs="Times New Roman"/>
        </w:rPr>
        <w:t xml:space="preserve"> </w:t>
      </w:r>
      <w:r w:rsidR="005F45C2" w:rsidRPr="00FE4FCB">
        <w:rPr>
          <w:rFonts w:ascii="Times New Roman" w:hAnsi="Times New Roman" w:cs="Times New Roman"/>
        </w:rPr>
        <w:t xml:space="preserve">the cells </w:t>
      </w:r>
      <w:r w:rsidR="000C54CB" w:rsidRPr="00FE4FCB">
        <w:rPr>
          <w:rFonts w:ascii="Times New Roman" w:hAnsi="Times New Roman" w:cs="Times New Roman"/>
        </w:rPr>
        <w:t>in</w:t>
      </w:r>
      <w:r w:rsidR="00675706" w:rsidRPr="00FE4FCB">
        <w:rPr>
          <w:rFonts w:ascii="Times New Roman" w:hAnsi="Times New Roman" w:cs="Times New Roman"/>
        </w:rPr>
        <w:t xml:space="preserve"> the</w:t>
      </w:r>
      <w:r w:rsidR="005F45C2" w:rsidRPr="00FE4FCB">
        <w:rPr>
          <w:rFonts w:ascii="Times New Roman" w:hAnsi="Times New Roman" w:cs="Times New Roman"/>
        </w:rPr>
        <w:t xml:space="preserve"> bottom layer</w:t>
      </w:r>
      <w:r w:rsidR="008D772A" w:rsidRPr="00FE4FCB">
        <w:rPr>
          <w:rFonts w:ascii="Times New Roman" w:hAnsi="Times New Roman" w:cs="Times New Roman"/>
        </w:rPr>
        <w:t xml:space="preserve"> (i.e. </w:t>
      </w:r>
      <w:r w:rsidR="00893A88" w:rsidRPr="00FE4FCB">
        <w:rPr>
          <w:rFonts w:ascii="Times New Roman" w:hAnsi="Times New Roman" w:cs="Times New Roman"/>
        </w:rPr>
        <w:t xml:space="preserve">C[n] </w:t>
      </w:r>
      <w:r w:rsidR="00745ABF" w:rsidRPr="00FE4FCB">
        <w:rPr>
          <w:rFonts w:ascii="Times New Roman" w:hAnsi="Times New Roman" w:cs="Times New Roman"/>
        </w:rPr>
        <w:t>should not be filled by any other universes</w:t>
      </w:r>
      <w:r w:rsidR="002F5A6F">
        <w:rPr>
          <w:rFonts w:ascii="Times New Roman" w:hAnsi="Times New Roman" w:cs="Times New Roman"/>
        </w:rPr>
        <w:t xml:space="preserve"> or cells</w:t>
      </w:r>
      <w:r w:rsidR="008D772A" w:rsidRPr="00FE4FCB">
        <w:rPr>
          <w:rFonts w:ascii="Times New Roman" w:hAnsi="Times New Roman" w:cs="Times New Roman"/>
        </w:rPr>
        <w:t>)</w:t>
      </w:r>
      <w:r w:rsidR="005F45C2" w:rsidRPr="00FE4FCB">
        <w:rPr>
          <w:rFonts w:ascii="Times New Roman" w:hAnsi="Times New Roman" w:cs="Times New Roman"/>
        </w:rPr>
        <w:t xml:space="preserve">. </w:t>
      </w:r>
      <w:r w:rsidR="00CD6028" w:rsidRPr="00FE4FCB">
        <w:rPr>
          <w:rFonts w:ascii="Times New Roman" w:hAnsi="Times New Roman" w:cs="Times New Roman"/>
        </w:rPr>
        <w:t>Then</w:t>
      </w:r>
      <w:r w:rsidR="0063156E" w:rsidRPr="00FE4FCB">
        <w:rPr>
          <w:rFonts w:ascii="Times New Roman" w:hAnsi="Times New Roman" w:cs="Times New Roman"/>
        </w:rPr>
        <w:t xml:space="preserve"> the corresponding information such as material and temperature can be acquired for</w:t>
      </w:r>
      <w:r w:rsidR="00CD6028" w:rsidRPr="00FE4FCB">
        <w:rPr>
          <w:rFonts w:ascii="Times New Roman" w:hAnsi="Times New Roman" w:cs="Times New Roman"/>
        </w:rPr>
        <w:t xml:space="preserve"> transports simulations</w:t>
      </w:r>
      <w:r w:rsidR="0063156E" w:rsidRPr="00FE4FCB">
        <w:rPr>
          <w:rFonts w:ascii="Times New Roman" w:hAnsi="Times New Roman" w:cs="Times New Roman"/>
        </w:rPr>
        <w:t>.</w:t>
      </w:r>
      <w:r w:rsidR="00CD6028" w:rsidRPr="00FE4FCB">
        <w:rPr>
          <w:rFonts w:ascii="Times New Roman" w:hAnsi="Times New Roman" w:cs="Times New Roman"/>
        </w:rPr>
        <w:t xml:space="preserve"> </w:t>
      </w:r>
    </w:p>
    <w:p w14:paraId="254C32EF" w14:textId="206A4C5D" w:rsidR="00E21371" w:rsidRPr="00FE4FCB" w:rsidRDefault="00F32341" w:rsidP="00A27A89">
      <w:pPr>
        <w:spacing w:line="360" w:lineRule="auto"/>
        <w:ind w:firstLine="480"/>
        <w:rPr>
          <w:rFonts w:ascii="Times New Roman" w:hAnsi="Times New Roman" w:cs="Times New Roman"/>
        </w:rPr>
      </w:pPr>
      <w:r w:rsidRPr="00FE4FCB">
        <w:rPr>
          <w:rFonts w:ascii="Times New Roman" w:hAnsi="Times New Roman" w:cs="Times New Roman"/>
        </w:rPr>
        <w:t>Similar to the</w:t>
      </w:r>
      <w:r w:rsidR="00370DA8" w:rsidRPr="00FE4FCB">
        <w:rPr>
          <w:rFonts w:ascii="Times New Roman" w:hAnsi="Times New Roman" w:cs="Times New Roman"/>
        </w:rPr>
        <w:t xml:space="preserve"> </w:t>
      </w:r>
      <w:r w:rsidR="00E62771" w:rsidRPr="00FE4FCB">
        <w:rPr>
          <w:rFonts w:ascii="Times New Roman" w:hAnsi="Times New Roman" w:cs="Times New Roman"/>
        </w:rPr>
        <w:t xml:space="preserve">descriptions of </w:t>
      </w:r>
      <w:r w:rsidR="00370DA8" w:rsidRPr="00FE4FCB">
        <w:rPr>
          <w:rFonts w:ascii="Times New Roman" w:hAnsi="Times New Roman" w:cs="Times New Roman"/>
        </w:rPr>
        <w:t>cell</w:t>
      </w:r>
      <w:r w:rsidR="00E62771" w:rsidRPr="00FE4FCB">
        <w:rPr>
          <w:rFonts w:ascii="Times New Roman" w:hAnsi="Times New Roman" w:cs="Times New Roman"/>
        </w:rPr>
        <w:t>s</w:t>
      </w:r>
      <w:r w:rsidRPr="00FE4FCB">
        <w:rPr>
          <w:rFonts w:ascii="Times New Roman" w:hAnsi="Times New Roman" w:cs="Times New Roman"/>
        </w:rPr>
        <w:t xml:space="preserve"> </w:t>
      </w:r>
      <w:r w:rsidR="008B2931" w:rsidRPr="00FE4FCB">
        <w:rPr>
          <w:rFonts w:ascii="Times New Roman" w:hAnsi="Times New Roman" w:cs="Times New Roman"/>
        </w:rPr>
        <w:t xml:space="preserve">for particles </w:t>
      </w:r>
      <w:r w:rsidR="00420E67" w:rsidRPr="00FE4FCB">
        <w:rPr>
          <w:rFonts w:ascii="Times New Roman" w:hAnsi="Times New Roman" w:cs="Times New Roman"/>
        </w:rPr>
        <w:t>locatio</w:t>
      </w:r>
      <w:r w:rsidR="00420E67" w:rsidRPr="00334C4E">
        <w:rPr>
          <w:rFonts w:ascii="Times New Roman" w:hAnsi="Times New Roman" w:cs="Times New Roman"/>
        </w:rPr>
        <w:t>ns (</w:t>
      </w:r>
      <w:r w:rsidR="00087187" w:rsidRPr="00334C4E">
        <w:rPr>
          <w:rFonts w:ascii="Times New Roman" w:hAnsi="Times New Roman" w:cs="Times New Roman"/>
        </w:rPr>
        <w:t>refer to section 3.5</w:t>
      </w:r>
      <w:r w:rsidR="00420E67" w:rsidRPr="00334C4E">
        <w:rPr>
          <w:rFonts w:ascii="Times New Roman" w:hAnsi="Times New Roman" w:cs="Times New Roman"/>
        </w:rPr>
        <w:t>)</w:t>
      </w:r>
      <w:r w:rsidR="00922FF8" w:rsidRPr="00334C4E">
        <w:rPr>
          <w:rFonts w:ascii="Times New Roman" w:hAnsi="Times New Roman" w:cs="Times New Roman"/>
        </w:rPr>
        <w:t>,</w:t>
      </w:r>
      <w:r w:rsidR="00477C1D" w:rsidRPr="00334C4E">
        <w:rPr>
          <w:rFonts w:ascii="Times New Roman" w:hAnsi="Times New Roman" w:cs="Times New Roman"/>
        </w:rPr>
        <w:t xml:space="preserve"> t</w:t>
      </w:r>
      <w:r w:rsidR="00477C1D" w:rsidRPr="00FE4FCB">
        <w:rPr>
          <w:rFonts w:ascii="Times New Roman" w:hAnsi="Times New Roman" w:cs="Times New Roman"/>
        </w:rPr>
        <w:t xml:space="preserve">he </w:t>
      </w:r>
      <w:r w:rsidR="001066EF" w:rsidRPr="00FE4FCB">
        <w:rPr>
          <w:rFonts w:ascii="Times New Roman" w:hAnsi="Times New Roman" w:cs="Times New Roman"/>
        </w:rPr>
        <w:t xml:space="preserve">cell for </w:t>
      </w:r>
      <w:r w:rsidR="00477C1D" w:rsidRPr="00FE4FCB">
        <w:rPr>
          <w:rFonts w:ascii="Times New Roman" w:hAnsi="Times New Roman" w:cs="Times New Roman"/>
        </w:rPr>
        <w:t xml:space="preserve">tally </w:t>
      </w:r>
      <w:r w:rsidR="00EA4960" w:rsidRPr="00FE4FCB">
        <w:rPr>
          <w:rFonts w:ascii="Times New Roman" w:hAnsi="Times New Roman" w:cs="Times New Roman"/>
        </w:rPr>
        <w:t xml:space="preserve">also adopts the vector descriptions </w:t>
      </w:r>
      <w:r w:rsidR="004974B7" w:rsidRPr="00FE4FCB">
        <w:rPr>
          <w:rFonts w:ascii="Times New Roman" w:hAnsi="Times New Roman" w:cs="Times New Roman"/>
        </w:rPr>
        <w:t>as following:</w:t>
      </w:r>
    </w:p>
    <w:p w14:paraId="774AC2FA" w14:textId="77777777" w:rsidR="001A3B3F" w:rsidRPr="00FE4FCB" w:rsidRDefault="001A3B3F" w:rsidP="001A3B3F">
      <w:pPr>
        <w:spacing w:line="360" w:lineRule="auto"/>
        <w:ind w:firstLine="480"/>
        <w:jc w:val="center"/>
        <w:rPr>
          <w:rFonts w:ascii="Times New Roman" w:hAnsi="Times New Roman" w:cs="Times New Roman"/>
          <w:b/>
        </w:rPr>
      </w:pPr>
      <w:r w:rsidRPr="00FE4FCB">
        <w:rPr>
          <w:rFonts w:ascii="Times New Roman" w:hAnsi="Times New Roman" w:cs="Times New Roman"/>
          <w:b/>
        </w:rPr>
        <w:t>C[1] &gt; C[2] &gt; … &gt; C[n]</w:t>
      </w:r>
    </w:p>
    <w:p w14:paraId="0A26EDF4" w14:textId="10B8BE49" w:rsidR="005B5B90" w:rsidRPr="00FE4FCB" w:rsidRDefault="005B3111" w:rsidP="00A27A89">
      <w:pPr>
        <w:spacing w:line="360" w:lineRule="auto"/>
        <w:ind w:firstLine="480"/>
        <w:rPr>
          <w:rFonts w:ascii="Times New Roman" w:hAnsi="Times New Roman" w:cs="Times New Roman"/>
        </w:rPr>
      </w:pPr>
      <w:r w:rsidRPr="00FE4FCB">
        <w:rPr>
          <w:rFonts w:ascii="Times New Roman" w:hAnsi="Times New Roman" w:cs="Times New Roman"/>
        </w:rPr>
        <w:t>The case that C[n] is the cell</w:t>
      </w:r>
      <w:r w:rsidR="00866C7B" w:rsidRPr="00FE4FCB">
        <w:rPr>
          <w:rFonts w:ascii="Times New Roman" w:hAnsi="Times New Roman" w:cs="Times New Roman"/>
        </w:rPr>
        <w:t xml:space="preserve"> in basic level will be considered firstly, i.e. C[n] </w:t>
      </w:r>
      <w:r w:rsidR="002F2B59">
        <w:rPr>
          <w:rFonts w:ascii="Times New Roman" w:hAnsi="Times New Roman" w:cs="Times New Roman"/>
        </w:rPr>
        <w:t xml:space="preserve">will no longer be filled by </w:t>
      </w:r>
      <w:r w:rsidR="00866C7B" w:rsidRPr="00FE4FCB">
        <w:rPr>
          <w:rFonts w:ascii="Times New Roman" w:hAnsi="Times New Roman" w:cs="Times New Roman"/>
        </w:rPr>
        <w:t xml:space="preserve">lower structures. </w:t>
      </w:r>
      <w:r w:rsidR="0053300D" w:rsidRPr="00FE4FCB">
        <w:rPr>
          <w:rFonts w:ascii="Times New Roman" w:hAnsi="Times New Roman" w:cs="Times New Roman"/>
        </w:rPr>
        <w:t>The general implementation procedure of the tally is:</w:t>
      </w:r>
      <w:r w:rsidR="008809EA" w:rsidRPr="00FE4FCB">
        <w:rPr>
          <w:rFonts w:ascii="Times New Roman" w:hAnsi="Times New Roman" w:cs="Times New Roman"/>
        </w:rPr>
        <w:t xml:space="preserve"> In the progress of Monte Carlo </w:t>
      </w:r>
      <w:r w:rsidR="00C41D9E" w:rsidRPr="00FE4FCB">
        <w:rPr>
          <w:rFonts w:ascii="Times New Roman" w:hAnsi="Times New Roman" w:cs="Times New Roman"/>
        </w:rPr>
        <w:t>simulations</w:t>
      </w:r>
      <w:r w:rsidR="008809EA" w:rsidRPr="00FE4FCB">
        <w:rPr>
          <w:rFonts w:ascii="Times New Roman" w:hAnsi="Times New Roman" w:cs="Times New Roman"/>
        </w:rPr>
        <w:t>,</w:t>
      </w:r>
      <w:r w:rsidR="0053300D" w:rsidRPr="00FE4FCB">
        <w:rPr>
          <w:rFonts w:ascii="Times New Roman" w:hAnsi="Times New Roman" w:cs="Times New Roman"/>
        </w:rPr>
        <w:t xml:space="preserve"> </w:t>
      </w:r>
      <w:r w:rsidR="00435646" w:rsidRPr="00FE4FCB">
        <w:rPr>
          <w:rFonts w:ascii="Times New Roman" w:hAnsi="Times New Roman" w:cs="Times New Roman"/>
        </w:rPr>
        <w:t xml:space="preserve">check whether the located cell coincides with the </w:t>
      </w:r>
      <w:r w:rsidR="00025451" w:rsidRPr="00FE4FCB">
        <w:rPr>
          <w:rFonts w:ascii="Times New Roman" w:hAnsi="Times New Roman" w:cs="Times New Roman"/>
        </w:rPr>
        <w:t>counting cell</w:t>
      </w:r>
      <w:r w:rsidR="004C0043" w:rsidRPr="00FE4FCB">
        <w:rPr>
          <w:rFonts w:ascii="Times New Roman" w:hAnsi="Times New Roman" w:cs="Times New Roman"/>
        </w:rPr>
        <w:t xml:space="preserve"> (both two are cells in basic level)</w:t>
      </w:r>
      <w:r w:rsidR="00C41D9E" w:rsidRPr="00FE4FCB">
        <w:rPr>
          <w:rFonts w:ascii="Times New Roman" w:hAnsi="Times New Roman" w:cs="Times New Roman"/>
        </w:rPr>
        <w:t xml:space="preserve">. If yes, the </w:t>
      </w:r>
      <w:r w:rsidR="0053762F" w:rsidRPr="00FE4FCB">
        <w:rPr>
          <w:rFonts w:ascii="Times New Roman" w:hAnsi="Times New Roman" w:cs="Times New Roman"/>
        </w:rPr>
        <w:t>information about counts will accumulate</w:t>
      </w:r>
      <w:r w:rsidR="00C41D9E" w:rsidRPr="00FE4FCB">
        <w:rPr>
          <w:rFonts w:ascii="Times New Roman" w:hAnsi="Times New Roman" w:cs="Times New Roman"/>
        </w:rPr>
        <w:t xml:space="preserve">. It should be pointed out that </w:t>
      </w:r>
      <w:r w:rsidR="00513C54" w:rsidRPr="00FE4FCB">
        <w:rPr>
          <w:rFonts w:ascii="Times New Roman" w:hAnsi="Times New Roman" w:cs="Times New Roman"/>
        </w:rPr>
        <w:t xml:space="preserve">the repetitive cell vectors are forbidden in the cell table of the same </w:t>
      </w:r>
      <w:r w:rsidR="00513C54" w:rsidRPr="00FE4FCB">
        <w:rPr>
          <w:rFonts w:ascii="Times New Roman" w:hAnsi="Times New Roman" w:cs="Times New Roman"/>
          <w:b/>
        </w:rPr>
        <w:t xml:space="preserve">Cell </w:t>
      </w:r>
      <w:r w:rsidR="00513C54" w:rsidRPr="00FE4FCB">
        <w:rPr>
          <w:rFonts w:ascii="Times New Roman" w:hAnsi="Times New Roman" w:cs="Times New Roman"/>
        </w:rPr>
        <w:t>card.</w:t>
      </w:r>
      <w:r w:rsidR="00B32926" w:rsidRPr="00FE4FCB">
        <w:rPr>
          <w:rFonts w:ascii="Times New Roman" w:hAnsi="Times New Roman" w:cs="Times New Roman"/>
        </w:rPr>
        <w:t xml:space="preserve"> </w:t>
      </w:r>
    </w:p>
    <w:p w14:paraId="12836A4F" w14:textId="2B6C5FF1" w:rsidR="000F6CDB" w:rsidRPr="00FE4FCB" w:rsidRDefault="000F6CDB" w:rsidP="001A3B3F">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In order to improve the flexibility for the descriptions of </w:t>
      </w:r>
      <w:r w:rsidR="00025451" w:rsidRPr="00FE4FCB">
        <w:rPr>
          <w:rFonts w:ascii="Times New Roman" w:hAnsi="Times New Roman" w:cs="Times New Roman"/>
        </w:rPr>
        <w:t>counting cell</w:t>
      </w:r>
      <w:r w:rsidRPr="00FE4FCB">
        <w:rPr>
          <w:rFonts w:ascii="Times New Roman" w:hAnsi="Times New Roman" w:cs="Times New Roman"/>
        </w:rPr>
        <w:t xml:space="preserve">, two </w:t>
      </w:r>
      <w:r w:rsidR="00411ADB" w:rsidRPr="00FE4FCB">
        <w:rPr>
          <w:rFonts w:ascii="Times New Roman" w:hAnsi="Times New Roman" w:cs="Times New Roman"/>
        </w:rPr>
        <w:t xml:space="preserve">auxiliary notations </w:t>
      </w:r>
      <w:r w:rsidR="00411ADB" w:rsidRPr="00FE4FCB">
        <w:rPr>
          <w:rFonts w:ascii="Times New Roman" w:hAnsi="Times New Roman" w:cs="Times New Roman"/>
        </w:rPr>
        <w:lastRenderedPageBreak/>
        <w:t>“</w:t>
      </w:r>
      <w:r w:rsidR="005B1705">
        <w:rPr>
          <w:rFonts w:ascii="Times New Roman" w:hAnsi="Times New Roman" w:cs="Times New Roman"/>
        </w:rPr>
        <w:t xml:space="preserve">: </w:t>
      </w:r>
      <w:r w:rsidR="00411ADB" w:rsidRPr="00FE4FCB">
        <w:rPr>
          <w:rFonts w:ascii="Times New Roman" w:hAnsi="Times New Roman" w:cs="Times New Roman"/>
        </w:rPr>
        <w:t>” and “*” have been introduced in RMC.</w:t>
      </w:r>
    </w:p>
    <w:p w14:paraId="569202CF" w14:textId="77777777" w:rsidR="009E565F" w:rsidRPr="00FE4FCB" w:rsidRDefault="009E565F" w:rsidP="001A3B3F">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Taking the example of the PWR reactor core, </w:t>
      </w:r>
      <w:r w:rsidR="00346BDE" w:rsidRPr="00FE4FCB">
        <w:rPr>
          <w:rFonts w:ascii="Times New Roman" w:hAnsi="Times New Roman" w:cs="Times New Roman"/>
        </w:rPr>
        <w:t xml:space="preserve">the whole core (Cell No.1) is assumed to contain 21×21=441 repeated meshes, </w:t>
      </w:r>
      <w:r w:rsidR="00CF4B39" w:rsidRPr="00FE4FCB">
        <w:rPr>
          <w:rFonts w:ascii="Times New Roman" w:hAnsi="Times New Roman" w:cs="Times New Roman"/>
        </w:rPr>
        <w:t>which are fuel assemblies or reflectors.</w:t>
      </w:r>
      <w:r w:rsidR="0040472A" w:rsidRPr="00FE4FCB">
        <w:rPr>
          <w:rFonts w:ascii="Times New Roman" w:hAnsi="Times New Roman" w:cs="Times New Roman"/>
        </w:rPr>
        <w:t xml:space="preserve"> </w:t>
      </w:r>
      <w:r w:rsidR="004262A5" w:rsidRPr="00FE4FCB">
        <w:rPr>
          <w:rFonts w:ascii="Times New Roman" w:hAnsi="Times New Roman" w:cs="Times New Roman"/>
        </w:rPr>
        <w:t>E</w:t>
      </w:r>
      <w:r w:rsidR="0040472A" w:rsidRPr="00FE4FCB">
        <w:rPr>
          <w:rFonts w:ascii="Times New Roman" w:hAnsi="Times New Roman" w:cs="Times New Roman"/>
        </w:rPr>
        <w:t xml:space="preserve">ach </w:t>
      </w:r>
      <w:r w:rsidR="00350D3D" w:rsidRPr="00FE4FCB">
        <w:rPr>
          <w:rFonts w:ascii="Times New Roman" w:hAnsi="Times New Roman" w:cs="Times New Roman"/>
        </w:rPr>
        <w:t xml:space="preserve">fuel assembly </w:t>
      </w:r>
      <w:r w:rsidR="001F67E8" w:rsidRPr="00FE4FCB">
        <w:rPr>
          <w:rFonts w:ascii="Times New Roman" w:hAnsi="Times New Roman" w:cs="Times New Roman"/>
        </w:rPr>
        <w:t>will be further divided into 17×17=289 repeated meshes</w:t>
      </w:r>
      <w:r w:rsidR="00BC43D7" w:rsidRPr="00FE4FCB">
        <w:rPr>
          <w:rFonts w:ascii="Times New Roman" w:hAnsi="Times New Roman" w:cs="Times New Roman"/>
        </w:rPr>
        <w:t xml:space="preserve">, </w:t>
      </w:r>
      <w:r w:rsidR="00AD2E0A" w:rsidRPr="00FE4FCB">
        <w:rPr>
          <w:rFonts w:ascii="Times New Roman" w:hAnsi="Times New Roman" w:cs="Times New Roman"/>
        </w:rPr>
        <w:t>which will be filled with fuel pins (Cell No.35) and moderator</w:t>
      </w:r>
      <w:r w:rsidR="0074537C" w:rsidRPr="00FE4FCB">
        <w:rPr>
          <w:rFonts w:ascii="Times New Roman" w:hAnsi="Times New Roman" w:cs="Times New Roman"/>
        </w:rPr>
        <w:t xml:space="preserve"> </w:t>
      </w:r>
      <w:r w:rsidR="00AD2E0A" w:rsidRPr="00FE4FCB">
        <w:rPr>
          <w:rFonts w:ascii="Times New Roman" w:hAnsi="Times New Roman" w:cs="Times New Roman"/>
        </w:rPr>
        <w:t>(Cell No.36)</w:t>
      </w:r>
      <w:r w:rsidR="0074537C" w:rsidRPr="00FE4FCB">
        <w:rPr>
          <w:rFonts w:ascii="Times New Roman" w:hAnsi="Times New Roman" w:cs="Times New Roman"/>
        </w:rPr>
        <w:t xml:space="preserve"> in each mesh</w:t>
      </w:r>
      <w:r w:rsidR="001F67E8" w:rsidRPr="00FE4FCB">
        <w:rPr>
          <w:rFonts w:ascii="Times New Roman" w:hAnsi="Times New Roman" w:cs="Times New Roman"/>
        </w:rPr>
        <w:t xml:space="preserve">. </w:t>
      </w:r>
    </w:p>
    <w:p w14:paraId="3A829C30" w14:textId="77777777" w:rsidR="004B5513" w:rsidRPr="00FE4FCB" w:rsidRDefault="00D40899" w:rsidP="001A3B3F">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In order to count </w:t>
      </w:r>
      <w:r w:rsidR="005E084B" w:rsidRPr="00FE4FCB">
        <w:rPr>
          <w:rFonts w:ascii="Times New Roman" w:hAnsi="Times New Roman" w:cs="Times New Roman"/>
        </w:rPr>
        <w:t>the flux of</w:t>
      </w:r>
      <w:r w:rsidR="005E4AB4" w:rsidRPr="00FE4FCB">
        <w:rPr>
          <w:rFonts w:ascii="Times New Roman" w:hAnsi="Times New Roman" w:cs="Times New Roman"/>
        </w:rPr>
        <w:t xml:space="preserve"> the</w:t>
      </w:r>
      <w:r w:rsidR="005E084B" w:rsidRPr="00FE4FCB">
        <w:rPr>
          <w:rFonts w:ascii="Times New Roman" w:hAnsi="Times New Roman" w:cs="Times New Roman"/>
        </w:rPr>
        <w:t xml:space="preserve"> </w:t>
      </w:r>
      <w:r w:rsidR="005E4AB4" w:rsidRPr="00FE4FCB">
        <w:rPr>
          <w:rFonts w:ascii="Times New Roman" w:hAnsi="Times New Roman" w:cs="Times New Roman"/>
        </w:rPr>
        <w:t>fuel pin in the center cell (repeated mesh No.145)</w:t>
      </w:r>
      <w:r w:rsidR="00855C95" w:rsidRPr="00FE4FCB">
        <w:rPr>
          <w:rFonts w:ascii="Times New Roman" w:hAnsi="Times New Roman" w:cs="Times New Roman"/>
        </w:rPr>
        <w:t xml:space="preserve"> of the center assembly (repeated mesh No. 221)</w:t>
      </w:r>
      <w:r w:rsidR="00651B6C" w:rsidRPr="00FE4FCB">
        <w:rPr>
          <w:rFonts w:ascii="Times New Roman" w:hAnsi="Times New Roman" w:cs="Times New Roman"/>
        </w:rPr>
        <w:t xml:space="preserve"> of the core, the input of the </w:t>
      </w:r>
      <w:r w:rsidR="00025451" w:rsidRPr="00FE4FCB">
        <w:rPr>
          <w:rFonts w:ascii="Times New Roman" w:hAnsi="Times New Roman" w:cs="Times New Roman"/>
        </w:rPr>
        <w:t>counting cell</w:t>
      </w:r>
      <w:r w:rsidR="00651B6C" w:rsidRPr="00FE4FCB">
        <w:rPr>
          <w:rFonts w:ascii="Times New Roman" w:hAnsi="Times New Roman" w:cs="Times New Roman"/>
        </w:rPr>
        <w:t xml:space="preserve"> is:</w:t>
      </w:r>
    </w:p>
    <w:p w14:paraId="3FAEA0E0"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 xml:space="preserve">1 &gt; 221 &gt; 145 &gt; 35 </w:t>
      </w:r>
    </w:p>
    <w:p w14:paraId="295E7723" w14:textId="77777777" w:rsidR="001A3B3F" w:rsidRPr="00FE4FCB" w:rsidRDefault="006C5C8E" w:rsidP="002E4232">
      <w:pPr>
        <w:spacing w:line="360" w:lineRule="auto"/>
        <w:ind w:firstLineChars="200" w:firstLine="420"/>
        <w:jc w:val="left"/>
        <w:rPr>
          <w:rFonts w:ascii="Times New Roman" w:hAnsi="Times New Roman" w:cs="Times New Roman"/>
        </w:rPr>
      </w:pPr>
      <w:r w:rsidRPr="00FE4FCB">
        <w:rPr>
          <w:rFonts w:ascii="Times New Roman" w:hAnsi="Times New Roman" w:cs="Times New Roman"/>
        </w:rPr>
        <w:t xml:space="preserve">By that analogy, if users want to count the flux in </w:t>
      </w:r>
      <w:r w:rsidR="002E4232" w:rsidRPr="00FE4FCB">
        <w:rPr>
          <w:rFonts w:ascii="Times New Roman" w:hAnsi="Times New Roman" w:cs="Times New Roman"/>
        </w:rPr>
        <w:t xml:space="preserve">the center fuel pins of </w:t>
      </w:r>
      <w:r w:rsidRPr="00FE4FCB">
        <w:rPr>
          <w:rFonts w:ascii="Times New Roman" w:hAnsi="Times New Roman" w:cs="Times New Roman"/>
        </w:rPr>
        <w:t xml:space="preserve">other </w:t>
      </w:r>
      <w:r w:rsidR="002E4232" w:rsidRPr="00FE4FCB">
        <w:rPr>
          <w:rFonts w:ascii="Times New Roman" w:hAnsi="Times New Roman" w:cs="Times New Roman"/>
        </w:rPr>
        <w:t>assemblies</w:t>
      </w:r>
      <w:r w:rsidR="00541B86" w:rsidRPr="00FE4FCB">
        <w:rPr>
          <w:rFonts w:ascii="Times New Roman" w:hAnsi="Times New Roman" w:cs="Times New Roman"/>
        </w:rPr>
        <w:t xml:space="preserve">, </w:t>
      </w:r>
      <w:r w:rsidR="002E4232" w:rsidRPr="00FE4FCB">
        <w:rPr>
          <w:rFonts w:ascii="Times New Roman" w:hAnsi="Times New Roman" w:cs="Times New Roman"/>
        </w:rPr>
        <w:t xml:space="preserve">the input should be: </w:t>
      </w:r>
    </w:p>
    <w:p w14:paraId="280D3150"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 xml:space="preserve">1 &gt; 1 &gt; 145 &gt; 35 </w:t>
      </w:r>
    </w:p>
    <w:p w14:paraId="1D299B5D"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1 &gt; 2 &gt; 145 &gt; 35</w:t>
      </w:r>
    </w:p>
    <w:p w14:paraId="6039F555"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1 &gt; 3 &gt; 145 &gt; 35</w:t>
      </w:r>
    </w:p>
    <w:p w14:paraId="2A85A0B6"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w:t>
      </w:r>
    </w:p>
    <w:p w14:paraId="63732FFF"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1 &gt; 441 &gt; 145 &gt; 35</w:t>
      </w:r>
    </w:p>
    <w:p w14:paraId="55052739" w14:textId="77A95F90" w:rsidR="005B5B90" w:rsidRPr="00FE4FCB" w:rsidRDefault="005B5B90" w:rsidP="005B5B90">
      <w:pPr>
        <w:spacing w:line="360" w:lineRule="auto"/>
        <w:jc w:val="left"/>
        <w:rPr>
          <w:rFonts w:ascii="Times New Roman" w:hAnsi="Times New Roman" w:cs="Times New Roman"/>
        </w:rPr>
      </w:pPr>
      <w:r w:rsidRPr="00FE4FCB">
        <w:rPr>
          <w:rFonts w:ascii="Times New Roman" w:hAnsi="Times New Roman" w:cs="Times New Roman"/>
          <w:b/>
        </w:rPr>
        <w:t xml:space="preserve">    </w:t>
      </w:r>
      <w:r w:rsidR="00541B86" w:rsidRPr="00FE4FCB">
        <w:rPr>
          <w:rFonts w:ascii="Times New Roman" w:hAnsi="Times New Roman" w:cs="Times New Roman"/>
        </w:rPr>
        <w:t>With the unfolded notation “</w:t>
      </w:r>
      <w:r w:rsidR="005B1705">
        <w:rPr>
          <w:rFonts w:ascii="Times New Roman" w:hAnsi="Times New Roman" w:cs="Times New Roman"/>
        </w:rPr>
        <w:t xml:space="preserve">: </w:t>
      </w:r>
      <w:r w:rsidR="00541B86" w:rsidRPr="00FE4FCB">
        <w:rPr>
          <w:rFonts w:ascii="Times New Roman" w:hAnsi="Times New Roman" w:cs="Times New Roman"/>
        </w:rPr>
        <w:t xml:space="preserve">”, the above </w:t>
      </w:r>
      <w:r w:rsidR="00B90C03" w:rsidRPr="00FE4FCB">
        <w:rPr>
          <w:rFonts w:ascii="Times New Roman" w:hAnsi="Times New Roman" w:cs="Times New Roman"/>
        </w:rPr>
        <w:t>input can be simplified as:</w:t>
      </w:r>
    </w:p>
    <w:p w14:paraId="41BE8A87"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1 &gt; 1:441 &gt; 145 &gt; 35</w:t>
      </w:r>
    </w:p>
    <w:p w14:paraId="45D52832" w14:textId="77777777" w:rsidR="00AD3DFA" w:rsidRPr="00FE4FCB" w:rsidRDefault="001A3B3F" w:rsidP="001A3B3F">
      <w:pPr>
        <w:spacing w:line="360" w:lineRule="auto"/>
        <w:ind w:firstLineChars="200" w:firstLine="420"/>
        <w:rPr>
          <w:rFonts w:ascii="Times New Roman" w:hAnsi="Times New Roman" w:cs="Times New Roman"/>
        </w:rPr>
      </w:pPr>
      <w:r w:rsidRPr="00FE4FCB">
        <w:rPr>
          <w:rFonts w:ascii="Times New Roman" w:hAnsi="Times New Roman" w:cs="Times New Roman"/>
        </w:rPr>
        <w:t>RMC</w:t>
      </w:r>
      <w:r w:rsidR="00AD3DFA" w:rsidRPr="00FE4FCB">
        <w:rPr>
          <w:rFonts w:ascii="Times New Roman" w:hAnsi="Times New Roman" w:cs="Times New Roman"/>
        </w:rPr>
        <w:t xml:space="preserve"> </w:t>
      </w:r>
      <w:r w:rsidR="00C83F73" w:rsidRPr="00FE4FCB">
        <w:rPr>
          <w:rFonts w:ascii="Times New Roman" w:hAnsi="Times New Roman" w:cs="Times New Roman"/>
        </w:rPr>
        <w:t>also support the multi-level</w:t>
      </w:r>
      <w:r w:rsidR="004949E2" w:rsidRPr="00FE4FCB">
        <w:rPr>
          <w:rFonts w:ascii="Times New Roman" w:hAnsi="Times New Roman" w:cs="Times New Roman"/>
        </w:rPr>
        <w:t xml:space="preserve"> unfolded</w:t>
      </w:r>
      <w:r w:rsidR="00C83F73" w:rsidRPr="00FE4FCB">
        <w:rPr>
          <w:rFonts w:ascii="Times New Roman" w:hAnsi="Times New Roman" w:cs="Times New Roman"/>
        </w:rPr>
        <w:t xml:space="preserve"> input</w:t>
      </w:r>
      <w:r w:rsidR="004949E2" w:rsidRPr="00FE4FCB">
        <w:rPr>
          <w:rFonts w:ascii="Times New Roman" w:hAnsi="Times New Roman" w:cs="Times New Roman"/>
        </w:rPr>
        <w:t xml:space="preserve"> mode,</w:t>
      </w:r>
      <w:r w:rsidR="00C83F73" w:rsidRPr="00FE4FCB">
        <w:rPr>
          <w:rFonts w:ascii="Times New Roman" w:hAnsi="Times New Roman" w:cs="Times New Roman"/>
        </w:rPr>
        <w:t xml:space="preserve"> </w:t>
      </w:r>
      <w:r w:rsidR="00A36283" w:rsidRPr="00FE4FCB">
        <w:rPr>
          <w:rFonts w:ascii="Times New Roman" w:hAnsi="Times New Roman" w:cs="Times New Roman"/>
        </w:rPr>
        <w:t>such as “1 &gt; 1:441 &gt; 1:289 &gt; 35”</w:t>
      </w:r>
      <w:r w:rsidR="00D723A8" w:rsidRPr="00FE4FCB">
        <w:rPr>
          <w:rFonts w:ascii="Times New Roman" w:hAnsi="Times New Roman" w:cs="Times New Roman"/>
        </w:rPr>
        <w:t xml:space="preserve">, </w:t>
      </w:r>
      <w:r w:rsidR="002074EE" w:rsidRPr="00FE4FCB">
        <w:rPr>
          <w:rFonts w:ascii="Times New Roman" w:hAnsi="Times New Roman" w:cs="Times New Roman"/>
        </w:rPr>
        <w:t>unfolding</w:t>
      </w:r>
      <w:r w:rsidR="00E05E58" w:rsidRPr="00FE4FCB">
        <w:rPr>
          <w:rFonts w:ascii="Times New Roman" w:hAnsi="Times New Roman" w:cs="Times New Roman"/>
        </w:rPr>
        <w:t xml:space="preserve"> level by level</w:t>
      </w:r>
      <w:r w:rsidR="002074EE" w:rsidRPr="00FE4FCB">
        <w:rPr>
          <w:rFonts w:ascii="Times New Roman" w:hAnsi="Times New Roman" w:cs="Times New Roman"/>
        </w:rPr>
        <w:t xml:space="preserve"> from right to left</w:t>
      </w:r>
      <w:r w:rsidR="00334478" w:rsidRPr="00FE4FCB">
        <w:rPr>
          <w:rFonts w:ascii="Times New Roman" w:hAnsi="Times New Roman" w:cs="Times New Roman"/>
        </w:rPr>
        <w:t>:</w:t>
      </w:r>
    </w:p>
    <w:p w14:paraId="1D73E720"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 xml:space="preserve">1 &gt; 1 &gt; 1 &gt; 35 </w:t>
      </w:r>
    </w:p>
    <w:p w14:paraId="02766BC1"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w:t>
      </w:r>
    </w:p>
    <w:p w14:paraId="14107646"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 xml:space="preserve">1 &gt; 1 &gt; 289 &gt; 35 </w:t>
      </w:r>
    </w:p>
    <w:p w14:paraId="569626E2"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 xml:space="preserve">1 &gt; 2 &gt; 1 &gt; 35 </w:t>
      </w:r>
    </w:p>
    <w:p w14:paraId="595E9992"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w:t>
      </w:r>
    </w:p>
    <w:p w14:paraId="1D365E57"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 xml:space="preserve">1 &gt; 2 &gt; 289 &gt; 35 </w:t>
      </w:r>
    </w:p>
    <w:p w14:paraId="49CE0373"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w:t>
      </w:r>
    </w:p>
    <w:p w14:paraId="7F67366E"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 xml:space="preserve">1 &gt; 441 &gt; 1 &gt; 35 </w:t>
      </w:r>
    </w:p>
    <w:p w14:paraId="35A00A21"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lastRenderedPageBreak/>
        <w:t>…</w:t>
      </w:r>
    </w:p>
    <w:p w14:paraId="57B16AAE" w14:textId="77777777" w:rsidR="001A3B3F" w:rsidRPr="00FE4FCB" w:rsidRDefault="001A3B3F" w:rsidP="001A3B3F">
      <w:pPr>
        <w:spacing w:line="360" w:lineRule="auto"/>
        <w:jc w:val="center"/>
        <w:rPr>
          <w:rFonts w:ascii="Times New Roman" w:hAnsi="Times New Roman" w:cs="Times New Roman"/>
          <w:b/>
        </w:rPr>
      </w:pPr>
      <w:r w:rsidRPr="00FE4FCB">
        <w:rPr>
          <w:rFonts w:ascii="Times New Roman" w:hAnsi="Times New Roman" w:cs="Times New Roman"/>
          <w:b/>
        </w:rPr>
        <w:t xml:space="preserve">1 &gt; 441 &gt; 289 &gt; 35 </w:t>
      </w:r>
    </w:p>
    <w:p w14:paraId="4C56751E" w14:textId="37C40E4D" w:rsidR="001A5790" w:rsidRPr="00FE4FCB" w:rsidRDefault="003A2474" w:rsidP="00D50B6D">
      <w:pPr>
        <w:spacing w:line="360" w:lineRule="auto"/>
        <w:ind w:firstLine="435"/>
        <w:jc w:val="left"/>
        <w:rPr>
          <w:rFonts w:ascii="Times New Roman" w:hAnsi="Times New Roman" w:cs="Times New Roman"/>
        </w:rPr>
      </w:pPr>
      <w:r w:rsidRPr="00FE4FCB">
        <w:rPr>
          <w:rFonts w:ascii="Times New Roman" w:hAnsi="Times New Roman" w:cs="Times New Roman"/>
        </w:rPr>
        <w:t>The global unfolded notation “*” is a special case of the unfolded notation “</w:t>
      </w:r>
      <w:r w:rsidR="005B1705">
        <w:rPr>
          <w:rFonts w:ascii="Times New Roman" w:hAnsi="Times New Roman" w:cs="Times New Roman"/>
        </w:rPr>
        <w:t xml:space="preserve">: </w:t>
      </w:r>
      <w:r w:rsidRPr="00FE4FCB">
        <w:rPr>
          <w:rFonts w:ascii="Times New Roman" w:hAnsi="Times New Roman" w:cs="Times New Roman"/>
        </w:rPr>
        <w:t xml:space="preserve">”, as it will </w:t>
      </w:r>
      <w:r w:rsidR="008B1DD1" w:rsidRPr="00FE4FCB">
        <w:rPr>
          <w:rFonts w:ascii="Times New Roman" w:hAnsi="Times New Roman" w:cs="Times New Roman"/>
        </w:rPr>
        <w:t xml:space="preserve">automatically </w:t>
      </w:r>
      <w:r w:rsidR="00BB2D91" w:rsidRPr="00FE4FCB">
        <w:rPr>
          <w:rFonts w:ascii="Times New Roman" w:hAnsi="Times New Roman" w:cs="Times New Roman"/>
        </w:rPr>
        <w:t xml:space="preserve">search </w:t>
      </w:r>
      <w:r w:rsidR="00B66B20" w:rsidRPr="00FE4FCB">
        <w:rPr>
          <w:rFonts w:ascii="Times New Roman" w:hAnsi="Times New Roman" w:cs="Times New Roman"/>
        </w:rPr>
        <w:t xml:space="preserve">all </w:t>
      </w:r>
      <w:r w:rsidR="00BB2D91" w:rsidRPr="00FE4FCB">
        <w:rPr>
          <w:rFonts w:ascii="Times New Roman" w:hAnsi="Times New Roman" w:cs="Times New Roman"/>
        </w:rPr>
        <w:t>the</w:t>
      </w:r>
      <w:r w:rsidR="00B01F6E" w:rsidRPr="00FE4FCB">
        <w:rPr>
          <w:rFonts w:ascii="Times New Roman" w:hAnsi="Times New Roman" w:cs="Times New Roman"/>
        </w:rPr>
        <w:t xml:space="preserve"> regions whose </w:t>
      </w:r>
      <w:r w:rsidR="00AC0E67" w:rsidRPr="00FE4FCB">
        <w:rPr>
          <w:rFonts w:ascii="Times New Roman" w:hAnsi="Times New Roman" w:cs="Times New Roman"/>
        </w:rPr>
        <w:t>basic</w:t>
      </w:r>
      <w:r w:rsidR="00BB2D91" w:rsidRPr="00FE4FCB">
        <w:rPr>
          <w:rFonts w:ascii="Times New Roman" w:hAnsi="Times New Roman" w:cs="Times New Roman"/>
        </w:rPr>
        <w:t xml:space="preserve"> </w:t>
      </w:r>
      <w:r w:rsidR="00B66B20" w:rsidRPr="00FE4FCB">
        <w:rPr>
          <w:rFonts w:ascii="Times New Roman" w:hAnsi="Times New Roman" w:cs="Times New Roman"/>
        </w:rPr>
        <w:t xml:space="preserve">cell </w:t>
      </w:r>
      <w:r w:rsidR="00AC0E67" w:rsidRPr="00FE4FCB">
        <w:rPr>
          <w:rFonts w:ascii="Times New Roman" w:hAnsi="Times New Roman" w:cs="Times New Roman"/>
        </w:rPr>
        <w:t xml:space="preserve">has a specific identifier, </w:t>
      </w:r>
      <w:r w:rsidR="00217D2E" w:rsidRPr="00FE4FCB">
        <w:rPr>
          <w:rFonts w:ascii="Times New Roman" w:hAnsi="Times New Roman" w:cs="Times New Roman"/>
        </w:rPr>
        <w:t>to count respectively</w:t>
      </w:r>
      <w:r w:rsidR="003C5168" w:rsidRPr="00FE4FCB">
        <w:rPr>
          <w:rFonts w:ascii="Times New Roman" w:hAnsi="Times New Roman" w:cs="Times New Roman"/>
        </w:rPr>
        <w:t xml:space="preserve">. In the above example, </w:t>
      </w:r>
      <w:r w:rsidR="00D50B6D" w:rsidRPr="00FE4FCB">
        <w:rPr>
          <w:rFonts w:ascii="Times New Roman" w:hAnsi="Times New Roman" w:cs="Times New Roman"/>
        </w:rPr>
        <w:t>users can input:</w:t>
      </w:r>
    </w:p>
    <w:p w14:paraId="2BD7ECEC" w14:textId="77777777" w:rsidR="00D50B6D" w:rsidRPr="00FE4FCB" w:rsidRDefault="00D50B6D" w:rsidP="00C35EA1">
      <w:pPr>
        <w:spacing w:line="360" w:lineRule="auto"/>
        <w:ind w:firstLineChars="200" w:firstLine="422"/>
        <w:jc w:val="center"/>
        <w:rPr>
          <w:rFonts w:ascii="Times New Roman" w:hAnsi="Times New Roman" w:cs="Times New Roman"/>
          <w:b/>
        </w:rPr>
      </w:pPr>
      <w:r w:rsidRPr="00FE4FCB">
        <w:rPr>
          <w:rFonts w:ascii="Times New Roman" w:hAnsi="Times New Roman" w:cs="Times New Roman"/>
          <w:b/>
        </w:rPr>
        <w:t>*36</w:t>
      </w:r>
    </w:p>
    <w:p w14:paraId="15A8D83A" w14:textId="77777777" w:rsidR="00D50B6D" w:rsidRPr="00FE4FCB" w:rsidRDefault="00FA2750" w:rsidP="00FA2750">
      <w:pPr>
        <w:spacing w:line="360" w:lineRule="auto"/>
        <w:ind w:firstLine="435"/>
        <w:jc w:val="left"/>
        <w:rPr>
          <w:rFonts w:ascii="Times New Roman" w:hAnsi="Times New Roman" w:cs="Times New Roman"/>
        </w:rPr>
      </w:pPr>
      <w:r w:rsidRPr="00FE4FCB">
        <w:rPr>
          <w:rFonts w:ascii="Times New Roman" w:hAnsi="Times New Roman" w:cs="Times New Roman"/>
        </w:rPr>
        <w:t>Thus the flux in every region of moderator (Cell No.36) in every assembly will be counted respectively.</w:t>
      </w:r>
    </w:p>
    <w:p w14:paraId="097BEF48" w14:textId="77777777" w:rsidR="001A3B3F" w:rsidRPr="00FE4FCB" w:rsidRDefault="00165E84" w:rsidP="001A3B3F">
      <w:pPr>
        <w:pStyle w:val="3"/>
        <w:spacing w:before="120"/>
        <w:rPr>
          <w:rFonts w:ascii="Times New Roman" w:hAnsi="Times New Roman" w:cs="Times New Roman"/>
          <w:sz w:val="30"/>
          <w:szCs w:val="30"/>
        </w:rPr>
      </w:pPr>
      <w:bookmarkStart w:id="84" w:name="_Toc362640984"/>
      <w:bookmarkStart w:id="85" w:name="_Toc369335216"/>
      <w:r w:rsidRPr="00FE4FCB">
        <w:rPr>
          <w:rFonts w:ascii="Times New Roman" w:hAnsi="Times New Roman" w:cs="Times New Roman"/>
          <w:sz w:val="30"/>
          <w:szCs w:val="30"/>
        </w:rPr>
        <w:t xml:space="preserve">6.1.2 </w:t>
      </w:r>
      <w:r w:rsidR="001A3B3F" w:rsidRPr="00FE4FCB">
        <w:rPr>
          <w:rFonts w:ascii="Times New Roman" w:hAnsi="Times New Roman" w:cs="Times New Roman"/>
          <w:sz w:val="30"/>
          <w:szCs w:val="30"/>
        </w:rPr>
        <w:t>Filter</w:t>
      </w:r>
      <w:bookmarkEnd w:id="84"/>
      <w:r w:rsidRPr="00FE4FCB">
        <w:rPr>
          <w:rFonts w:ascii="Times New Roman" w:hAnsi="Times New Roman" w:cs="Times New Roman"/>
          <w:sz w:val="30"/>
          <w:szCs w:val="30"/>
        </w:rPr>
        <w:t xml:space="preserve"> option</w:t>
      </w:r>
      <w:bookmarkEnd w:id="85"/>
    </w:p>
    <w:p w14:paraId="72975832" w14:textId="4C96CEAD" w:rsidR="00256139" w:rsidRPr="00334C4E" w:rsidRDefault="00177632" w:rsidP="00334C4E">
      <w:pPr>
        <w:spacing w:line="360" w:lineRule="auto"/>
        <w:rPr>
          <w:rFonts w:ascii="Times New Roman" w:hAnsi="Times New Roman" w:cs="Times New Roman"/>
          <w:szCs w:val="21"/>
        </w:rPr>
      </w:pPr>
      <w:r w:rsidRPr="00334C4E">
        <w:rPr>
          <w:rFonts w:ascii="Times New Roman" w:hAnsi="Times New Roman" w:cs="Times New Roman"/>
          <w:szCs w:val="21"/>
        </w:rPr>
        <w:t xml:space="preserve">    </w:t>
      </w:r>
      <w:r w:rsidR="00B767BD" w:rsidRPr="00334C4E">
        <w:rPr>
          <w:rFonts w:ascii="Times New Roman" w:hAnsi="Times New Roman" w:cs="Times New Roman"/>
          <w:szCs w:val="21"/>
        </w:rPr>
        <w:t xml:space="preserve"> In</w:t>
      </w:r>
      <w:r w:rsidRPr="00334C4E">
        <w:rPr>
          <w:rFonts w:ascii="Times New Roman" w:hAnsi="Times New Roman" w:cs="Times New Roman"/>
          <w:szCs w:val="21"/>
        </w:rPr>
        <w:t xml:space="preserve"> 6.1.1</w:t>
      </w:r>
      <w:r w:rsidR="00B767BD" w:rsidRPr="00334C4E">
        <w:rPr>
          <w:rFonts w:ascii="Times New Roman" w:hAnsi="Times New Roman" w:cs="Times New Roman"/>
          <w:szCs w:val="21"/>
        </w:rPr>
        <w:t xml:space="preserve">, </w:t>
      </w:r>
      <w:r w:rsidR="000E72C7" w:rsidRPr="00334C4E">
        <w:rPr>
          <w:rFonts w:ascii="Times New Roman" w:hAnsi="Times New Roman" w:cs="Times New Roman"/>
          <w:szCs w:val="21"/>
        </w:rPr>
        <w:t xml:space="preserve">the description of </w:t>
      </w:r>
      <w:r w:rsidR="00025451" w:rsidRPr="00334C4E">
        <w:rPr>
          <w:rFonts w:ascii="Times New Roman" w:hAnsi="Times New Roman" w:cs="Times New Roman"/>
          <w:szCs w:val="21"/>
        </w:rPr>
        <w:t>counting cell</w:t>
      </w:r>
      <w:r w:rsidR="000E72C7" w:rsidRPr="00334C4E">
        <w:rPr>
          <w:rFonts w:ascii="Times New Roman" w:hAnsi="Times New Roman" w:cs="Times New Roman"/>
          <w:szCs w:val="21"/>
        </w:rPr>
        <w:t xml:space="preserve"> “</w:t>
      </w:r>
      <w:r w:rsidR="00F95444" w:rsidRPr="00334C4E">
        <w:rPr>
          <w:rFonts w:ascii="Times New Roman" w:hAnsi="Times New Roman" w:cs="Times New Roman"/>
          <w:szCs w:val="21"/>
        </w:rPr>
        <w:t>C[1] &gt; C[2] &gt; … &gt; C[n]</w:t>
      </w:r>
      <w:r w:rsidR="000E72C7" w:rsidRPr="00334C4E">
        <w:rPr>
          <w:rFonts w:ascii="Times New Roman" w:hAnsi="Times New Roman" w:cs="Times New Roman"/>
          <w:szCs w:val="21"/>
        </w:rPr>
        <w:t>”</w:t>
      </w:r>
      <w:r w:rsidR="00417288" w:rsidRPr="00334C4E">
        <w:rPr>
          <w:rFonts w:ascii="Times New Roman" w:hAnsi="Times New Roman" w:cs="Times New Roman"/>
          <w:szCs w:val="21"/>
        </w:rPr>
        <w:t xml:space="preserve"> only considers </w:t>
      </w:r>
      <w:r w:rsidR="00F37549" w:rsidRPr="00334C4E">
        <w:rPr>
          <w:rFonts w:ascii="Times New Roman" w:hAnsi="Times New Roman" w:cs="Times New Roman"/>
          <w:szCs w:val="21"/>
        </w:rPr>
        <w:t>C[n]</w:t>
      </w:r>
      <w:r w:rsidR="00417288" w:rsidRPr="00334C4E">
        <w:rPr>
          <w:rFonts w:ascii="Times New Roman" w:hAnsi="Times New Roman" w:cs="Times New Roman"/>
          <w:szCs w:val="21"/>
        </w:rPr>
        <w:t xml:space="preserve"> </w:t>
      </w:r>
      <w:r w:rsidR="00F37549" w:rsidRPr="00334C4E">
        <w:rPr>
          <w:rFonts w:ascii="Times New Roman" w:hAnsi="Times New Roman" w:cs="Times New Roman"/>
          <w:szCs w:val="21"/>
        </w:rPr>
        <w:t xml:space="preserve">as the cell in bottom level (i.e. </w:t>
      </w:r>
      <w:r w:rsidR="00D03147" w:rsidRPr="00334C4E">
        <w:rPr>
          <w:rFonts w:ascii="Times New Roman" w:hAnsi="Times New Roman" w:cs="Times New Roman"/>
          <w:szCs w:val="21"/>
        </w:rPr>
        <w:t>C[n] can no longer be filled by the lower structure</w:t>
      </w:r>
      <w:r w:rsidR="00F37549" w:rsidRPr="00334C4E">
        <w:rPr>
          <w:rFonts w:ascii="Times New Roman" w:hAnsi="Times New Roman" w:cs="Times New Roman"/>
          <w:szCs w:val="21"/>
        </w:rPr>
        <w:t>)</w:t>
      </w:r>
      <w:r w:rsidR="00373174" w:rsidRPr="00334C4E">
        <w:rPr>
          <w:rFonts w:ascii="Times New Roman" w:hAnsi="Times New Roman" w:cs="Times New Roman"/>
          <w:szCs w:val="21"/>
        </w:rPr>
        <w:t xml:space="preserve">. </w:t>
      </w:r>
      <w:r w:rsidR="00AE6DE8" w:rsidRPr="00334C4E">
        <w:rPr>
          <w:rFonts w:ascii="Times New Roman" w:hAnsi="Times New Roman" w:cs="Times New Roman"/>
          <w:szCs w:val="21"/>
        </w:rPr>
        <w:t>Sometime</w:t>
      </w:r>
      <w:r w:rsidR="00836D81">
        <w:rPr>
          <w:rFonts w:ascii="Times New Roman" w:hAnsi="Times New Roman" w:cs="Times New Roman"/>
          <w:szCs w:val="21"/>
        </w:rPr>
        <w:t>s</w:t>
      </w:r>
      <w:r w:rsidR="00373174" w:rsidRPr="00334C4E">
        <w:rPr>
          <w:rFonts w:ascii="Times New Roman" w:hAnsi="Times New Roman" w:cs="Times New Roman"/>
          <w:szCs w:val="21"/>
        </w:rPr>
        <w:t xml:space="preserve"> user may need to count the flux distribution of </w:t>
      </w:r>
      <w:r w:rsidR="00540CE8" w:rsidRPr="00334C4E">
        <w:rPr>
          <w:rFonts w:ascii="Times New Roman" w:hAnsi="Times New Roman" w:cs="Times New Roman"/>
          <w:szCs w:val="21"/>
        </w:rPr>
        <w:t xml:space="preserve">cells which are not in the bottom level or </w:t>
      </w:r>
      <w:r w:rsidR="0004074C" w:rsidRPr="00334C4E">
        <w:rPr>
          <w:rFonts w:ascii="Times New Roman" w:hAnsi="Times New Roman" w:cs="Times New Roman"/>
          <w:szCs w:val="21"/>
        </w:rPr>
        <w:t>composite cells</w:t>
      </w:r>
      <w:r w:rsidR="00540CE8" w:rsidRPr="00334C4E">
        <w:rPr>
          <w:rFonts w:ascii="Times New Roman" w:hAnsi="Times New Roman" w:cs="Times New Roman"/>
          <w:szCs w:val="21"/>
        </w:rPr>
        <w:t xml:space="preserve">, </w:t>
      </w:r>
      <w:r w:rsidR="00AE6DE8" w:rsidRPr="00334C4E">
        <w:rPr>
          <w:rFonts w:ascii="Times New Roman" w:hAnsi="Times New Roman" w:cs="Times New Roman"/>
          <w:szCs w:val="21"/>
        </w:rPr>
        <w:t xml:space="preserve">thus </w:t>
      </w:r>
      <w:r w:rsidR="00DE7217" w:rsidRPr="00334C4E">
        <w:rPr>
          <w:rFonts w:ascii="Times New Roman" w:hAnsi="Times New Roman" w:cs="Times New Roman"/>
          <w:b/>
          <w:szCs w:val="21"/>
        </w:rPr>
        <w:t>Filter</w:t>
      </w:r>
      <w:r w:rsidR="00DE7217" w:rsidRPr="00334C4E">
        <w:rPr>
          <w:rFonts w:ascii="Times New Roman" w:hAnsi="Times New Roman" w:cs="Times New Roman"/>
          <w:szCs w:val="21"/>
        </w:rPr>
        <w:t xml:space="preserve"> option is needed. </w:t>
      </w:r>
    </w:p>
    <w:p w14:paraId="331F7B76" w14:textId="77777777" w:rsidR="00256139" w:rsidRPr="00FE4FCB" w:rsidRDefault="001A3B3F" w:rsidP="001A3B3F">
      <w:pPr>
        <w:spacing w:line="360" w:lineRule="auto"/>
        <w:ind w:firstLine="480"/>
        <w:rPr>
          <w:rFonts w:ascii="Times New Roman" w:hAnsi="Times New Roman" w:cs="Times New Roman"/>
        </w:rPr>
      </w:pPr>
      <w:r w:rsidRPr="00FE4FCB">
        <w:rPr>
          <w:rFonts w:ascii="Times New Roman" w:hAnsi="Times New Roman" w:cs="Times New Roman"/>
          <w:b/>
        </w:rPr>
        <w:t>Filter</w:t>
      </w:r>
      <w:r w:rsidR="00165E84" w:rsidRPr="00FE4FCB">
        <w:rPr>
          <w:rFonts w:ascii="Times New Roman" w:hAnsi="Times New Roman" w:cs="Times New Roman"/>
        </w:rPr>
        <w:t xml:space="preserve"> option</w:t>
      </w:r>
      <w:r w:rsidR="00256139" w:rsidRPr="00FE4FCB">
        <w:rPr>
          <w:rFonts w:ascii="Times New Roman" w:hAnsi="Times New Roman" w:cs="Times New Roman"/>
        </w:rPr>
        <w:t>’</w:t>
      </w:r>
      <w:r w:rsidR="003F6F92" w:rsidRPr="00FE4FCB">
        <w:rPr>
          <w:rFonts w:ascii="Times New Roman" w:hAnsi="Times New Roman" w:cs="Times New Roman"/>
        </w:rPr>
        <w:t>s parameter</w:t>
      </w:r>
      <w:r w:rsidR="00256139" w:rsidRPr="00FE4FCB">
        <w:rPr>
          <w:rFonts w:ascii="Times New Roman" w:hAnsi="Times New Roman" w:cs="Times New Roman"/>
        </w:rPr>
        <w:t xml:space="preserve"> is </w:t>
      </w:r>
      <w:r w:rsidR="007E1799" w:rsidRPr="00FE4FCB">
        <w:rPr>
          <w:rFonts w:ascii="Times New Roman" w:hAnsi="Times New Roman" w:cs="Times New Roman"/>
        </w:rPr>
        <w:t>the</w:t>
      </w:r>
      <w:r w:rsidR="003F6F92" w:rsidRPr="00FE4FCB">
        <w:rPr>
          <w:rFonts w:ascii="Times New Roman" w:hAnsi="Times New Roman" w:cs="Times New Roman"/>
        </w:rPr>
        <w:t xml:space="preserve"> array made up </w:t>
      </w:r>
      <w:r w:rsidR="000B46EC" w:rsidRPr="00FE4FCB">
        <w:rPr>
          <w:rFonts w:ascii="Times New Roman" w:hAnsi="Times New Roman" w:cs="Times New Roman"/>
        </w:rPr>
        <w:t>of 0 and 1</w:t>
      </w:r>
      <w:r w:rsidR="007E1799" w:rsidRPr="00FE4FCB">
        <w:rPr>
          <w:rFonts w:ascii="Times New Roman" w:hAnsi="Times New Roman" w:cs="Times New Roman"/>
        </w:rPr>
        <w:t>,</w:t>
      </w:r>
      <w:r w:rsidR="000B46EC" w:rsidRPr="00FE4FCB">
        <w:rPr>
          <w:rFonts w:ascii="Times New Roman" w:hAnsi="Times New Roman" w:cs="Times New Roman"/>
        </w:rPr>
        <w:t xml:space="preserve"> and</w:t>
      </w:r>
      <w:r w:rsidR="007E1799" w:rsidRPr="00FE4FCB">
        <w:rPr>
          <w:rFonts w:ascii="Times New Roman" w:hAnsi="Times New Roman" w:cs="Times New Roman"/>
        </w:rPr>
        <w:t xml:space="preserve"> the length of </w:t>
      </w:r>
      <w:r w:rsidR="000B46EC" w:rsidRPr="00FE4FCB">
        <w:rPr>
          <w:rFonts w:ascii="Times New Roman" w:hAnsi="Times New Roman" w:cs="Times New Roman"/>
        </w:rPr>
        <w:t xml:space="preserve">the array is equal to the level of </w:t>
      </w:r>
      <w:r w:rsidR="00025451" w:rsidRPr="00FE4FCB">
        <w:rPr>
          <w:rFonts w:ascii="Times New Roman" w:hAnsi="Times New Roman" w:cs="Times New Roman"/>
        </w:rPr>
        <w:t>counting cell</w:t>
      </w:r>
      <w:r w:rsidR="000B46EC" w:rsidRPr="00FE4FCB">
        <w:rPr>
          <w:rFonts w:ascii="Times New Roman" w:hAnsi="Times New Roman" w:cs="Times New Roman"/>
        </w:rPr>
        <w:t>. By default, the elements of</w:t>
      </w:r>
      <w:r w:rsidR="00911BA6" w:rsidRPr="00FE4FCB">
        <w:rPr>
          <w:rFonts w:ascii="Times New Roman" w:hAnsi="Times New Roman" w:cs="Times New Roman"/>
        </w:rPr>
        <w:t xml:space="preserve"> the array are 1. If the “0” wildcard character exists in the </w:t>
      </w:r>
      <w:r w:rsidR="00025451" w:rsidRPr="00FE4FCB">
        <w:rPr>
          <w:rFonts w:ascii="Times New Roman" w:hAnsi="Times New Roman" w:cs="Times New Roman"/>
        </w:rPr>
        <w:t>counting cell</w:t>
      </w:r>
      <w:r w:rsidR="00911BA6" w:rsidRPr="00FE4FCB">
        <w:rPr>
          <w:rFonts w:ascii="Times New Roman" w:hAnsi="Times New Roman" w:cs="Times New Roman"/>
        </w:rPr>
        <w:t xml:space="preserve"> (see the following example), the corresponding positions in the</w:t>
      </w:r>
      <w:r w:rsidR="00911BA6" w:rsidRPr="00FE4FCB">
        <w:rPr>
          <w:rFonts w:ascii="Times New Roman" w:hAnsi="Times New Roman" w:cs="Times New Roman"/>
          <w:b/>
        </w:rPr>
        <w:t xml:space="preserve"> Filter </w:t>
      </w:r>
      <w:r w:rsidR="00911BA6" w:rsidRPr="00FE4FCB">
        <w:rPr>
          <w:rFonts w:ascii="Times New Roman" w:hAnsi="Times New Roman" w:cs="Times New Roman"/>
        </w:rPr>
        <w:t>vector will be replaced by “0”.</w:t>
      </w:r>
    </w:p>
    <w:p w14:paraId="59D03D1A" w14:textId="77777777" w:rsidR="00726594" w:rsidRPr="00FE4FCB" w:rsidRDefault="00726594" w:rsidP="001A3B3F">
      <w:pPr>
        <w:spacing w:line="360" w:lineRule="auto"/>
        <w:ind w:firstLine="480"/>
        <w:rPr>
          <w:rFonts w:ascii="Times New Roman" w:hAnsi="Times New Roman" w:cs="Times New Roman"/>
        </w:rPr>
      </w:pPr>
      <w:r w:rsidRPr="00FE4FCB">
        <w:rPr>
          <w:rFonts w:ascii="Times New Roman" w:hAnsi="Times New Roman" w:cs="Times New Roman"/>
        </w:rPr>
        <w:t>One of the function</w:t>
      </w:r>
      <w:r w:rsidR="00696C81" w:rsidRPr="00FE4FCB">
        <w:rPr>
          <w:rFonts w:ascii="Times New Roman" w:hAnsi="Times New Roman" w:cs="Times New Roman"/>
        </w:rPr>
        <w:t>s</w:t>
      </w:r>
      <w:r w:rsidRPr="00FE4FCB">
        <w:rPr>
          <w:rFonts w:ascii="Times New Roman" w:hAnsi="Times New Roman" w:cs="Times New Roman"/>
        </w:rPr>
        <w:t xml:space="preserve"> of </w:t>
      </w:r>
      <w:r w:rsidR="001A3B3F" w:rsidRPr="00FE4FCB">
        <w:rPr>
          <w:rFonts w:ascii="Times New Roman" w:hAnsi="Times New Roman" w:cs="Times New Roman"/>
          <w:b/>
        </w:rPr>
        <w:t>Filter</w:t>
      </w:r>
      <w:r w:rsidR="00165E84" w:rsidRPr="00FE4FCB">
        <w:rPr>
          <w:rFonts w:ascii="Times New Roman" w:hAnsi="Times New Roman" w:cs="Times New Roman"/>
          <w:b/>
        </w:rPr>
        <w:t xml:space="preserve"> </w:t>
      </w:r>
      <w:r w:rsidR="00165E84" w:rsidRPr="00FE4FCB">
        <w:rPr>
          <w:rFonts w:ascii="Times New Roman" w:hAnsi="Times New Roman" w:cs="Times New Roman"/>
        </w:rPr>
        <w:t>option</w:t>
      </w:r>
      <w:r w:rsidRPr="00FE4FCB">
        <w:rPr>
          <w:rFonts w:ascii="Times New Roman" w:hAnsi="Times New Roman" w:cs="Times New Roman"/>
        </w:rPr>
        <w:t xml:space="preserve"> is to count the </w:t>
      </w:r>
      <w:r w:rsidR="003C41ED" w:rsidRPr="00FE4FCB">
        <w:rPr>
          <w:rFonts w:ascii="Times New Roman" w:hAnsi="Times New Roman" w:cs="Times New Roman"/>
        </w:rPr>
        <w:t xml:space="preserve">flux </w:t>
      </w:r>
      <w:r w:rsidR="00B60ED9" w:rsidRPr="00FE4FCB">
        <w:rPr>
          <w:rFonts w:ascii="Times New Roman" w:hAnsi="Times New Roman" w:cs="Times New Roman"/>
        </w:rPr>
        <w:t>of</w:t>
      </w:r>
      <w:r w:rsidR="003C41ED" w:rsidRPr="00FE4FCB">
        <w:rPr>
          <w:rFonts w:ascii="Times New Roman" w:hAnsi="Times New Roman" w:cs="Times New Roman"/>
        </w:rPr>
        <w:t xml:space="preserve"> </w:t>
      </w:r>
      <w:r w:rsidR="0095321E" w:rsidRPr="00FE4FCB">
        <w:rPr>
          <w:rFonts w:ascii="Times New Roman" w:hAnsi="Times New Roman" w:cs="Times New Roman"/>
        </w:rPr>
        <w:t xml:space="preserve">the </w:t>
      </w:r>
      <w:r w:rsidR="0007220A" w:rsidRPr="00FE4FCB">
        <w:rPr>
          <w:rFonts w:ascii="Times New Roman" w:hAnsi="Times New Roman" w:cs="Times New Roman"/>
        </w:rPr>
        <w:t>non-bottomed</w:t>
      </w:r>
      <w:r w:rsidR="0095321E" w:rsidRPr="00FE4FCB">
        <w:rPr>
          <w:rFonts w:ascii="Times New Roman" w:hAnsi="Times New Roman" w:cs="Times New Roman"/>
        </w:rPr>
        <w:t xml:space="preserve"> </w:t>
      </w:r>
      <w:r w:rsidR="00B60ED9" w:rsidRPr="00FE4FCB">
        <w:rPr>
          <w:rFonts w:ascii="Times New Roman" w:hAnsi="Times New Roman" w:cs="Times New Roman"/>
        </w:rPr>
        <w:t>cell</w:t>
      </w:r>
      <w:r w:rsidR="005A5E8A" w:rsidRPr="00FE4FCB">
        <w:rPr>
          <w:rFonts w:ascii="Times New Roman" w:hAnsi="Times New Roman" w:cs="Times New Roman"/>
        </w:rPr>
        <w:t>s</w:t>
      </w:r>
      <w:r w:rsidR="00EC4EBC" w:rsidRPr="00FE4FCB">
        <w:rPr>
          <w:rFonts w:ascii="Times New Roman" w:hAnsi="Times New Roman" w:cs="Times New Roman"/>
        </w:rPr>
        <w:t xml:space="preserve">. Taking the example of the case in 6.1.1, </w:t>
      </w:r>
      <w:r w:rsidR="004D5EDA" w:rsidRPr="00FE4FCB">
        <w:rPr>
          <w:rFonts w:ascii="Times New Roman" w:hAnsi="Times New Roman" w:cs="Times New Roman"/>
        </w:rPr>
        <w:t>the object</w:t>
      </w:r>
      <w:r w:rsidR="00D94718" w:rsidRPr="00FE4FCB">
        <w:rPr>
          <w:rFonts w:ascii="Times New Roman" w:hAnsi="Times New Roman" w:cs="Times New Roman"/>
        </w:rPr>
        <w:t>s</w:t>
      </w:r>
      <w:r w:rsidR="004D5EDA" w:rsidRPr="00FE4FCB">
        <w:rPr>
          <w:rFonts w:ascii="Times New Roman" w:hAnsi="Times New Roman" w:cs="Times New Roman"/>
        </w:rPr>
        <w:t xml:space="preserve"> of flu</w:t>
      </w:r>
      <w:r w:rsidR="0074691F" w:rsidRPr="00FE4FCB">
        <w:rPr>
          <w:rFonts w:ascii="Times New Roman" w:hAnsi="Times New Roman" w:cs="Times New Roman"/>
        </w:rPr>
        <w:t xml:space="preserve">x counting </w:t>
      </w:r>
      <w:r w:rsidR="00D94718" w:rsidRPr="00FE4FCB">
        <w:rPr>
          <w:rFonts w:ascii="Times New Roman" w:hAnsi="Times New Roman" w:cs="Times New Roman"/>
        </w:rPr>
        <w:t>are</w:t>
      </w:r>
      <w:r w:rsidR="0074691F" w:rsidRPr="00FE4FCB">
        <w:rPr>
          <w:rFonts w:ascii="Times New Roman" w:hAnsi="Times New Roman" w:cs="Times New Roman"/>
        </w:rPr>
        <w:t xml:space="preserve"> the assembl</w:t>
      </w:r>
      <w:r w:rsidR="00D94718" w:rsidRPr="00FE4FCB">
        <w:rPr>
          <w:rFonts w:ascii="Times New Roman" w:hAnsi="Times New Roman" w:cs="Times New Roman"/>
        </w:rPr>
        <w:t>ies</w:t>
      </w:r>
      <w:r w:rsidR="0074691F" w:rsidRPr="00FE4FCB">
        <w:rPr>
          <w:rFonts w:ascii="Times New Roman" w:hAnsi="Times New Roman" w:cs="Times New Roman"/>
        </w:rPr>
        <w:t xml:space="preserve"> which </w:t>
      </w:r>
      <w:r w:rsidR="007F5471" w:rsidRPr="00FE4FCB">
        <w:rPr>
          <w:rFonts w:ascii="Times New Roman" w:hAnsi="Times New Roman" w:cs="Times New Roman"/>
        </w:rPr>
        <w:t>are</w:t>
      </w:r>
      <w:r w:rsidR="003F13D8" w:rsidRPr="00FE4FCB">
        <w:rPr>
          <w:rFonts w:ascii="Times New Roman" w:hAnsi="Times New Roman" w:cs="Times New Roman"/>
        </w:rPr>
        <w:t xml:space="preserve"> the </w:t>
      </w:r>
      <w:r w:rsidR="000917E3" w:rsidRPr="00FE4FCB">
        <w:rPr>
          <w:rFonts w:ascii="Times New Roman" w:hAnsi="Times New Roman" w:cs="Times New Roman"/>
        </w:rPr>
        <w:t>meshes</w:t>
      </w:r>
      <w:r w:rsidR="00E33096" w:rsidRPr="00FE4FCB">
        <w:rPr>
          <w:rFonts w:ascii="Times New Roman" w:hAnsi="Times New Roman" w:cs="Times New Roman"/>
        </w:rPr>
        <w:t xml:space="preserve"> of repeated structures in the 1</w:t>
      </w:r>
      <w:r w:rsidR="00E33096" w:rsidRPr="00FE4FCB">
        <w:rPr>
          <w:rFonts w:ascii="Times New Roman" w:hAnsi="Times New Roman" w:cs="Times New Roman"/>
          <w:vertAlign w:val="superscript"/>
        </w:rPr>
        <w:t>st</w:t>
      </w:r>
      <w:r w:rsidR="00E33096" w:rsidRPr="00FE4FCB">
        <w:rPr>
          <w:rFonts w:ascii="Times New Roman" w:hAnsi="Times New Roman" w:cs="Times New Roman"/>
        </w:rPr>
        <w:t xml:space="preserve"> level</w:t>
      </w:r>
      <w:r w:rsidR="00A069C8" w:rsidRPr="00FE4FCB">
        <w:rPr>
          <w:rFonts w:ascii="Times New Roman" w:hAnsi="Times New Roman" w:cs="Times New Roman"/>
        </w:rPr>
        <w:t xml:space="preserve">. </w:t>
      </w:r>
      <w:r w:rsidR="00A97127" w:rsidRPr="00FE4FCB">
        <w:rPr>
          <w:rFonts w:ascii="Times New Roman" w:hAnsi="Times New Roman" w:cs="Times New Roman"/>
        </w:rPr>
        <w:t>The input card of cell tally is:</w:t>
      </w:r>
    </w:p>
    <w:p w14:paraId="24C4E31E" w14:textId="77777777" w:rsidR="001A3B3F" w:rsidRPr="00FE4FCB" w:rsidRDefault="001A3B3F" w:rsidP="001A3B3F">
      <w:pPr>
        <w:spacing w:line="360" w:lineRule="auto"/>
        <w:ind w:firstLine="480"/>
        <w:rPr>
          <w:rFonts w:ascii="Times New Roman" w:hAnsi="Times New Roman" w:cs="Times New Roman"/>
        </w:rPr>
      </w:pPr>
    </w:p>
    <w:tbl>
      <w:tblPr>
        <w:tblStyle w:val="a5"/>
        <w:tblW w:w="0" w:type="auto"/>
        <w:tblLook w:val="04A0" w:firstRow="1" w:lastRow="0" w:firstColumn="1" w:lastColumn="0" w:noHBand="0" w:noVBand="1"/>
      </w:tblPr>
      <w:tblGrid>
        <w:gridCol w:w="8607"/>
      </w:tblGrid>
      <w:tr w:rsidR="001A3B3F" w:rsidRPr="00FE4FCB" w14:paraId="60182F09" w14:textId="77777777" w:rsidTr="002A0BA2">
        <w:tc>
          <w:tcPr>
            <w:tcW w:w="8607" w:type="dxa"/>
          </w:tcPr>
          <w:p w14:paraId="3049B31E" w14:textId="77777777" w:rsidR="001A3B3F" w:rsidRPr="00FE4FCB" w:rsidRDefault="001A3B3F" w:rsidP="002A0BA2">
            <w:pPr>
              <w:pStyle w:val="a6"/>
              <w:rPr>
                <w:rFonts w:ascii="Times New Roman" w:hAnsi="Times New Roman" w:cs="Times New Roman"/>
              </w:rPr>
            </w:pPr>
            <w:r w:rsidRPr="00FE4FCB">
              <w:rPr>
                <w:rFonts w:ascii="Times New Roman" w:hAnsi="Times New Roman" w:cs="Times New Roman"/>
              </w:rPr>
              <w:t xml:space="preserve">CellTally  1  Type = 1  Filter = 1  1   </w:t>
            </w:r>
          </w:p>
          <w:p w14:paraId="166948BD" w14:textId="77777777" w:rsidR="001A3B3F" w:rsidRPr="00FE4FCB" w:rsidRDefault="001A3B3F" w:rsidP="002A0BA2">
            <w:pPr>
              <w:pStyle w:val="a6"/>
              <w:ind w:firstLineChars="700" w:firstLine="1470"/>
              <w:rPr>
                <w:rFonts w:ascii="Times New Roman" w:hAnsi="Times New Roman" w:cs="Times New Roman"/>
              </w:rPr>
            </w:pPr>
            <w:r w:rsidRPr="00FE4FCB">
              <w:rPr>
                <w:rFonts w:ascii="Times New Roman" w:hAnsi="Times New Roman" w:cs="Times New Roman"/>
              </w:rPr>
              <w:t>Cell = 1 &gt; 1:441</w:t>
            </w:r>
          </w:p>
        </w:tc>
      </w:tr>
    </w:tbl>
    <w:p w14:paraId="1AD144D6" w14:textId="77777777" w:rsidR="001A3B3F" w:rsidRPr="00FE4FCB" w:rsidRDefault="001A3B3F" w:rsidP="001A3B3F">
      <w:pPr>
        <w:spacing w:line="360" w:lineRule="auto"/>
        <w:ind w:firstLine="480"/>
        <w:rPr>
          <w:rFonts w:ascii="Times New Roman" w:hAnsi="Times New Roman" w:cs="Times New Roman"/>
        </w:rPr>
      </w:pPr>
    </w:p>
    <w:p w14:paraId="694A940A" w14:textId="77777777" w:rsidR="000B323C" w:rsidRPr="00FE4FCB" w:rsidRDefault="00A2126C" w:rsidP="00A2126C">
      <w:pPr>
        <w:spacing w:line="360" w:lineRule="auto"/>
        <w:rPr>
          <w:rFonts w:ascii="Times New Roman" w:hAnsi="Times New Roman" w:cs="Times New Roman"/>
        </w:rPr>
      </w:pPr>
      <w:r w:rsidRPr="00FE4FCB">
        <w:rPr>
          <w:rFonts w:ascii="Times New Roman" w:hAnsi="Times New Roman" w:cs="Times New Roman"/>
        </w:rPr>
        <w:t xml:space="preserve">In which, </w:t>
      </w:r>
      <w:r w:rsidR="00F26391" w:rsidRPr="00FE4FCB">
        <w:rPr>
          <w:rFonts w:ascii="Times New Roman" w:hAnsi="Times New Roman" w:cs="Times New Roman"/>
        </w:rPr>
        <w:t>“</w:t>
      </w:r>
      <w:r w:rsidR="001A3B3F" w:rsidRPr="00FE4FCB">
        <w:rPr>
          <w:rFonts w:ascii="Times New Roman" w:hAnsi="Times New Roman" w:cs="Times New Roman"/>
        </w:rPr>
        <w:t>1 &gt; 1:441</w:t>
      </w:r>
      <w:r w:rsidR="00F26391" w:rsidRPr="00FE4FCB">
        <w:rPr>
          <w:rFonts w:ascii="Times New Roman" w:hAnsi="Times New Roman" w:cs="Times New Roman"/>
        </w:rPr>
        <w:t>”</w:t>
      </w:r>
      <w:r w:rsidR="007141CA" w:rsidRPr="00FE4FCB">
        <w:rPr>
          <w:rFonts w:ascii="Times New Roman" w:hAnsi="Times New Roman" w:cs="Times New Roman"/>
        </w:rPr>
        <w:t xml:space="preserve"> is</w:t>
      </w:r>
      <w:r w:rsidR="000B323C" w:rsidRPr="00FE4FCB">
        <w:rPr>
          <w:rFonts w:ascii="Times New Roman" w:hAnsi="Times New Roman" w:cs="Times New Roman"/>
        </w:rPr>
        <w:t xml:space="preserve"> equal to </w:t>
      </w:r>
      <w:r w:rsidR="0099765D" w:rsidRPr="00FE4FCB">
        <w:rPr>
          <w:rFonts w:ascii="Times New Roman" w:hAnsi="Times New Roman" w:cs="Times New Roman"/>
        </w:rPr>
        <w:t>“1 &gt; 1  1 &gt; 2  ……  1 &gt; 441”. “Filter = 1 1”</w:t>
      </w:r>
      <w:r w:rsidR="00C44680" w:rsidRPr="00FE4FCB">
        <w:rPr>
          <w:rFonts w:ascii="Times New Roman" w:hAnsi="Times New Roman" w:cs="Times New Roman"/>
        </w:rPr>
        <w:t xml:space="preserve"> indicates </w:t>
      </w:r>
      <w:r w:rsidR="0099765D" w:rsidRPr="00FE4FCB">
        <w:rPr>
          <w:rFonts w:ascii="Times New Roman" w:hAnsi="Times New Roman" w:cs="Times New Roman"/>
        </w:rPr>
        <w:t xml:space="preserve">that </w:t>
      </w:r>
      <w:r w:rsidR="001634BB" w:rsidRPr="00FE4FCB">
        <w:rPr>
          <w:rFonts w:ascii="Times New Roman" w:hAnsi="Times New Roman" w:cs="Times New Roman"/>
        </w:rPr>
        <w:t xml:space="preserve">each </w:t>
      </w:r>
      <w:r w:rsidR="00025451" w:rsidRPr="00FE4FCB">
        <w:rPr>
          <w:rFonts w:ascii="Times New Roman" w:hAnsi="Times New Roman" w:cs="Times New Roman"/>
        </w:rPr>
        <w:t>counting cell</w:t>
      </w:r>
      <w:r w:rsidR="001D784A" w:rsidRPr="00FE4FCB">
        <w:rPr>
          <w:rFonts w:ascii="Times New Roman" w:hAnsi="Times New Roman" w:cs="Times New Roman"/>
        </w:rPr>
        <w:t xml:space="preserve"> of th</w:t>
      </w:r>
      <w:r w:rsidR="00D96B0F" w:rsidRPr="00FE4FCB">
        <w:rPr>
          <w:rFonts w:ascii="Times New Roman" w:hAnsi="Times New Roman" w:cs="Times New Roman"/>
        </w:rPr>
        <w:t>is</w:t>
      </w:r>
      <w:r w:rsidR="001D784A" w:rsidRPr="00FE4FCB">
        <w:rPr>
          <w:rFonts w:ascii="Times New Roman" w:hAnsi="Times New Roman" w:cs="Times New Roman"/>
        </w:rPr>
        <w:t xml:space="preserve"> tally</w:t>
      </w:r>
      <w:r w:rsidR="001634BB" w:rsidRPr="00FE4FCB">
        <w:rPr>
          <w:rFonts w:ascii="Times New Roman" w:hAnsi="Times New Roman" w:cs="Times New Roman"/>
        </w:rPr>
        <w:t xml:space="preserve"> has </w:t>
      </w:r>
      <w:r w:rsidR="0099765D" w:rsidRPr="00FE4FCB">
        <w:rPr>
          <w:rFonts w:ascii="Times New Roman" w:hAnsi="Times New Roman" w:cs="Times New Roman"/>
        </w:rPr>
        <w:t>only two levels</w:t>
      </w:r>
      <w:r w:rsidR="00C44680" w:rsidRPr="00FE4FCB">
        <w:rPr>
          <w:rFonts w:ascii="Times New Roman" w:hAnsi="Times New Roman" w:cs="Times New Roman"/>
        </w:rPr>
        <w:t>.</w:t>
      </w:r>
      <w:r w:rsidR="00EB767C" w:rsidRPr="00FE4FCB">
        <w:rPr>
          <w:rFonts w:ascii="Times New Roman" w:hAnsi="Times New Roman" w:cs="Times New Roman"/>
        </w:rPr>
        <w:t xml:space="preserve"> </w:t>
      </w:r>
      <w:r w:rsidR="00FC5FD7" w:rsidRPr="00FE4FCB">
        <w:rPr>
          <w:rFonts w:ascii="Times New Roman" w:hAnsi="Times New Roman" w:cs="Times New Roman"/>
        </w:rPr>
        <w:t xml:space="preserve">The tally will </w:t>
      </w:r>
      <w:r w:rsidR="00322534" w:rsidRPr="00FE4FCB">
        <w:rPr>
          <w:rFonts w:ascii="Times New Roman" w:hAnsi="Times New Roman" w:cs="Times New Roman"/>
        </w:rPr>
        <w:t>give out</w:t>
      </w:r>
      <w:r w:rsidR="00B006F0" w:rsidRPr="00FE4FCB">
        <w:rPr>
          <w:rFonts w:ascii="Times New Roman" w:hAnsi="Times New Roman" w:cs="Times New Roman"/>
        </w:rPr>
        <w:t xml:space="preserve"> 441 counts, which coincide </w:t>
      </w:r>
      <w:r w:rsidR="00FC5FD7" w:rsidRPr="00FE4FCB">
        <w:rPr>
          <w:rFonts w:ascii="Times New Roman" w:hAnsi="Times New Roman" w:cs="Times New Roman"/>
        </w:rPr>
        <w:t>with</w:t>
      </w:r>
      <w:r w:rsidR="000530A1" w:rsidRPr="00FE4FCB">
        <w:rPr>
          <w:rFonts w:ascii="Times New Roman" w:hAnsi="Times New Roman" w:cs="Times New Roman"/>
        </w:rPr>
        <w:t xml:space="preserve"> the</w:t>
      </w:r>
      <w:r w:rsidR="00FC5FD7" w:rsidRPr="00FE4FCB">
        <w:rPr>
          <w:rFonts w:ascii="Times New Roman" w:hAnsi="Times New Roman" w:cs="Times New Roman"/>
        </w:rPr>
        <w:t xml:space="preserve"> </w:t>
      </w:r>
      <w:r w:rsidR="000530A1" w:rsidRPr="00FE4FCB">
        <w:rPr>
          <w:rFonts w:ascii="Times New Roman" w:hAnsi="Times New Roman" w:cs="Times New Roman"/>
        </w:rPr>
        <w:t xml:space="preserve">flux of </w:t>
      </w:r>
      <w:r w:rsidR="00B006F0" w:rsidRPr="00FE4FCB">
        <w:rPr>
          <w:rFonts w:ascii="Times New Roman" w:hAnsi="Times New Roman" w:cs="Times New Roman"/>
        </w:rPr>
        <w:t xml:space="preserve">meshes in </w:t>
      </w:r>
      <w:r w:rsidR="00D2775A" w:rsidRPr="00FE4FCB">
        <w:rPr>
          <w:rFonts w:ascii="Times New Roman" w:hAnsi="Times New Roman" w:cs="Times New Roman"/>
        </w:rPr>
        <w:t xml:space="preserve">the level of </w:t>
      </w:r>
      <w:r w:rsidR="00B006F0" w:rsidRPr="00FE4FCB">
        <w:rPr>
          <w:rFonts w:ascii="Times New Roman" w:hAnsi="Times New Roman" w:cs="Times New Roman"/>
        </w:rPr>
        <w:t xml:space="preserve">441 </w:t>
      </w:r>
      <w:r w:rsidR="00D2775A" w:rsidRPr="00FE4FCB">
        <w:rPr>
          <w:rFonts w:ascii="Times New Roman" w:hAnsi="Times New Roman" w:cs="Times New Roman"/>
        </w:rPr>
        <w:t>assemblies</w:t>
      </w:r>
      <w:r w:rsidR="00A9023A" w:rsidRPr="00FE4FCB">
        <w:rPr>
          <w:rFonts w:ascii="Times New Roman" w:hAnsi="Times New Roman" w:cs="Times New Roman"/>
        </w:rPr>
        <w:t xml:space="preserve"> </w:t>
      </w:r>
      <w:r w:rsidR="00B006F0" w:rsidRPr="00FE4FCB">
        <w:rPr>
          <w:rFonts w:ascii="Times New Roman" w:hAnsi="Times New Roman" w:cs="Times New Roman"/>
        </w:rPr>
        <w:t>(including the meshes of reflector)</w:t>
      </w:r>
    </w:p>
    <w:p w14:paraId="6D1E3CB7" w14:textId="77777777" w:rsidR="00C33A39" w:rsidRPr="00FE4FCB" w:rsidRDefault="00C33A39" w:rsidP="001A3B3F">
      <w:pPr>
        <w:spacing w:line="360" w:lineRule="auto"/>
        <w:ind w:firstLine="480"/>
        <w:rPr>
          <w:rFonts w:ascii="Times New Roman" w:hAnsi="Times New Roman" w:cs="Times New Roman"/>
        </w:rPr>
      </w:pPr>
      <w:r w:rsidRPr="00FE4FCB">
        <w:rPr>
          <w:rFonts w:ascii="Times New Roman" w:hAnsi="Times New Roman" w:cs="Times New Roman"/>
        </w:rPr>
        <w:lastRenderedPageBreak/>
        <w:t xml:space="preserve">The other function of </w:t>
      </w:r>
      <w:r w:rsidRPr="00FE4FCB">
        <w:rPr>
          <w:rFonts w:ascii="Times New Roman" w:hAnsi="Times New Roman" w:cs="Times New Roman"/>
          <w:b/>
        </w:rPr>
        <w:t xml:space="preserve">Filter </w:t>
      </w:r>
      <w:r w:rsidRPr="00FE4FCB">
        <w:rPr>
          <w:rFonts w:ascii="Times New Roman" w:hAnsi="Times New Roman" w:cs="Times New Roman"/>
        </w:rPr>
        <w:t>option is to</w:t>
      </w:r>
      <w:r w:rsidR="00BF733F" w:rsidRPr="00FE4FCB">
        <w:rPr>
          <w:rFonts w:ascii="Times New Roman" w:hAnsi="Times New Roman" w:cs="Times New Roman"/>
        </w:rPr>
        <w:t xml:space="preserve"> count the tally of the composite </w:t>
      </w:r>
      <w:r w:rsidR="005D58B3" w:rsidRPr="00FE4FCB">
        <w:rPr>
          <w:rFonts w:ascii="Times New Roman" w:hAnsi="Times New Roman" w:cs="Times New Roman"/>
        </w:rPr>
        <w:t>cell, as is shown below:</w:t>
      </w:r>
    </w:p>
    <w:p w14:paraId="3C0C26B3" w14:textId="77777777" w:rsidR="001A3B3F" w:rsidRPr="00FE4FCB" w:rsidRDefault="001A3B3F" w:rsidP="001A3B3F">
      <w:pPr>
        <w:spacing w:line="360" w:lineRule="auto"/>
        <w:ind w:firstLine="480"/>
        <w:rPr>
          <w:rFonts w:ascii="Times New Roman" w:hAnsi="Times New Roman" w:cs="Times New Roman"/>
        </w:rPr>
      </w:pPr>
    </w:p>
    <w:tbl>
      <w:tblPr>
        <w:tblStyle w:val="a5"/>
        <w:tblW w:w="0" w:type="auto"/>
        <w:tblLook w:val="04A0" w:firstRow="1" w:lastRow="0" w:firstColumn="1" w:lastColumn="0" w:noHBand="0" w:noVBand="1"/>
      </w:tblPr>
      <w:tblGrid>
        <w:gridCol w:w="8607"/>
      </w:tblGrid>
      <w:tr w:rsidR="001A3B3F" w:rsidRPr="00FE4FCB" w14:paraId="51AB483E" w14:textId="77777777" w:rsidTr="002A0BA2">
        <w:tc>
          <w:tcPr>
            <w:tcW w:w="8607" w:type="dxa"/>
          </w:tcPr>
          <w:p w14:paraId="3935825C" w14:textId="77777777" w:rsidR="001A3B3F" w:rsidRPr="00FE4FCB" w:rsidRDefault="001A3B3F" w:rsidP="002A0BA2">
            <w:pPr>
              <w:pStyle w:val="a6"/>
              <w:rPr>
                <w:rFonts w:ascii="Times New Roman" w:hAnsi="Times New Roman" w:cs="Times New Roman"/>
              </w:rPr>
            </w:pPr>
            <w:r w:rsidRPr="00FE4FCB">
              <w:rPr>
                <w:rFonts w:ascii="Times New Roman" w:hAnsi="Times New Roman" w:cs="Times New Roman"/>
              </w:rPr>
              <w:t xml:space="preserve">CellTally  1  Type = 1  Filter = 1  1  0  1   </w:t>
            </w:r>
          </w:p>
          <w:p w14:paraId="54D6DB63" w14:textId="77777777" w:rsidR="001A3B3F" w:rsidRPr="00FE4FCB" w:rsidRDefault="001A3B3F" w:rsidP="002A0BA2">
            <w:pPr>
              <w:pStyle w:val="a6"/>
              <w:ind w:firstLineChars="700" w:firstLine="1470"/>
              <w:rPr>
                <w:rFonts w:ascii="Times New Roman" w:hAnsi="Times New Roman" w:cs="Times New Roman"/>
              </w:rPr>
            </w:pPr>
            <w:r w:rsidRPr="00FE4FCB">
              <w:rPr>
                <w:rFonts w:ascii="Times New Roman" w:hAnsi="Times New Roman" w:cs="Times New Roman"/>
              </w:rPr>
              <w:t>Cell = 1 &gt; 1:441 &gt; 0 &gt; 35</w:t>
            </w:r>
          </w:p>
        </w:tc>
      </w:tr>
    </w:tbl>
    <w:p w14:paraId="32FF6637" w14:textId="77777777" w:rsidR="00C44880" w:rsidRPr="00FE4FCB" w:rsidRDefault="00C44880" w:rsidP="001A3B3F">
      <w:pPr>
        <w:spacing w:line="360" w:lineRule="auto"/>
        <w:ind w:firstLine="480"/>
        <w:rPr>
          <w:rFonts w:ascii="Times New Roman" w:hAnsi="Times New Roman" w:cs="Times New Roman"/>
        </w:rPr>
      </w:pPr>
      <w:r w:rsidRPr="00FE4FCB">
        <w:rPr>
          <w:rFonts w:ascii="Times New Roman" w:hAnsi="Times New Roman" w:cs="Times New Roman"/>
        </w:rPr>
        <w:t xml:space="preserve">Notice that the “0 in ” “1 &gt; 1:441&gt; 0 &gt; 35” is a wildcard character, which means that </w:t>
      </w:r>
      <w:r w:rsidR="00C40146" w:rsidRPr="00FE4FCB">
        <w:rPr>
          <w:rFonts w:ascii="Times New Roman" w:hAnsi="Times New Roman" w:cs="Times New Roman"/>
        </w:rPr>
        <w:t xml:space="preserve">the cells identifiers or meshes identifiers in </w:t>
      </w:r>
      <w:r w:rsidR="005C092B" w:rsidRPr="00FE4FCB">
        <w:rPr>
          <w:rFonts w:ascii="Times New Roman" w:hAnsi="Times New Roman" w:cs="Times New Roman"/>
        </w:rPr>
        <w:t xml:space="preserve">the corresponding level will be neglected </w:t>
      </w:r>
      <w:r w:rsidR="00316716" w:rsidRPr="00FE4FCB">
        <w:rPr>
          <w:rFonts w:ascii="Times New Roman" w:hAnsi="Times New Roman" w:cs="Times New Roman"/>
        </w:rPr>
        <w:t xml:space="preserve">in the progress of counting matching. </w:t>
      </w:r>
      <w:r w:rsidR="008B4306" w:rsidRPr="00FE4FCB">
        <w:rPr>
          <w:rFonts w:ascii="Times New Roman" w:hAnsi="Times New Roman" w:cs="Times New Roman"/>
        </w:rPr>
        <w:t xml:space="preserve">The corresponding level will be </w:t>
      </w:r>
      <w:r w:rsidR="003C23E3" w:rsidRPr="00FE4FCB">
        <w:rPr>
          <w:rFonts w:ascii="Times New Roman" w:hAnsi="Times New Roman" w:cs="Times New Roman"/>
        </w:rPr>
        <w:t xml:space="preserve">identified by “0” in the </w:t>
      </w:r>
      <w:r w:rsidR="003C23E3" w:rsidRPr="00FE4FCB">
        <w:rPr>
          <w:rFonts w:ascii="Times New Roman" w:hAnsi="Times New Roman" w:cs="Times New Roman"/>
          <w:b/>
        </w:rPr>
        <w:t xml:space="preserve">Filter </w:t>
      </w:r>
      <w:r w:rsidR="003C23E3" w:rsidRPr="00FE4FCB">
        <w:rPr>
          <w:rFonts w:ascii="Times New Roman" w:hAnsi="Times New Roman" w:cs="Times New Roman"/>
        </w:rPr>
        <w:t xml:space="preserve">option. </w:t>
      </w:r>
      <w:r w:rsidR="00CB35D9" w:rsidRPr="00FE4FCB">
        <w:rPr>
          <w:rFonts w:ascii="Times New Roman" w:hAnsi="Times New Roman" w:cs="Times New Roman"/>
        </w:rPr>
        <w:t xml:space="preserve">The tally will give out 441 </w:t>
      </w:r>
      <w:r w:rsidR="00957C5F" w:rsidRPr="00FE4FCB">
        <w:rPr>
          <w:rFonts w:ascii="Times New Roman" w:hAnsi="Times New Roman" w:cs="Times New Roman"/>
        </w:rPr>
        <w:t xml:space="preserve">flux </w:t>
      </w:r>
      <w:r w:rsidR="00B345E6" w:rsidRPr="00FE4FCB">
        <w:rPr>
          <w:rFonts w:ascii="Times New Roman" w:hAnsi="Times New Roman" w:cs="Times New Roman"/>
        </w:rPr>
        <w:t>counting</w:t>
      </w:r>
      <w:r w:rsidR="00957C5F" w:rsidRPr="00FE4FCB">
        <w:rPr>
          <w:rFonts w:ascii="Times New Roman" w:hAnsi="Times New Roman" w:cs="Times New Roman"/>
        </w:rPr>
        <w:t>, among which</w:t>
      </w:r>
      <w:r w:rsidR="003C299F" w:rsidRPr="00FE4FCB">
        <w:rPr>
          <w:rFonts w:ascii="Times New Roman" w:hAnsi="Times New Roman" w:cs="Times New Roman"/>
        </w:rPr>
        <w:t xml:space="preserve"> </w:t>
      </w:r>
      <w:r w:rsidR="00B345E6" w:rsidRPr="00FE4FCB">
        <w:rPr>
          <w:rFonts w:ascii="Times New Roman" w:hAnsi="Times New Roman" w:cs="Times New Roman"/>
        </w:rPr>
        <w:t>the i</w:t>
      </w:r>
      <w:r w:rsidR="00B345E6" w:rsidRPr="00FE4FCB">
        <w:rPr>
          <w:rFonts w:ascii="Times New Roman" w:hAnsi="Times New Roman" w:cs="Times New Roman"/>
          <w:vertAlign w:val="superscript"/>
        </w:rPr>
        <w:t>st</w:t>
      </w:r>
      <w:r w:rsidR="00B345E6" w:rsidRPr="00FE4FCB">
        <w:rPr>
          <w:rFonts w:ascii="Times New Roman" w:hAnsi="Times New Roman" w:cs="Times New Roman"/>
        </w:rPr>
        <w:t xml:space="preserve"> </w:t>
      </w:r>
      <w:r w:rsidR="000016E2" w:rsidRPr="00FE4FCB">
        <w:rPr>
          <w:rFonts w:ascii="Times New Roman" w:hAnsi="Times New Roman" w:cs="Times New Roman"/>
        </w:rPr>
        <w:t xml:space="preserve">counting coincides with the </w:t>
      </w:r>
      <w:r w:rsidR="001E35C7" w:rsidRPr="00FE4FCB">
        <w:rPr>
          <w:rFonts w:ascii="Times New Roman" w:hAnsi="Times New Roman" w:cs="Times New Roman"/>
        </w:rPr>
        <w:t>total flux of fuel pins in the i</w:t>
      </w:r>
      <w:r w:rsidR="001E35C7" w:rsidRPr="00FE4FCB">
        <w:rPr>
          <w:rFonts w:ascii="Times New Roman" w:hAnsi="Times New Roman" w:cs="Times New Roman"/>
          <w:vertAlign w:val="superscript"/>
        </w:rPr>
        <w:t>st</w:t>
      </w:r>
      <w:r w:rsidR="001E35C7" w:rsidRPr="00FE4FCB">
        <w:rPr>
          <w:rFonts w:ascii="Times New Roman" w:hAnsi="Times New Roman" w:cs="Times New Roman"/>
        </w:rPr>
        <w:t xml:space="preserve"> assemblies.</w:t>
      </w:r>
    </w:p>
    <w:p w14:paraId="0B0110D8" w14:textId="5E26E02E" w:rsidR="00C334E3" w:rsidRPr="00FE4FCB" w:rsidRDefault="001A3B3F" w:rsidP="001A3B3F">
      <w:pPr>
        <w:spacing w:line="360" w:lineRule="auto"/>
        <w:ind w:firstLineChars="200" w:firstLine="420"/>
        <w:rPr>
          <w:rFonts w:ascii="Times New Roman" w:hAnsi="Times New Roman" w:cs="Times New Roman"/>
        </w:rPr>
      </w:pPr>
      <w:r w:rsidRPr="00FE4FCB">
        <w:rPr>
          <w:rFonts w:ascii="Times New Roman" w:hAnsi="Times New Roman" w:cs="Times New Roman"/>
        </w:rPr>
        <w:t>RMC</w:t>
      </w:r>
      <w:r w:rsidR="00C334E3" w:rsidRPr="00FE4FCB">
        <w:rPr>
          <w:rFonts w:ascii="Times New Roman" w:hAnsi="Times New Roman" w:cs="Times New Roman"/>
        </w:rPr>
        <w:t xml:space="preserve"> adopt the Cell mapping method to</w:t>
      </w:r>
      <w:r w:rsidR="00342F06" w:rsidRPr="00FE4FCB">
        <w:rPr>
          <w:rFonts w:ascii="Times New Roman" w:hAnsi="Times New Roman" w:cs="Times New Roman"/>
        </w:rPr>
        <w:t xml:space="preserve"> </w:t>
      </w:r>
      <w:r w:rsidR="008A119A" w:rsidRPr="00FE4FCB">
        <w:rPr>
          <w:rFonts w:ascii="Times New Roman" w:hAnsi="Times New Roman" w:cs="Times New Roman"/>
        </w:rPr>
        <w:t xml:space="preserve">handle the </w:t>
      </w:r>
      <w:r w:rsidR="00342F06" w:rsidRPr="00FE4FCB">
        <w:rPr>
          <w:rFonts w:ascii="Times New Roman" w:hAnsi="Times New Roman" w:cs="Times New Roman"/>
        </w:rPr>
        <w:t xml:space="preserve">large-scale cell counting quickly. </w:t>
      </w:r>
      <w:r w:rsidR="001131F9" w:rsidRPr="00FE4FCB">
        <w:rPr>
          <w:rFonts w:ascii="Times New Roman" w:hAnsi="Times New Roman" w:cs="Times New Roman"/>
        </w:rPr>
        <w:t xml:space="preserve">Users </w:t>
      </w:r>
      <w:r w:rsidR="00836D81">
        <w:rPr>
          <w:rFonts w:ascii="Times New Roman" w:hAnsi="Times New Roman" w:cs="Times New Roman"/>
        </w:rPr>
        <w:t>are suggested to</w:t>
      </w:r>
      <w:r w:rsidR="001131F9" w:rsidRPr="00FE4FCB">
        <w:rPr>
          <w:rFonts w:ascii="Times New Roman" w:hAnsi="Times New Roman" w:cs="Times New Roman"/>
        </w:rPr>
        <w:t xml:space="preserve"> put the </w:t>
      </w:r>
      <w:r w:rsidR="00025451" w:rsidRPr="00FE4FCB">
        <w:rPr>
          <w:rFonts w:ascii="Times New Roman" w:hAnsi="Times New Roman" w:cs="Times New Roman"/>
        </w:rPr>
        <w:t>counting cell</w:t>
      </w:r>
      <w:r w:rsidR="00487E24" w:rsidRPr="00FE4FCB">
        <w:rPr>
          <w:rFonts w:ascii="Times New Roman" w:hAnsi="Times New Roman" w:cs="Times New Roman"/>
        </w:rPr>
        <w:t xml:space="preserve"> in the </w:t>
      </w:r>
      <w:r w:rsidR="003B0AC0" w:rsidRPr="00FE4FCB">
        <w:rPr>
          <w:rFonts w:ascii="Times New Roman" w:hAnsi="Times New Roman" w:cs="Times New Roman"/>
        </w:rPr>
        <w:t xml:space="preserve">same type (with the same Filter) in the same CellTally, to reduce </w:t>
      </w:r>
      <w:r w:rsidR="00CF6845" w:rsidRPr="00FE4FCB">
        <w:rPr>
          <w:rFonts w:ascii="Times New Roman" w:hAnsi="Times New Roman" w:cs="Times New Roman"/>
        </w:rPr>
        <w:t>the total number of CellTally (increas</w:t>
      </w:r>
      <w:r w:rsidR="00121F2B" w:rsidRPr="00FE4FCB">
        <w:rPr>
          <w:rFonts w:ascii="Times New Roman" w:hAnsi="Times New Roman" w:cs="Times New Roman"/>
        </w:rPr>
        <w:t>e</w:t>
      </w:r>
      <w:r w:rsidR="00CF6845" w:rsidRPr="00FE4FCB">
        <w:rPr>
          <w:rFonts w:ascii="Times New Roman" w:hAnsi="Times New Roman" w:cs="Times New Roman"/>
        </w:rPr>
        <w:t xml:space="preserve"> the counting </w:t>
      </w:r>
      <w:r w:rsidR="00121F2B" w:rsidRPr="00FE4FCB">
        <w:rPr>
          <w:rFonts w:ascii="Times New Roman" w:hAnsi="Times New Roman" w:cs="Times New Roman"/>
        </w:rPr>
        <w:t>scale</w:t>
      </w:r>
      <w:r w:rsidR="00CF6845" w:rsidRPr="00FE4FCB">
        <w:rPr>
          <w:rFonts w:ascii="Times New Roman" w:hAnsi="Times New Roman" w:cs="Times New Roman"/>
        </w:rPr>
        <w:t xml:space="preserve"> per CellTally), so as to improve the counting efficiency. </w:t>
      </w:r>
    </w:p>
    <w:p w14:paraId="42EFDF2C" w14:textId="77777777" w:rsidR="005D3D50" w:rsidRPr="00FE4FCB" w:rsidRDefault="005D3D50" w:rsidP="001A3B3F">
      <w:pPr>
        <w:spacing w:line="360" w:lineRule="auto"/>
        <w:ind w:firstLineChars="200" w:firstLine="420"/>
        <w:rPr>
          <w:rFonts w:ascii="Times New Roman" w:hAnsi="Times New Roman" w:cs="Times New Roman"/>
        </w:rPr>
      </w:pPr>
    </w:p>
    <w:p w14:paraId="07517760" w14:textId="77777777" w:rsidR="001A3B3F" w:rsidRPr="00FE4FCB" w:rsidRDefault="00165E84" w:rsidP="001A3B3F">
      <w:pPr>
        <w:pStyle w:val="3"/>
        <w:spacing w:before="120"/>
        <w:rPr>
          <w:rFonts w:ascii="Times New Roman" w:hAnsi="Times New Roman" w:cs="Times New Roman"/>
          <w:sz w:val="30"/>
          <w:szCs w:val="30"/>
        </w:rPr>
      </w:pPr>
      <w:bookmarkStart w:id="86" w:name="_Toc362640985"/>
      <w:bookmarkStart w:id="87" w:name="_Toc369335217"/>
      <w:r w:rsidRPr="00FE4FCB">
        <w:rPr>
          <w:rFonts w:ascii="Times New Roman" w:hAnsi="Times New Roman" w:cs="Times New Roman"/>
          <w:sz w:val="30"/>
          <w:szCs w:val="30"/>
        </w:rPr>
        <w:t xml:space="preserve">6.1.3 </w:t>
      </w:r>
      <w:r w:rsidR="001A3B3F" w:rsidRPr="00FE4FCB">
        <w:rPr>
          <w:rFonts w:ascii="Times New Roman" w:hAnsi="Times New Roman" w:cs="Times New Roman"/>
          <w:sz w:val="30"/>
          <w:szCs w:val="30"/>
        </w:rPr>
        <w:t>Integral</w:t>
      </w:r>
      <w:bookmarkEnd w:id="86"/>
      <w:r w:rsidRPr="00FE4FCB">
        <w:rPr>
          <w:rFonts w:ascii="Times New Roman" w:hAnsi="Times New Roman" w:cs="Times New Roman"/>
          <w:sz w:val="30"/>
          <w:szCs w:val="30"/>
        </w:rPr>
        <w:t xml:space="preserve"> option</w:t>
      </w:r>
      <w:bookmarkEnd w:id="87"/>
    </w:p>
    <w:p w14:paraId="5B5D4FED" w14:textId="77777777" w:rsidR="00E920F8" w:rsidRPr="00FE4FCB" w:rsidRDefault="001A3B3F" w:rsidP="001A3B3F">
      <w:pPr>
        <w:spacing w:line="360" w:lineRule="auto"/>
        <w:ind w:firstLine="480"/>
        <w:rPr>
          <w:rFonts w:ascii="Times New Roman" w:hAnsi="Times New Roman" w:cs="Times New Roman"/>
        </w:rPr>
      </w:pPr>
      <w:r w:rsidRPr="00FE4FCB">
        <w:rPr>
          <w:rFonts w:ascii="Times New Roman" w:hAnsi="Times New Roman" w:cs="Times New Roman"/>
          <w:b/>
        </w:rPr>
        <w:t>Integral</w:t>
      </w:r>
      <w:r w:rsidR="00165E84" w:rsidRPr="00FE4FCB">
        <w:rPr>
          <w:rFonts w:ascii="Times New Roman" w:hAnsi="Times New Roman" w:cs="Times New Roman"/>
        </w:rPr>
        <w:t xml:space="preserve"> option</w:t>
      </w:r>
      <w:r w:rsidR="009171BF" w:rsidRPr="00FE4FCB">
        <w:rPr>
          <w:rFonts w:ascii="Times New Roman" w:hAnsi="Times New Roman" w:cs="Times New Roman"/>
        </w:rPr>
        <w:t xml:space="preserve">’ function is to </w:t>
      </w:r>
      <w:r w:rsidR="00090E0F" w:rsidRPr="00FE4FCB">
        <w:rPr>
          <w:rFonts w:ascii="Times New Roman" w:hAnsi="Times New Roman" w:cs="Times New Roman"/>
        </w:rPr>
        <w:t>merge the counting cells in</w:t>
      </w:r>
      <w:r w:rsidR="00745F18" w:rsidRPr="00FE4FCB">
        <w:rPr>
          <w:rFonts w:ascii="Times New Roman" w:hAnsi="Times New Roman" w:cs="Times New Roman"/>
        </w:rPr>
        <w:t xml:space="preserve"> the</w:t>
      </w:r>
      <w:r w:rsidR="00090E0F" w:rsidRPr="00FE4FCB">
        <w:rPr>
          <w:rFonts w:ascii="Times New Roman" w:hAnsi="Times New Roman" w:cs="Times New Roman"/>
        </w:rPr>
        <w:t xml:space="preserve"> tally</w:t>
      </w:r>
      <w:r w:rsidR="00507456" w:rsidRPr="00FE4FCB">
        <w:rPr>
          <w:rFonts w:ascii="Times New Roman" w:hAnsi="Times New Roman" w:cs="Times New Roman"/>
        </w:rPr>
        <w:t xml:space="preserve"> piece</w:t>
      </w:r>
      <w:r w:rsidR="00090E0F" w:rsidRPr="00FE4FCB">
        <w:rPr>
          <w:rFonts w:ascii="Times New Roman" w:hAnsi="Times New Roman" w:cs="Times New Roman"/>
        </w:rPr>
        <w:t xml:space="preserve"> by </w:t>
      </w:r>
      <w:r w:rsidR="00507456" w:rsidRPr="00FE4FCB">
        <w:rPr>
          <w:rFonts w:ascii="Times New Roman" w:hAnsi="Times New Roman" w:cs="Times New Roman"/>
        </w:rPr>
        <w:t>piece</w:t>
      </w:r>
      <w:r w:rsidR="00090E0F" w:rsidRPr="00FE4FCB">
        <w:rPr>
          <w:rFonts w:ascii="Times New Roman" w:hAnsi="Times New Roman" w:cs="Times New Roman"/>
        </w:rPr>
        <w:t>, treating them as a whole for counting</w:t>
      </w:r>
      <w:r w:rsidR="00471741" w:rsidRPr="00FE4FCB">
        <w:rPr>
          <w:rFonts w:ascii="Times New Roman" w:hAnsi="Times New Roman" w:cs="Times New Roman"/>
        </w:rPr>
        <w:t>. Such as:</w:t>
      </w:r>
      <w:r w:rsidR="00090E0F" w:rsidRPr="00FE4FCB">
        <w:rPr>
          <w:rFonts w:ascii="Times New Roman" w:hAnsi="Times New Roman" w:cs="Times New Roman"/>
        </w:rPr>
        <w:t xml:space="preserve"> </w:t>
      </w:r>
    </w:p>
    <w:p w14:paraId="25D01DD4" w14:textId="77777777" w:rsidR="001A3B3F" w:rsidRPr="00FE4FCB" w:rsidRDefault="001A3B3F" w:rsidP="001A3B3F">
      <w:pPr>
        <w:spacing w:line="360" w:lineRule="auto"/>
        <w:ind w:firstLine="480"/>
        <w:rPr>
          <w:rFonts w:ascii="Times New Roman" w:hAnsi="Times New Roman" w:cs="Times New Roman"/>
        </w:rPr>
      </w:pPr>
    </w:p>
    <w:tbl>
      <w:tblPr>
        <w:tblStyle w:val="a5"/>
        <w:tblW w:w="0" w:type="auto"/>
        <w:tblLook w:val="04A0" w:firstRow="1" w:lastRow="0" w:firstColumn="1" w:lastColumn="0" w:noHBand="0" w:noVBand="1"/>
      </w:tblPr>
      <w:tblGrid>
        <w:gridCol w:w="8607"/>
      </w:tblGrid>
      <w:tr w:rsidR="001A3B3F" w:rsidRPr="00FE4FCB" w14:paraId="4013661A" w14:textId="77777777" w:rsidTr="002A0BA2">
        <w:tc>
          <w:tcPr>
            <w:tcW w:w="8607" w:type="dxa"/>
          </w:tcPr>
          <w:p w14:paraId="3C15029E" w14:textId="77777777" w:rsidR="001A3B3F" w:rsidRPr="00FE4FCB" w:rsidRDefault="001A3B3F" w:rsidP="002A0BA2">
            <w:pPr>
              <w:pStyle w:val="a6"/>
              <w:rPr>
                <w:rFonts w:ascii="Times New Roman" w:hAnsi="Times New Roman" w:cs="Times New Roman"/>
              </w:rPr>
            </w:pPr>
            <w:r w:rsidRPr="00FE4FCB">
              <w:rPr>
                <w:rFonts w:ascii="Times New Roman" w:hAnsi="Times New Roman" w:cs="Times New Roman"/>
              </w:rPr>
              <w:t>CellTally  1   Type = 1   Filter = 1 1 0 1</w:t>
            </w:r>
          </w:p>
          <w:p w14:paraId="0D122E82" w14:textId="77777777" w:rsidR="001A3B3F" w:rsidRPr="00FE4FCB" w:rsidRDefault="001A3B3F" w:rsidP="002A0BA2">
            <w:pPr>
              <w:pStyle w:val="a6"/>
              <w:ind w:firstLineChars="750" w:firstLine="1575"/>
              <w:rPr>
                <w:rFonts w:ascii="Times New Roman" w:hAnsi="Times New Roman" w:cs="Times New Roman"/>
              </w:rPr>
            </w:pPr>
            <w:r w:rsidRPr="00FE4FCB">
              <w:rPr>
                <w:rFonts w:ascii="Times New Roman" w:hAnsi="Times New Roman" w:cs="Times New Roman"/>
              </w:rPr>
              <w:t xml:space="preserve">Integral = 100*3  141 </w:t>
            </w:r>
            <w:r w:rsidRPr="00FE4FCB">
              <w:rPr>
                <w:rFonts w:ascii="Times New Roman" w:hAnsi="Times New Roman" w:cs="Times New Roman"/>
              </w:rPr>
              <w:t>（</w:t>
            </w:r>
            <w:r w:rsidRPr="00FE4FCB">
              <w:rPr>
                <w:rFonts w:ascii="Times New Roman" w:hAnsi="Times New Roman" w:cs="Times New Roman"/>
              </w:rPr>
              <w:t>namely Integral = 100 100 100 141</w:t>
            </w:r>
            <w:r w:rsidRPr="00FE4FCB">
              <w:rPr>
                <w:rFonts w:ascii="Times New Roman" w:hAnsi="Times New Roman" w:cs="Times New Roman"/>
              </w:rPr>
              <w:t>）</w:t>
            </w:r>
          </w:p>
          <w:p w14:paraId="0D8EF32B" w14:textId="77777777" w:rsidR="001A3B3F" w:rsidRPr="00FE4FCB" w:rsidRDefault="001A3B3F" w:rsidP="002A0BA2">
            <w:pPr>
              <w:pStyle w:val="a6"/>
              <w:ind w:firstLineChars="750" w:firstLine="1575"/>
              <w:rPr>
                <w:rFonts w:ascii="Times New Roman" w:hAnsi="Times New Roman" w:cs="Times New Roman"/>
              </w:rPr>
            </w:pPr>
            <w:r w:rsidRPr="00FE4FCB">
              <w:rPr>
                <w:rFonts w:ascii="Times New Roman" w:hAnsi="Times New Roman" w:cs="Times New Roman"/>
              </w:rPr>
              <w:t>Cell =  1 &gt; 1:441 &gt; 0 &gt; 35</w:t>
            </w:r>
          </w:p>
        </w:tc>
      </w:tr>
    </w:tbl>
    <w:p w14:paraId="4340D71A" w14:textId="77777777" w:rsidR="001A3B3F" w:rsidRPr="00FE4FCB" w:rsidRDefault="001A3B3F" w:rsidP="001A3B3F">
      <w:pPr>
        <w:spacing w:line="360" w:lineRule="auto"/>
        <w:ind w:firstLine="480"/>
        <w:rPr>
          <w:rFonts w:ascii="Times New Roman" w:hAnsi="Times New Roman" w:cs="Times New Roman"/>
        </w:rPr>
      </w:pPr>
    </w:p>
    <w:p w14:paraId="2988CA40" w14:textId="77777777" w:rsidR="001315FD" w:rsidRPr="00FE4FCB" w:rsidRDefault="00090E0F" w:rsidP="001A3B3F">
      <w:pPr>
        <w:spacing w:line="360" w:lineRule="auto"/>
        <w:ind w:firstLine="480"/>
        <w:rPr>
          <w:rFonts w:ascii="Times New Roman" w:hAnsi="Times New Roman" w:cs="Times New Roman"/>
        </w:rPr>
      </w:pPr>
      <w:r w:rsidRPr="00FE4FCB">
        <w:rPr>
          <w:rFonts w:ascii="Times New Roman" w:hAnsi="Times New Roman" w:cs="Times New Roman"/>
        </w:rPr>
        <w:t>The tally will give out 4 counting</w:t>
      </w:r>
      <w:r w:rsidR="00E212D6" w:rsidRPr="00FE4FCB">
        <w:rPr>
          <w:rFonts w:ascii="Times New Roman" w:hAnsi="Times New Roman" w:cs="Times New Roman"/>
        </w:rPr>
        <w:t>:</w:t>
      </w:r>
      <w:r w:rsidRPr="00FE4FCB">
        <w:rPr>
          <w:rFonts w:ascii="Times New Roman" w:hAnsi="Times New Roman" w:cs="Times New Roman"/>
        </w:rPr>
        <w:t xml:space="preserve"> </w:t>
      </w:r>
      <w:r w:rsidR="00B75FD5" w:rsidRPr="00FE4FCB">
        <w:rPr>
          <w:rFonts w:ascii="Times New Roman" w:hAnsi="Times New Roman" w:cs="Times New Roman"/>
        </w:rPr>
        <w:t xml:space="preserve">total </w:t>
      </w:r>
      <w:r w:rsidR="00E212D6" w:rsidRPr="00FE4FCB">
        <w:rPr>
          <w:rFonts w:ascii="Times New Roman" w:hAnsi="Times New Roman" w:cs="Times New Roman"/>
        </w:rPr>
        <w:t xml:space="preserve">counting </w:t>
      </w:r>
      <w:r w:rsidR="00B75FD5" w:rsidRPr="00FE4FCB">
        <w:rPr>
          <w:rFonts w:ascii="Times New Roman" w:hAnsi="Times New Roman" w:cs="Times New Roman"/>
        </w:rPr>
        <w:t xml:space="preserve">in 1 &gt; 1:100 &gt; 0 &gt; 35, total counting in </w:t>
      </w:r>
      <w:r w:rsidR="000B336E" w:rsidRPr="00FE4FCB">
        <w:rPr>
          <w:rFonts w:ascii="Times New Roman" w:hAnsi="Times New Roman" w:cs="Times New Roman"/>
        </w:rPr>
        <w:t xml:space="preserve">1 &gt; 101:200 &gt; 0 &gt; 35, total counting in 1 &gt; 201:300 &gt; 0 &gt; 35 and total counting in 1 &gt; 301:441 &gt; 0 &gt; 35. </w:t>
      </w:r>
      <w:r w:rsidR="00703928" w:rsidRPr="00FE4FCB">
        <w:rPr>
          <w:rFonts w:ascii="Times New Roman" w:hAnsi="Times New Roman" w:cs="Times New Roman"/>
        </w:rPr>
        <w:t xml:space="preserve">With the </w:t>
      </w:r>
      <w:r w:rsidR="00703928" w:rsidRPr="00FE4FCB">
        <w:rPr>
          <w:rFonts w:ascii="Times New Roman" w:hAnsi="Times New Roman" w:cs="Times New Roman"/>
          <w:b/>
        </w:rPr>
        <w:t>Integral</w:t>
      </w:r>
      <w:r w:rsidR="00703928" w:rsidRPr="00FE4FCB">
        <w:rPr>
          <w:rFonts w:ascii="Times New Roman" w:hAnsi="Times New Roman" w:cs="Times New Roman"/>
        </w:rPr>
        <w:t xml:space="preserve"> option, any number of</w:t>
      </w:r>
      <w:r w:rsidR="00EB6680" w:rsidRPr="00FE4FCB">
        <w:rPr>
          <w:rFonts w:ascii="Times New Roman" w:hAnsi="Times New Roman" w:cs="Times New Roman"/>
        </w:rPr>
        <w:t xml:space="preserve"> cells can be counted as a whole theoretically (even though they are not next to each other physically).</w:t>
      </w:r>
    </w:p>
    <w:p w14:paraId="7FC3CFDD" w14:textId="77777777" w:rsidR="00A441C2" w:rsidRPr="00FE4FCB" w:rsidRDefault="00A441C2" w:rsidP="00DF1CE2">
      <w:pPr>
        <w:widowControl/>
        <w:jc w:val="left"/>
        <w:rPr>
          <w:rFonts w:ascii="Times New Roman" w:eastAsia="黑体" w:hAnsi="Times New Roman" w:cs="Times New Roman"/>
          <w:bCs/>
          <w:kern w:val="44"/>
          <w:sz w:val="30"/>
          <w:szCs w:val="44"/>
        </w:rPr>
      </w:pPr>
    </w:p>
    <w:p w14:paraId="160A5097" w14:textId="77777777" w:rsidR="001F21AA" w:rsidRPr="00FE4FCB" w:rsidRDefault="001315FD" w:rsidP="001315FD">
      <w:pPr>
        <w:pStyle w:val="2"/>
        <w:spacing w:before="120"/>
        <w:rPr>
          <w:rFonts w:ascii="Times New Roman" w:hAnsi="Times New Roman" w:cs="Times New Roman"/>
        </w:rPr>
      </w:pPr>
      <w:bookmarkStart w:id="88" w:name="_Toc369335218"/>
      <w:bookmarkStart w:id="89" w:name="_Toc362640986"/>
      <w:r w:rsidRPr="00FE4FCB">
        <w:rPr>
          <w:rFonts w:ascii="Times New Roman" w:hAnsi="Times New Roman" w:cs="Times New Roman"/>
        </w:rPr>
        <w:lastRenderedPageBreak/>
        <w:t xml:space="preserve">6.2 </w:t>
      </w:r>
      <w:r w:rsidR="001F21AA" w:rsidRPr="00FE4FCB">
        <w:rPr>
          <w:rFonts w:ascii="Times New Roman" w:hAnsi="Times New Roman" w:cs="Times New Roman"/>
        </w:rPr>
        <w:t>Mesh tally</w:t>
      </w:r>
      <w:bookmarkEnd w:id="88"/>
    </w:p>
    <w:bookmarkEnd w:id="89"/>
    <w:p w14:paraId="24C27BB6" w14:textId="77777777" w:rsidR="001F21AA" w:rsidRPr="00FE4FCB" w:rsidRDefault="001F21AA" w:rsidP="001315FD">
      <w:pPr>
        <w:spacing w:line="360" w:lineRule="auto"/>
        <w:ind w:firstLineChars="200" w:firstLine="420"/>
        <w:rPr>
          <w:rFonts w:ascii="Times New Roman" w:hAnsi="Times New Roman" w:cs="Times New Roman"/>
        </w:rPr>
      </w:pPr>
      <w:r w:rsidRPr="00FE4FCB">
        <w:rPr>
          <w:rFonts w:ascii="Times New Roman" w:hAnsi="Times New Roman" w:cs="Times New Roman"/>
        </w:rPr>
        <w:t>The input card of mesh tally is:</w:t>
      </w:r>
    </w:p>
    <w:p w14:paraId="5410BA33" w14:textId="77777777" w:rsidR="001315FD" w:rsidRPr="00FE4FCB" w:rsidRDefault="001315FD" w:rsidP="001315FD">
      <w:pPr>
        <w:spacing w:line="360" w:lineRule="auto"/>
        <w:ind w:firstLine="480"/>
        <w:rPr>
          <w:rFonts w:ascii="Times New Roman" w:hAnsi="Times New Roman" w:cs="Times New Roman"/>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1315FD" w:rsidRPr="00FE4FCB" w14:paraId="1A8CE639" w14:textId="77777777" w:rsidTr="00B75FD5">
        <w:tc>
          <w:tcPr>
            <w:tcW w:w="8607" w:type="dxa"/>
          </w:tcPr>
          <w:p w14:paraId="20C42280" w14:textId="77777777" w:rsidR="001315FD" w:rsidRPr="00FE4FCB" w:rsidRDefault="001315FD" w:rsidP="00C35EA1">
            <w:pPr>
              <w:ind w:left="1581" w:hangingChars="750" w:hanging="1581"/>
              <w:jc w:val="left"/>
              <w:rPr>
                <w:rFonts w:ascii="Times New Roman" w:hAnsi="Times New Roman" w:cs="Times New Roman"/>
                <w:b/>
              </w:rPr>
            </w:pPr>
            <w:r w:rsidRPr="00FE4FCB">
              <w:rPr>
                <w:rFonts w:ascii="Times New Roman" w:hAnsi="Times New Roman" w:cs="Times New Roman"/>
                <w:b/>
              </w:rPr>
              <w:t xml:space="preserve">MeshTally  &lt;id&gt;  [Type = &lt;type&gt;]  [Energy = &lt;erg_bin&gt;]  </w:t>
            </w:r>
          </w:p>
          <w:p w14:paraId="1F6C5887" w14:textId="77777777" w:rsidR="001315FD" w:rsidRPr="00FE4FCB" w:rsidRDefault="001315FD" w:rsidP="00C35EA1">
            <w:pPr>
              <w:ind w:leftChars="750" w:left="1575" w:firstLineChars="100" w:firstLine="211"/>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 xml:space="preserve">[Scope = &lt;params&gt;]   [Bound = &lt;params&gt;]   </w:t>
            </w:r>
          </w:p>
        </w:tc>
      </w:tr>
    </w:tbl>
    <w:p w14:paraId="2A68CE82" w14:textId="77777777" w:rsidR="001315FD" w:rsidRPr="00FE4FCB" w:rsidRDefault="001315FD" w:rsidP="001315FD">
      <w:pPr>
        <w:spacing w:line="360" w:lineRule="auto"/>
        <w:ind w:firstLine="480"/>
        <w:rPr>
          <w:rFonts w:ascii="Times New Roman" w:hAnsi="Times New Roman" w:cs="Times New Roman"/>
        </w:rPr>
      </w:pPr>
    </w:p>
    <w:p w14:paraId="11C714BD" w14:textId="77777777" w:rsidR="001315FD" w:rsidRPr="00334C4E" w:rsidRDefault="006309CE" w:rsidP="001315FD">
      <w:pPr>
        <w:spacing w:line="360" w:lineRule="auto"/>
        <w:rPr>
          <w:rFonts w:ascii="Times New Roman" w:hAnsi="Times New Roman" w:cs="Times New Roman"/>
          <w:szCs w:val="21"/>
        </w:rPr>
      </w:pPr>
      <w:r w:rsidRPr="00334C4E">
        <w:rPr>
          <w:rFonts w:ascii="Times New Roman" w:hAnsi="Times New Roman" w:cs="Times New Roman"/>
          <w:szCs w:val="21"/>
        </w:rPr>
        <w:t>In which,</w:t>
      </w:r>
    </w:p>
    <w:p w14:paraId="1D736364" w14:textId="77777777" w:rsidR="001315FD" w:rsidRPr="00334C4E" w:rsidRDefault="001315FD" w:rsidP="006A005C">
      <w:pPr>
        <w:pStyle w:val="a4"/>
        <w:numPr>
          <w:ilvl w:val="0"/>
          <w:numId w:val="2"/>
        </w:numPr>
        <w:spacing w:line="360" w:lineRule="auto"/>
        <w:ind w:firstLineChars="0"/>
        <w:rPr>
          <w:rFonts w:cs="Times New Roman"/>
          <w:sz w:val="21"/>
          <w:szCs w:val="21"/>
        </w:rPr>
      </w:pPr>
      <w:r w:rsidRPr="00334C4E">
        <w:rPr>
          <w:rFonts w:cs="Times New Roman"/>
          <w:b/>
          <w:sz w:val="21"/>
          <w:szCs w:val="21"/>
        </w:rPr>
        <w:t>MeshTally</w:t>
      </w:r>
      <w:r w:rsidR="006A005C" w:rsidRPr="00334C4E">
        <w:rPr>
          <w:rFonts w:cs="Times New Roman"/>
          <w:b/>
          <w:sz w:val="21"/>
          <w:szCs w:val="21"/>
        </w:rPr>
        <w:t xml:space="preserve"> </w:t>
      </w:r>
      <w:r w:rsidR="006A005C" w:rsidRPr="00334C4E">
        <w:rPr>
          <w:rFonts w:cs="Times New Roman"/>
          <w:sz w:val="21"/>
          <w:szCs w:val="21"/>
        </w:rPr>
        <w:t>is the key word of the input card of mesh tally.</w:t>
      </w:r>
    </w:p>
    <w:p w14:paraId="6EB8A6CD" w14:textId="77777777" w:rsidR="006A005C" w:rsidRPr="00334C4E" w:rsidRDefault="006A005C" w:rsidP="001315FD">
      <w:pPr>
        <w:pStyle w:val="a4"/>
        <w:numPr>
          <w:ilvl w:val="0"/>
          <w:numId w:val="2"/>
        </w:numPr>
        <w:spacing w:line="360" w:lineRule="auto"/>
        <w:ind w:firstLineChars="0"/>
        <w:rPr>
          <w:rFonts w:cs="Times New Roman"/>
          <w:sz w:val="21"/>
          <w:szCs w:val="21"/>
        </w:rPr>
      </w:pPr>
      <w:r w:rsidRPr="00334C4E">
        <w:rPr>
          <w:rFonts w:cs="Times New Roman"/>
          <w:b/>
          <w:sz w:val="21"/>
          <w:szCs w:val="21"/>
        </w:rPr>
        <w:t>I</w:t>
      </w:r>
      <w:r w:rsidR="001315FD" w:rsidRPr="00334C4E">
        <w:rPr>
          <w:rFonts w:cs="Times New Roman"/>
          <w:b/>
          <w:sz w:val="21"/>
          <w:szCs w:val="21"/>
        </w:rPr>
        <w:t>d</w:t>
      </w:r>
      <w:r w:rsidR="008D047D" w:rsidRPr="00334C4E">
        <w:rPr>
          <w:rFonts w:cs="Times New Roman"/>
          <w:b/>
          <w:sz w:val="21"/>
          <w:szCs w:val="21"/>
        </w:rPr>
        <w:t xml:space="preserve"> </w:t>
      </w:r>
      <w:r w:rsidR="008D047D" w:rsidRPr="00334C4E">
        <w:rPr>
          <w:rFonts w:cs="Times New Roman"/>
          <w:sz w:val="21"/>
          <w:szCs w:val="21"/>
        </w:rPr>
        <w:t xml:space="preserve">is the identifier of the </w:t>
      </w:r>
      <w:r w:rsidR="0033014F" w:rsidRPr="00334C4E">
        <w:rPr>
          <w:rFonts w:cs="Times New Roman"/>
          <w:sz w:val="21"/>
          <w:szCs w:val="21"/>
        </w:rPr>
        <w:t>mesh</w:t>
      </w:r>
      <w:r w:rsidR="008D047D" w:rsidRPr="00334C4E">
        <w:rPr>
          <w:rFonts w:cs="Times New Roman"/>
          <w:sz w:val="21"/>
          <w:szCs w:val="21"/>
        </w:rPr>
        <w:t xml:space="preserve"> tally, for easy consulting and output.</w:t>
      </w:r>
    </w:p>
    <w:p w14:paraId="3CE3FE82" w14:textId="77777777" w:rsidR="006A005C" w:rsidRPr="00334C4E" w:rsidRDefault="001315FD" w:rsidP="001315FD">
      <w:pPr>
        <w:pStyle w:val="a4"/>
        <w:numPr>
          <w:ilvl w:val="0"/>
          <w:numId w:val="2"/>
        </w:numPr>
        <w:spacing w:line="360" w:lineRule="auto"/>
        <w:ind w:firstLineChars="0"/>
        <w:rPr>
          <w:rFonts w:cs="Times New Roman"/>
          <w:sz w:val="21"/>
          <w:szCs w:val="21"/>
        </w:rPr>
      </w:pPr>
      <w:r w:rsidRPr="00334C4E">
        <w:rPr>
          <w:rFonts w:cs="Times New Roman"/>
          <w:b/>
          <w:sz w:val="21"/>
          <w:szCs w:val="21"/>
        </w:rPr>
        <w:t>Type</w:t>
      </w:r>
      <w:r w:rsidR="006A005C" w:rsidRPr="00334C4E">
        <w:rPr>
          <w:rFonts w:cs="Times New Roman"/>
          <w:b/>
          <w:sz w:val="21"/>
          <w:szCs w:val="21"/>
        </w:rPr>
        <w:t xml:space="preserve"> </w:t>
      </w:r>
      <w:r w:rsidR="006A005C" w:rsidRPr="00334C4E">
        <w:rPr>
          <w:rFonts w:cs="Times New Roman"/>
          <w:sz w:val="21"/>
          <w:szCs w:val="21"/>
        </w:rPr>
        <w:t xml:space="preserve">option determines the type of counting. </w:t>
      </w:r>
      <w:r w:rsidR="006A005C" w:rsidRPr="00334C4E">
        <w:rPr>
          <w:rFonts w:cs="Times New Roman"/>
          <w:b/>
          <w:sz w:val="21"/>
          <w:szCs w:val="21"/>
        </w:rPr>
        <w:t xml:space="preserve">Type = 1 </w:t>
      </w:r>
      <w:r w:rsidR="006A005C" w:rsidRPr="00334C4E">
        <w:rPr>
          <w:rFonts w:cs="Times New Roman"/>
          <w:sz w:val="21"/>
          <w:szCs w:val="21"/>
        </w:rPr>
        <w:t xml:space="preserve">means flux of cell, </w:t>
      </w:r>
      <w:r w:rsidR="006A005C" w:rsidRPr="00334C4E">
        <w:rPr>
          <w:rFonts w:cs="Times New Roman"/>
          <w:b/>
          <w:sz w:val="21"/>
          <w:szCs w:val="21"/>
        </w:rPr>
        <w:t xml:space="preserve">Type = 2 </w:t>
      </w:r>
      <w:r w:rsidR="006A005C" w:rsidRPr="00334C4E">
        <w:rPr>
          <w:rFonts w:cs="Times New Roman"/>
          <w:sz w:val="21"/>
          <w:szCs w:val="21"/>
        </w:rPr>
        <w:t xml:space="preserve">means power of cell, </w:t>
      </w:r>
      <w:r w:rsidR="006A005C" w:rsidRPr="00334C4E">
        <w:rPr>
          <w:rFonts w:cs="Times New Roman"/>
          <w:b/>
          <w:sz w:val="21"/>
          <w:szCs w:val="21"/>
        </w:rPr>
        <w:t xml:space="preserve">Type = 3 </w:t>
      </w:r>
      <w:r w:rsidR="006A005C" w:rsidRPr="00334C4E">
        <w:rPr>
          <w:rFonts w:cs="Times New Roman"/>
          <w:sz w:val="21"/>
          <w:szCs w:val="21"/>
        </w:rPr>
        <w:t xml:space="preserve">means fission rate of cell, </w:t>
      </w:r>
      <w:r w:rsidR="006A005C" w:rsidRPr="00334C4E">
        <w:rPr>
          <w:rFonts w:cs="Times New Roman"/>
          <w:b/>
          <w:sz w:val="21"/>
          <w:szCs w:val="21"/>
        </w:rPr>
        <w:t xml:space="preserve">Type = 4 </w:t>
      </w:r>
      <w:r w:rsidR="006A005C" w:rsidRPr="00334C4E">
        <w:rPr>
          <w:rFonts w:cs="Times New Roman"/>
          <w:sz w:val="21"/>
          <w:szCs w:val="21"/>
        </w:rPr>
        <w:t xml:space="preserve">means absorption rate of cell. </w:t>
      </w:r>
    </w:p>
    <w:p w14:paraId="11A79AC5" w14:textId="07CE96F7" w:rsidR="002A0F88" w:rsidRPr="00334C4E" w:rsidRDefault="001315FD" w:rsidP="001315FD">
      <w:pPr>
        <w:pStyle w:val="a4"/>
        <w:numPr>
          <w:ilvl w:val="0"/>
          <w:numId w:val="2"/>
        </w:numPr>
        <w:spacing w:line="360" w:lineRule="auto"/>
        <w:ind w:firstLineChars="0"/>
        <w:rPr>
          <w:rFonts w:cs="Times New Roman"/>
          <w:sz w:val="21"/>
          <w:szCs w:val="21"/>
        </w:rPr>
      </w:pPr>
      <w:r w:rsidRPr="00334C4E">
        <w:rPr>
          <w:rFonts w:cs="Times New Roman"/>
          <w:b/>
          <w:sz w:val="21"/>
          <w:szCs w:val="21"/>
        </w:rPr>
        <w:t>Energy</w:t>
      </w:r>
      <w:r w:rsidR="002A0F88" w:rsidRPr="00334C4E">
        <w:rPr>
          <w:rFonts w:cs="Times New Roman"/>
          <w:b/>
          <w:sz w:val="21"/>
          <w:szCs w:val="21"/>
        </w:rPr>
        <w:t xml:space="preserve"> </w:t>
      </w:r>
      <w:r w:rsidR="002A0F88" w:rsidRPr="00334C4E">
        <w:rPr>
          <w:rFonts w:cs="Times New Roman"/>
          <w:sz w:val="21"/>
          <w:szCs w:val="21"/>
        </w:rPr>
        <w:t>card determines the energy interval</w:t>
      </w:r>
      <w:r w:rsidR="009A4C6B" w:rsidRPr="00334C4E">
        <w:rPr>
          <w:rFonts w:cs="Times New Roman"/>
          <w:sz w:val="21"/>
          <w:szCs w:val="21"/>
        </w:rPr>
        <w:t>s</w:t>
      </w:r>
      <w:r w:rsidR="002A0F88" w:rsidRPr="00334C4E">
        <w:rPr>
          <w:rFonts w:cs="Times New Roman"/>
          <w:sz w:val="21"/>
          <w:szCs w:val="21"/>
        </w:rPr>
        <w:t xml:space="preserve"> for counting in the divisive energy groups. The parameter is the interval points (Mev) between energy groups. For example, “</w:t>
      </w:r>
      <w:r w:rsidR="002A0F88" w:rsidRPr="00334C4E">
        <w:rPr>
          <w:rFonts w:cs="Times New Roman"/>
          <w:b/>
          <w:sz w:val="21"/>
          <w:szCs w:val="21"/>
        </w:rPr>
        <w:t>Energy = 6.25E-7  20</w:t>
      </w:r>
      <w:r w:rsidR="002A0F88" w:rsidRPr="00334C4E">
        <w:rPr>
          <w:rFonts w:cs="Times New Roman"/>
          <w:sz w:val="21"/>
          <w:szCs w:val="21"/>
        </w:rPr>
        <w:t xml:space="preserve">” means the </w:t>
      </w:r>
      <w:r w:rsidR="0066767B" w:rsidRPr="00334C4E">
        <w:rPr>
          <w:rFonts w:cs="Times New Roman"/>
          <w:sz w:val="21"/>
          <w:szCs w:val="21"/>
        </w:rPr>
        <w:t xml:space="preserve">counting </w:t>
      </w:r>
      <w:r w:rsidR="002A0F88" w:rsidRPr="00334C4E">
        <w:rPr>
          <w:rFonts w:cs="Times New Roman"/>
          <w:sz w:val="21"/>
          <w:szCs w:val="21"/>
        </w:rPr>
        <w:t xml:space="preserve">intervals are from 0 to 0.625ev, 0.625ev to 20Mev and 20Mev to the positive infinity, totally 3 intervals. Meanwhile, the total </w:t>
      </w:r>
      <w:r w:rsidR="0066767B" w:rsidRPr="00334C4E">
        <w:rPr>
          <w:rFonts w:cs="Times New Roman"/>
          <w:sz w:val="21"/>
          <w:szCs w:val="21"/>
        </w:rPr>
        <w:t xml:space="preserve">counting </w:t>
      </w:r>
      <w:r w:rsidR="002A0F88" w:rsidRPr="00334C4E">
        <w:rPr>
          <w:rFonts w:cs="Times New Roman"/>
          <w:sz w:val="21"/>
          <w:szCs w:val="21"/>
        </w:rPr>
        <w:t>will be given. Especially, for multi-group critical calculations, “</w:t>
      </w:r>
      <w:r w:rsidR="002A0F88" w:rsidRPr="00334C4E">
        <w:rPr>
          <w:rFonts w:cs="Times New Roman"/>
          <w:b/>
          <w:sz w:val="21"/>
          <w:szCs w:val="21"/>
        </w:rPr>
        <w:t>Energy = -1</w:t>
      </w:r>
      <w:r w:rsidR="002A0F88" w:rsidRPr="00334C4E">
        <w:rPr>
          <w:rFonts w:cs="Times New Roman"/>
          <w:sz w:val="21"/>
          <w:szCs w:val="21"/>
        </w:rPr>
        <w:t xml:space="preserve">” means the cross section libraries are adopted for the division of energy structure. Only the total counting rate will be counted, if there is no </w:t>
      </w:r>
      <w:r w:rsidR="002A0F88" w:rsidRPr="00334C4E">
        <w:rPr>
          <w:rFonts w:cs="Times New Roman"/>
          <w:b/>
          <w:sz w:val="21"/>
          <w:szCs w:val="21"/>
        </w:rPr>
        <w:t>Energy</w:t>
      </w:r>
      <w:r w:rsidR="002A0F88" w:rsidRPr="00334C4E">
        <w:rPr>
          <w:rFonts w:cs="Times New Roman"/>
          <w:sz w:val="21"/>
          <w:szCs w:val="21"/>
        </w:rPr>
        <w:t xml:space="preserve"> option</w:t>
      </w:r>
      <w:r w:rsidR="002A0F88" w:rsidRPr="00334C4E">
        <w:rPr>
          <w:rFonts w:cs="Times New Roman"/>
          <w:b/>
          <w:sz w:val="21"/>
          <w:szCs w:val="21"/>
        </w:rPr>
        <w:t xml:space="preserve"> </w:t>
      </w:r>
      <w:r w:rsidR="002A0F88" w:rsidRPr="00334C4E">
        <w:rPr>
          <w:rFonts w:cs="Times New Roman"/>
          <w:sz w:val="21"/>
          <w:szCs w:val="21"/>
        </w:rPr>
        <w:t>in the input card.</w:t>
      </w:r>
    </w:p>
    <w:p w14:paraId="65E92D5D" w14:textId="77777777" w:rsidR="00831051" w:rsidRPr="00334C4E" w:rsidRDefault="001315FD" w:rsidP="001315FD">
      <w:pPr>
        <w:pStyle w:val="a4"/>
        <w:numPr>
          <w:ilvl w:val="0"/>
          <w:numId w:val="2"/>
        </w:numPr>
        <w:spacing w:line="360" w:lineRule="auto"/>
        <w:ind w:firstLineChars="0"/>
        <w:rPr>
          <w:rFonts w:cs="Times New Roman"/>
          <w:sz w:val="21"/>
          <w:szCs w:val="21"/>
        </w:rPr>
      </w:pPr>
      <w:r w:rsidRPr="00334C4E">
        <w:rPr>
          <w:rFonts w:cs="Times New Roman"/>
          <w:b/>
          <w:sz w:val="21"/>
          <w:szCs w:val="21"/>
        </w:rPr>
        <w:t>Scope</w:t>
      </w:r>
      <w:r w:rsidR="00831051" w:rsidRPr="00334C4E">
        <w:rPr>
          <w:rFonts w:cs="Times New Roman"/>
          <w:b/>
          <w:sz w:val="21"/>
          <w:szCs w:val="21"/>
        </w:rPr>
        <w:t xml:space="preserve"> </w:t>
      </w:r>
      <w:r w:rsidR="00831051" w:rsidRPr="00334C4E">
        <w:rPr>
          <w:rFonts w:cs="Times New Roman"/>
          <w:sz w:val="21"/>
          <w:szCs w:val="21"/>
        </w:rPr>
        <w:t>option determines the</w:t>
      </w:r>
      <w:r w:rsidR="006231EE" w:rsidRPr="00334C4E">
        <w:rPr>
          <w:rFonts w:cs="Times New Roman"/>
          <w:sz w:val="21"/>
          <w:szCs w:val="21"/>
        </w:rPr>
        <w:t xml:space="preserve"> numbers of meshes in the</w:t>
      </w:r>
      <w:r w:rsidR="009516D8" w:rsidRPr="00334C4E">
        <w:rPr>
          <w:rFonts w:cs="Times New Roman"/>
          <w:sz w:val="21"/>
          <w:szCs w:val="21"/>
        </w:rPr>
        <w:t xml:space="preserve"> x, y, z</w:t>
      </w:r>
      <w:r w:rsidR="006231EE" w:rsidRPr="00334C4E">
        <w:rPr>
          <w:rFonts w:cs="Times New Roman"/>
          <w:sz w:val="21"/>
          <w:szCs w:val="21"/>
        </w:rPr>
        <w:t xml:space="preserve"> directions. </w:t>
      </w:r>
      <w:r w:rsidR="00EF3AFF" w:rsidRPr="00334C4E">
        <w:rPr>
          <w:rFonts w:cs="Times New Roman"/>
          <w:sz w:val="21"/>
          <w:szCs w:val="21"/>
        </w:rPr>
        <w:t xml:space="preserve">Especially, the parameter “-1” means </w:t>
      </w:r>
      <w:r w:rsidR="004D2C24" w:rsidRPr="00334C4E">
        <w:rPr>
          <w:rFonts w:cs="Times New Roman"/>
          <w:sz w:val="21"/>
          <w:szCs w:val="21"/>
        </w:rPr>
        <w:t>a single level of</w:t>
      </w:r>
      <w:r w:rsidR="0094095B" w:rsidRPr="00334C4E">
        <w:rPr>
          <w:rFonts w:cs="Times New Roman"/>
          <w:sz w:val="21"/>
          <w:szCs w:val="21"/>
        </w:rPr>
        <w:t xml:space="preserve"> infinite </w:t>
      </w:r>
      <w:r w:rsidR="004867E2" w:rsidRPr="00334C4E">
        <w:rPr>
          <w:rFonts w:cs="Times New Roman"/>
          <w:sz w:val="21"/>
          <w:szCs w:val="21"/>
        </w:rPr>
        <w:t>mesh</w:t>
      </w:r>
      <w:r w:rsidR="006C1B03" w:rsidRPr="00334C4E">
        <w:rPr>
          <w:rFonts w:cs="Times New Roman"/>
          <w:sz w:val="21"/>
          <w:szCs w:val="21"/>
        </w:rPr>
        <w:t>es</w:t>
      </w:r>
      <w:r w:rsidR="004867E2" w:rsidRPr="00334C4E">
        <w:rPr>
          <w:rFonts w:cs="Times New Roman"/>
          <w:sz w:val="21"/>
          <w:szCs w:val="21"/>
        </w:rPr>
        <w:t xml:space="preserve"> </w:t>
      </w:r>
      <w:r w:rsidR="00F4206A" w:rsidRPr="00334C4E">
        <w:rPr>
          <w:rFonts w:cs="Times New Roman"/>
          <w:sz w:val="21"/>
          <w:szCs w:val="21"/>
        </w:rPr>
        <w:t>in this direction</w:t>
      </w:r>
      <w:r w:rsidR="000972C4" w:rsidRPr="00334C4E">
        <w:rPr>
          <w:rStyle w:val="ad"/>
          <w:rFonts w:cs="Times New Roman"/>
          <w:sz w:val="21"/>
          <w:szCs w:val="21"/>
        </w:rPr>
        <w:footnoteReference w:id="2"/>
      </w:r>
      <w:r w:rsidR="00F4206A" w:rsidRPr="00334C4E">
        <w:rPr>
          <w:rFonts w:cs="Times New Roman"/>
          <w:sz w:val="21"/>
          <w:szCs w:val="21"/>
        </w:rPr>
        <w:t>.</w:t>
      </w:r>
    </w:p>
    <w:p w14:paraId="3D7E32A9" w14:textId="3A9D1FA4" w:rsidR="00E7377E" w:rsidRPr="00334C4E" w:rsidRDefault="001315FD" w:rsidP="009516D8">
      <w:pPr>
        <w:pStyle w:val="a4"/>
        <w:numPr>
          <w:ilvl w:val="0"/>
          <w:numId w:val="2"/>
        </w:numPr>
        <w:spacing w:line="360" w:lineRule="auto"/>
        <w:ind w:firstLineChars="0"/>
        <w:rPr>
          <w:rFonts w:cs="Times New Roman"/>
          <w:sz w:val="21"/>
          <w:szCs w:val="21"/>
        </w:rPr>
      </w:pPr>
      <w:r w:rsidRPr="00334C4E">
        <w:rPr>
          <w:rFonts w:cs="Times New Roman"/>
          <w:b/>
          <w:sz w:val="21"/>
          <w:szCs w:val="21"/>
        </w:rPr>
        <w:t>Bound</w:t>
      </w:r>
      <w:r w:rsidR="00831051" w:rsidRPr="00334C4E">
        <w:rPr>
          <w:rFonts w:cs="Times New Roman"/>
          <w:b/>
          <w:sz w:val="21"/>
          <w:szCs w:val="21"/>
        </w:rPr>
        <w:t xml:space="preserve"> </w:t>
      </w:r>
      <w:r w:rsidR="00831051" w:rsidRPr="00334C4E">
        <w:rPr>
          <w:rFonts w:cs="Times New Roman"/>
          <w:sz w:val="21"/>
          <w:szCs w:val="21"/>
        </w:rPr>
        <w:t>option determines the</w:t>
      </w:r>
      <w:r w:rsidR="009516D8" w:rsidRPr="00334C4E">
        <w:rPr>
          <w:rFonts w:cs="Times New Roman"/>
          <w:sz w:val="21"/>
          <w:szCs w:val="21"/>
        </w:rPr>
        <w:t xml:space="preserve"> boundary of meshes in the x, y, z directions, such as “Bound = x_min  x_max  y_min  y_max  z_min  z_max”. If </w:t>
      </w:r>
      <w:r w:rsidR="00C01CDE">
        <w:rPr>
          <w:rFonts w:cs="Times New Roman"/>
          <w:sz w:val="21"/>
          <w:szCs w:val="21"/>
        </w:rPr>
        <w:t xml:space="preserve">there’s </w:t>
      </w:r>
      <w:r w:rsidR="009516D8" w:rsidRPr="00334C4E">
        <w:rPr>
          <w:rFonts w:cs="Times New Roman"/>
          <w:sz w:val="21"/>
          <w:szCs w:val="21"/>
        </w:rPr>
        <w:t xml:space="preserve">only a level of meshes in a certain </w:t>
      </w:r>
      <w:r w:rsidR="00E7377E" w:rsidRPr="00334C4E">
        <w:rPr>
          <w:rFonts w:cs="Times New Roman"/>
          <w:sz w:val="21"/>
          <w:szCs w:val="21"/>
        </w:rPr>
        <w:t>direction, the parameter</w:t>
      </w:r>
      <w:r w:rsidR="00D64072" w:rsidRPr="00334C4E">
        <w:rPr>
          <w:rFonts w:cs="Times New Roman"/>
          <w:sz w:val="21"/>
          <w:szCs w:val="21"/>
        </w:rPr>
        <w:t>s</w:t>
      </w:r>
      <w:r w:rsidR="00E7377E" w:rsidRPr="00334C4E">
        <w:rPr>
          <w:rFonts w:cs="Times New Roman"/>
          <w:sz w:val="21"/>
          <w:szCs w:val="21"/>
        </w:rPr>
        <w:t xml:space="preserve"> of </w:t>
      </w:r>
      <w:r w:rsidR="00E7377E" w:rsidRPr="00334C4E">
        <w:rPr>
          <w:rFonts w:cs="Times New Roman"/>
          <w:b/>
          <w:sz w:val="21"/>
          <w:szCs w:val="21"/>
        </w:rPr>
        <w:t xml:space="preserve">Bound </w:t>
      </w:r>
      <w:r w:rsidR="0033301E" w:rsidRPr="00334C4E">
        <w:rPr>
          <w:rFonts w:cs="Times New Roman"/>
          <w:sz w:val="21"/>
          <w:szCs w:val="21"/>
        </w:rPr>
        <w:t>option have no actual meaning.</w:t>
      </w:r>
    </w:p>
    <w:p w14:paraId="2D6A4A1F" w14:textId="77777777" w:rsidR="001315FD" w:rsidRPr="00FE4FCB" w:rsidRDefault="001315FD" w:rsidP="001315FD">
      <w:pPr>
        <w:pStyle w:val="2"/>
        <w:spacing w:before="120"/>
        <w:rPr>
          <w:rFonts w:ascii="Times New Roman" w:hAnsi="Times New Roman" w:cs="Times New Roman"/>
        </w:rPr>
      </w:pPr>
      <w:bookmarkStart w:id="90" w:name="_6.3__截面计数器"/>
      <w:bookmarkStart w:id="91" w:name="_Toc362640987"/>
      <w:bookmarkStart w:id="92" w:name="_Toc369335219"/>
      <w:bookmarkEnd w:id="90"/>
      <w:r w:rsidRPr="00FE4FCB">
        <w:rPr>
          <w:rFonts w:ascii="Times New Roman" w:hAnsi="Times New Roman" w:cs="Times New Roman"/>
        </w:rPr>
        <w:lastRenderedPageBreak/>
        <w:t xml:space="preserve">6.3 </w:t>
      </w:r>
      <w:bookmarkEnd w:id="91"/>
      <w:r w:rsidR="00DA40AE" w:rsidRPr="00FE4FCB">
        <w:rPr>
          <w:rFonts w:ascii="Times New Roman" w:hAnsi="Times New Roman" w:cs="Times New Roman"/>
        </w:rPr>
        <w:t>Cross-section tally</w:t>
      </w:r>
      <w:bookmarkEnd w:id="92"/>
    </w:p>
    <w:p w14:paraId="61AA6119" w14:textId="77777777" w:rsidR="004D4E2B" w:rsidRPr="003B7376" w:rsidRDefault="004D4E2B" w:rsidP="003B7376">
      <w:pPr>
        <w:spacing w:line="360" w:lineRule="auto"/>
        <w:ind w:firstLineChars="200" w:firstLine="420"/>
        <w:rPr>
          <w:rFonts w:ascii="Times New Roman" w:hAnsi="Times New Roman" w:cs="Times New Roman"/>
          <w:szCs w:val="21"/>
        </w:rPr>
      </w:pPr>
      <w:r w:rsidRPr="003B7376">
        <w:rPr>
          <w:rFonts w:ascii="Times New Roman" w:hAnsi="Times New Roman" w:cs="Times New Roman"/>
          <w:szCs w:val="21"/>
        </w:rPr>
        <w:t>The cross-section tally</w:t>
      </w:r>
      <w:r w:rsidR="00430B25" w:rsidRPr="003B7376">
        <w:rPr>
          <w:rFonts w:ascii="Times New Roman" w:hAnsi="Times New Roman" w:cs="Times New Roman"/>
          <w:szCs w:val="21"/>
        </w:rPr>
        <w:t xml:space="preserve"> </w:t>
      </w:r>
      <w:r w:rsidR="001A01A2" w:rsidRPr="003B7376">
        <w:rPr>
          <w:rFonts w:ascii="Times New Roman" w:hAnsi="Times New Roman" w:cs="Times New Roman"/>
          <w:szCs w:val="21"/>
        </w:rPr>
        <w:t>count</w:t>
      </w:r>
      <w:r w:rsidR="00565838" w:rsidRPr="003B7376">
        <w:rPr>
          <w:rFonts w:ascii="Times New Roman" w:hAnsi="Times New Roman" w:cs="Times New Roman"/>
          <w:szCs w:val="21"/>
        </w:rPr>
        <w:t>s the</w:t>
      </w:r>
      <w:r w:rsidR="00A129F2" w:rsidRPr="003B7376">
        <w:rPr>
          <w:rFonts w:ascii="Times New Roman" w:hAnsi="Times New Roman" w:cs="Times New Roman"/>
          <w:szCs w:val="21"/>
        </w:rPr>
        <w:t xml:space="preserve"> </w:t>
      </w:r>
      <w:r w:rsidR="00740B83" w:rsidRPr="003B7376">
        <w:rPr>
          <w:rFonts w:ascii="Times New Roman" w:hAnsi="Times New Roman" w:cs="Times New Roman"/>
          <w:szCs w:val="21"/>
        </w:rPr>
        <w:t>one-group</w:t>
      </w:r>
      <w:r w:rsidR="0014490C" w:rsidRPr="003B7376">
        <w:rPr>
          <w:rFonts w:ascii="Times New Roman" w:hAnsi="Times New Roman" w:cs="Times New Roman"/>
          <w:szCs w:val="21"/>
        </w:rPr>
        <w:t xml:space="preserve"> cross-sections or multi-group cross-sections (</w:t>
      </w:r>
      <w:r w:rsidR="000E1ACB" w:rsidRPr="003B7376">
        <w:rPr>
          <w:rFonts w:ascii="Times New Roman" w:hAnsi="Times New Roman" w:cs="Times New Roman"/>
          <w:szCs w:val="21"/>
        </w:rPr>
        <w:t>the tally for multi-group cross-sections is not supported in this release of RMC</w:t>
      </w:r>
      <w:r w:rsidR="0014490C" w:rsidRPr="003B7376">
        <w:rPr>
          <w:rFonts w:ascii="Times New Roman" w:hAnsi="Times New Roman" w:cs="Times New Roman"/>
          <w:szCs w:val="21"/>
        </w:rPr>
        <w:t xml:space="preserve">) of the </w:t>
      </w:r>
      <w:r w:rsidR="00CA1303" w:rsidRPr="003B7376">
        <w:rPr>
          <w:rFonts w:ascii="Times New Roman" w:hAnsi="Times New Roman" w:cs="Times New Roman"/>
          <w:szCs w:val="21"/>
        </w:rPr>
        <w:t>specified</w:t>
      </w:r>
      <w:r w:rsidR="0014490C" w:rsidRPr="003B7376">
        <w:rPr>
          <w:rFonts w:ascii="Times New Roman" w:hAnsi="Times New Roman" w:cs="Times New Roman"/>
          <w:szCs w:val="21"/>
        </w:rPr>
        <w:t xml:space="preserve"> reaction types of all the nuclides of </w:t>
      </w:r>
      <w:r w:rsidR="00CA1303" w:rsidRPr="003B7376">
        <w:rPr>
          <w:rFonts w:ascii="Times New Roman" w:hAnsi="Times New Roman" w:cs="Times New Roman"/>
          <w:szCs w:val="21"/>
        </w:rPr>
        <w:t>specified</w:t>
      </w:r>
      <w:r w:rsidR="0014490C" w:rsidRPr="003B7376">
        <w:rPr>
          <w:rFonts w:ascii="Times New Roman" w:hAnsi="Times New Roman" w:cs="Times New Roman"/>
          <w:szCs w:val="21"/>
        </w:rPr>
        <w:t xml:space="preserve"> material in the specified cell</w:t>
      </w:r>
      <w:r w:rsidR="00CA1303" w:rsidRPr="003B7376">
        <w:rPr>
          <w:rFonts w:ascii="Times New Roman" w:hAnsi="Times New Roman" w:cs="Times New Roman"/>
          <w:szCs w:val="21"/>
        </w:rPr>
        <w:t>s</w:t>
      </w:r>
      <w:r w:rsidR="0086739B" w:rsidRPr="003B7376">
        <w:rPr>
          <w:rFonts w:ascii="Times New Roman" w:hAnsi="Times New Roman" w:cs="Times New Roman"/>
          <w:szCs w:val="21"/>
        </w:rPr>
        <w:t>. The input card of cross-section tally is:</w:t>
      </w:r>
    </w:p>
    <w:p w14:paraId="605BF41E" w14:textId="77777777" w:rsidR="001315FD" w:rsidRPr="003B7376" w:rsidRDefault="001315FD" w:rsidP="001315FD">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1315FD" w:rsidRPr="003B7376" w14:paraId="09BF0AEE" w14:textId="77777777" w:rsidTr="00B75FD5">
        <w:tc>
          <w:tcPr>
            <w:tcW w:w="8607" w:type="dxa"/>
          </w:tcPr>
          <w:p w14:paraId="42B0FC4A" w14:textId="77777777" w:rsidR="001315FD" w:rsidRPr="003B7376" w:rsidRDefault="001315FD" w:rsidP="00B75FD5">
            <w:pPr>
              <w:pStyle w:val="a9"/>
              <w:rPr>
                <w:rFonts w:cs="Times New Roman"/>
                <w:sz w:val="21"/>
                <w:szCs w:val="21"/>
              </w:rPr>
            </w:pPr>
            <w:r w:rsidRPr="003B7376">
              <w:rPr>
                <w:rFonts w:cs="Times New Roman"/>
                <w:sz w:val="21"/>
                <w:szCs w:val="21"/>
              </w:rPr>
              <w:t>CsTally  &lt;id&gt;  [Cell = &lt;cell_vector&gt;]  [Mat = &lt;mat&gt;]  [Energy = &lt;erg_bin&gt;]</w:t>
            </w:r>
          </w:p>
          <w:p w14:paraId="1ACB711C" w14:textId="77777777" w:rsidR="001315FD" w:rsidRPr="003B7376" w:rsidRDefault="001315FD" w:rsidP="00C35EA1">
            <w:pPr>
              <w:pStyle w:val="a9"/>
              <w:ind w:firstLineChars="750" w:firstLine="1581"/>
              <w:rPr>
                <w:rFonts w:cs="Times New Roman"/>
                <w:sz w:val="21"/>
                <w:szCs w:val="21"/>
              </w:rPr>
            </w:pPr>
            <w:r w:rsidRPr="003B7376">
              <w:rPr>
                <w:rFonts w:cs="Times New Roman"/>
                <w:sz w:val="21"/>
                <w:szCs w:val="21"/>
              </w:rPr>
              <w:t xml:space="preserve">[MT = &lt;mt_list_1, mt_list_2, …&gt;]  </w:t>
            </w:r>
          </w:p>
        </w:tc>
      </w:tr>
    </w:tbl>
    <w:p w14:paraId="0112F214" w14:textId="77777777" w:rsidR="001315FD" w:rsidRPr="003B7376" w:rsidRDefault="001315FD" w:rsidP="001315FD">
      <w:pPr>
        <w:spacing w:line="360" w:lineRule="auto"/>
        <w:ind w:firstLine="480"/>
        <w:rPr>
          <w:rFonts w:ascii="Times New Roman" w:hAnsi="Times New Roman" w:cs="Times New Roman"/>
          <w:szCs w:val="21"/>
        </w:rPr>
      </w:pPr>
    </w:p>
    <w:p w14:paraId="4EDDA3C9" w14:textId="77777777" w:rsidR="001315FD" w:rsidRPr="003B7376" w:rsidRDefault="00895FFA" w:rsidP="001315FD">
      <w:pPr>
        <w:spacing w:line="360" w:lineRule="auto"/>
        <w:rPr>
          <w:rFonts w:ascii="Times New Roman" w:hAnsi="Times New Roman" w:cs="Times New Roman"/>
          <w:szCs w:val="21"/>
        </w:rPr>
      </w:pPr>
      <w:r w:rsidRPr="003B7376">
        <w:rPr>
          <w:rFonts w:ascii="Times New Roman" w:hAnsi="Times New Roman" w:cs="Times New Roman"/>
          <w:szCs w:val="21"/>
        </w:rPr>
        <w:t>In which,</w:t>
      </w:r>
    </w:p>
    <w:p w14:paraId="27E12A8B" w14:textId="77777777" w:rsidR="004D4E2B" w:rsidRPr="003B7376" w:rsidRDefault="001315FD" w:rsidP="001315FD">
      <w:pPr>
        <w:pStyle w:val="a4"/>
        <w:numPr>
          <w:ilvl w:val="0"/>
          <w:numId w:val="2"/>
        </w:numPr>
        <w:spacing w:line="360" w:lineRule="auto"/>
        <w:ind w:firstLineChars="0"/>
        <w:rPr>
          <w:rFonts w:cs="Times New Roman"/>
          <w:sz w:val="21"/>
          <w:szCs w:val="21"/>
        </w:rPr>
      </w:pPr>
      <w:r w:rsidRPr="003B7376">
        <w:rPr>
          <w:rFonts w:cs="Times New Roman"/>
          <w:b/>
          <w:sz w:val="21"/>
          <w:szCs w:val="21"/>
        </w:rPr>
        <w:t>CsTally</w:t>
      </w:r>
      <w:r w:rsidR="004D4E2B" w:rsidRPr="003B7376">
        <w:rPr>
          <w:rFonts w:cs="Times New Roman"/>
          <w:b/>
          <w:sz w:val="21"/>
          <w:szCs w:val="21"/>
        </w:rPr>
        <w:t xml:space="preserve"> </w:t>
      </w:r>
      <w:r w:rsidR="004D4E2B" w:rsidRPr="003B7376">
        <w:rPr>
          <w:rFonts w:cs="Times New Roman"/>
          <w:sz w:val="21"/>
          <w:szCs w:val="21"/>
        </w:rPr>
        <w:t>is the key word of the input card of the cross-section tally.</w:t>
      </w:r>
    </w:p>
    <w:p w14:paraId="0429D13E" w14:textId="77777777" w:rsidR="00E64A1C" w:rsidRPr="003B7376" w:rsidRDefault="00E64A1C" w:rsidP="001315FD">
      <w:pPr>
        <w:pStyle w:val="a4"/>
        <w:numPr>
          <w:ilvl w:val="0"/>
          <w:numId w:val="2"/>
        </w:numPr>
        <w:spacing w:line="360" w:lineRule="auto"/>
        <w:ind w:firstLineChars="0"/>
        <w:rPr>
          <w:rFonts w:cs="Times New Roman"/>
          <w:sz w:val="21"/>
          <w:szCs w:val="21"/>
        </w:rPr>
      </w:pPr>
      <w:r w:rsidRPr="003B7376">
        <w:rPr>
          <w:rFonts w:cs="Times New Roman"/>
          <w:b/>
          <w:sz w:val="21"/>
          <w:szCs w:val="21"/>
        </w:rPr>
        <w:t>I</w:t>
      </w:r>
      <w:r w:rsidR="001315FD" w:rsidRPr="003B7376">
        <w:rPr>
          <w:rFonts w:cs="Times New Roman"/>
          <w:b/>
          <w:sz w:val="21"/>
          <w:szCs w:val="21"/>
        </w:rPr>
        <w:t>d</w:t>
      </w:r>
      <w:r w:rsidRPr="003B7376">
        <w:rPr>
          <w:rFonts w:cs="Times New Roman"/>
          <w:b/>
          <w:sz w:val="21"/>
          <w:szCs w:val="21"/>
        </w:rPr>
        <w:t xml:space="preserve"> </w:t>
      </w:r>
      <w:r w:rsidR="00130780" w:rsidRPr="003B7376">
        <w:rPr>
          <w:rFonts w:cs="Times New Roman"/>
          <w:sz w:val="21"/>
          <w:szCs w:val="21"/>
        </w:rPr>
        <w:t xml:space="preserve">is the identifier of the </w:t>
      </w:r>
      <w:r w:rsidRPr="003B7376">
        <w:rPr>
          <w:rFonts w:cs="Times New Roman"/>
          <w:sz w:val="21"/>
          <w:szCs w:val="21"/>
        </w:rPr>
        <w:t>tally</w:t>
      </w:r>
      <w:r w:rsidR="00012A98" w:rsidRPr="003B7376">
        <w:rPr>
          <w:rFonts w:cs="Times New Roman"/>
          <w:sz w:val="21"/>
          <w:szCs w:val="21"/>
        </w:rPr>
        <w:t>.</w:t>
      </w:r>
    </w:p>
    <w:p w14:paraId="534CFA95" w14:textId="77777777" w:rsidR="007F2846" w:rsidRPr="003B7376" w:rsidRDefault="001315FD" w:rsidP="001315FD">
      <w:pPr>
        <w:pStyle w:val="a4"/>
        <w:numPr>
          <w:ilvl w:val="0"/>
          <w:numId w:val="2"/>
        </w:numPr>
        <w:spacing w:line="360" w:lineRule="auto"/>
        <w:ind w:firstLineChars="0"/>
        <w:rPr>
          <w:rFonts w:cs="Times New Roman"/>
          <w:sz w:val="21"/>
          <w:szCs w:val="21"/>
          <w:u w:val="single"/>
        </w:rPr>
      </w:pPr>
      <w:r w:rsidRPr="003B7376">
        <w:rPr>
          <w:rFonts w:cs="Times New Roman"/>
          <w:b/>
          <w:sz w:val="21"/>
          <w:szCs w:val="21"/>
        </w:rPr>
        <w:t>Cell</w:t>
      </w:r>
      <w:r w:rsidR="007F2846" w:rsidRPr="003B7376">
        <w:rPr>
          <w:rFonts w:cs="Times New Roman"/>
          <w:b/>
          <w:sz w:val="21"/>
          <w:szCs w:val="21"/>
        </w:rPr>
        <w:t xml:space="preserve"> </w:t>
      </w:r>
      <w:r w:rsidR="007F2846" w:rsidRPr="003B7376">
        <w:rPr>
          <w:rFonts w:cs="Times New Roman"/>
          <w:sz w:val="21"/>
          <w:szCs w:val="21"/>
        </w:rPr>
        <w:t>option determines the</w:t>
      </w:r>
      <w:r w:rsidR="00012A98" w:rsidRPr="003B7376">
        <w:rPr>
          <w:rFonts w:cs="Times New Roman"/>
          <w:sz w:val="21"/>
          <w:szCs w:val="21"/>
        </w:rPr>
        <w:t xml:space="preserve"> </w:t>
      </w:r>
      <w:r w:rsidR="002200F3" w:rsidRPr="003B7376">
        <w:rPr>
          <w:rFonts w:cs="Times New Roman"/>
          <w:sz w:val="21"/>
          <w:szCs w:val="21"/>
        </w:rPr>
        <w:t xml:space="preserve">cell to be counted. </w:t>
      </w:r>
      <w:r w:rsidR="00A129F2" w:rsidRPr="003B7376">
        <w:rPr>
          <w:rFonts w:cs="Times New Roman"/>
          <w:sz w:val="21"/>
          <w:szCs w:val="21"/>
          <w:u w:val="single"/>
        </w:rPr>
        <w:t xml:space="preserve">Notice that </w:t>
      </w:r>
      <w:r w:rsidR="00804E4E" w:rsidRPr="003B7376">
        <w:rPr>
          <w:rFonts w:cs="Times New Roman"/>
          <w:sz w:val="21"/>
          <w:szCs w:val="21"/>
          <w:u w:val="single"/>
        </w:rPr>
        <w:t xml:space="preserve">different from the cell tally, </w:t>
      </w:r>
      <w:r w:rsidR="00E7751C" w:rsidRPr="003B7376">
        <w:rPr>
          <w:rFonts w:cs="Times New Roman"/>
          <w:sz w:val="21"/>
          <w:szCs w:val="21"/>
          <w:u w:val="single"/>
        </w:rPr>
        <w:t xml:space="preserve">the input of the cross-section tally </w:t>
      </w:r>
      <w:r w:rsidR="00AF2C8A" w:rsidRPr="003B7376">
        <w:rPr>
          <w:rFonts w:cs="Times New Roman"/>
          <w:sz w:val="21"/>
          <w:szCs w:val="21"/>
          <w:u w:val="single"/>
        </w:rPr>
        <w:t>is a single cell vector which has to be the bottom</w:t>
      </w:r>
      <w:r w:rsidR="00374095" w:rsidRPr="003B7376">
        <w:rPr>
          <w:rFonts w:cs="Times New Roman"/>
          <w:sz w:val="21"/>
          <w:szCs w:val="21"/>
          <w:u w:val="single"/>
        </w:rPr>
        <w:t>ed</w:t>
      </w:r>
      <w:r w:rsidR="00AF2C8A" w:rsidRPr="003B7376">
        <w:rPr>
          <w:rFonts w:cs="Times New Roman"/>
          <w:sz w:val="21"/>
          <w:szCs w:val="21"/>
          <w:u w:val="single"/>
        </w:rPr>
        <w:t xml:space="preserve"> cell</w:t>
      </w:r>
      <w:r w:rsidR="00374095" w:rsidRPr="003B7376">
        <w:rPr>
          <w:rFonts w:cs="Times New Roman"/>
          <w:sz w:val="21"/>
          <w:szCs w:val="21"/>
          <w:u w:val="single"/>
        </w:rPr>
        <w:t>.</w:t>
      </w:r>
      <w:r w:rsidR="00CA5F87" w:rsidRPr="003B7376">
        <w:rPr>
          <w:rFonts w:cs="Times New Roman"/>
          <w:sz w:val="21"/>
          <w:szCs w:val="21"/>
          <w:u w:val="single"/>
        </w:rPr>
        <w:t xml:space="preserve"> Moreover, </w:t>
      </w:r>
      <w:r w:rsidR="00724C8E" w:rsidRPr="003B7376">
        <w:rPr>
          <w:rFonts w:cs="Times New Roman"/>
          <w:b/>
          <w:sz w:val="21"/>
          <w:szCs w:val="21"/>
          <w:u w:val="single"/>
        </w:rPr>
        <w:t xml:space="preserve">Cell </w:t>
      </w:r>
      <w:r w:rsidR="00724C8E" w:rsidRPr="003B7376">
        <w:rPr>
          <w:rFonts w:cs="Times New Roman"/>
          <w:sz w:val="21"/>
          <w:szCs w:val="21"/>
          <w:u w:val="single"/>
        </w:rPr>
        <w:t xml:space="preserve">option must be different in different </w:t>
      </w:r>
      <w:r w:rsidR="00724C8E" w:rsidRPr="003B7376">
        <w:rPr>
          <w:rFonts w:cs="Times New Roman"/>
          <w:b/>
          <w:sz w:val="21"/>
          <w:szCs w:val="21"/>
          <w:u w:val="single"/>
        </w:rPr>
        <w:t xml:space="preserve">CsTally </w:t>
      </w:r>
      <w:r w:rsidR="00724C8E" w:rsidRPr="003B7376">
        <w:rPr>
          <w:rFonts w:cs="Times New Roman"/>
          <w:sz w:val="21"/>
          <w:szCs w:val="21"/>
          <w:u w:val="single"/>
        </w:rPr>
        <w:t>card.</w:t>
      </w:r>
    </w:p>
    <w:p w14:paraId="4B3615C6" w14:textId="77777777" w:rsidR="00F96FBE" w:rsidRPr="003B7376" w:rsidRDefault="001315FD" w:rsidP="00D96707">
      <w:pPr>
        <w:pStyle w:val="a4"/>
        <w:numPr>
          <w:ilvl w:val="0"/>
          <w:numId w:val="2"/>
        </w:numPr>
        <w:spacing w:line="360" w:lineRule="auto"/>
        <w:ind w:firstLineChars="0"/>
        <w:rPr>
          <w:rFonts w:cs="Times New Roman"/>
          <w:sz w:val="21"/>
          <w:szCs w:val="21"/>
        </w:rPr>
      </w:pPr>
      <w:r w:rsidRPr="003B7376">
        <w:rPr>
          <w:rFonts w:cs="Times New Roman"/>
          <w:b/>
          <w:sz w:val="21"/>
          <w:szCs w:val="21"/>
        </w:rPr>
        <w:t>Mat</w:t>
      </w:r>
      <w:r w:rsidR="00F96FBE" w:rsidRPr="003B7376">
        <w:rPr>
          <w:rFonts w:cs="Times New Roman"/>
          <w:b/>
          <w:sz w:val="21"/>
          <w:szCs w:val="21"/>
        </w:rPr>
        <w:t xml:space="preserve"> </w:t>
      </w:r>
      <w:r w:rsidR="00F96FBE" w:rsidRPr="003B7376">
        <w:rPr>
          <w:rFonts w:cs="Times New Roman"/>
          <w:sz w:val="21"/>
          <w:szCs w:val="21"/>
        </w:rPr>
        <w:t>option determines the</w:t>
      </w:r>
      <w:r w:rsidR="00D20E7F" w:rsidRPr="003B7376">
        <w:rPr>
          <w:rFonts w:cs="Times New Roman"/>
          <w:sz w:val="21"/>
          <w:szCs w:val="21"/>
        </w:rPr>
        <w:t xml:space="preserve"> material to be counted.</w:t>
      </w:r>
      <w:r w:rsidR="00A126EB" w:rsidRPr="003B7376">
        <w:rPr>
          <w:rFonts w:cs="Times New Roman"/>
          <w:sz w:val="21"/>
          <w:szCs w:val="21"/>
        </w:rPr>
        <w:t xml:space="preserve"> This material can be different from the actual filling material in the tally cell.</w:t>
      </w:r>
      <w:r w:rsidR="00B1172A" w:rsidRPr="003B7376">
        <w:rPr>
          <w:rFonts w:cs="Times New Roman"/>
          <w:sz w:val="21"/>
          <w:szCs w:val="21"/>
        </w:rPr>
        <w:t xml:space="preserve"> </w:t>
      </w:r>
      <w:r w:rsidR="00424764" w:rsidRPr="003B7376">
        <w:rPr>
          <w:rFonts w:cs="Times New Roman"/>
          <w:sz w:val="21"/>
          <w:szCs w:val="21"/>
        </w:rPr>
        <w:t>If u</w:t>
      </w:r>
      <w:r w:rsidR="00B1172A" w:rsidRPr="003B7376">
        <w:rPr>
          <w:rFonts w:cs="Times New Roman"/>
          <w:sz w:val="21"/>
          <w:szCs w:val="21"/>
        </w:rPr>
        <w:t xml:space="preserve">sers </w:t>
      </w:r>
      <w:r w:rsidR="00443D02" w:rsidRPr="003B7376">
        <w:rPr>
          <w:rFonts w:cs="Times New Roman"/>
          <w:sz w:val="21"/>
          <w:szCs w:val="21"/>
        </w:rPr>
        <w:t>need to count the cross-sections of different nuclides in the same cell, these nuclides</w:t>
      </w:r>
      <w:r w:rsidR="00D96707" w:rsidRPr="003B7376">
        <w:rPr>
          <w:rFonts w:cs="Times New Roman"/>
          <w:sz w:val="21"/>
          <w:szCs w:val="21"/>
        </w:rPr>
        <w:t xml:space="preserve"> can be defined </w:t>
      </w:r>
      <w:r w:rsidR="00443D02" w:rsidRPr="003B7376">
        <w:rPr>
          <w:rFonts w:cs="Times New Roman"/>
          <w:sz w:val="21"/>
          <w:szCs w:val="21"/>
        </w:rPr>
        <w:t>i</w:t>
      </w:r>
      <w:r w:rsidR="00D96707" w:rsidRPr="003B7376">
        <w:rPr>
          <w:rFonts w:cs="Times New Roman"/>
          <w:sz w:val="21"/>
          <w:szCs w:val="21"/>
        </w:rPr>
        <w:t>n</w:t>
      </w:r>
      <w:r w:rsidR="00443D02" w:rsidRPr="003B7376">
        <w:rPr>
          <w:rFonts w:cs="Times New Roman"/>
          <w:sz w:val="21"/>
          <w:szCs w:val="21"/>
        </w:rPr>
        <w:t xml:space="preserve"> the same material. </w:t>
      </w:r>
    </w:p>
    <w:p w14:paraId="74EE1921" w14:textId="00B3B04C" w:rsidR="00B1172A" w:rsidRPr="003B7376" w:rsidRDefault="001315FD" w:rsidP="00B1172A">
      <w:pPr>
        <w:pStyle w:val="a4"/>
        <w:numPr>
          <w:ilvl w:val="0"/>
          <w:numId w:val="2"/>
        </w:numPr>
        <w:spacing w:line="360" w:lineRule="auto"/>
        <w:ind w:firstLineChars="0"/>
        <w:rPr>
          <w:rFonts w:cs="Times New Roman"/>
          <w:sz w:val="21"/>
          <w:szCs w:val="21"/>
        </w:rPr>
      </w:pPr>
      <w:r w:rsidRPr="003B7376">
        <w:rPr>
          <w:rFonts w:cs="Times New Roman"/>
          <w:b/>
          <w:sz w:val="21"/>
          <w:szCs w:val="21"/>
        </w:rPr>
        <w:t>Energy</w:t>
      </w:r>
      <w:r w:rsidR="00F96FBE" w:rsidRPr="003B7376">
        <w:rPr>
          <w:rFonts w:cs="Times New Roman"/>
          <w:b/>
          <w:sz w:val="21"/>
          <w:szCs w:val="21"/>
        </w:rPr>
        <w:t xml:space="preserve"> </w:t>
      </w:r>
      <w:r w:rsidR="00F96FBE" w:rsidRPr="003B7376">
        <w:rPr>
          <w:rFonts w:cs="Times New Roman"/>
          <w:sz w:val="21"/>
          <w:szCs w:val="21"/>
        </w:rPr>
        <w:t>option determines the</w:t>
      </w:r>
      <w:r w:rsidR="00B1172A" w:rsidRPr="003B7376">
        <w:rPr>
          <w:rFonts w:cs="Times New Roman"/>
          <w:sz w:val="21"/>
          <w:szCs w:val="21"/>
        </w:rPr>
        <w:t xml:space="preserve"> energy intervals for counting in the divisive energy groups. The parameter is the interval points (Mev) between energy groups. For example, “</w:t>
      </w:r>
      <w:r w:rsidR="00B1172A" w:rsidRPr="003B7376">
        <w:rPr>
          <w:rFonts w:cs="Times New Roman"/>
          <w:b/>
          <w:sz w:val="21"/>
          <w:szCs w:val="21"/>
        </w:rPr>
        <w:t>Energy = 6.25E-7  20</w:t>
      </w:r>
      <w:r w:rsidR="00B1172A" w:rsidRPr="003B7376">
        <w:rPr>
          <w:rFonts w:cs="Times New Roman"/>
          <w:sz w:val="21"/>
          <w:szCs w:val="21"/>
        </w:rPr>
        <w:t xml:space="preserve">” means the </w:t>
      </w:r>
      <w:r w:rsidR="0066767B" w:rsidRPr="003B7376">
        <w:rPr>
          <w:rFonts w:cs="Times New Roman"/>
          <w:sz w:val="21"/>
          <w:szCs w:val="21"/>
        </w:rPr>
        <w:t xml:space="preserve">counting </w:t>
      </w:r>
      <w:r w:rsidR="00B1172A" w:rsidRPr="003B7376">
        <w:rPr>
          <w:rFonts w:cs="Times New Roman"/>
          <w:sz w:val="21"/>
          <w:szCs w:val="21"/>
        </w:rPr>
        <w:t xml:space="preserve">intervals are from 0 to 0.625ev, 0.625ev to 20Mev and 20Mev to the positive infinity, totally 3 intervals. Meanwhile, the total </w:t>
      </w:r>
      <w:r w:rsidR="0066767B" w:rsidRPr="003B7376">
        <w:rPr>
          <w:rFonts w:cs="Times New Roman"/>
          <w:sz w:val="21"/>
          <w:szCs w:val="21"/>
        </w:rPr>
        <w:t>counting</w:t>
      </w:r>
      <w:r w:rsidR="00B1172A" w:rsidRPr="003B7376">
        <w:rPr>
          <w:rFonts w:cs="Times New Roman"/>
          <w:sz w:val="21"/>
          <w:szCs w:val="21"/>
        </w:rPr>
        <w:t xml:space="preserve"> will be given. Especially, for multi-group critical calculations, “</w:t>
      </w:r>
      <w:r w:rsidR="00B1172A" w:rsidRPr="003B7376">
        <w:rPr>
          <w:rFonts w:cs="Times New Roman"/>
          <w:b/>
          <w:sz w:val="21"/>
          <w:szCs w:val="21"/>
        </w:rPr>
        <w:t>Energy = -1</w:t>
      </w:r>
      <w:r w:rsidR="00B1172A" w:rsidRPr="003B7376">
        <w:rPr>
          <w:rFonts w:cs="Times New Roman"/>
          <w:sz w:val="21"/>
          <w:szCs w:val="21"/>
        </w:rPr>
        <w:t xml:space="preserve">” means the cross section libraries are adopted for the division of energy structure. Only the total counting rate will be counted, if there is no </w:t>
      </w:r>
      <w:r w:rsidR="00B1172A" w:rsidRPr="003B7376">
        <w:rPr>
          <w:rFonts w:cs="Times New Roman"/>
          <w:b/>
          <w:sz w:val="21"/>
          <w:szCs w:val="21"/>
        </w:rPr>
        <w:t>Energy</w:t>
      </w:r>
      <w:r w:rsidR="00B1172A" w:rsidRPr="003B7376">
        <w:rPr>
          <w:rFonts w:cs="Times New Roman"/>
          <w:sz w:val="21"/>
          <w:szCs w:val="21"/>
        </w:rPr>
        <w:t xml:space="preserve"> option</w:t>
      </w:r>
      <w:r w:rsidR="00B1172A" w:rsidRPr="003B7376">
        <w:rPr>
          <w:rFonts w:cs="Times New Roman"/>
          <w:b/>
          <w:sz w:val="21"/>
          <w:szCs w:val="21"/>
        </w:rPr>
        <w:t xml:space="preserve"> </w:t>
      </w:r>
      <w:r w:rsidR="00B1172A" w:rsidRPr="003B7376">
        <w:rPr>
          <w:rFonts w:cs="Times New Roman"/>
          <w:sz w:val="21"/>
          <w:szCs w:val="21"/>
        </w:rPr>
        <w:t>in the input card.</w:t>
      </w:r>
      <w:r w:rsidR="00CD4966" w:rsidRPr="003B7376">
        <w:rPr>
          <w:rFonts w:cs="Times New Roman"/>
          <w:sz w:val="21"/>
          <w:szCs w:val="21"/>
        </w:rPr>
        <w:t xml:space="preserve"> The tally for multi-group cross-sections is not supported in this release of RMC</w:t>
      </w:r>
      <w:r w:rsidR="001E5824" w:rsidRPr="003B7376">
        <w:rPr>
          <w:rFonts w:cs="Times New Roman"/>
          <w:sz w:val="21"/>
          <w:szCs w:val="21"/>
        </w:rPr>
        <w:t xml:space="preserve">, </w:t>
      </w:r>
      <w:r w:rsidR="00802901" w:rsidRPr="003B7376">
        <w:rPr>
          <w:rFonts w:cs="Times New Roman"/>
          <w:sz w:val="21"/>
          <w:szCs w:val="21"/>
        </w:rPr>
        <w:t xml:space="preserve">thus the </w:t>
      </w:r>
      <w:r w:rsidR="00802901" w:rsidRPr="003B7376">
        <w:rPr>
          <w:rFonts w:cs="Times New Roman"/>
          <w:b/>
          <w:sz w:val="21"/>
          <w:szCs w:val="21"/>
        </w:rPr>
        <w:t xml:space="preserve">Energy </w:t>
      </w:r>
      <w:r w:rsidR="00802901" w:rsidRPr="003B7376">
        <w:rPr>
          <w:rFonts w:cs="Times New Roman"/>
          <w:sz w:val="21"/>
          <w:szCs w:val="21"/>
        </w:rPr>
        <w:t>group is closed.</w:t>
      </w:r>
    </w:p>
    <w:p w14:paraId="6D46FCC6" w14:textId="017ED435" w:rsidR="00F96FBE" w:rsidRPr="003B7376" w:rsidRDefault="001315FD" w:rsidP="00415567">
      <w:pPr>
        <w:pStyle w:val="a4"/>
        <w:numPr>
          <w:ilvl w:val="0"/>
          <w:numId w:val="2"/>
        </w:numPr>
        <w:spacing w:line="360" w:lineRule="auto"/>
        <w:ind w:firstLineChars="0"/>
        <w:rPr>
          <w:rFonts w:cs="Times New Roman"/>
          <w:sz w:val="21"/>
          <w:szCs w:val="21"/>
        </w:rPr>
      </w:pPr>
      <w:r w:rsidRPr="003B7376">
        <w:rPr>
          <w:rFonts w:cs="Times New Roman"/>
          <w:b/>
          <w:sz w:val="21"/>
          <w:szCs w:val="21"/>
        </w:rPr>
        <w:lastRenderedPageBreak/>
        <w:t>MT</w:t>
      </w:r>
      <w:r w:rsidR="00F96FBE" w:rsidRPr="003B7376">
        <w:rPr>
          <w:rFonts w:cs="Times New Roman"/>
          <w:b/>
          <w:sz w:val="21"/>
          <w:szCs w:val="21"/>
        </w:rPr>
        <w:t xml:space="preserve"> </w:t>
      </w:r>
      <w:r w:rsidR="00F96FBE" w:rsidRPr="003B7376">
        <w:rPr>
          <w:rFonts w:cs="Times New Roman"/>
          <w:sz w:val="21"/>
          <w:szCs w:val="21"/>
        </w:rPr>
        <w:t>option determines the</w:t>
      </w:r>
      <w:r w:rsidR="007E17E2" w:rsidRPr="003B7376">
        <w:rPr>
          <w:rFonts w:cs="Times New Roman"/>
          <w:sz w:val="21"/>
          <w:szCs w:val="21"/>
        </w:rPr>
        <w:t xml:space="preserve"> </w:t>
      </w:r>
      <w:r w:rsidR="004B0AB8" w:rsidRPr="003B7376">
        <w:rPr>
          <w:rFonts w:cs="Times New Roman"/>
          <w:sz w:val="21"/>
          <w:szCs w:val="21"/>
        </w:rPr>
        <w:t xml:space="preserve">reaction types of each nuclide. </w:t>
      </w:r>
      <w:r w:rsidR="0049530F" w:rsidRPr="003B7376">
        <w:rPr>
          <w:rFonts w:cs="Times New Roman"/>
          <w:sz w:val="21"/>
          <w:szCs w:val="21"/>
        </w:rPr>
        <w:t>A nuclide can have multiple reaction</w:t>
      </w:r>
      <w:r w:rsidR="00391E19">
        <w:rPr>
          <w:rFonts w:cs="Times New Roman"/>
          <w:sz w:val="21"/>
          <w:szCs w:val="21"/>
        </w:rPr>
        <w:t xml:space="preserve"> types, which are separated by spaces</w:t>
      </w:r>
      <w:r w:rsidR="00391E19" w:rsidRPr="003B7376">
        <w:rPr>
          <w:rFonts w:cs="Times New Roman"/>
          <w:sz w:val="21"/>
          <w:szCs w:val="21"/>
        </w:rPr>
        <w:t>,</w:t>
      </w:r>
      <w:r w:rsidR="00391E19">
        <w:rPr>
          <w:rFonts w:cs="Times New Roman"/>
          <w:sz w:val="21"/>
          <w:szCs w:val="21"/>
        </w:rPr>
        <w:t xml:space="preserve"> while commas are used to separate different nuclides</w:t>
      </w:r>
      <w:r w:rsidR="00884BEF">
        <w:rPr>
          <w:rFonts w:cs="Times New Roman"/>
          <w:sz w:val="21"/>
          <w:szCs w:val="21"/>
        </w:rPr>
        <w:t>, such as “MT = 16 17</w:t>
      </w:r>
      <w:r w:rsidR="0049530F" w:rsidRPr="003B7376">
        <w:rPr>
          <w:rFonts w:cs="Times New Roman"/>
          <w:sz w:val="21"/>
          <w:szCs w:val="21"/>
        </w:rPr>
        <w:t>, 102, -6, 107”</w:t>
      </w:r>
      <w:r w:rsidR="00415567" w:rsidRPr="003B7376">
        <w:rPr>
          <w:rFonts w:cs="Times New Roman"/>
          <w:sz w:val="21"/>
          <w:szCs w:val="21"/>
        </w:rPr>
        <w:t xml:space="preserve">. The corresponding relations between reaction types and identifiers can be referred to manuals of </w:t>
      </w:r>
      <w:r w:rsidR="00415567" w:rsidRPr="003B7376">
        <w:rPr>
          <w:rFonts w:cs="Times New Roman"/>
          <w:kern w:val="0"/>
          <w:sz w:val="21"/>
          <w:szCs w:val="21"/>
        </w:rPr>
        <w:t xml:space="preserve">ENDF/B. </w:t>
      </w:r>
      <w:r w:rsidR="00415567" w:rsidRPr="003B7376">
        <w:rPr>
          <w:rFonts w:cs="Times New Roman"/>
          <w:sz w:val="21"/>
          <w:szCs w:val="21"/>
        </w:rPr>
        <w:t>Table</w:t>
      </w:r>
      <w:r w:rsidR="00415567" w:rsidRPr="003B7376">
        <w:rPr>
          <w:rFonts w:cs="Times New Roman"/>
          <w:kern w:val="0"/>
          <w:sz w:val="21"/>
          <w:szCs w:val="21"/>
        </w:rPr>
        <w:t xml:space="preserve"> 6-1 has given out </w:t>
      </w:r>
      <w:r w:rsidR="00B9655F" w:rsidRPr="003B7376">
        <w:rPr>
          <w:rFonts w:cs="Times New Roman"/>
          <w:kern w:val="0"/>
          <w:sz w:val="21"/>
          <w:szCs w:val="21"/>
        </w:rPr>
        <w:t xml:space="preserve">the </w:t>
      </w:r>
      <w:r w:rsidR="00B9655F" w:rsidRPr="003B7376">
        <w:rPr>
          <w:rFonts w:cs="Times New Roman"/>
          <w:sz w:val="21"/>
          <w:szCs w:val="21"/>
        </w:rPr>
        <w:t xml:space="preserve">identifiers of </w:t>
      </w:r>
      <w:r w:rsidR="00B9655F" w:rsidRPr="003B7376">
        <w:rPr>
          <w:rFonts w:cs="Times New Roman"/>
          <w:kern w:val="0"/>
          <w:sz w:val="21"/>
          <w:szCs w:val="21"/>
        </w:rPr>
        <w:t>some</w:t>
      </w:r>
      <w:r w:rsidR="00B9655F" w:rsidRPr="003B7376">
        <w:rPr>
          <w:rFonts w:cs="Times New Roman"/>
          <w:sz w:val="21"/>
          <w:szCs w:val="21"/>
        </w:rPr>
        <w:t xml:space="preserve"> common reaction types.</w:t>
      </w:r>
    </w:p>
    <w:p w14:paraId="575C2673" w14:textId="77777777" w:rsidR="001315FD" w:rsidRPr="00FE4FCB" w:rsidRDefault="001315FD" w:rsidP="00B9655F">
      <w:pPr>
        <w:spacing w:line="360" w:lineRule="auto"/>
        <w:rPr>
          <w:rFonts w:ascii="Times New Roman" w:hAnsi="Times New Roman" w:cs="Times New Roman"/>
        </w:rPr>
      </w:pPr>
    </w:p>
    <w:p w14:paraId="053BE0A0" w14:textId="77777777" w:rsidR="008B4CB4" w:rsidRPr="00FE4FCB" w:rsidRDefault="005E19C2" w:rsidP="001315FD">
      <w:pPr>
        <w:spacing w:line="360" w:lineRule="auto"/>
        <w:jc w:val="center"/>
        <w:rPr>
          <w:rFonts w:ascii="Times New Roman" w:hAnsi="Times New Roman" w:cs="Times New Roman"/>
        </w:rPr>
      </w:pPr>
      <w:r w:rsidRPr="00FE4FCB">
        <w:rPr>
          <w:rFonts w:ascii="Times New Roman" w:hAnsi="Times New Roman" w:cs="Times New Roman"/>
        </w:rPr>
        <w:t xml:space="preserve">Table </w:t>
      </w:r>
      <w:r w:rsidR="001315FD" w:rsidRPr="00FE4FCB">
        <w:rPr>
          <w:rFonts w:ascii="Times New Roman" w:hAnsi="Times New Roman" w:cs="Times New Roman"/>
        </w:rPr>
        <w:t xml:space="preserve">6-1 </w:t>
      </w:r>
      <w:r w:rsidR="00E20FEA" w:rsidRPr="00FE4FCB">
        <w:rPr>
          <w:rFonts w:ascii="Times New Roman" w:hAnsi="Times New Roman" w:cs="Times New Roman"/>
        </w:rPr>
        <w:t>Relationships between</w:t>
      </w:r>
      <w:r w:rsidR="008B4CB4" w:rsidRPr="00FE4FCB">
        <w:rPr>
          <w:rFonts w:ascii="Times New Roman" w:hAnsi="Times New Roman" w:cs="Times New Roman"/>
        </w:rPr>
        <w:t xml:space="preserve"> reaction</w:t>
      </w:r>
      <w:r w:rsidR="001315FD" w:rsidRPr="00FE4FCB">
        <w:rPr>
          <w:rFonts w:ascii="Times New Roman" w:hAnsi="Times New Roman" w:cs="Times New Roman"/>
        </w:rPr>
        <w:t xml:space="preserve"> </w:t>
      </w:r>
      <w:r w:rsidR="00E20FEA" w:rsidRPr="00FE4FCB">
        <w:rPr>
          <w:rFonts w:ascii="Times New Roman" w:hAnsi="Times New Roman" w:cs="Times New Roman"/>
        </w:rPr>
        <w:t>t</w:t>
      </w:r>
      <w:r w:rsidR="0004130C" w:rsidRPr="00FE4FCB">
        <w:rPr>
          <w:rFonts w:ascii="Times New Roman" w:hAnsi="Times New Roman" w:cs="Times New Roman"/>
        </w:rPr>
        <w:t xml:space="preserve">ypes and identifiers </w:t>
      </w:r>
    </w:p>
    <w:p w14:paraId="6524FB3E" w14:textId="77777777" w:rsidR="001315FD" w:rsidRPr="00FE4FCB" w:rsidRDefault="000E1E68" w:rsidP="001315FD">
      <w:pPr>
        <w:spacing w:line="360" w:lineRule="auto"/>
        <w:jc w:val="center"/>
        <w:rPr>
          <w:rFonts w:ascii="Times New Roman" w:hAnsi="Times New Roman" w:cs="Times New Roman"/>
        </w:rPr>
      </w:pPr>
      <w:r w:rsidRPr="00FE4FCB">
        <w:rPr>
          <w:rFonts w:ascii="Times New Roman" w:hAnsi="Times New Roman" w:cs="Times New Roman"/>
        </w:rPr>
        <w:t>(</w:t>
      </w:r>
      <w:r w:rsidR="00766F19" w:rsidRPr="00FE4FCB">
        <w:rPr>
          <w:rFonts w:ascii="Times New Roman" w:hAnsi="Times New Roman" w:cs="Times New Roman"/>
        </w:rPr>
        <w:t>Only parts of the ENDF reaction types</w:t>
      </w:r>
      <w:r w:rsidRPr="00FE4FCB">
        <w:rPr>
          <w:rFonts w:ascii="Times New Roman" w:hAnsi="Times New Roman" w:cs="Times New Roman"/>
        </w:rPr>
        <w:t>)</w:t>
      </w:r>
      <w:r w:rsidR="00A83E65" w:rsidRPr="00FE4FCB">
        <w:rPr>
          <w:rFonts w:ascii="Times New Roman" w:hAnsi="Times New Roman" w:cs="Times New Roman"/>
        </w:rPr>
        <w:t xml:space="preserve"> </w:t>
      </w:r>
    </w:p>
    <w:tbl>
      <w:tblPr>
        <w:tblW w:w="48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080"/>
        <w:gridCol w:w="2920"/>
        <w:gridCol w:w="4220"/>
      </w:tblGrid>
      <w:tr w:rsidR="001315FD" w:rsidRPr="00FE4FCB" w14:paraId="345F4205" w14:textId="77777777" w:rsidTr="00763B6C">
        <w:trPr>
          <w:trHeight w:val="605"/>
          <w:jc w:val="center"/>
        </w:trPr>
        <w:tc>
          <w:tcPr>
            <w:tcW w:w="657" w:type="pct"/>
            <w:shd w:val="clear" w:color="auto" w:fill="auto"/>
            <w:tcMar>
              <w:top w:w="72" w:type="dxa"/>
              <w:left w:w="120" w:type="dxa"/>
              <w:bottom w:w="72" w:type="dxa"/>
              <w:right w:w="120" w:type="dxa"/>
            </w:tcMar>
            <w:vAlign w:val="center"/>
            <w:hideMark/>
          </w:tcPr>
          <w:p w14:paraId="56C75E4D" w14:textId="77777777" w:rsidR="001315FD" w:rsidRPr="00FE4FCB" w:rsidRDefault="001315FD" w:rsidP="00763B6C">
            <w:pPr>
              <w:jc w:val="center"/>
              <w:rPr>
                <w:rFonts w:ascii="Times New Roman" w:hAnsi="Times New Roman" w:cs="Times New Roman"/>
              </w:rPr>
            </w:pPr>
            <w:r w:rsidRPr="00FE4FCB">
              <w:rPr>
                <w:rFonts w:ascii="Times New Roman" w:hAnsi="Times New Roman" w:cs="Times New Roman"/>
              </w:rPr>
              <w:t>MT</w:t>
            </w:r>
            <w:r w:rsidR="00B526C1" w:rsidRPr="00FE4FCB">
              <w:rPr>
                <w:rFonts w:ascii="Times New Roman" w:hAnsi="Times New Roman" w:cs="Times New Roman"/>
              </w:rPr>
              <w:t xml:space="preserve"> number</w:t>
            </w:r>
          </w:p>
        </w:tc>
        <w:tc>
          <w:tcPr>
            <w:tcW w:w="1776" w:type="pct"/>
            <w:shd w:val="clear" w:color="auto" w:fill="auto"/>
            <w:tcMar>
              <w:top w:w="72" w:type="dxa"/>
              <w:left w:w="120" w:type="dxa"/>
              <w:bottom w:w="72" w:type="dxa"/>
              <w:right w:w="120" w:type="dxa"/>
            </w:tcMar>
            <w:vAlign w:val="center"/>
            <w:hideMark/>
          </w:tcPr>
          <w:p w14:paraId="39799593" w14:textId="77777777" w:rsidR="001315FD" w:rsidRPr="00FE4FCB" w:rsidRDefault="005E19C2" w:rsidP="00763B6C">
            <w:pPr>
              <w:jc w:val="center"/>
              <w:rPr>
                <w:rFonts w:ascii="Times New Roman" w:hAnsi="Times New Roman" w:cs="Times New Roman"/>
              </w:rPr>
            </w:pPr>
            <w:r w:rsidRPr="00FE4FCB">
              <w:rPr>
                <w:rFonts w:ascii="Times New Roman" w:hAnsi="Times New Roman" w:cs="Times New Roman"/>
              </w:rPr>
              <w:t>Reaction types</w:t>
            </w:r>
          </w:p>
        </w:tc>
        <w:tc>
          <w:tcPr>
            <w:tcW w:w="2567" w:type="pct"/>
            <w:vAlign w:val="center"/>
          </w:tcPr>
          <w:p w14:paraId="086C0DEF" w14:textId="77777777" w:rsidR="001315FD" w:rsidRPr="00FE4FCB" w:rsidRDefault="00763B6C" w:rsidP="00763B6C">
            <w:pPr>
              <w:jc w:val="center"/>
              <w:rPr>
                <w:rFonts w:ascii="Times New Roman" w:hAnsi="Times New Roman" w:cs="Times New Roman"/>
              </w:rPr>
            </w:pPr>
            <w:r w:rsidRPr="00FE4FCB">
              <w:rPr>
                <w:rFonts w:ascii="Times New Roman" w:hAnsi="Times New Roman" w:cs="Times New Roman"/>
              </w:rPr>
              <w:t>Comments</w:t>
            </w:r>
          </w:p>
        </w:tc>
      </w:tr>
      <w:tr w:rsidR="001315FD" w:rsidRPr="00FE4FCB" w14:paraId="530CB865" w14:textId="77777777" w:rsidTr="00763B6C">
        <w:trPr>
          <w:trHeight w:val="117"/>
          <w:jc w:val="center"/>
        </w:trPr>
        <w:tc>
          <w:tcPr>
            <w:tcW w:w="657" w:type="pct"/>
            <w:shd w:val="clear" w:color="auto" w:fill="auto"/>
            <w:tcMar>
              <w:top w:w="72" w:type="dxa"/>
              <w:left w:w="120" w:type="dxa"/>
              <w:bottom w:w="72" w:type="dxa"/>
              <w:right w:w="120" w:type="dxa"/>
            </w:tcMar>
            <w:vAlign w:val="center"/>
            <w:hideMark/>
          </w:tcPr>
          <w:p w14:paraId="45749C7F" w14:textId="77777777" w:rsidR="001315FD" w:rsidRPr="00FE4FCB" w:rsidRDefault="001315FD" w:rsidP="00763B6C">
            <w:pPr>
              <w:jc w:val="center"/>
              <w:rPr>
                <w:rFonts w:ascii="Times New Roman" w:hAnsi="Times New Roman" w:cs="Times New Roman"/>
              </w:rPr>
            </w:pPr>
            <w:r w:rsidRPr="00FE4FCB">
              <w:rPr>
                <w:rFonts w:ascii="Times New Roman" w:hAnsi="Times New Roman" w:cs="Times New Roman"/>
                <w:b/>
                <w:bCs/>
              </w:rPr>
              <w:t>-1</w:t>
            </w:r>
          </w:p>
        </w:tc>
        <w:tc>
          <w:tcPr>
            <w:tcW w:w="1776" w:type="pct"/>
            <w:shd w:val="clear" w:color="auto" w:fill="auto"/>
            <w:tcMar>
              <w:top w:w="72" w:type="dxa"/>
              <w:left w:w="120" w:type="dxa"/>
              <w:bottom w:w="72" w:type="dxa"/>
              <w:right w:w="120" w:type="dxa"/>
            </w:tcMar>
            <w:vAlign w:val="center"/>
            <w:hideMark/>
          </w:tcPr>
          <w:p w14:paraId="25A49672" w14:textId="77777777" w:rsidR="001315FD" w:rsidRPr="00FE4FCB" w:rsidRDefault="00152674" w:rsidP="00763B6C">
            <w:pPr>
              <w:jc w:val="center"/>
              <w:rPr>
                <w:rFonts w:ascii="Times New Roman" w:hAnsi="Times New Roman" w:cs="Times New Roman"/>
              </w:rPr>
            </w:pPr>
            <w:r w:rsidRPr="00FE4FCB">
              <w:rPr>
                <w:rFonts w:ascii="Times New Roman" w:hAnsi="Times New Roman" w:cs="Times New Roman"/>
              </w:rPr>
              <w:t>Total cross-section</w:t>
            </w:r>
          </w:p>
        </w:tc>
        <w:tc>
          <w:tcPr>
            <w:tcW w:w="2567" w:type="pct"/>
            <w:vAlign w:val="center"/>
          </w:tcPr>
          <w:p w14:paraId="362C52E1" w14:textId="77777777" w:rsidR="00940889" w:rsidRPr="00FE4FCB" w:rsidRDefault="00940889" w:rsidP="00763B6C">
            <w:pPr>
              <w:jc w:val="center"/>
              <w:rPr>
                <w:rFonts w:ascii="Times New Roman" w:hAnsi="Times New Roman" w:cs="Times New Roman"/>
              </w:rPr>
            </w:pPr>
            <w:r w:rsidRPr="00FE4FCB">
              <w:rPr>
                <w:rFonts w:ascii="Times New Roman" w:hAnsi="Times New Roman" w:cs="Times New Roman"/>
              </w:rPr>
              <w:t xml:space="preserve">For continuous-energy ACE cross-sections, </w:t>
            </w:r>
            <w:r w:rsidR="00D12D12" w:rsidRPr="00FE4FCB">
              <w:rPr>
                <w:rFonts w:ascii="Times New Roman" w:hAnsi="Times New Roman" w:cs="Times New Roman"/>
              </w:rPr>
              <w:t xml:space="preserve">the doppler broadening is adopted to adjust the elastic scattering </w:t>
            </w:r>
            <w:r w:rsidR="00AE74B2" w:rsidRPr="00FE4FCB">
              <w:rPr>
                <w:rFonts w:ascii="Times New Roman" w:hAnsi="Times New Roman" w:cs="Times New Roman"/>
              </w:rPr>
              <w:t>cross-sections and the total cross-sections</w:t>
            </w:r>
            <w:r w:rsidR="00D13B35" w:rsidRPr="00FE4FCB">
              <w:rPr>
                <w:rFonts w:ascii="Times New Roman" w:hAnsi="Times New Roman" w:cs="Times New Roman"/>
              </w:rPr>
              <w:t xml:space="preserve">, when the cross-section </w:t>
            </w:r>
            <w:r w:rsidR="0084303C" w:rsidRPr="00FE4FCB">
              <w:rPr>
                <w:rFonts w:ascii="Times New Roman" w:hAnsi="Times New Roman" w:cs="Times New Roman"/>
              </w:rPr>
              <w:t>temperature does not match the cell temperature.</w:t>
            </w:r>
            <w:r w:rsidR="00D12D12" w:rsidRPr="00FE4FCB">
              <w:rPr>
                <w:rFonts w:ascii="Times New Roman" w:hAnsi="Times New Roman" w:cs="Times New Roman"/>
              </w:rPr>
              <w:t xml:space="preserve">   </w:t>
            </w:r>
          </w:p>
          <w:p w14:paraId="5D7455CE" w14:textId="77777777" w:rsidR="001315FD" w:rsidRPr="00FE4FCB" w:rsidRDefault="0084303C" w:rsidP="0084303C">
            <w:pPr>
              <w:jc w:val="center"/>
              <w:rPr>
                <w:rFonts w:ascii="Times New Roman" w:hAnsi="Times New Roman" w:cs="Times New Roman"/>
              </w:rPr>
            </w:pPr>
            <w:r w:rsidRPr="00FE4FCB">
              <w:rPr>
                <w:rFonts w:ascii="Times New Roman" w:hAnsi="Times New Roman" w:cs="Times New Roman"/>
              </w:rPr>
              <w:t>The cross-sections to be counted here is the one after adjusting.</w:t>
            </w:r>
          </w:p>
        </w:tc>
      </w:tr>
      <w:tr w:rsidR="001315FD" w:rsidRPr="00FE4FCB" w14:paraId="612B4D5F" w14:textId="77777777" w:rsidTr="00763B6C">
        <w:trPr>
          <w:trHeight w:val="352"/>
          <w:jc w:val="center"/>
        </w:trPr>
        <w:tc>
          <w:tcPr>
            <w:tcW w:w="657" w:type="pct"/>
            <w:shd w:val="clear" w:color="auto" w:fill="auto"/>
            <w:tcMar>
              <w:top w:w="72" w:type="dxa"/>
              <w:left w:w="120" w:type="dxa"/>
              <w:bottom w:w="72" w:type="dxa"/>
              <w:right w:w="120" w:type="dxa"/>
            </w:tcMar>
            <w:vAlign w:val="center"/>
          </w:tcPr>
          <w:p w14:paraId="2A0ADE7F" w14:textId="77777777" w:rsidR="001315FD" w:rsidRPr="00FE4FCB" w:rsidRDefault="001315FD" w:rsidP="00763B6C">
            <w:pPr>
              <w:jc w:val="center"/>
              <w:rPr>
                <w:rFonts w:ascii="Times New Roman" w:hAnsi="Times New Roman" w:cs="Times New Roman"/>
                <w:b/>
                <w:bCs/>
              </w:rPr>
            </w:pPr>
            <w:r w:rsidRPr="00FE4FCB">
              <w:rPr>
                <w:rFonts w:ascii="Times New Roman" w:hAnsi="Times New Roman" w:cs="Times New Roman"/>
                <w:b/>
                <w:bCs/>
              </w:rPr>
              <w:t>-2</w:t>
            </w:r>
          </w:p>
        </w:tc>
        <w:tc>
          <w:tcPr>
            <w:tcW w:w="1776" w:type="pct"/>
            <w:shd w:val="clear" w:color="auto" w:fill="auto"/>
            <w:tcMar>
              <w:top w:w="72" w:type="dxa"/>
              <w:left w:w="120" w:type="dxa"/>
              <w:bottom w:w="72" w:type="dxa"/>
              <w:right w:w="120" w:type="dxa"/>
            </w:tcMar>
            <w:vAlign w:val="center"/>
          </w:tcPr>
          <w:p w14:paraId="7E0685E0" w14:textId="77777777" w:rsidR="001315FD" w:rsidRPr="00FE4FCB" w:rsidRDefault="00D95900" w:rsidP="00763B6C">
            <w:pPr>
              <w:jc w:val="center"/>
              <w:rPr>
                <w:rFonts w:ascii="Times New Roman" w:hAnsi="Times New Roman" w:cs="Times New Roman"/>
              </w:rPr>
            </w:pPr>
            <w:r w:rsidRPr="00FE4FCB">
              <w:rPr>
                <w:rFonts w:ascii="Times New Roman" w:hAnsi="Times New Roman" w:cs="Times New Roman"/>
              </w:rPr>
              <w:t>A</w:t>
            </w:r>
            <w:r w:rsidR="00544F49" w:rsidRPr="00FE4FCB">
              <w:rPr>
                <w:rFonts w:ascii="Times New Roman" w:hAnsi="Times New Roman" w:cs="Times New Roman"/>
              </w:rPr>
              <w:t>bsorption</w:t>
            </w:r>
          </w:p>
        </w:tc>
        <w:tc>
          <w:tcPr>
            <w:tcW w:w="2567" w:type="pct"/>
            <w:vAlign w:val="center"/>
          </w:tcPr>
          <w:p w14:paraId="5B4AD71D" w14:textId="77777777" w:rsidR="001315FD" w:rsidRPr="00FE4FCB" w:rsidRDefault="00C66062" w:rsidP="00C66062">
            <w:pPr>
              <w:jc w:val="center"/>
              <w:rPr>
                <w:rFonts w:ascii="Times New Roman" w:hAnsi="Times New Roman" w:cs="Times New Roman"/>
              </w:rPr>
            </w:pPr>
            <w:r w:rsidRPr="00FE4FCB">
              <w:rPr>
                <w:rFonts w:ascii="Times New Roman" w:hAnsi="Times New Roman" w:cs="Times New Roman"/>
              </w:rPr>
              <w:t xml:space="preserve">Fission not included </w:t>
            </w:r>
          </w:p>
        </w:tc>
      </w:tr>
      <w:tr w:rsidR="001315FD" w:rsidRPr="00FE4FCB" w14:paraId="3CD01A13" w14:textId="77777777" w:rsidTr="00763B6C">
        <w:trPr>
          <w:trHeight w:val="352"/>
          <w:jc w:val="center"/>
        </w:trPr>
        <w:tc>
          <w:tcPr>
            <w:tcW w:w="657" w:type="pct"/>
            <w:shd w:val="clear" w:color="auto" w:fill="auto"/>
            <w:tcMar>
              <w:top w:w="72" w:type="dxa"/>
              <w:left w:w="120" w:type="dxa"/>
              <w:bottom w:w="72" w:type="dxa"/>
              <w:right w:w="120" w:type="dxa"/>
            </w:tcMar>
            <w:vAlign w:val="center"/>
          </w:tcPr>
          <w:p w14:paraId="55442D8C" w14:textId="77777777" w:rsidR="001315FD" w:rsidRPr="00FE4FCB" w:rsidRDefault="001315FD" w:rsidP="00763B6C">
            <w:pPr>
              <w:jc w:val="center"/>
              <w:rPr>
                <w:rFonts w:ascii="Times New Roman" w:hAnsi="Times New Roman" w:cs="Times New Roman"/>
                <w:b/>
                <w:bCs/>
              </w:rPr>
            </w:pPr>
            <w:r w:rsidRPr="00FE4FCB">
              <w:rPr>
                <w:rFonts w:ascii="Times New Roman" w:hAnsi="Times New Roman" w:cs="Times New Roman"/>
                <w:b/>
                <w:bCs/>
              </w:rPr>
              <w:t>-3</w:t>
            </w:r>
          </w:p>
        </w:tc>
        <w:tc>
          <w:tcPr>
            <w:tcW w:w="1776" w:type="pct"/>
            <w:shd w:val="clear" w:color="auto" w:fill="auto"/>
            <w:tcMar>
              <w:top w:w="72" w:type="dxa"/>
              <w:left w:w="120" w:type="dxa"/>
              <w:bottom w:w="72" w:type="dxa"/>
              <w:right w:w="120" w:type="dxa"/>
            </w:tcMar>
            <w:vAlign w:val="center"/>
          </w:tcPr>
          <w:p w14:paraId="33942D40" w14:textId="77777777" w:rsidR="001315FD" w:rsidRPr="00FE4FCB" w:rsidRDefault="00544F49" w:rsidP="00763B6C">
            <w:pPr>
              <w:jc w:val="center"/>
              <w:rPr>
                <w:rFonts w:ascii="Times New Roman" w:hAnsi="Times New Roman" w:cs="Times New Roman"/>
              </w:rPr>
            </w:pPr>
            <w:r w:rsidRPr="00FE4FCB">
              <w:rPr>
                <w:rFonts w:ascii="Times New Roman" w:hAnsi="Times New Roman" w:cs="Times New Roman"/>
              </w:rPr>
              <w:t>Elastic scattering</w:t>
            </w:r>
          </w:p>
        </w:tc>
        <w:tc>
          <w:tcPr>
            <w:tcW w:w="2567" w:type="pct"/>
            <w:vAlign w:val="center"/>
          </w:tcPr>
          <w:p w14:paraId="5698BE79" w14:textId="77777777" w:rsidR="001315FD" w:rsidRPr="00FE4FCB" w:rsidRDefault="001315FD" w:rsidP="00763B6C">
            <w:pPr>
              <w:jc w:val="center"/>
              <w:rPr>
                <w:rFonts w:ascii="Times New Roman" w:hAnsi="Times New Roman" w:cs="Times New Roman"/>
              </w:rPr>
            </w:pPr>
          </w:p>
        </w:tc>
      </w:tr>
      <w:tr w:rsidR="001315FD" w:rsidRPr="00FE4FCB" w14:paraId="19EF6DCD" w14:textId="77777777" w:rsidTr="00763B6C">
        <w:trPr>
          <w:trHeight w:val="352"/>
          <w:jc w:val="center"/>
        </w:trPr>
        <w:tc>
          <w:tcPr>
            <w:tcW w:w="657" w:type="pct"/>
            <w:shd w:val="clear" w:color="auto" w:fill="auto"/>
            <w:tcMar>
              <w:top w:w="72" w:type="dxa"/>
              <w:left w:w="120" w:type="dxa"/>
              <w:bottom w:w="72" w:type="dxa"/>
              <w:right w:w="120" w:type="dxa"/>
            </w:tcMar>
            <w:vAlign w:val="center"/>
          </w:tcPr>
          <w:p w14:paraId="168516E2" w14:textId="77777777" w:rsidR="001315FD" w:rsidRPr="00FE4FCB" w:rsidRDefault="001315FD" w:rsidP="00763B6C">
            <w:pPr>
              <w:jc w:val="center"/>
              <w:rPr>
                <w:rFonts w:ascii="Times New Roman" w:hAnsi="Times New Roman" w:cs="Times New Roman"/>
                <w:b/>
                <w:bCs/>
              </w:rPr>
            </w:pPr>
            <w:r w:rsidRPr="00FE4FCB">
              <w:rPr>
                <w:rFonts w:ascii="Times New Roman" w:hAnsi="Times New Roman" w:cs="Times New Roman"/>
                <w:b/>
                <w:bCs/>
              </w:rPr>
              <w:t>-6</w:t>
            </w:r>
          </w:p>
        </w:tc>
        <w:tc>
          <w:tcPr>
            <w:tcW w:w="1776" w:type="pct"/>
            <w:shd w:val="clear" w:color="auto" w:fill="auto"/>
            <w:tcMar>
              <w:top w:w="72" w:type="dxa"/>
              <w:left w:w="120" w:type="dxa"/>
              <w:bottom w:w="72" w:type="dxa"/>
              <w:right w:w="120" w:type="dxa"/>
            </w:tcMar>
            <w:vAlign w:val="center"/>
          </w:tcPr>
          <w:p w14:paraId="0ACB96A0" w14:textId="77777777" w:rsidR="001315FD" w:rsidRPr="00FE4FCB" w:rsidRDefault="00D95900" w:rsidP="00763B6C">
            <w:pPr>
              <w:jc w:val="center"/>
              <w:rPr>
                <w:rFonts w:ascii="Times New Roman" w:hAnsi="Times New Roman" w:cs="Times New Roman"/>
              </w:rPr>
            </w:pPr>
            <w:r w:rsidRPr="00FE4FCB">
              <w:rPr>
                <w:rFonts w:ascii="Times New Roman" w:hAnsi="Times New Roman" w:cs="Times New Roman"/>
              </w:rPr>
              <w:t>F</w:t>
            </w:r>
            <w:r w:rsidR="00152674" w:rsidRPr="00FE4FCB">
              <w:rPr>
                <w:rFonts w:ascii="Times New Roman" w:hAnsi="Times New Roman" w:cs="Times New Roman"/>
              </w:rPr>
              <w:t>ission</w:t>
            </w:r>
          </w:p>
        </w:tc>
        <w:tc>
          <w:tcPr>
            <w:tcW w:w="2567" w:type="pct"/>
            <w:vAlign w:val="center"/>
          </w:tcPr>
          <w:p w14:paraId="3F5E2648" w14:textId="77777777" w:rsidR="001315FD" w:rsidRPr="00FE4FCB" w:rsidRDefault="001315FD" w:rsidP="00763B6C">
            <w:pPr>
              <w:jc w:val="center"/>
              <w:rPr>
                <w:rFonts w:ascii="Times New Roman" w:hAnsi="Times New Roman" w:cs="Times New Roman"/>
              </w:rPr>
            </w:pPr>
          </w:p>
        </w:tc>
      </w:tr>
      <w:tr w:rsidR="001315FD" w:rsidRPr="00FE4FCB" w14:paraId="57DEDC37" w14:textId="77777777" w:rsidTr="00763B6C">
        <w:trPr>
          <w:trHeight w:val="352"/>
          <w:jc w:val="center"/>
        </w:trPr>
        <w:tc>
          <w:tcPr>
            <w:tcW w:w="657" w:type="pct"/>
            <w:shd w:val="clear" w:color="auto" w:fill="auto"/>
            <w:tcMar>
              <w:top w:w="72" w:type="dxa"/>
              <w:left w:w="120" w:type="dxa"/>
              <w:bottom w:w="72" w:type="dxa"/>
              <w:right w:w="120" w:type="dxa"/>
            </w:tcMar>
            <w:vAlign w:val="center"/>
          </w:tcPr>
          <w:p w14:paraId="11541C8E" w14:textId="77777777" w:rsidR="001315FD" w:rsidRPr="00FE4FCB" w:rsidRDefault="001315FD" w:rsidP="00763B6C">
            <w:pPr>
              <w:jc w:val="center"/>
              <w:rPr>
                <w:rFonts w:ascii="Times New Roman" w:hAnsi="Times New Roman" w:cs="Times New Roman"/>
                <w:b/>
                <w:bCs/>
              </w:rPr>
            </w:pPr>
            <w:r w:rsidRPr="00FE4FCB">
              <w:rPr>
                <w:rFonts w:ascii="Times New Roman" w:hAnsi="Times New Roman" w:cs="Times New Roman"/>
                <w:b/>
                <w:bCs/>
              </w:rPr>
              <w:t>16</w:t>
            </w:r>
          </w:p>
        </w:tc>
        <w:tc>
          <w:tcPr>
            <w:tcW w:w="1776" w:type="pct"/>
            <w:shd w:val="clear" w:color="auto" w:fill="auto"/>
            <w:tcMar>
              <w:top w:w="72" w:type="dxa"/>
              <w:left w:w="120" w:type="dxa"/>
              <w:bottom w:w="72" w:type="dxa"/>
              <w:right w:w="120" w:type="dxa"/>
            </w:tcMar>
            <w:vAlign w:val="center"/>
          </w:tcPr>
          <w:p w14:paraId="62D82736" w14:textId="77777777" w:rsidR="001315FD" w:rsidRPr="00FE4FCB" w:rsidRDefault="00AE1862" w:rsidP="00763B6C">
            <w:pPr>
              <w:jc w:val="center"/>
              <w:rPr>
                <w:rFonts w:ascii="Times New Roman" w:hAnsi="Times New Roman" w:cs="Times New Roman"/>
              </w:rPr>
            </w:pPr>
            <w:r w:rsidRPr="00FE4FCB">
              <w:rPr>
                <w:rFonts w:ascii="Times New Roman" w:hAnsi="Times New Roman" w:cs="Times New Roman"/>
              </w:rPr>
              <w:t>(</w:t>
            </w:r>
            <w:r w:rsidR="001315FD" w:rsidRPr="00FE4FCB">
              <w:rPr>
                <w:rFonts w:ascii="Times New Roman" w:hAnsi="Times New Roman" w:cs="Times New Roman"/>
              </w:rPr>
              <w:t>n</w:t>
            </w:r>
            <w:r w:rsidR="001315FD" w:rsidRPr="00FE4FCB">
              <w:rPr>
                <w:rFonts w:ascii="Times New Roman" w:hAnsi="Times New Roman" w:cs="Times New Roman"/>
              </w:rPr>
              <w:t>，</w:t>
            </w:r>
            <w:r w:rsidR="001315FD" w:rsidRPr="00FE4FCB">
              <w:rPr>
                <w:rFonts w:ascii="Times New Roman" w:hAnsi="Times New Roman" w:cs="Times New Roman"/>
              </w:rPr>
              <w:t>2n</w:t>
            </w:r>
            <w:r w:rsidRPr="00FE4FCB">
              <w:rPr>
                <w:rFonts w:ascii="Times New Roman" w:hAnsi="Times New Roman" w:cs="Times New Roman"/>
              </w:rPr>
              <w:t>)</w:t>
            </w:r>
          </w:p>
        </w:tc>
        <w:tc>
          <w:tcPr>
            <w:tcW w:w="2567" w:type="pct"/>
            <w:vMerge w:val="restart"/>
            <w:vAlign w:val="center"/>
          </w:tcPr>
          <w:p w14:paraId="1965223A" w14:textId="77777777" w:rsidR="001315FD" w:rsidRPr="00FE4FCB" w:rsidRDefault="00E41010" w:rsidP="00763B6C">
            <w:pPr>
              <w:jc w:val="center"/>
              <w:rPr>
                <w:rFonts w:ascii="Times New Roman" w:hAnsi="Times New Roman" w:cs="Times New Roman"/>
              </w:rPr>
            </w:pPr>
            <w:r w:rsidRPr="00FE4FCB">
              <w:rPr>
                <w:rFonts w:ascii="Times New Roman" w:hAnsi="Times New Roman" w:cs="Times New Roman"/>
              </w:rPr>
              <w:t>Only for continuous-energy ACE cross-section</w:t>
            </w:r>
            <w:r w:rsidR="00940889" w:rsidRPr="00FE4FCB">
              <w:rPr>
                <w:rFonts w:ascii="Times New Roman" w:hAnsi="Times New Roman" w:cs="Times New Roman"/>
              </w:rPr>
              <w:t>s</w:t>
            </w:r>
          </w:p>
        </w:tc>
      </w:tr>
      <w:tr w:rsidR="001315FD" w:rsidRPr="00FE4FCB" w14:paraId="7425591D" w14:textId="77777777" w:rsidTr="00763B6C">
        <w:trPr>
          <w:trHeight w:val="352"/>
          <w:jc w:val="center"/>
        </w:trPr>
        <w:tc>
          <w:tcPr>
            <w:tcW w:w="657" w:type="pct"/>
            <w:shd w:val="clear" w:color="auto" w:fill="auto"/>
            <w:tcMar>
              <w:top w:w="72" w:type="dxa"/>
              <w:left w:w="120" w:type="dxa"/>
              <w:bottom w:w="72" w:type="dxa"/>
              <w:right w:w="120" w:type="dxa"/>
            </w:tcMar>
            <w:vAlign w:val="center"/>
          </w:tcPr>
          <w:p w14:paraId="1BB31F52" w14:textId="77777777" w:rsidR="001315FD" w:rsidRPr="00FE4FCB" w:rsidRDefault="001315FD" w:rsidP="00763B6C">
            <w:pPr>
              <w:jc w:val="center"/>
              <w:rPr>
                <w:rFonts w:ascii="Times New Roman" w:hAnsi="Times New Roman" w:cs="Times New Roman"/>
                <w:b/>
                <w:bCs/>
              </w:rPr>
            </w:pPr>
            <w:r w:rsidRPr="00FE4FCB">
              <w:rPr>
                <w:rFonts w:ascii="Times New Roman" w:hAnsi="Times New Roman" w:cs="Times New Roman"/>
                <w:b/>
                <w:bCs/>
              </w:rPr>
              <w:t>17</w:t>
            </w:r>
          </w:p>
        </w:tc>
        <w:tc>
          <w:tcPr>
            <w:tcW w:w="1776" w:type="pct"/>
            <w:shd w:val="clear" w:color="auto" w:fill="auto"/>
            <w:tcMar>
              <w:top w:w="72" w:type="dxa"/>
              <w:left w:w="120" w:type="dxa"/>
              <w:bottom w:w="72" w:type="dxa"/>
              <w:right w:w="120" w:type="dxa"/>
            </w:tcMar>
            <w:vAlign w:val="center"/>
          </w:tcPr>
          <w:p w14:paraId="41C55180" w14:textId="77777777" w:rsidR="001315FD" w:rsidRPr="00FE4FCB" w:rsidRDefault="00AE1862" w:rsidP="00763B6C">
            <w:pPr>
              <w:jc w:val="center"/>
              <w:rPr>
                <w:rFonts w:ascii="Times New Roman" w:hAnsi="Times New Roman" w:cs="Times New Roman"/>
              </w:rPr>
            </w:pPr>
            <w:r w:rsidRPr="00FE4FCB">
              <w:rPr>
                <w:rFonts w:ascii="Times New Roman" w:hAnsi="Times New Roman" w:cs="Times New Roman"/>
              </w:rPr>
              <w:t>(</w:t>
            </w:r>
            <w:r w:rsidR="001315FD" w:rsidRPr="00FE4FCB">
              <w:rPr>
                <w:rFonts w:ascii="Times New Roman" w:hAnsi="Times New Roman" w:cs="Times New Roman"/>
              </w:rPr>
              <w:t>n</w:t>
            </w:r>
            <w:r w:rsidR="001315FD" w:rsidRPr="00FE4FCB">
              <w:rPr>
                <w:rFonts w:ascii="Times New Roman" w:hAnsi="Times New Roman" w:cs="Times New Roman"/>
              </w:rPr>
              <w:t>，</w:t>
            </w:r>
            <w:r w:rsidR="001315FD" w:rsidRPr="00FE4FCB">
              <w:rPr>
                <w:rFonts w:ascii="Times New Roman" w:hAnsi="Times New Roman" w:cs="Times New Roman"/>
              </w:rPr>
              <w:t>3n</w:t>
            </w:r>
            <w:r w:rsidRPr="00FE4FCB">
              <w:rPr>
                <w:rFonts w:ascii="Times New Roman" w:hAnsi="Times New Roman" w:cs="Times New Roman"/>
              </w:rPr>
              <w:t>)</w:t>
            </w:r>
          </w:p>
        </w:tc>
        <w:tc>
          <w:tcPr>
            <w:tcW w:w="2567" w:type="pct"/>
            <w:vMerge/>
            <w:vAlign w:val="center"/>
          </w:tcPr>
          <w:p w14:paraId="49D464A1" w14:textId="77777777" w:rsidR="001315FD" w:rsidRPr="00FE4FCB" w:rsidRDefault="001315FD" w:rsidP="00763B6C">
            <w:pPr>
              <w:jc w:val="center"/>
              <w:rPr>
                <w:rFonts w:ascii="Times New Roman" w:hAnsi="Times New Roman" w:cs="Times New Roman"/>
              </w:rPr>
            </w:pPr>
          </w:p>
        </w:tc>
      </w:tr>
      <w:tr w:rsidR="001315FD" w:rsidRPr="00FE4FCB" w14:paraId="60D30631" w14:textId="77777777" w:rsidTr="00763B6C">
        <w:trPr>
          <w:trHeight w:val="352"/>
          <w:jc w:val="center"/>
        </w:trPr>
        <w:tc>
          <w:tcPr>
            <w:tcW w:w="657" w:type="pct"/>
            <w:shd w:val="clear" w:color="auto" w:fill="auto"/>
            <w:tcMar>
              <w:top w:w="72" w:type="dxa"/>
              <w:left w:w="120" w:type="dxa"/>
              <w:bottom w:w="72" w:type="dxa"/>
              <w:right w:w="120" w:type="dxa"/>
            </w:tcMar>
            <w:vAlign w:val="center"/>
          </w:tcPr>
          <w:p w14:paraId="57D8AB90" w14:textId="77777777" w:rsidR="001315FD" w:rsidRPr="00FE4FCB" w:rsidRDefault="001315FD" w:rsidP="00763B6C">
            <w:pPr>
              <w:jc w:val="center"/>
              <w:rPr>
                <w:rFonts w:ascii="Times New Roman" w:hAnsi="Times New Roman" w:cs="Times New Roman"/>
              </w:rPr>
            </w:pPr>
            <w:r w:rsidRPr="00FE4FCB">
              <w:rPr>
                <w:rFonts w:ascii="Times New Roman" w:hAnsi="Times New Roman" w:cs="Times New Roman"/>
                <w:b/>
                <w:bCs/>
              </w:rPr>
              <w:t>102</w:t>
            </w:r>
          </w:p>
        </w:tc>
        <w:tc>
          <w:tcPr>
            <w:tcW w:w="1776" w:type="pct"/>
            <w:shd w:val="clear" w:color="auto" w:fill="auto"/>
            <w:tcMar>
              <w:top w:w="72" w:type="dxa"/>
              <w:left w:w="120" w:type="dxa"/>
              <w:bottom w:w="72" w:type="dxa"/>
              <w:right w:w="120" w:type="dxa"/>
            </w:tcMar>
            <w:vAlign w:val="center"/>
          </w:tcPr>
          <w:p w14:paraId="2E3AA13C" w14:textId="77777777" w:rsidR="001315FD" w:rsidRPr="00FE4FCB" w:rsidRDefault="00AE1862" w:rsidP="00763B6C">
            <w:pPr>
              <w:jc w:val="center"/>
              <w:rPr>
                <w:rFonts w:ascii="Times New Roman" w:hAnsi="Times New Roman" w:cs="Times New Roman"/>
              </w:rPr>
            </w:pPr>
            <w:r w:rsidRPr="00FE4FCB">
              <w:rPr>
                <w:rFonts w:ascii="Times New Roman" w:hAnsi="Times New Roman" w:cs="Times New Roman"/>
              </w:rPr>
              <w:t>(</w:t>
            </w:r>
            <w:r w:rsidR="001315FD" w:rsidRPr="00FE4FCB">
              <w:rPr>
                <w:rFonts w:ascii="Times New Roman" w:hAnsi="Times New Roman" w:cs="Times New Roman"/>
              </w:rPr>
              <w:t>n</w:t>
            </w:r>
            <w:r w:rsidR="001315FD" w:rsidRPr="00FE4FCB">
              <w:rPr>
                <w:rFonts w:ascii="Times New Roman" w:hAnsi="Times New Roman" w:cs="Times New Roman"/>
              </w:rPr>
              <w:t>，</w:t>
            </w:r>
            <w:r w:rsidR="001315FD" w:rsidRPr="00FE4FCB">
              <w:rPr>
                <w:rFonts w:ascii="Times New Roman" w:hAnsi="Times New Roman" w:cs="Times New Roman"/>
              </w:rPr>
              <w:t>γ</w:t>
            </w:r>
            <w:r w:rsidRPr="00FE4FCB">
              <w:rPr>
                <w:rFonts w:ascii="Times New Roman" w:hAnsi="Times New Roman" w:cs="Times New Roman"/>
              </w:rPr>
              <w:t>)</w:t>
            </w:r>
          </w:p>
        </w:tc>
        <w:tc>
          <w:tcPr>
            <w:tcW w:w="2567" w:type="pct"/>
            <w:vMerge/>
            <w:vAlign w:val="center"/>
          </w:tcPr>
          <w:p w14:paraId="1A48402F" w14:textId="77777777" w:rsidR="001315FD" w:rsidRPr="00FE4FCB" w:rsidRDefault="001315FD" w:rsidP="00763B6C">
            <w:pPr>
              <w:jc w:val="center"/>
              <w:rPr>
                <w:rFonts w:ascii="Times New Roman" w:hAnsi="Times New Roman" w:cs="Times New Roman"/>
              </w:rPr>
            </w:pPr>
          </w:p>
        </w:tc>
      </w:tr>
      <w:tr w:rsidR="001315FD" w:rsidRPr="00FE4FCB" w14:paraId="0536AA74" w14:textId="77777777" w:rsidTr="00763B6C">
        <w:trPr>
          <w:trHeight w:val="352"/>
          <w:jc w:val="center"/>
        </w:trPr>
        <w:tc>
          <w:tcPr>
            <w:tcW w:w="657" w:type="pct"/>
            <w:shd w:val="clear" w:color="auto" w:fill="auto"/>
            <w:tcMar>
              <w:top w:w="72" w:type="dxa"/>
              <w:left w:w="120" w:type="dxa"/>
              <w:bottom w:w="72" w:type="dxa"/>
              <w:right w:w="120" w:type="dxa"/>
            </w:tcMar>
            <w:vAlign w:val="center"/>
          </w:tcPr>
          <w:p w14:paraId="1AA16BB5" w14:textId="77777777" w:rsidR="001315FD" w:rsidRPr="00FE4FCB" w:rsidRDefault="001315FD" w:rsidP="00763B6C">
            <w:pPr>
              <w:jc w:val="center"/>
              <w:rPr>
                <w:rFonts w:ascii="Times New Roman" w:hAnsi="Times New Roman" w:cs="Times New Roman"/>
              </w:rPr>
            </w:pPr>
            <w:r w:rsidRPr="00FE4FCB">
              <w:rPr>
                <w:rFonts w:ascii="Times New Roman" w:hAnsi="Times New Roman" w:cs="Times New Roman"/>
                <w:b/>
                <w:bCs/>
              </w:rPr>
              <w:t>103</w:t>
            </w:r>
          </w:p>
        </w:tc>
        <w:tc>
          <w:tcPr>
            <w:tcW w:w="1776" w:type="pct"/>
            <w:shd w:val="clear" w:color="auto" w:fill="auto"/>
            <w:tcMar>
              <w:top w:w="72" w:type="dxa"/>
              <w:left w:w="120" w:type="dxa"/>
              <w:bottom w:w="72" w:type="dxa"/>
              <w:right w:w="120" w:type="dxa"/>
            </w:tcMar>
            <w:vAlign w:val="center"/>
          </w:tcPr>
          <w:p w14:paraId="3DADB36E" w14:textId="77777777" w:rsidR="001315FD" w:rsidRPr="00FE4FCB" w:rsidRDefault="00AE1862" w:rsidP="00763B6C">
            <w:pPr>
              <w:jc w:val="center"/>
              <w:rPr>
                <w:rFonts w:ascii="Times New Roman" w:hAnsi="Times New Roman" w:cs="Times New Roman"/>
              </w:rPr>
            </w:pPr>
            <w:r w:rsidRPr="00FE4FCB">
              <w:rPr>
                <w:rFonts w:ascii="Times New Roman" w:hAnsi="Times New Roman" w:cs="Times New Roman"/>
              </w:rPr>
              <w:t>(</w:t>
            </w:r>
            <w:r w:rsidR="001315FD" w:rsidRPr="00FE4FCB">
              <w:rPr>
                <w:rFonts w:ascii="Times New Roman" w:hAnsi="Times New Roman" w:cs="Times New Roman"/>
              </w:rPr>
              <w:t>n</w:t>
            </w:r>
            <w:r w:rsidR="001315FD" w:rsidRPr="00FE4FCB">
              <w:rPr>
                <w:rFonts w:ascii="Times New Roman" w:hAnsi="Times New Roman" w:cs="Times New Roman"/>
              </w:rPr>
              <w:t>，</w:t>
            </w:r>
            <w:r w:rsidR="001315FD" w:rsidRPr="00FE4FCB">
              <w:rPr>
                <w:rFonts w:ascii="Times New Roman" w:hAnsi="Times New Roman" w:cs="Times New Roman"/>
              </w:rPr>
              <w:t>p</w:t>
            </w:r>
            <w:r w:rsidRPr="00FE4FCB">
              <w:rPr>
                <w:rFonts w:ascii="Times New Roman" w:hAnsi="Times New Roman" w:cs="Times New Roman"/>
              </w:rPr>
              <w:t>)</w:t>
            </w:r>
          </w:p>
        </w:tc>
        <w:tc>
          <w:tcPr>
            <w:tcW w:w="2567" w:type="pct"/>
            <w:vMerge/>
            <w:vAlign w:val="center"/>
          </w:tcPr>
          <w:p w14:paraId="4BC95109" w14:textId="77777777" w:rsidR="001315FD" w:rsidRPr="00FE4FCB" w:rsidRDefault="001315FD" w:rsidP="00763B6C">
            <w:pPr>
              <w:jc w:val="center"/>
              <w:rPr>
                <w:rFonts w:ascii="Times New Roman" w:hAnsi="Times New Roman" w:cs="Times New Roman"/>
              </w:rPr>
            </w:pPr>
          </w:p>
        </w:tc>
      </w:tr>
      <w:tr w:rsidR="001315FD" w:rsidRPr="00FE4FCB" w14:paraId="208C627B" w14:textId="77777777" w:rsidTr="00763B6C">
        <w:trPr>
          <w:trHeight w:val="352"/>
          <w:jc w:val="center"/>
        </w:trPr>
        <w:tc>
          <w:tcPr>
            <w:tcW w:w="657" w:type="pct"/>
            <w:shd w:val="clear" w:color="auto" w:fill="auto"/>
            <w:tcMar>
              <w:top w:w="72" w:type="dxa"/>
              <w:left w:w="120" w:type="dxa"/>
              <w:bottom w:w="72" w:type="dxa"/>
              <w:right w:w="120" w:type="dxa"/>
            </w:tcMar>
            <w:vAlign w:val="center"/>
          </w:tcPr>
          <w:p w14:paraId="1D35D200" w14:textId="77777777" w:rsidR="001315FD" w:rsidRPr="00FE4FCB" w:rsidRDefault="001315FD" w:rsidP="00763B6C">
            <w:pPr>
              <w:jc w:val="center"/>
              <w:rPr>
                <w:rFonts w:ascii="Times New Roman" w:hAnsi="Times New Roman" w:cs="Times New Roman"/>
              </w:rPr>
            </w:pPr>
            <w:r w:rsidRPr="00FE4FCB">
              <w:rPr>
                <w:rFonts w:ascii="Times New Roman" w:hAnsi="Times New Roman" w:cs="Times New Roman"/>
                <w:b/>
                <w:bCs/>
              </w:rPr>
              <w:t>107</w:t>
            </w:r>
          </w:p>
        </w:tc>
        <w:tc>
          <w:tcPr>
            <w:tcW w:w="1776" w:type="pct"/>
            <w:shd w:val="clear" w:color="auto" w:fill="auto"/>
            <w:tcMar>
              <w:top w:w="72" w:type="dxa"/>
              <w:left w:w="120" w:type="dxa"/>
              <w:bottom w:w="72" w:type="dxa"/>
              <w:right w:w="120" w:type="dxa"/>
            </w:tcMar>
            <w:vAlign w:val="center"/>
          </w:tcPr>
          <w:p w14:paraId="34C603C5" w14:textId="77777777" w:rsidR="001315FD" w:rsidRPr="00FE4FCB" w:rsidRDefault="00AE1862" w:rsidP="00763B6C">
            <w:pPr>
              <w:jc w:val="center"/>
              <w:rPr>
                <w:rFonts w:ascii="Times New Roman" w:hAnsi="Times New Roman" w:cs="Times New Roman"/>
              </w:rPr>
            </w:pPr>
            <w:r w:rsidRPr="00FE4FCB">
              <w:rPr>
                <w:rFonts w:ascii="Times New Roman" w:hAnsi="Times New Roman" w:cs="Times New Roman"/>
              </w:rPr>
              <w:t>(</w:t>
            </w:r>
            <w:r w:rsidR="001315FD" w:rsidRPr="00FE4FCB">
              <w:rPr>
                <w:rFonts w:ascii="Times New Roman" w:hAnsi="Times New Roman" w:cs="Times New Roman"/>
              </w:rPr>
              <w:t>n</w:t>
            </w:r>
            <w:r w:rsidR="001315FD" w:rsidRPr="00FE4FCB">
              <w:rPr>
                <w:rFonts w:ascii="Times New Roman" w:hAnsi="Times New Roman" w:cs="Times New Roman"/>
              </w:rPr>
              <w:t>，</w:t>
            </w:r>
            <w:r w:rsidR="001315FD" w:rsidRPr="00FE4FCB">
              <w:rPr>
                <w:rFonts w:ascii="Times New Roman" w:hAnsi="Times New Roman" w:cs="Times New Roman"/>
              </w:rPr>
              <w:t>α</w:t>
            </w:r>
            <w:r w:rsidRPr="00FE4FCB">
              <w:rPr>
                <w:rFonts w:ascii="Times New Roman" w:hAnsi="Times New Roman" w:cs="Times New Roman"/>
              </w:rPr>
              <w:t>)</w:t>
            </w:r>
          </w:p>
        </w:tc>
        <w:tc>
          <w:tcPr>
            <w:tcW w:w="2567" w:type="pct"/>
            <w:vMerge/>
            <w:vAlign w:val="center"/>
          </w:tcPr>
          <w:p w14:paraId="2B8B7821" w14:textId="77777777" w:rsidR="001315FD" w:rsidRPr="00FE4FCB" w:rsidRDefault="001315FD" w:rsidP="00763B6C">
            <w:pPr>
              <w:jc w:val="center"/>
              <w:rPr>
                <w:rFonts w:ascii="Times New Roman" w:hAnsi="Times New Roman" w:cs="Times New Roman"/>
              </w:rPr>
            </w:pPr>
          </w:p>
        </w:tc>
      </w:tr>
    </w:tbl>
    <w:p w14:paraId="44AAD004" w14:textId="77777777" w:rsidR="001315FD" w:rsidRPr="00FE4FCB" w:rsidRDefault="001315FD" w:rsidP="001315FD">
      <w:pPr>
        <w:spacing w:line="360" w:lineRule="auto"/>
        <w:ind w:firstLine="480"/>
        <w:rPr>
          <w:rFonts w:ascii="Times New Roman" w:hAnsi="Times New Roman" w:cs="Times New Roman"/>
        </w:rPr>
      </w:pPr>
    </w:p>
    <w:p w14:paraId="67FB004B" w14:textId="77777777" w:rsidR="008B0338" w:rsidRPr="00FE4FCB" w:rsidRDefault="00EC078F" w:rsidP="001315FD">
      <w:pPr>
        <w:spacing w:line="360" w:lineRule="auto"/>
        <w:ind w:firstLine="480"/>
        <w:rPr>
          <w:rFonts w:ascii="Times New Roman" w:hAnsi="Times New Roman" w:cs="Times New Roman"/>
        </w:rPr>
      </w:pPr>
      <w:r w:rsidRPr="00FE4FCB">
        <w:rPr>
          <w:rFonts w:ascii="Times New Roman" w:hAnsi="Times New Roman" w:cs="Times New Roman"/>
        </w:rPr>
        <w:t xml:space="preserve">The following input card counts the </w:t>
      </w:r>
      <w:r w:rsidR="00740B83" w:rsidRPr="00FE4FCB">
        <w:rPr>
          <w:rFonts w:ascii="Times New Roman" w:hAnsi="Times New Roman" w:cs="Times New Roman"/>
        </w:rPr>
        <w:t>one-group</w:t>
      </w:r>
      <w:r w:rsidRPr="00FE4FCB">
        <w:rPr>
          <w:rFonts w:ascii="Times New Roman" w:hAnsi="Times New Roman" w:cs="Times New Roman"/>
        </w:rPr>
        <w:t xml:space="preserve"> cross-sections of 3 nuclides in </w:t>
      </w:r>
      <w:r w:rsidR="008B7290" w:rsidRPr="00FE4FCB">
        <w:rPr>
          <w:rFonts w:ascii="Times New Roman" w:hAnsi="Times New Roman" w:cs="Times New Roman"/>
        </w:rPr>
        <w:t xml:space="preserve">a certain cell (1 &gt; 221 &gt; 145 &gt; 35), </w:t>
      </w:r>
      <w:r w:rsidR="000B358F" w:rsidRPr="00FE4FCB">
        <w:rPr>
          <w:rFonts w:ascii="Times New Roman" w:hAnsi="Times New Roman" w:cs="Times New Roman"/>
        </w:rPr>
        <w:t>including the fission cross-sections of U</w:t>
      </w:r>
      <w:r w:rsidR="000B358F" w:rsidRPr="00794C3D">
        <w:rPr>
          <w:rFonts w:ascii="Times New Roman" w:hAnsi="Times New Roman" w:cs="Times New Roman"/>
          <w:vertAlign w:val="superscript"/>
        </w:rPr>
        <w:t>235</w:t>
      </w:r>
      <w:r w:rsidR="000B358F" w:rsidRPr="00FE4FCB">
        <w:rPr>
          <w:rFonts w:ascii="Times New Roman" w:hAnsi="Times New Roman" w:cs="Times New Roman"/>
        </w:rPr>
        <w:t>, absorption and fission cross-sections of U</w:t>
      </w:r>
      <w:r w:rsidR="000B358F" w:rsidRPr="00794C3D">
        <w:rPr>
          <w:rFonts w:ascii="Times New Roman" w:hAnsi="Times New Roman" w:cs="Times New Roman"/>
          <w:vertAlign w:val="superscript"/>
        </w:rPr>
        <w:t>238</w:t>
      </w:r>
      <w:r w:rsidR="000B358F" w:rsidRPr="00FE4FCB">
        <w:rPr>
          <w:rFonts w:ascii="Times New Roman" w:hAnsi="Times New Roman" w:cs="Times New Roman"/>
        </w:rPr>
        <w:t xml:space="preserve"> and the (n</w:t>
      </w:r>
      <w:r w:rsidR="000B358F" w:rsidRPr="00FE4FCB">
        <w:rPr>
          <w:rFonts w:ascii="Times New Roman" w:hAnsi="Times New Roman" w:cs="Times New Roman"/>
        </w:rPr>
        <w:t>，</w:t>
      </w:r>
      <w:r w:rsidR="000B358F" w:rsidRPr="00FE4FCB">
        <w:rPr>
          <w:rFonts w:ascii="Times New Roman" w:hAnsi="Times New Roman" w:cs="Times New Roman"/>
        </w:rPr>
        <w:t>γ) cross-sections of O</w:t>
      </w:r>
      <w:r w:rsidR="000B358F" w:rsidRPr="00794C3D">
        <w:rPr>
          <w:rFonts w:ascii="Times New Roman" w:hAnsi="Times New Roman" w:cs="Times New Roman"/>
          <w:vertAlign w:val="superscript"/>
        </w:rPr>
        <w:t>16</w:t>
      </w:r>
      <w:r w:rsidR="000B358F" w:rsidRPr="00FE4FCB">
        <w:rPr>
          <w:rFonts w:ascii="Times New Roman" w:hAnsi="Times New Roman" w:cs="Times New Roman"/>
        </w:rPr>
        <w:t>.</w:t>
      </w:r>
    </w:p>
    <w:p w14:paraId="23472B18" w14:textId="77777777" w:rsidR="001315FD" w:rsidRPr="00FE4FCB" w:rsidRDefault="001315FD" w:rsidP="001315FD">
      <w:pPr>
        <w:spacing w:line="360" w:lineRule="auto"/>
        <w:ind w:firstLine="480"/>
        <w:rPr>
          <w:rFonts w:ascii="Times New Roman" w:hAnsi="Times New Roman" w:cs="Times New Roman"/>
        </w:rPr>
      </w:pPr>
    </w:p>
    <w:tbl>
      <w:tblPr>
        <w:tblStyle w:val="a5"/>
        <w:tblW w:w="0" w:type="auto"/>
        <w:tblLook w:val="04A0" w:firstRow="1" w:lastRow="0" w:firstColumn="1" w:lastColumn="0" w:noHBand="0" w:noVBand="1"/>
      </w:tblPr>
      <w:tblGrid>
        <w:gridCol w:w="8607"/>
      </w:tblGrid>
      <w:tr w:rsidR="001315FD" w:rsidRPr="00FE4FCB" w14:paraId="210AEF2C" w14:textId="77777777" w:rsidTr="00B75FD5">
        <w:tc>
          <w:tcPr>
            <w:tcW w:w="8607" w:type="dxa"/>
          </w:tcPr>
          <w:p w14:paraId="7C4CF621" w14:textId="77777777" w:rsidR="001315FD" w:rsidRPr="00FE4FCB" w:rsidRDefault="001315FD" w:rsidP="00B75FD5">
            <w:pPr>
              <w:pStyle w:val="a6"/>
              <w:rPr>
                <w:rFonts w:ascii="Times New Roman" w:hAnsi="Times New Roman" w:cs="Times New Roman"/>
              </w:rPr>
            </w:pPr>
            <w:r w:rsidRPr="00FE4FCB">
              <w:rPr>
                <w:rFonts w:ascii="Times New Roman" w:hAnsi="Times New Roman" w:cs="Times New Roman"/>
              </w:rPr>
              <w:t xml:space="preserve">MATERIAL   </w:t>
            </w:r>
          </w:p>
          <w:p w14:paraId="2F8B5BF5" w14:textId="77777777" w:rsidR="001315FD" w:rsidRPr="00FE4FCB" w:rsidRDefault="001315FD" w:rsidP="00B75FD5">
            <w:pPr>
              <w:pStyle w:val="a6"/>
              <w:rPr>
                <w:rFonts w:ascii="Times New Roman" w:hAnsi="Times New Roman" w:cs="Times New Roman"/>
              </w:rPr>
            </w:pPr>
            <w:r w:rsidRPr="00FE4FCB">
              <w:rPr>
                <w:rFonts w:ascii="Times New Roman" w:hAnsi="Times New Roman" w:cs="Times New Roman"/>
              </w:rPr>
              <w:t xml:space="preserve">mat   2  -10.196 </w:t>
            </w:r>
          </w:p>
          <w:p w14:paraId="1053852C" w14:textId="77777777" w:rsidR="001315FD" w:rsidRPr="00FE4FCB" w:rsidRDefault="001315FD" w:rsidP="00B75FD5">
            <w:pPr>
              <w:pStyle w:val="a6"/>
              <w:rPr>
                <w:rFonts w:ascii="Times New Roman" w:hAnsi="Times New Roman" w:cs="Times New Roman"/>
              </w:rPr>
            </w:pPr>
            <w:r w:rsidRPr="00FE4FCB">
              <w:rPr>
                <w:rFonts w:ascii="Times New Roman" w:hAnsi="Times New Roman" w:cs="Times New Roman"/>
              </w:rPr>
              <w:t xml:space="preserve">         92235.30c   0.03</w:t>
            </w:r>
          </w:p>
          <w:p w14:paraId="6F28A12E" w14:textId="77777777" w:rsidR="001315FD" w:rsidRPr="00FE4FCB" w:rsidRDefault="001315FD" w:rsidP="00B75FD5">
            <w:pPr>
              <w:pStyle w:val="a6"/>
              <w:rPr>
                <w:rFonts w:ascii="Times New Roman" w:hAnsi="Times New Roman" w:cs="Times New Roman"/>
              </w:rPr>
            </w:pPr>
            <w:r w:rsidRPr="00FE4FCB">
              <w:rPr>
                <w:rFonts w:ascii="Times New Roman" w:hAnsi="Times New Roman" w:cs="Times New Roman"/>
              </w:rPr>
              <w:t xml:space="preserve">         92238.30c   0.97 </w:t>
            </w:r>
          </w:p>
          <w:p w14:paraId="04BC4465" w14:textId="77777777" w:rsidR="001315FD" w:rsidRPr="00FE4FCB" w:rsidRDefault="001315FD" w:rsidP="00B75FD5">
            <w:pPr>
              <w:pStyle w:val="a6"/>
              <w:rPr>
                <w:rFonts w:ascii="Times New Roman" w:hAnsi="Times New Roman" w:cs="Times New Roman"/>
              </w:rPr>
            </w:pPr>
            <w:r w:rsidRPr="00FE4FCB">
              <w:rPr>
                <w:rFonts w:ascii="Times New Roman" w:hAnsi="Times New Roman" w:cs="Times New Roman"/>
              </w:rPr>
              <w:t xml:space="preserve">         8016.30c    2.0</w:t>
            </w:r>
          </w:p>
          <w:p w14:paraId="459892B5" w14:textId="77777777" w:rsidR="001315FD" w:rsidRPr="00FE4FCB" w:rsidRDefault="001315FD" w:rsidP="00B75FD5">
            <w:pPr>
              <w:pStyle w:val="a6"/>
              <w:rPr>
                <w:rFonts w:ascii="Times New Roman" w:hAnsi="Times New Roman" w:cs="Times New Roman"/>
              </w:rPr>
            </w:pPr>
          </w:p>
          <w:p w14:paraId="0941168E" w14:textId="77777777" w:rsidR="001315FD" w:rsidRPr="00FE4FCB" w:rsidRDefault="001315FD" w:rsidP="00B75FD5">
            <w:pPr>
              <w:pStyle w:val="a6"/>
              <w:rPr>
                <w:rFonts w:ascii="Times New Roman" w:hAnsi="Times New Roman" w:cs="Times New Roman"/>
              </w:rPr>
            </w:pPr>
            <w:r w:rsidRPr="00FE4FCB">
              <w:rPr>
                <w:rFonts w:ascii="Times New Roman" w:hAnsi="Times New Roman" w:cs="Times New Roman"/>
              </w:rPr>
              <w:t>CsTally  1   Cell = 1 &gt; 221 &gt; 145 &gt; 35   Mat = 2   MT = -6 , -2 -6 , 102</w:t>
            </w:r>
          </w:p>
        </w:tc>
      </w:tr>
    </w:tbl>
    <w:p w14:paraId="3B863D8E" w14:textId="77777777" w:rsidR="001315FD" w:rsidRPr="00FE4FCB" w:rsidRDefault="001315FD" w:rsidP="001315FD">
      <w:pPr>
        <w:spacing w:line="360" w:lineRule="auto"/>
        <w:ind w:firstLine="480"/>
        <w:rPr>
          <w:rFonts w:ascii="Times New Roman" w:hAnsi="Times New Roman" w:cs="Times New Roman"/>
        </w:rPr>
      </w:pPr>
    </w:p>
    <w:p w14:paraId="27F450DF" w14:textId="77777777" w:rsidR="001315FD" w:rsidRPr="00FE4FCB" w:rsidRDefault="001315FD" w:rsidP="001315FD">
      <w:pPr>
        <w:pStyle w:val="2"/>
        <w:spacing w:before="120"/>
        <w:rPr>
          <w:rFonts w:ascii="Times New Roman" w:hAnsi="Times New Roman" w:cs="Times New Roman"/>
        </w:rPr>
      </w:pPr>
      <w:bookmarkStart w:id="93" w:name="_6.4__计数器加速"/>
      <w:bookmarkStart w:id="94" w:name="_Toc362640988"/>
      <w:bookmarkStart w:id="95" w:name="_Toc369335220"/>
      <w:bookmarkEnd w:id="93"/>
      <w:r w:rsidRPr="00FE4FCB">
        <w:rPr>
          <w:rFonts w:ascii="Times New Roman" w:hAnsi="Times New Roman" w:cs="Times New Roman"/>
        </w:rPr>
        <w:t xml:space="preserve">6.4 </w:t>
      </w:r>
      <w:bookmarkEnd w:id="94"/>
      <w:r w:rsidR="00AF0A26" w:rsidRPr="00FE4FCB">
        <w:rPr>
          <w:rFonts w:ascii="Times New Roman" w:hAnsi="Times New Roman" w:cs="Times New Roman"/>
        </w:rPr>
        <w:t>Tally acceleration</w:t>
      </w:r>
      <w:bookmarkEnd w:id="95"/>
    </w:p>
    <w:p w14:paraId="62CF3E25" w14:textId="019DECC4" w:rsidR="005E189B" w:rsidRPr="003B7376" w:rsidRDefault="00C66B84" w:rsidP="003B7376">
      <w:pPr>
        <w:spacing w:line="360" w:lineRule="auto"/>
        <w:ind w:firstLineChars="200" w:firstLine="420"/>
        <w:rPr>
          <w:rFonts w:ascii="Times New Roman" w:hAnsi="Times New Roman" w:cs="Times New Roman"/>
          <w:szCs w:val="21"/>
        </w:rPr>
      </w:pPr>
      <w:r w:rsidRPr="003B7376">
        <w:rPr>
          <w:rFonts w:ascii="Times New Roman" w:hAnsi="Times New Roman" w:cs="Times New Roman"/>
          <w:szCs w:val="21"/>
        </w:rPr>
        <w:t xml:space="preserve">Aiming </w:t>
      </w:r>
      <w:r w:rsidR="003065CF" w:rsidRPr="003B7376">
        <w:rPr>
          <w:rFonts w:ascii="Times New Roman" w:hAnsi="Times New Roman" w:cs="Times New Roman"/>
          <w:szCs w:val="21"/>
        </w:rPr>
        <w:t>at</w:t>
      </w:r>
      <w:r w:rsidRPr="003B7376">
        <w:rPr>
          <w:rFonts w:ascii="Times New Roman" w:hAnsi="Times New Roman" w:cs="Times New Roman"/>
          <w:szCs w:val="21"/>
        </w:rPr>
        <w:t xml:space="preserve"> the</w:t>
      </w:r>
      <w:r w:rsidR="003065CF" w:rsidRPr="003B7376">
        <w:rPr>
          <w:rFonts w:ascii="Times New Roman" w:hAnsi="Times New Roman" w:cs="Times New Roman"/>
          <w:szCs w:val="21"/>
        </w:rPr>
        <w:t xml:space="preserve"> mesh tally with large sum of meshes and</w:t>
      </w:r>
      <w:r w:rsidRPr="003B7376">
        <w:rPr>
          <w:rFonts w:ascii="Times New Roman" w:hAnsi="Times New Roman" w:cs="Times New Roman"/>
          <w:szCs w:val="21"/>
        </w:rPr>
        <w:t xml:space="preserve"> </w:t>
      </w:r>
      <w:r w:rsidR="003065CF" w:rsidRPr="003B7376">
        <w:rPr>
          <w:rFonts w:ascii="Times New Roman" w:hAnsi="Times New Roman" w:cs="Times New Roman"/>
          <w:szCs w:val="21"/>
        </w:rPr>
        <w:t xml:space="preserve">cross-section tally with </w:t>
      </w:r>
      <w:r w:rsidR="00884BEF">
        <w:rPr>
          <w:rFonts w:ascii="Times New Roman" w:hAnsi="Times New Roman" w:cs="Times New Roman"/>
          <w:szCs w:val="21"/>
        </w:rPr>
        <w:t xml:space="preserve">a </w:t>
      </w:r>
      <w:r w:rsidR="003065CF" w:rsidRPr="003B7376">
        <w:rPr>
          <w:rFonts w:ascii="Times New Roman" w:hAnsi="Times New Roman" w:cs="Times New Roman"/>
          <w:szCs w:val="21"/>
        </w:rPr>
        <w:t>large sum of nuclides, the acce</w:t>
      </w:r>
      <w:r w:rsidR="00884BEF">
        <w:rPr>
          <w:rFonts w:ascii="Times New Roman" w:hAnsi="Times New Roman" w:cs="Times New Roman"/>
          <w:szCs w:val="21"/>
        </w:rPr>
        <w:t>leration function is provided by</w:t>
      </w:r>
      <w:r w:rsidR="003065CF" w:rsidRPr="003B7376">
        <w:rPr>
          <w:rFonts w:ascii="Times New Roman" w:hAnsi="Times New Roman" w:cs="Times New Roman"/>
          <w:szCs w:val="21"/>
        </w:rPr>
        <w:t xml:space="preserve"> RMC, whose input card is:</w:t>
      </w:r>
    </w:p>
    <w:p w14:paraId="4390080E" w14:textId="77777777" w:rsidR="001315FD" w:rsidRPr="00FE4FCB" w:rsidRDefault="001315FD" w:rsidP="001315FD">
      <w:pPr>
        <w:spacing w:line="360" w:lineRule="auto"/>
        <w:ind w:firstLine="480"/>
        <w:rPr>
          <w:rFonts w:ascii="Times New Roman" w:hAnsi="Times New Roman" w:cs="Times New Roman"/>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1315FD" w:rsidRPr="00FE4FCB" w14:paraId="7EDF466B" w14:textId="77777777" w:rsidTr="00B75FD5">
        <w:tc>
          <w:tcPr>
            <w:tcW w:w="8607" w:type="dxa"/>
          </w:tcPr>
          <w:p w14:paraId="0791C92C" w14:textId="77777777" w:rsidR="001315FD" w:rsidRPr="00FE4FCB" w:rsidRDefault="001315FD" w:rsidP="00B75FD5">
            <w:pPr>
              <w:jc w:val="left"/>
              <w:rPr>
                <w:rFonts w:ascii="Times New Roman" w:hAnsi="Times New Roman" w:cs="Times New Roman"/>
                <w:b/>
              </w:rPr>
            </w:pPr>
            <w:r w:rsidRPr="00FE4FCB">
              <w:rPr>
                <w:rFonts w:ascii="Times New Roman" w:hAnsi="Times New Roman" w:cs="Times New Roman"/>
                <w:b/>
              </w:rPr>
              <w:t xml:space="preserve">AcceTally   [Map = &lt;flag&gt;]   [Union = &lt;flag&gt;] </w:t>
            </w:r>
          </w:p>
        </w:tc>
      </w:tr>
    </w:tbl>
    <w:p w14:paraId="569D61DE" w14:textId="77777777" w:rsidR="001315FD" w:rsidRPr="00FE4FCB" w:rsidRDefault="001315FD" w:rsidP="001315FD">
      <w:pPr>
        <w:spacing w:line="360" w:lineRule="auto"/>
        <w:ind w:firstLine="480"/>
        <w:rPr>
          <w:rFonts w:ascii="Times New Roman" w:hAnsi="Times New Roman" w:cs="Times New Roman"/>
        </w:rPr>
      </w:pPr>
    </w:p>
    <w:p w14:paraId="6EC06A2C" w14:textId="77777777" w:rsidR="001315FD" w:rsidRPr="00FE4FCB" w:rsidRDefault="00895FFA" w:rsidP="001315FD">
      <w:pPr>
        <w:spacing w:line="360" w:lineRule="auto"/>
        <w:rPr>
          <w:rFonts w:ascii="Times New Roman" w:hAnsi="Times New Roman" w:cs="Times New Roman"/>
        </w:rPr>
      </w:pPr>
      <w:r w:rsidRPr="00FE4FCB">
        <w:rPr>
          <w:rFonts w:ascii="Times New Roman" w:hAnsi="Times New Roman" w:cs="Times New Roman"/>
        </w:rPr>
        <w:t>In which,</w:t>
      </w:r>
    </w:p>
    <w:p w14:paraId="66B602BB" w14:textId="77777777" w:rsidR="009F7C90" w:rsidRPr="003B7376" w:rsidRDefault="001315FD" w:rsidP="001315FD">
      <w:pPr>
        <w:pStyle w:val="a4"/>
        <w:numPr>
          <w:ilvl w:val="0"/>
          <w:numId w:val="2"/>
        </w:numPr>
        <w:spacing w:line="360" w:lineRule="auto"/>
        <w:ind w:firstLineChars="0"/>
        <w:rPr>
          <w:rFonts w:cs="Times New Roman"/>
          <w:sz w:val="21"/>
          <w:szCs w:val="21"/>
        </w:rPr>
      </w:pPr>
      <w:r w:rsidRPr="003B7376">
        <w:rPr>
          <w:rFonts w:cs="Times New Roman"/>
          <w:b/>
          <w:sz w:val="21"/>
          <w:szCs w:val="21"/>
        </w:rPr>
        <w:t>AcceTally</w:t>
      </w:r>
      <w:r w:rsidR="009F7C90" w:rsidRPr="003B7376">
        <w:rPr>
          <w:rFonts w:cs="Times New Roman"/>
          <w:b/>
          <w:sz w:val="21"/>
          <w:szCs w:val="21"/>
        </w:rPr>
        <w:t xml:space="preserve"> </w:t>
      </w:r>
      <w:r w:rsidR="009F7C90" w:rsidRPr="003B7376">
        <w:rPr>
          <w:rFonts w:cs="Times New Roman"/>
          <w:sz w:val="21"/>
          <w:szCs w:val="21"/>
        </w:rPr>
        <w:t>is the key word of the input card of</w:t>
      </w:r>
      <w:r w:rsidR="008028D1" w:rsidRPr="003B7376">
        <w:rPr>
          <w:rFonts w:cs="Times New Roman"/>
          <w:sz w:val="21"/>
          <w:szCs w:val="21"/>
        </w:rPr>
        <w:t xml:space="preserve"> the</w:t>
      </w:r>
      <w:r w:rsidR="009F7C90" w:rsidRPr="003B7376">
        <w:rPr>
          <w:rFonts w:cs="Times New Roman"/>
          <w:sz w:val="21"/>
          <w:szCs w:val="21"/>
        </w:rPr>
        <w:t xml:space="preserve"> tally acceleration</w:t>
      </w:r>
    </w:p>
    <w:p w14:paraId="6F93BDBC" w14:textId="77777777" w:rsidR="009F7C90" w:rsidRPr="003B7376" w:rsidRDefault="001315FD" w:rsidP="0045097F">
      <w:pPr>
        <w:pStyle w:val="a4"/>
        <w:numPr>
          <w:ilvl w:val="0"/>
          <w:numId w:val="2"/>
        </w:numPr>
        <w:spacing w:line="360" w:lineRule="auto"/>
        <w:ind w:firstLineChars="0"/>
        <w:rPr>
          <w:rFonts w:cs="Times New Roman"/>
          <w:sz w:val="21"/>
          <w:szCs w:val="21"/>
        </w:rPr>
      </w:pPr>
      <w:r w:rsidRPr="003B7376">
        <w:rPr>
          <w:rFonts w:cs="Times New Roman"/>
          <w:b/>
          <w:sz w:val="21"/>
          <w:szCs w:val="21"/>
        </w:rPr>
        <w:t>Map</w:t>
      </w:r>
      <w:r w:rsidR="009F7C90" w:rsidRPr="003B7376">
        <w:rPr>
          <w:rFonts w:cs="Times New Roman"/>
          <w:b/>
          <w:sz w:val="21"/>
          <w:szCs w:val="21"/>
        </w:rPr>
        <w:t xml:space="preserve"> </w:t>
      </w:r>
      <w:r w:rsidR="00497F41" w:rsidRPr="003B7376">
        <w:rPr>
          <w:rFonts w:cs="Times New Roman"/>
          <w:sz w:val="21"/>
          <w:szCs w:val="21"/>
        </w:rPr>
        <w:t xml:space="preserve">option determines </w:t>
      </w:r>
      <w:r w:rsidR="001426DD" w:rsidRPr="003B7376">
        <w:rPr>
          <w:rFonts w:cs="Times New Roman"/>
          <w:sz w:val="21"/>
          <w:szCs w:val="21"/>
        </w:rPr>
        <w:t xml:space="preserve">whether </w:t>
      </w:r>
      <w:r w:rsidR="00497F41" w:rsidRPr="003B7376">
        <w:rPr>
          <w:rFonts w:cs="Times New Roman"/>
          <w:sz w:val="21"/>
          <w:szCs w:val="21"/>
        </w:rPr>
        <w:t>the</w:t>
      </w:r>
      <w:r w:rsidR="00157CEE" w:rsidRPr="003B7376">
        <w:rPr>
          <w:rFonts w:cs="Times New Roman"/>
          <w:sz w:val="21"/>
          <w:szCs w:val="21"/>
        </w:rPr>
        <w:t xml:space="preserve"> fast location method of cells</w:t>
      </w:r>
      <w:r w:rsidR="00E01082" w:rsidRPr="003B7376">
        <w:rPr>
          <w:rFonts w:cs="Times New Roman"/>
          <w:sz w:val="21"/>
          <w:szCs w:val="21"/>
        </w:rPr>
        <w:t xml:space="preserve"> is used to handle the cell tally.</w:t>
      </w:r>
      <w:r w:rsidR="00A610F7" w:rsidRPr="003B7376">
        <w:rPr>
          <w:rFonts w:cs="Times New Roman"/>
          <w:sz w:val="21"/>
          <w:szCs w:val="21"/>
        </w:rPr>
        <w:t xml:space="preserve"> </w:t>
      </w:r>
      <w:r w:rsidR="00B021C6" w:rsidRPr="003B7376">
        <w:rPr>
          <w:rFonts w:cs="Times New Roman"/>
          <w:b/>
          <w:sz w:val="21"/>
          <w:szCs w:val="21"/>
        </w:rPr>
        <w:t xml:space="preserve">Map = 1 </w:t>
      </w:r>
      <w:r w:rsidR="00B021C6" w:rsidRPr="003B7376">
        <w:rPr>
          <w:rFonts w:cs="Times New Roman"/>
          <w:sz w:val="21"/>
          <w:szCs w:val="21"/>
        </w:rPr>
        <w:t xml:space="preserve">(by default) means the fast location method is on, while </w:t>
      </w:r>
      <w:r w:rsidR="00B021C6" w:rsidRPr="003B7376">
        <w:rPr>
          <w:rFonts w:cs="Times New Roman"/>
          <w:b/>
          <w:sz w:val="21"/>
          <w:szCs w:val="21"/>
        </w:rPr>
        <w:t xml:space="preserve">Map = 0 </w:t>
      </w:r>
      <w:r w:rsidR="00B021C6" w:rsidRPr="003B7376">
        <w:rPr>
          <w:rFonts w:cs="Times New Roman"/>
          <w:sz w:val="21"/>
          <w:szCs w:val="21"/>
        </w:rPr>
        <w:t>means it is off.</w:t>
      </w:r>
      <w:r w:rsidR="0099270F" w:rsidRPr="003B7376">
        <w:rPr>
          <w:rFonts w:cs="Times New Roman"/>
          <w:sz w:val="21"/>
          <w:szCs w:val="21"/>
        </w:rPr>
        <w:t xml:space="preserve"> </w:t>
      </w:r>
      <w:r w:rsidR="00604B02" w:rsidRPr="003B7376">
        <w:rPr>
          <w:rFonts w:cs="Times New Roman"/>
          <w:sz w:val="21"/>
          <w:szCs w:val="21"/>
        </w:rPr>
        <w:t>If</w:t>
      </w:r>
      <w:r w:rsidR="0099270F" w:rsidRPr="003B7376">
        <w:rPr>
          <w:rFonts w:cs="Times New Roman"/>
          <w:sz w:val="21"/>
          <w:szCs w:val="21"/>
        </w:rPr>
        <w:t xml:space="preserve"> the</w:t>
      </w:r>
      <w:r w:rsidR="00A73A83" w:rsidRPr="003B7376">
        <w:rPr>
          <w:rFonts w:cs="Times New Roman"/>
          <w:sz w:val="21"/>
          <w:szCs w:val="21"/>
        </w:rPr>
        <w:t xml:space="preserve"> cell of the cell tally has</w:t>
      </w:r>
      <w:r w:rsidR="0099270F" w:rsidRPr="003B7376">
        <w:rPr>
          <w:rFonts w:cs="Times New Roman"/>
          <w:sz w:val="21"/>
          <w:szCs w:val="21"/>
        </w:rPr>
        <w:t xml:space="preserve"> </w:t>
      </w:r>
      <w:r w:rsidR="00962918" w:rsidRPr="003B7376">
        <w:rPr>
          <w:rFonts w:cs="Times New Roman"/>
          <w:sz w:val="21"/>
          <w:szCs w:val="21"/>
        </w:rPr>
        <w:t>large sum of meshes</w:t>
      </w:r>
      <w:r w:rsidR="00A73A83" w:rsidRPr="003B7376">
        <w:rPr>
          <w:rFonts w:cs="Times New Roman"/>
          <w:sz w:val="21"/>
          <w:szCs w:val="21"/>
        </w:rPr>
        <w:t xml:space="preserve">, the calculation time can be </w:t>
      </w:r>
      <w:r w:rsidR="0045097F" w:rsidRPr="003B7376">
        <w:rPr>
          <w:rFonts w:cs="Times New Roman"/>
          <w:sz w:val="21"/>
          <w:szCs w:val="21"/>
        </w:rPr>
        <w:t xml:space="preserve">significantly reduced </w:t>
      </w:r>
      <w:r w:rsidR="00604B02" w:rsidRPr="003B7376">
        <w:rPr>
          <w:rFonts w:cs="Times New Roman"/>
          <w:sz w:val="21"/>
          <w:szCs w:val="21"/>
        </w:rPr>
        <w:t>when</w:t>
      </w:r>
      <w:r w:rsidR="0045097F" w:rsidRPr="003B7376">
        <w:rPr>
          <w:rFonts w:cs="Times New Roman"/>
          <w:sz w:val="21"/>
          <w:szCs w:val="21"/>
        </w:rPr>
        <w:t xml:space="preserve"> the </w:t>
      </w:r>
      <w:r w:rsidR="0045097F" w:rsidRPr="003B7376">
        <w:rPr>
          <w:rFonts w:cs="Times New Roman"/>
          <w:b/>
          <w:sz w:val="21"/>
          <w:szCs w:val="21"/>
        </w:rPr>
        <w:t xml:space="preserve">Map </w:t>
      </w:r>
      <w:r w:rsidR="0045097F" w:rsidRPr="003B7376">
        <w:rPr>
          <w:rFonts w:cs="Times New Roman"/>
          <w:sz w:val="21"/>
          <w:szCs w:val="21"/>
        </w:rPr>
        <w:t>function</w:t>
      </w:r>
      <w:r w:rsidR="00604B02" w:rsidRPr="003B7376">
        <w:rPr>
          <w:rFonts w:cs="Times New Roman"/>
          <w:sz w:val="21"/>
          <w:szCs w:val="21"/>
        </w:rPr>
        <w:t xml:space="preserve"> is </w:t>
      </w:r>
      <w:r w:rsidR="00414E87" w:rsidRPr="003B7376">
        <w:rPr>
          <w:rFonts w:cs="Times New Roman"/>
          <w:sz w:val="21"/>
          <w:szCs w:val="21"/>
        </w:rPr>
        <w:t>o</w:t>
      </w:r>
      <w:r w:rsidR="00604B02" w:rsidRPr="003B7376">
        <w:rPr>
          <w:rFonts w:cs="Times New Roman"/>
          <w:sz w:val="21"/>
          <w:szCs w:val="21"/>
        </w:rPr>
        <w:t>n.</w:t>
      </w:r>
    </w:p>
    <w:p w14:paraId="11E2D487" w14:textId="77777777" w:rsidR="00B64E45" w:rsidRPr="003B7376" w:rsidRDefault="001315FD" w:rsidP="00495783">
      <w:pPr>
        <w:pStyle w:val="a4"/>
        <w:numPr>
          <w:ilvl w:val="0"/>
          <w:numId w:val="2"/>
        </w:numPr>
        <w:spacing w:line="360" w:lineRule="auto"/>
        <w:ind w:firstLineChars="0"/>
        <w:rPr>
          <w:rFonts w:cs="Times New Roman"/>
          <w:sz w:val="21"/>
          <w:szCs w:val="21"/>
        </w:rPr>
      </w:pPr>
      <w:r w:rsidRPr="003B7376">
        <w:rPr>
          <w:rFonts w:cs="Times New Roman"/>
          <w:b/>
          <w:sz w:val="21"/>
          <w:szCs w:val="21"/>
        </w:rPr>
        <w:t>Union</w:t>
      </w:r>
      <w:r w:rsidR="00497F41" w:rsidRPr="003B7376">
        <w:rPr>
          <w:rFonts w:cs="Times New Roman"/>
          <w:b/>
          <w:sz w:val="21"/>
          <w:szCs w:val="21"/>
        </w:rPr>
        <w:t xml:space="preserve"> </w:t>
      </w:r>
      <w:r w:rsidR="00497F41" w:rsidRPr="003B7376">
        <w:rPr>
          <w:rFonts w:cs="Times New Roman"/>
          <w:sz w:val="21"/>
          <w:szCs w:val="21"/>
        </w:rPr>
        <w:t>option determines</w:t>
      </w:r>
      <w:r w:rsidR="00B51E32" w:rsidRPr="003B7376">
        <w:rPr>
          <w:rFonts w:cs="Times New Roman"/>
          <w:sz w:val="21"/>
          <w:szCs w:val="21"/>
        </w:rPr>
        <w:t xml:space="preserve"> whether</w:t>
      </w:r>
      <w:r w:rsidR="00497F41" w:rsidRPr="003B7376">
        <w:rPr>
          <w:rFonts w:cs="Times New Roman"/>
          <w:sz w:val="21"/>
          <w:szCs w:val="21"/>
        </w:rPr>
        <w:t xml:space="preserve"> the</w:t>
      </w:r>
      <w:r w:rsidR="00414E87" w:rsidRPr="003B7376">
        <w:rPr>
          <w:rFonts w:cs="Times New Roman"/>
          <w:sz w:val="21"/>
          <w:szCs w:val="21"/>
        </w:rPr>
        <w:t xml:space="preserve"> </w:t>
      </w:r>
      <w:r w:rsidR="00495783" w:rsidRPr="003B7376">
        <w:rPr>
          <w:rFonts w:cs="Times New Roman"/>
          <w:sz w:val="21"/>
          <w:szCs w:val="21"/>
        </w:rPr>
        <w:t>method of uniform energy frame</w:t>
      </w:r>
      <w:r w:rsidR="00497F41" w:rsidRPr="003B7376">
        <w:rPr>
          <w:rFonts w:cs="Times New Roman"/>
          <w:sz w:val="21"/>
          <w:szCs w:val="21"/>
        </w:rPr>
        <w:t xml:space="preserve"> </w:t>
      </w:r>
      <w:r w:rsidR="00A610F7" w:rsidRPr="003B7376">
        <w:rPr>
          <w:rFonts w:cs="Times New Roman"/>
          <w:sz w:val="21"/>
          <w:szCs w:val="21"/>
        </w:rPr>
        <w:t>is used to handle the cell tally</w:t>
      </w:r>
      <w:r w:rsidR="00495783" w:rsidRPr="003B7376">
        <w:rPr>
          <w:rFonts w:cs="Times New Roman"/>
          <w:sz w:val="21"/>
          <w:szCs w:val="21"/>
        </w:rPr>
        <w:t xml:space="preserve">. </w:t>
      </w:r>
      <w:r w:rsidR="00B64E45" w:rsidRPr="003B7376">
        <w:rPr>
          <w:rFonts w:cs="Times New Roman"/>
          <w:b/>
          <w:sz w:val="21"/>
          <w:szCs w:val="21"/>
        </w:rPr>
        <w:t xml:space="preserve">Union= 1 </w:t>
      </w:r>
      <w:r w:rsidR="00B64E45" w:rsidRPr="003B7376">
        <w:rPr>
          <w:rFonts w:cs="Times New Roman"/>
          <w:sz w:val="21"/>
          <w:szCs w:val="21"/>
        </w:rPr>
        <w:t xml:space="preserve">means </w:t>
      </w:r>
      <w:r w:rsidR="00495783" w:rsidRPr="003B7376">
        <w:rPr>
          <w:rFonts w:cs="Times New Roman"/>
          <w:sz w:val="21"/>
          <w:szCs w:val="21"/>
        </w:rPr>
        <w:t>the method is on</w:t>
      </w:r>
      <w:r w:rsidR="00B64E45" w:rsidRPr="003B7376">
        <w:rPr>
          <w:rFonts w:cs="Times New Roman"/>
          <w:sz w:val="21"/>
          <w:szCs w:val="21"/>
        </w:rPr>
        <w:t xml:space="preserve">, </w:t>
      </w:r>
      <w:r w:rsidR="00495783" w:rsidRPr="003B7376">
        <w:rPr>
          <w:rFonts w:cs="Times New Roman"/>
          <w:sz w:val="21"/>
          <w:szCs w:val="21"/>
        </w:rPr>
        <w:t xml:space="preserve">while </w:t>
      </w:r>
      <w:r w:rsidR="00B64E45" w:rsidRPr="003B7376">
        <w:rPr>
          <w:rFonts w:cs="Times New Roman"/>
          <w:b/>
          <w:sz w:val="21"/>
          <w:szCs w:val="21"/>
        </w:rPr>
        <w:t xml:space="preserve">Union= 0 </w:t>
      </w:r>
      <w:r w:rsidR="00B64E45" w:rsidRPr="003B7376">
        <w:rPr>
          <w:rFonts w:cs="Times New Roman"/>
          <w:sz w:val="21"/>
          <w:szCs w:val="21"/>
        </w:rPr>
        <w:t>(by default)</w:t>
      </w:r>
      <w:r w:rsidR="00B64E45" w:rsidRPr="003B7376">
        <w:rPr>
          <w:rFonts w:cs="Times New Roman"/>
          <w:b/>
          <w:sz w:val="21"/>
          <w:szCs w:val="21"/>
        </w:rPr>
        <w:t xml:space="preserve"> </w:t>
      </w:r>
      <w:r w:rsidR="00B64E45" w:rsidRPr="003B7376">
        <w:rPr>
          <w:rFonts w:cs="Times New Roman"/>
          <w:sz w:val="21"/>
          <w:szCs w:val="21"/>
        </w:rPr>
        <w:t>means</w:t>
      </w:r>
      <w:r w:rsidR="00495783" w:rsidRPr="003B7376">
        <w:rPr>
          <w:rFonts w:cs="Times New Roman"/>
          <w:sz w:val="21"/>
          <w:szCs w:val="21"/>
        </w:rPr>
        <w:t xml:space="preserve"> it is off.</w:t>
      </w:r>
    </w:p>
    <w:p w14:paraId="46000301" w14:textId="26619163" w:rsidR="00414E87" w:rsidRPr="003B7376" w:rsidRDefault="00414E87" w:rsidP="00414E87">
      <w:pPr>
        <w:pStyle w:val="a4"/>
        <w:spacing w:line="360" w:lineRule="auto"/>
        <w:ind w:left="840" w:firstLineChars="0" w:firstLine="0"/>
        <w:rPr>
          <w:rFonts w:cs="Times New Roman"/>
          <w:sz w:val="21"/>
          <w:szCs w:val="21"/>
        </w:rPr>
      </w:pPr>
      <w:r w:rsidRPr="003B7376">
        <w:rPr>
          <w:rFonts w:cs="Times New Roman"/>
          <w:sz w:val="21"/>
          <w:szCs w:val="21"/>
        </w:rPr>
        <w:t xml:space="preserve">If the cell of the cross-section tally has </w:t>
      </w:r>
      <w:r w:rsidR="00884BEF">
        <w:rPr>
          <w:rFonts w:cs="Times New Roman"/>
          <w:sz w:val="21"/>
          <w:szCs w:val="21"/>
        </w:rPr>
        <w:t xml:space="preserve">a </w:t>
      </w:r>
      <w:r w:rsidRPr="003B7376">
        <w:rPr>
          <w:rFonts w:cs="Times New Roman"/>
          <w:sz w:val="21"/>
          <w:szCs w:val="21"/>
        </w:rPr>
        <w:t xml:space="preserve">large sum of nuclides, the calculation time can be reduced with the </w:t>
      </w:r>
      <w:r w:rsidR="00495783" w:rsidRPr="003B7376">
        <w:rPr>
          <w:rFonts w:cs="Times New Roman"/>
          <w:sz w:val="21"/>
          <w:szCs w:val="21"/>
        </w:rPr>
        <w:t>method of uniform energy frame</w:t>
      </w:r>
      <w:r w:rsidRPr="003B7376">
        <w:rPr>
          <w:rFonts w:cs="Times New Roman"/>
          <w:sz w:val="21"/>
          <w:szCs w:val="21"/>
        </w:rPr>
        <w:t>, while at the expense of</w:t>
      </w:r>
      <w:r w:rsidR="00253EA7" w:rsidRPr="003B7376">
        <w:rPr>
          <w:rFonts w:cs="Times New Roman"/>
          <w:sz w:val="21"/>
          <w:szCs w:val="21"/>
        </w:rPr>
        <w:t xml:space="preserve"> missing of variance information and</w:t>
      </w:r>
      <w:r w:rsidRPr="003B7376">
        <w:rPr>
          <w:rFonts w:cs="Times New Roman"/>
          <w:sz w:val="21"/>
          <w:szCs w:val="21"/>
        </w:rPr>
        <w:t xml:space="preserve"> additional consumption of memory.</w:t>
      </w:r>
    </w:p>
    <w:p w14:paraId="09800D8A" w14:textId="087F16D3" w:rsidR="00E34390" w:rsidRPr="00FE4FCB" w:rsidRDefault="00216536" w:rsidP="001315FD">
      <w:pPr>
        <w:pStyle w:val="2"/>
        <w:spacing w:before="120"/>
        <w:rPr>
          <w:rFonts w:ascii="Times New Roman" w:hAnsi="Times New Roman" w:cs="Times New Roman"/>
        </w:rPr>
      </w:pPr>
      <w:bookmarkStart w:id="96" w:name="_Toc369335221"/>
      <w:bookmarkStart w:id="97" w:name="_Toc362640989"/>
      <w:r w:rsidRPr="00FE4FCB">
        <w:rPr>
          <w:rFonts w:ascii="Times New Roman" w:hAnsi="Times New Roman" w:cs="Times New Roman"/>
        </w:rPr>
        <w:lastRenderedPageBreak/>
        <w:t xml:space="preserve">6.5 </w:t>
      </w:r>
      <w:r w:rsidR="00E34390" w:rsidRPr="00FE4FCB">
        <w:rPr>
          <w:rFonts w:ascii="Times New Roman" w:hAnsi="Times New Roman" w:cs="Times New Roman"/>
        </w:rPr>
        <w:t>Input example</w:t>
      </w:r>
      <w:r w:rsidR="00DF6B4C" w:rsidRPr="00FE4FCB">
        <w:rPr>
          <w:rFonts w:ascii="Times New Roman" w:hAnsi="Times New Roman" w:cs="Times New Roman"/>
        </w:rPr>
        <w:t>s</w:t>
      </w:r>
      <w:r w:rsidR="00E34390" w:rsidRPr="00FE4FCB">
        <w:rPr>
          <w:rFonts w:ascii="Times New Roman" w:hAnsi="Times New Roman" w:cs="Times New Roman"/>
        </w:rPr>
        <w:t xml:space="preserve"> of </w:t>
      </w:r>
      <w:r w:rsidR="00657FAF" w:rsidRPr="00FE4FCB">
        <w:rPr>
          <w:rFonts w:ascii="Times New Roman" w:hAnsi="Times New Roman" w:cs="Times New Roman"/>
        </w:rPr>
        <w:t xml:space="preserve">the </w:t>
      </w:r>
      <w:r w:rsidR="00E34390" w:rsidRPr="00FE4FCB">
        <w:rPr>
          <w:rFonts w:ascii="Times New Roman" w:hAnsi="Times New Roman" w:cs="Times New Roman"/>
        </w:rPr>
        <w:t xml:space="preserve">tally </w:t>
      </w:r>
      <w:r w:rsidR="00543688">
        <w:rPr>
          <w:rFonts w:ascii="Times New Roman" w:hAnsi="Times New Roman" w:cs="Times New Roman"/>
        </w:rPr>
        <w:t>block</w:t>
      </w:r>
      <w:bookmarkEnd w:id="96"/>
    </w:p>
    <w:p w14:paraId="10942840" w14:textId="77777777" w:rsidR="00633446" w:rsidRPr="00FE4FCB" w:rsidRDefault="00633446" w:rsidP="001315FD">
      <w:pPr>
        <w:pStyle w:val="3"/>
        <w:spacing w:before="120"/>
        <w:rPr>
          <w:rFonts w:ascii="Times New Roman" w:hAnsi="Times New Roman" w:cs="Times New Roman"/>
          <w:sz w:val="30"/>
          <w:szCs w:val="30"/>
        </w:rPr>
      </w:pPr>
      <w:bookmarkStart w:id="98" w:name="_Toc369335222"/>
      <w:bookmarkStart w:id="99" w:name="_Toc362640990"/>
      <w:bookmarkEnd w:id="97"/>
      <w:r w:rsidRPr="00FE4FCB">
        <w:rPr>
          <w:rFonts w:ascii="Times New Roman" w:hAnsi="Times New Roman" w:cs="Times New Roman"/>
          <w:sz w:val="30"/>
          <w:szCs w:val="30"/>
        </w:rPr>
        <w:t xml:space="preserve">6.5.1 </w:t>
      </w:r>
      <w:r w:rsidR="00FB600C" w:rsidRPr="00FE4FCB">
        <w:rPr>
          <w:rFonts w:ascii="Times New Roman" w:hAnsi="Times New Roman" w:cs="Times New Roman"/>
          <w:sz w:val="30"/>
          <w:szCs w:val="30"/>
        </w:rPr>
        <w:t>Tally in a</w:t>
      </w:r>
      <w:r w:rsidR="003D24C0" w:rsidRPr="00FE4FCB">
        <w:rPr>
          <w:rFonts w:ascii="Times New Roman" w:hAnsi="Times New Roman" w:cs="Times New Roman"/>
          <w:sz w:val="30"/>
          <w:szCs w:val="30"/>
        </w:rPr>
        <w:t>xial</w:t>
      </w:r>
      <w:r w:rsidR="00FB600C" w:rsidRPr="00FE4FCB">
        <w:rPr>
          <w:rFonts w:ascii="Times New Roman" w:hAnsi="Times New Roman" w:cs="Times New Roman"/>
          <w:sz w:val="30"/>
          <w:szCs w:val="30"/>
        </w:rPr>
        <w:t xml:space="preserve"> sections</w:t>
      </w:r>
      <w:r w:rsidR="003D24C0" w:rsidRPr="00FE4FCB">
        <w:rPr>
          <w:rFonts w:ascii="Times New Roman" w:hAnsi="Times New Roman" w:cs="Times New Roman"/>
          <w:sz w:val="30"/>
          <w:szCs w:val="30"/>
        </w:rPr>
        <w:t xml:space="preserve"> of </w:t>
      </w:r>
      <w:r w:rsidR="001315FD" w:rsidRPr="00FE4FCB">
        <w:rPr>
          <w:rFonts w:ascii="Times New Roman" w:hAnsi="Times New Roman" w:cs="Times New Roman"/>
          <w:sz w:val="30"/>
          <w:szCs w:val="30"/>
        </w:rPr>
        <w:t>PWR</w:t>
      </w:r>
      <w:r w:rsidRPr="00FE4FCB">
        <w:rPr>
          <w:rFonts w:ascii="Times New Roman" w:hAnsi="Times New Roman" w:cs="Times New Roman"/>
          <w:sz w:val="30"/>
          <w:szCs w:val="30"/>
        </w:rPr>
        <w:t xml:space="preserve"> </w:t>
      </w:r>
      <w:r w:rsidR="003D24C0" w:rsidRPr="00FE4FCB">
        <w:rPr>
          <w:rFonts w:ascii="Times New Roman" w:hAnsi="Times New Roman" w:cs="Times New Roman"/>
          <w:sz w:val="30"/>
          <w:szCs w:val="30"/>
        </w:rPr>
        <w:t>fuel pin</w:t>
      </w:r>
      <w:bookmarkEnd w:id="98"/>
    </w:p>
    <w:bookmarkEnd w:id="99"/>
    <w:p w14:paraId="1ED8CCCF" w14:textId="0E9B4D83" w:rsidR="00095C16" w:rsidRPr="00FE4FCB" w:rsidRDefault="00711CCE" w:rsidP="001315FD">
      <w:pPr>
        <w:spacing w:line="360" w:lineRule="auto"/>
        <w:ind w:firstLine="480"/>
        <w:rPr>
          <w:rFonts w:ascii="Times New Roman" w:hAnsi="Times New Roman" w:cs="Times New Roman"/>
        </w:rPr>
      </w:pPr>
      <w:r w:rsidRPr="00FE4FCB">
        <w:rPr>
          <w:rFonts w:ascii="Times New Roman" w:hAnsi="Times New Roman" w:cs="Times New Roman"/>
        </w:rPr>
        <w:t xml:space="preserve">Example </w:t>
      </w:r>
      <w:r w:rsidR="001315FD" w:rsidRPr="00FE4FCB">
        <w:rPr>
          <w:rFonts w:ascii="Times New Roman" w:hAnsi="Times New Roman" w:cs="Times New Roman"/>
        </w:rPr>
        <w:t>6-1</w:t>
      </w:r>
      <w:r w:rsidR="00095C16" w:rsidRPr="00FE4FCB">
        <w:rPr>
          <w:rFonts w:ascii="Times New Roman" w:hAnsi="Times New Roman" w:cs="Times New Roman"/>
        </w:rPr>
        <w:t xml:space="preserve"> is a PWR fuel pin, which is divided into 10 sections in the axial direction.</w:t>
      </w:r>
      <w:r w:rsidR="00FB600C" w:rsidRPr="00FE4FCB">
        <w:rPr>
          <w:rFonts w:ascii="Times New Roman" w:hAnsi="Times New Roman" w:cs="Times New Roman"/>
        </w:rPr>
        <w:t xml:space="preserve"> Two cell tallies, a mesh tally and a cross-section tally have been defined in the tally </w:t>
      </w:r>
      <w:r w:rsidR="00CA4631">
        <w:rPr>
          <w:rFonts w:ascii="Times New Roman" w:hAnsi="Times New Roman" w:cs="Times New Roman"/>
        </w:rPr>
        <w:t>block</w:t>
      </w:r>
      <w:r w:rsidR="00CA4631" w:rsidRPr="00FE4FCB">
        <w:rPr>
          <w:rFonts w:ascii="Times New Roman" w:hAnsi="Times New Roman" w:cs="Times New Roman"/>
        </w:rPr>
        <w:t xml:space="preserve"> </w:t>
      </w:r>
      <w:r w:rsidR="00FB600C" w:rsidRPr="00FE4FCB">
        <w:rPr>
          <w:rFonts w:ascii="Times New Roman" w:hAnsi="Times New Roman" w:cs="Times New Roman"/>
        </w:rPr>
        <w:t>respectively.</w:t>
      </w:r>
    </w:p>
    <w:p w14:paraId="7E35E575" w14:textId="77777777" w:rsidR="001315FD" w:rsidRPr="00FE4FCB" w:rsidRDefault="00714904" w:rsidP="001315FD">
      <w:pPr>
        <w:spacing w:line="360" w:lineRule="auto"/>
        <w:ind w:firstLine="480"/>
        <w:rPr>
          <w:rFonts w:ascii="Times New Roman" w:hAnsi="Times New Roman" w:cs="Times New Roman"/>
        </w:rPr>
      </w:pPr>
      <w:r w:rsidRPr="00FE4FCB">
        <w:rPr>
          <w:rFonts w:ascii="Times New Roman" w:hAnsi="Times New Roman" w:cs="Times New Roman"/>
        </w:rPr>
        <w:t>The 1</w:t>
      </w:r>
      <w:r w:rsidRPr="00FE4FCB">
        <w:rPr>
          <w:rFonts w:ascii="Times New Roman" w:hAnsi="Times New Roman" w:cs="Times New Roman"/>
          <w:vertAlign w:val="superscript"/>
        </w:rPr>
        <w:t>st</w:t>
      </w:r>
      <w:r w:rsidRPr="00FE4FCB">
        <w:rPr>
          <w:rFonts w:ascii="Times New Roman" w:hAnsi="Times New Roman" w:cs="Times New Roman"/>
        </w:rPr>
        <w:t xml:space="preserve"> cell tally (CellTally 1) count</w:t>
      </w:r>
      <w:r w:rsidR="006F661F" w:rsidRPr="00FE4FCB">
        <w:rPr>
          <w:rFonts w:ascii="Times New Roman" w:hAnsi="Times New Roman" w:cs="Times New Roman"/>
        </w:rPr>
        <w:t>s</w:t>
      </w:r>
      <w:r w:rsidRPr="00FE4FCB">
        <w:rPr>
          <w:rFonts w:ascii="Times New Roman" w:hAnsi="Times New Roman" w:cs="Times New Roman"/>
        </w:rPr>
        <w:t xml:space="preserve"> the </w:t>
      </w:r>
      <w:r w:rsidR="00346E18" w:rsidRPr="00FE4FCB">
        <w:rPr>
          <w:rFonts w:ascii="Times New Roman" w:hAnsi="Times New Roman" w:cs="Times New Roman"/>
        </w:rPr>
        <w:t xml:space="preserve">flux of different energy groups </w:t>
      </w:r>
      <w:r w:rsidR="0000014E" w:rsidRPr="00FE4FCB">
        <w:rPr>
          <w:rFonts w:ascii="Times New Roman" w:hAnsi="Times New Roman" w:cs="Times New Roman"/>
        </w:rPr>
        <w:t xml:space="preserve">in </w:t>
      </w:r>
      <w:r w:rsidR="00346E18" w:rsidRPr="00FE4FCB">
        <w:rPr>
          <w:rFonts w:ascii="Times New Roman" w:hAnsi="Times New Roman" w:cs="Times New Roman"/>
        </w:rPr>
        <w:t>the fuel region</w:t>
      </w:r>
      <w:r w:rsidR="00B651B0" w:rsidRPr="00FE4FCB">
        <w:rPr>
          <w:rFonts w:ascii="Times New Roman" w:hAnsi="Times New Roman" w:cs="Times New Roman"/>
        </w:rPr>
        <w:t xml:space="preserve">s </w:t>
      </w:r>
      <w:r w:rsidR="00346E18" w:rsidRPr="00FE4FCB">
        <w:rPr>
          <w:rFonts w:ascii="Times New Roman" w:hAnsi="Times New Roman" w:cs="Times New Roman"/>
        </w:rPr>
        <w:t>and moderator region</w:t>
      </w:r>
      <w:r w:rsidR="00B651B0" w:rsidRPr="00FE4FCB">
        <w:rPr>
          <w:rFonts w:ascii="Times New Roman" w:hAnsi="Times New Roman" w:cs="Times New Roman"/>
        </w:rPr>
        <w:t>s</w:t>
      </w:r>
      <w:r w:rsidR="00121A85" w:rsidRPr="00FE4FCB">
        <w:rPr>
          <w:rFonts w:ascii="Times New Roman" w:hAnsi="Times New Roman" w:cs="Times New Roman"/>
        </w:rPr>
        <w:t xml:space="preserve"> </w:t>
      </w:r>
      <w:r w:rsidR="00310BCA" w:rsidRPr="00FE4FCB">
        <w:rPr>
          <w:rFonts w:ascii="Times New Roman" w:hAnsi="Times New Roman" w:cs="Times New Roman"/>
        </w:rPr>
        <w:t>of</w:t>
      </w:r>
      <w:r w:rsidR="00B651B0" w:rsidRPr="00FE4FCB">
        <w:rPr>
          <w:rFonts w:ascii="Times New Roman" w:hAnsi="Times New Roman" w:cs="Times New Roman"/>
        </w:rPr>
        <w:t xml:space="preserve"> each axial section</w:t>
      </w:r>
      <w:r w:rsidR="00346E18" w:rsidRPr="00FE4FCB">
        <w:rPr>
          <w:rFonts w:ascii="Times New Roman" w:hAnsi="Times New Roman" w:cs="Times New Roman"/>
        </w:rPr>
        <w:t>,</w:t>
      </w:r>
      <w:r w:rsidR="00B651B0" w:rsidRPr="00FE4FCB">
        <w:rPr>
          <w:rFonts w:ascii="Times New Roman" w:hAnsi="Times New Roman" w:cs="Times New Roman"/>
        </w:rPr>
        <w:t xml:space="preserve"> </w:t>
      </w:r>
      <w:r w:rsidR="00346E18" w:rsidRPr="00FE4FCB">
        <w:rPr>
          <w:rFonts w:ascii="Times New Roman" w:hAnsi="Times New Roman" w:cs="Times New Roman"/>
        </w:rPr>
        <w:t>while the 2</w:t>
      </w:r>
      <w:r w:rsidR="00346E18" w:rsidRPr="00FE4FCB">
        <w:rPr>
          <w:rFonts w:ascii="Times New Roman" w:hAnsi="Times New Roman" w:cs="Times New Roman"/>
          <w:vertAlign w:val="superscript"/>
        </w:rPr>
        <w:t>nd</w:t>
      </w:r>
      <w:r w:rsidR="00346E18" w:rsidRPr="00FE4FCB">
        <w:rPr>
          <w:rFonts w:ascii="Times New Roman" w:hAnsi="Times New Roman" w:cs="Times New Roman"/>
        </w:rPr>
        <w:t xml:space="preserve"> cell tally (CellTally 1) count</w:t>
      </w:r>
      <w:r w:rsidR="006F661F" w:rsidRPr="00FE4FCB">
        <w:rPr>
          <w:rFonts w:ascii="Times New Roman" w:hAnsi="Times New Roman" w:cs="Times New Roman"/>
        </w:rPr>
        <w:t>s</w:t>
      </w:r>
      <w:r w:rsidR="00346E18" w:rsidRPr="00FE4FCB">
        <w:rPr>
          <w:rFonts w:ascii="Times New Roman" w:hAnsi="Times New Roman" w:cs="Times New Roman"/>
        </w:rPr>
        <w:t xml:space="preserve"> the </w:t>
      </w:r>
      <w:r w:rsidR="00310BCA" w:rsidRPr="00FE4FCB">
        <w:rPr>
          <w:rFonts w:ascii="Times New Roman" w:hAnsi="Times New Roman" w:cs="Times New Roman"/>
        </w:rPr>
        <w:t xml:space="preserve">total fission rate in the fuel regions of each axial section. </w:t>
      </w:r>
      <w:r w:rsidR="007C5598" w:rsidRPr="00FE4FCB">
        <w:rPr>
          <w:rFonts w:ascii="Times New Roman" w:hAnsi="Times New Roman" w:cs="Times New Roman"/>
        </w:rPr>
        <w:t xml:space="preserve">The mesh tally (MeshTally 1) counts the </w:t>
      </w:r>
      <w:r w:rsidR="00CF56D5" w:rsidRPr="00FE4FCB">
        <w:rPr>
          <w:rFonts w:ascii="Times New Roman" w:hAnsi="Times New Roman" w:cs="Times New Roman"/>
        </w:rPr>
        <w:t xml:space="preserve">flux distribution </w:t>
      </w:r>
      <w:r w:rsidR="003D6E83" w:rsidRPr="00FE4FCB">
        <w:rPr>
          <w:rFonts w:ascii="Times New Roman" w:hAnsi="Times New Roman" w:cs="Times New Roman"/>
        </w:rPr>
        <w:t>of different energy groups in the 100 axial sections. The cross-section</w:t>
      </w:r>
      <w:r w:rsidR="00802E0C" w:rsidRPr="00FE4FCB">
        <w:rPr>
          <w:rFonts w:ascii="Times New Roman" w:hAnsi="Times New Roman" w:cs="Times New Roman"/>
        </w:rPr>
        <w:t xml:space="preserve"> (CsTally 1)</w:t>
      </w:r>
      <w:r w:rsidR="003D6E83" w:rsidRPr="00FE4FCB">
        <w:rPr>
          <w:rFonts w:ascii="Times New Roman" w:hAnsi="Times New Roman" w:cs="Times New Roman"/>
        </w:rPr>
        <w:t xml:space="preserve"> tally counts the </w:t>
      </w:r>
      <w:r w:rsidR="00740B83" w:rsidRPr="00FE4FCB">
        <w:rPr>
          <w:rFonts w:ascii="Times New Roman" w:hAnsi="Times New Roman" w:cs="Times New Roman"/>
        </w:rPr>
        <w:t>one-group</w:t>
      </w:r>
      <w:r w:rsidR="00802E0C" w:rsidRPr="00FE4FCB">
        <w:rPr>
          <w:rFonts w:ascii="Times New Roman" w:hAnsi="Times New Roman" w:cs="Times New Roman"/>
        </w:rPr>
        <w:t xml:space="preserve"> cross-section</w:t>
      </w:r>
      <w:r w:rsidR="006414B1" w:rsidRPr="00FE4FCB">
        <w:rPr>
          <w:rFonts w:ascii="Times New Roman" w:hAnsi="Times New Roman" w:cs="Times New Roman"/>
        </w:rPr>
        <w:t>s of each nuclide</w:t>
      </w:r>
      <w:r w:rsidR="00802E0C" w:rsidRPr="00FE4FCB">
        <w:rPr>
          <w:rFonts w:ascii="Times New Roman" w:hAnsi="Times New Roman" w:cs="Times New Roman"/>
        </w:rPr>
        <w:t xml:space="preserve"> in the </w:t>
      </w:r>
      <w:r w:rsidR="006414B1" w:rsidRPr="00FE4FCB">
        <w:rPr>
          <w:rFonts w:ascii="Times New Roman" w:hAnsi="Times New Roman" w:cs="Times New Roman"/>
        </w:rPr>
        <w:t>5</w:t>
      </w:r>
      <w:r w:rsidR="006414B1" w:rsidRPr="00FE4FCB">
        <w:rPr>
          <w:rFonts w:ascii="Times New Roman" w:hAnsi="Times New Roman" w:cs="Times New Roman"/>
          <w:vertAlign w:val="superscript"/>
        </w:rPr>
        <w:t>th</w:t>
      </w:r>
      <w:r w:rsidR="006414B1" w:rsidRPr="00FE4FCB">
        <w:rPr>
          <w:rFonts w:ascii="Times New Roman" w:hAnsi="Times New Roman" w:cs="Times New Roman"/>
        </w:rPr>
        <w:t xml:space="preserve"> section of </w:t>
      </w:r>
      <w:r w:rsidR="00884D3A" w:rsidRPr="00FE4FCB">
        <w:rPr>
          <w:rFonts w:ascii="Times New Roman" w:hAnsi="Times New Roman" w:cs="Times New Roman"/>
        </w:rPr>
        <w:t xml:space="preserve">fuel region: the fission cross-section (-6) </w:t>
      </w:r>
      <w:r w:rsidR="00347860" w:rsidRPr="00FE4FCB">
        <w:rPr>
          <w:rFonts w:ascii="Times New Roman" w:hAnsi="Times New Roman" w:cs="Times New Roman"/>
        </w:rPr>
        <w:t>and (n</w:t>
      </w:r>
      <w:r w:rsidR="00347860" w:rsidRPr="00FE4FCB">
        <w:rPr>
          <w:rFonts w:ascii="Times New Roman" w:hAnsi="Times New Roman" w:cs="Times New Roman"/>
        </w:rPr>
        <w:t>，</w:t>
      </w:r>
      <w:r w:rsidR="00347860" w:rsidRPr="00FE4FCB">
        <w:rPr>
          <w:rFonts w:ascii="Times New Roman" w:hAnsi="Times New Roman" w:cs="Times New Roman"/>
        </w:rPr>
        <w:t xml:space="preserve">γ) cross-section (102) </w:t>
      </w:r>
      <w:r w:rsidR="00884D3A" w:rsidRPr="00FE4FCB">
        <w:rPr>
          <w:rFonts w:ascii="Times New Roman" w:hAnsi="Times New Roman" w:cs="Times New Roman"/>
        </w:rPr>
        <w:t>of U</w:t>
      </w:r>
      <w:r w:rsidR="00884D3A" w:rsidRPr="009E52D8">
        <w:rPr>
          <w:rFonts w:ascii="Times New Roman" w:hAnsi="Times New Roman" w:cs="Times New Roman"/>
          <w:vertAlign w:val="superscript"/>
        </w:rPr>
        <w:t>235</w:t>
      </w:r>
      <w:r w:rsidR="004B0F55" w:rsidRPr="00FE4FCB">
        <w:rPr>
          <w:rFonts w:ascii="Times New Roman" w:hAnsi="Times New Roman" w:cs="Times New Roman"/>
        </w:rPr>
        <w:t>, the fission cross-section (-6), n-2n cross-section (16) and (n</w:t>
      </w:r>
      <w:r w:rsidR="004B0F55" w:rsidRPr="00FE4FCB">
        <w:rPr>
          <w:rFonts w:ascii="Times New Roman" w:hAnsi="Times New Roman" w:cs="Times New Roman"/>
        </w:rPr>
        <w:t>，</w:t>
      </w:r>
      <w:r w:rsidR="004B0F55" w:rsidRPr="00FE4FCB">
        <w:rPr>
          <w:rFonts w:ascii="Times New Roman" w:hAnsi="Times New Roman" w:cs="Times New Roman"/>
        </w:rPr>
        <w:t>γ) cross-section (102) of U</w:t>
      </w:r>
      <w:r w:rsidR="004B0F55" w:rsidRPr="009E52D8">
        <w:rPr>
          <w:rFonts w:ascii="Times New Roman" w:hAnsi="Times New Roman" w:cs="Times New Roman"/>
          <w:vertAlign w:val="superscript"/>
        </w:rPr>
        <w:t>238</w:t>
      </w:r>
      <w:r w:rsidR="004B0F55" w:rsidRPr="00FE4FCB">
        <w:rPr>
          <w:rFonts w:ascii="Times New Roman" w:hAnsi="Times New Roman" w:cs="Times New Roman"/>
        </w:rPr>
        <w:t>, as well as the n-a cross-section (107) of O</w:t>
      </w:r>
      <w:r w:rsidR="004B0F55" w:rsidRPr="009E52D8">
        <w:rPr>
          <w:rFonts w:ascii="Times New Roman" w:hAnsi="Times New Roman" w:cs="Times New Roman"/>
          <w:vertAlign w:val="superscript"/>
        </w:rPr>
        <w:t>16</w:t>
      </w:r>
      <w:r w:rsidR="004B0F55" w:rsidRPr="00FE4FCB">
        <w:rPr>
          <w:rFonts w:ascii="Times New Roman" w:hAnsi="Times New Roman" w:cs="Times New Roman"/>
        </w:rPr>
        <w:t>.</w:t>
      </w:r>
    </w:p>
    <w:p w14:paraId="74B0A58C" w14:textId="77777777" w:rsidR="001315FD" w:rsidRPr="00FE4FCB" w:rsidRDefault="001315FD" w:rsidP="001315FD">
      <w:pPr>
        <w:spacing w:line="360" w:lineRule="auto"/>
        <w:ind w:firstLine="480"/>
        <w:rPr>
          <w:rFonts w:ascii="Times New Roman" w:hAnsi="Times New Roman" w:cs="Times New Roman"/>
        </w:rPr>
      </w:pPr>
    </w:p>
    <w:p w14:paraId="37CBE95D" w14:textId="77777777" w:rsidR="001315FD" w:rsidRPr="00FE4FCB" w:rsidRDefault="00711CCE" w:rsidP="001315FD">
      <w:pPr>
        <w:spacing w:line="360" w:lineRule="auto"/>
        <w:jc w:val="center"/>
        <w:rPr>
          <w:rFonts w:ascii="Times New Roman" w:hAnsi="Times New Roman" w:cs="Times New Roman"/>
        </w:rPr>
      </w:pPr>
      <w:r w:rsidRPr="00FE4FCB">
        <w:rPr>
          <w:rFonts w:ascii="Times New Roman" w:hAnsi="Times New Roman" w:cs="Times New Roman"/>
        </w:rPr>
        <w:t>Exam</w:t>
      </w:r>
      <w:r w:rsidR="00262C0C" w:rsidRPr="00FE4FCB">
        <w:rPr>
          <w:rFonts w:ascii="Times New Roman" w:hAnsi="Times New Roman" w:cs="Times New Roman"/>
        </w:rPr>
        <w:t>p</w:t>
      </w:r>
      <w:r w:rsidRPr="00FE4FCB">
        <w:rPr>
          <w:rFonts w:ascii="Times New Roman" w:hAnsi="Times New Roman" w:cs="Times New Roman"/>
        </w:rPr>
        <w:t>l</w:t>
      </w:r>
      <w:r w:rsidR="00262C0C" w:rsidRPr="00FE4FCB">
        <w:rPr>
          <w:rFonts w:ascii="Times New Roman" w:hAnsi="Times New Roman" w:cs="Times New Roman"/>
        </w:rPr>
        <w:t>e</w:t>
      </w:r>
      <w:r w:rsidR="001315FD" w:rsidRPr="00FE4FCB">
        <w:rPr>
          <w:rFonts w:ascii="Times New Roman" w:hAnsi="Times New Roman" w:cs="Times New Roman"/>
        </w:rPr>
        <w:t xml:space="preserve"> 6-1 </w:t>
      </w:r>
    </w:p>
    <w:tbl>
      <w:tblPr>
        <w:tblStyle w:val="a5"/>
        <w:tblW w:w="9924" w:type="dxa"/>
        <w:jc w:val="center"/>
        <w:tblCellMar>
          <w:top w:w="57" w:type="dxa"/>
          <w:bottom w:w="57" w:type="dxa"/>
        </w:tblCellMar>
        <w:tblLook w:val="04A0" w:firstRow="1" w:lastRow="0" w:firstColumn="1" w:lastColumn="0" w:noHBand="0" w:noVBand="1"/>
      </w:tblPr>
      <w:tblGrid>
        <w:gridCol w:w="9924"/>
      </w:tblGrid>
      <w:tr w:rsidR="001315FD" w:rsidRPr="00FE4FCB" w14:paraId="65F3CBD2" w14:textId="77777777" w:rsidTr="00B75FD5">
        <w:trPr>
          <w:jc w:val="center"/>
        </w:trPr>
        <w:tc>
          <w:tcPr>
            <w:tcW w:w="9924" w:type="dxa"/>
          </w:tcPr>
          <w:p w14:paraId="24C4783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PWR pin divided into 10 nodes in axial. Qiu Yishu 2012-09-15 //////</w:t>
            </w:r>
          </w:p>
          <w:p w14:paraId="2044B13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UNIVERSE 0</w:t>
            </w:r>
          </w:p>
          <w:p w14:paraId="06507A8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1   6 &amp; -7 &amp; 8 &amp; -9 &amp; 10 &amp; -11  Fill = 8         // Pin inside</w:t>
            </w:r>
          </w:p>
          <w:p w14:paraId="58787EA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2   -6 : 7 : -8 : 9 : -10 : 11  void = 1         // Pin outside</w:t>
            </w:r>
          </w:p>
          <w:p w14:paraId="21A0AE8E" w14:textId="77777777" w:rsidR="001315FD" w:rsidRPr="00FE4FCB" w:rsidRDefault="001315FD" w:rsidP="00B75FD5">
            <w:pPr>
              <w:spacing w:line="200" w:lineRule="exact"/>
              <w:jc w:val="left"/>
              <w:rPr>
                <w:rFonts w:ascii="Times New Roman" w:hAnsi="Times New Roman" w:cs="Times New Roman"/>
                <w:szCs w:val="21"/>
              </w:rPr>
            </w:pPr>
          </w:p>
          <w:p w14:paraId="2C55532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UNIVERSE 8  lat = 1  pitch = 1 1 0.5   scope = 1  1  10</w:t>
            </w:r>
          </w:p>
          <w:p w14:paraId="6063E9A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fill =  1 * 10</w:t>
            </w:r>
          </w:p>
          <w:p w14:paraId="740716AF" w14:textId="77777777" w:rsidR="001315FD" w:rsidRPr="00FE4FCB" w:rsidRDefault="001315FD" w:rsidP="00B75FD5">
            <w:pPr>
              <w:spacing w:line="200" w:lineRule="exact"/>
              <w:jc w:val="left"/>
              <w:rPr>
                <w:rFonts w:ascii="Times New Roman" w:hAnsi="Times New Roman" w:cs="Times New Roman"/>
                <w:szCs w:val="21"/>
              </w:rPr>
            </w:pPr>
          </w:p>
          <w:p w14:paraId="4EFE3D2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UNIVERSE 1  move = 0.63 0.63  0             // Fuel rod</w:t>
            </w:r>
          </w:p>
          <w:p w14:paraId="0A7D95B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3   -1       mat = 1                  // Fuel</w:t>
            </w:r>
          </w:p>
          <w:p w14:paraId="0EE5EB1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4   1 &amp; -2   mat = 3                  // Air</w:t>
            </w:r>
          </w:p>
          <w:p w14:paraId="2579C2F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5   2 &amp; -3   mat = 4                  // Zr</w:t>
            </w:r>
          </w:p>
          <w:p w14:paraId="4B39CBE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6   3        mat = 5                  // water</w:t>
            </w:r>
          </w:p>
          <w:p w14:paraId="035164DF" w14:textId="77777777" w:rsidR="001315FD" w:rsidRPr="00FE4FCB" w:rsidRDefault="001315FD" w:rsidP="00B75FD5">
            <w:pPr>
              <w:spacing w:line="200" w:lineRule="exact"/>
              <w:jc w:val="left"/>
              <w:rPr>
                <w:rFonts w:ascii="Times New Roman" w:hAnsi="Times New Roman" w:cs="Times New Roman"/>
                <w:szCs w:val="21"/>
              </w:rPr>
            </w:pPr>
          </w:p>
          <w:p w14:paraId="649778B4" w14:textId="77777777" w:rsidR="001315FD" w:rsidRPr="00FE4FCB" w:rsidRDefault="001315FD" w:rsidP="00B75FD5">
            <w:pPr>
              <w:spacing w:line="200" w:lineRule="exact"/>
              <w:jc w:val="left"/>
              <w:rPr>
                <w:rFonts w:ascii="Times New Roman" w:hAnsi="Times New Roman" w:cs="Times New Roman"/>
                <w:szCs w:val="21"/>
              </w:rPr>
            </w:pPr>
          </w:p>
          <w:p w14:paraId="21FE8C5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SURFACE</w:t>
            </w:r>
          </w:p>
          <w:p w14:paraId="3D5B25F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1   cz   0.4096</w:t>
            </w:r>
          </w:p>
          <w:p w14:paraId="6CCB992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2   cz   0.4178</w:t>
            </w:r>
          </w:p>
          <w:p w14:paraId="59BFE1C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3   cz   0.4750</w:t>
            </w:r>
          </w:p>
          <w:p w14:paraId="31469E4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6   px   0             bc = 1</w:t>
            </w:r>
          </w:p>
          <w:p w14:paraId="7D33396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7   px   1.26          bc = 1</w:t>
            </w:r>
          </w:p>
          <w:p w14:paraId="312EDB7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8   py   0             bc = 1</w:t>
            </w:r>
          </w:p>
          <w:p w14:paraId="6DA57DF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9   py   1.26          bc = 1</w:t>
            </w:r>
          </w:p>
          <w:p w14:paraId="00DDD5C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10  pz   0             bc = 1</w:t>
            </w:r>
          </w:p>
          <w:p w14:paraId="5960037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11  pz   5             bc = 1</w:t>
            </w:r>
          </w:p>
          <w:p w14:paraId="5372F9CD" w14:textId="77777777" w:rsidR="001315FD" w:rsidRPr="00FE4FCB" w:rsidRDefault="001315FD" w:rsidP="00B75FD5">
            <w:pPr>
              <w:spacing w:line="200" w:lineRule="exact"/>
              <w:jc w:val="left"/>
              <w:rPr>
                <w:rFonts w:ascii="Times New Roman" w:hAnsi="Times New Roman" w:cs="Times New Roman"/>
                <w:szCs w:val="21"/>
              </w:rPr>
            </w:pPr>
          </w:p>
          <w:p w14:paraId="7CE60A8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lastRenderedPageBreak/>
              <w:t>MATERIAL</w:t>
            </w:r>
          </w:p>
          <w:p w14:paraId="202EF42D"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1  -10.196</w:t>
            </w:r>
          </w:p>
          <w:p w14:paraId="445A240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92235.30c   6.9100E-03</w:t>
            </w:r>
          </w:p>
          <w:p w14:paraId="512638C0"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92238.30c   2.2062E-01</w:t>
            </w:r>
          </w:p>
          <w:p w14:paraId="425C0DC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4.5510E-01</w:t>
            </w:r>
          </w:p>
          <w:p w14:paraId="6089073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3  -0.001</w:t>
            </w:r>
          </w:p>
          <w:p w14:paraId="03E7DD1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3.76622E-5</w:t>
            </w:r>
          </w:p>
          <w:p w14:paraId="7118C591"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4  -6.550</w:t>
            </w:r>
          </w:p>
          <w:p w14:paraId="5E60373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40000.60c  -98.2</w:t>
            </w:r>
          </w:p>
          <w:p w14:paraId="2C326C2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5  9.9977E-02</w:t>
            </w:r>
          </w:p>
          <w:p w14:paraId="256CF39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6.6643E-02</w:t>
            </w:r>
          </w:p>
          <w:p w14:paraId="5FC970E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3.3334E-02</w:t>
            </w:r>
          </w:p>
          <w:p w14:paraId="4DFDE6C0"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sab 5  lwtr.60t</w:t>
            </w:r>
          </w:p>
          <w:p w14:paraId="208A2580"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CeAce  ErgBinHash = 0   pTable =  0</w:t>
            </w:r>
          </w:p>
          <w:p w14:paraId="6ECD597E" w14:textId="77777777" w:rsidR="001315FD" w:rsidRPr="00FE4FCB" w:rsidRDefault="001315FD" w:rsidP="00B75FD5">
            <w:pPr>
              <w:spacing w:line="200" w:lineRule="exact"/>
              <w:jc w:val="left"/>
              <w:rPr>
                <w:rFonts w:ascii="Times New Roman" w:hAnsi="Times New Roman" w:cs="Times New Roman"/>
                <w:szCs w:val="21"/>
              </w:rPr>
            </w:pPr>
          </w:p>
          <w:p w14:paraId="56EF273D"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CRITICALITY</w:t>
            </w:r>
          </w:p>
          <w:p w14:paraId="2FC141B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PowerIter   population = 1000  30  200  // keff0 = 1.0</w:t>
            </w:r>
          </w:p>
          <w:p w14:paraId="24034BF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InitSrc point = 0.63 0.63  2.75</w:t>
            </w:r>
          </w:p>
          <w:p w14:paraId="2D873DCB" w14:textId="77777777" w:rsidR="001315FD" w:rsidRPr="00FE4FCB" w:rsidRDefault="001315FD" w:rsidP="00B75FD5">
            <w:pPr>
              <w:spacing w:line="200" w:lineRule="exact"/>
              <w:jc w:val="left"/>
              <w:rPr>
                <w:rFonts w:ascii="Times New Roman" w:hAnsi="Times New Roman" w:cs="Times New Roman"/>
                <w:szCs w:val="21"/>
              </w:rPr>
            </w:pPr>
          </w:p>
          <w:p w14:paraId="385A6B8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Tally</w:t>
            </w:r>
          </w:p>
          <w:p w14:paraId="7FDB6776"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CellTally 1 type = 1  energy = 6.25E-7 20</w:t>
            </w:r>
          </w:p>
          <w:p w14:paraId="1F1D292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cell = 1 &gt; 1: 10 &gt; 3</w:t>
            </w:r>
          </w:p>
          <w:p w14:paraId="3CBFBC3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&gt; 1: 10 &gt; 6</w:t>
            </w:r>
          </w:p>
          <w:p w14:paraId="22A4730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CellTally 2 type = 3  integral = 10</w:t>
            </w:r>
          </w:p>
          <w:p w14:paraId="19DDC6B6"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cell = 1 &gt; 1: 10 &gt; 3</w:t>
            </w:r>
          </w:p>
          <w:p w14:paraId="6C1CEE8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MeshTally 1 type = 1  energy = 6.25E-7 20</w:t>
            </w:r>
          </w:p>
          <w:p w14:paraId="2CF8D7DD"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Scope = 1 1 100</w:t>
            </w:r>
          </w:p>
          <w:p w14:paraId="617E131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Bound = 0 1.26 0 1.26 0 5</w:t>
            </w:r>
          </w:p>
          <w:p w14:paraId="3CB0844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CsTally 1   cell = 1 &gt; 5 &gt; 3</w:t>
            </w:r>
          </w:p>
          <w:p w14:paraId="5AD030F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mat = 1</w:t>
            </w:r>
          </w:p>
          <w:p w14:paraId="7FF49B39"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mt = -6 102 , -6 16 102, 102</w:t>
            </w:r>
          </w:p>
        </w:tc>
      </w:tr>
    </w:tbl>
    <w:p w14:paraId="54DF29B4" w14:textId="77777777" w:rsidR="001315FD" w:rsidRPr="00FE4FCB" w:rsidRDefault="001315FD" w:rsidP="001315FD">
      <w:pPr>
        <w:spacing w:line="360" w:lineRule="auto"/>
        <w:ind w:firstLine="480"/>
        <w:rPr>
          <w:rFonts w:ascii="Times New Roman" w:hAnsi="Times New Roman" w:cs="Times New Roman"/>
        </w:rPr>
      </w:pPr>
    </w:p>
    <w:p w14:paraId="104FC63F" w14:textId="77777777" w:rsidR="001315FD" w:rsidRPr="00FE4FCB" w:rsidRDefault="006503A3" w:rsidP="003B278C">
      <w:pPr>
        <w:pStyle w:val="3"/>
        <w:spacing w:before="120"/>
        <w:rPr>
          <w:rFonts w:ascii="Times New Roman" w:hAnsi="Times New Roman" w:cs="Times New Roman"/>
          <w:sz w:val="30"/>
          <w:szCs w:val="30"/>
        </w:rPr>
      </w:pPr>
      <w:bookmarkStart w:id="100" w:name="_Toc369335223"/>
      <w:bookmarkStart w:id="101" w:name="_Toc362640991"/>
      <w:r w:rsidRPr="00FE4FCB">
        <w:rPr>
          <w:rFonts w:ascii="Times New Roman" w:hAnsi="Times New Roman" w:cs="Times New Roman"/>
          <w:sz w:val="30"/>
          <w:szCs w:val="30"/>
        </w:rPr>
        <w:t xml:space="preserve">6.5.2 </w:t>
      </w:r>
      <w:r w:rsidR="0065789A" w:rsidRPr="00FE4FCB">
        <w:rPr>
          <w:rFonts w:ascii="Times New Roman" w:hAnsi="Times New Roman" w:cs="Times New Roman"/>
          <w:sz w:val="30"/>
          <w:szCs w:val="30"/>
        </w:rPr>
        <w:t>Large-scale tally</w:t>
      </w:r>
      <w:r w:rsidR="003B278C" w:rsidRPr="00FE4FCB">
        <w:rPr>
          <w:rFonts w:ascii="Times New Roman" w:hAnsi="Times New Roman" w:cs="Times New Roman"/>
          <w:sz w:val="30"/>
          <w:szCs w:val="30"/>
        </w:rPr>
        <w:t xml:space="preserve"> for</w:t>
      </w:r>
      <w:r w:rsidR="0065789A" w:rsidRPr="00FE4FCB">
        <w:rPr>
          <w:rFonts w:ascii="Times New Roman" w:hAnsi="Times New Roman" w:cs="Times New Roman"/>
          <w:sz w:val="30"/>
          <w:szCs w:val="30"/>
        </w:rPr>
        <w:t xml:space="preserve"> </w:t>
      </w:r>
      <w:r w:rsidR="001315FD" w:rsidRPr="00FE4FCB">
        <w:rPr>
          <w:rFonts w:ascii="Times New Roman" w:hAnsi="Times New Roman" w:cs="Times New Roman"/>
          <w:sz w:val="30"/>
          <w:szCs w:val="30"/>
        </w:rPr>
        <w:t>Hoogenboom</w:t>
      </w:r>
      <w:r w:rsidR="003B278C" w:rsidRPr="00FE4FCB">
        <w:rPr>
          <w:rFonts w:ascii="Times New Roman" w:hAnsi="Times New Roman" w:cs="Times New Roman"/>
          <w:sz w:val="30"/>
          <w:szCs w:val="30"/>
        </w:rPr>
        <w:t xml:space="preserve"> whole core benchmark</w:t>
      </w:r>
      <w:bookmarkEnd w:id="100"/>
      <w:r w:rsidR="003B278C" w:rsidRPr="00FE4FCB">
        <w:rPr>
          <w:rFonts w:ascii="Times New Roman" w:hAnsi="Times New Roman" w:cs="Times New Roman"/>
          <w:sz w:val="30"/>
          <w:szCs w:val="30"/>
        </w:rPr>
        <w:t xml:space="preserve"> </w:t>
      </w:r>
      <w:bookmarkEnd w:id="101"/>
    </w:p>
    <w:p w14:paraId="5F7508EB" w14:textId="76F943AF" w:rsidR="0024265C" w:rsidRDefault="0024265C" w:rsidP="00CC1764">
      <w:pPr>
        <w:spacing w:line="360" w:lineRule="auto"/>
        <w:ind w:firstLineChars="200" w:firstLine="420"/>
        <w:rPr>
          <w:rFonts w:ascii="Times New Roman" w:hAnsi="Times New Roman" w:cs="Times New Roman"/>
        </w:rPr>
      </w:pPr>
      <w:r w:rsidRPr="00FE4FCB">
        <w:rPr>
          <w:rFonts w:ascii="Times New Roman" w:hAnsi="Times New Roman" w:cs="Times New Roman"/>
        </w:rPr>
        <w:t>This example</w:t>
      </w:r>
      <w:r w:rsidR="005324ED" w:rsidRPr="00FE4FCB">
        <w:rPr>
          <w:rFonts w:ascii="Times New Roman" w:hAnsi="Times New Roman" w:cs="Times New Roman"/>
        </w:rPr>
        <w:t xml:space="preserve"> </w:t>
      </w:r>
      <w:r w:rsidR="00581D47" w:rsidRPr="00FE4FCB">
        <w:rPr>
          <w:rFonts w:ascii="Times New Roman" w:hAnsi="Times New Roman" w:cs="Times New Roman"/>
        </w:rPr>
        <w:t>is a PWR whole core benchmark.</w:t>
      </w:r>
      <w:r w:rsidR="00D42E2C" w:rsidRPr="00FE4FCB">
        <w:rPr>
          <w:rFonts w:ascii="Times New Roman" w:hAnsi="Times New Roman" w:cs="Times New Roman"/>
        </w:rPr>
        <w:t xml:space="preserve"> The reactor core contains 241 same fuel assemblies</w:t>
      </w:r>
      <w:r w:rsidR="00CB3EDF" w:rsidRPr="00FE4FCB">
        <w:rPr>
          <w:rFonts w:ascii="Times New Roman" w:hAnsi="Times New Roman" w:cs="Times New Roman"/>
        </w:rPr>
        <w:t xml:space="preserve">, which contain 17×17 cell per assembly. </w:t>
      </w:r>
      <w:r w:rsidR="0074691E" w:rsidRPr="00FE4FCB">
        <w:rPr>
          <w:rFonts w:ascii="Times New Roman" w:hAnsi="Times New Roman" w:cs="Times New Roman"/>
        </w:rPr>
        <w:t>Each cell is divided into 100 axial level</w:t>
      </w:r>
      <w:r w:rsidR="00297F36" w:rsidRPr="00FE4FCB">
        <w:rPr>
          <w:rFonts w:ascii="Times New Roman" w:hAnsi="Times New Roman" w:cs="Times New Roman"/>
        </w:rPr>
        <w:t>s</w:t>
      </w:r>
      <w:r w:rsidR="0074691E" w:rsidRPr="00FE4FCB">
        <w:rPr>
          <w:rFonts w:ascii="Times New Roman" w:hAnsi="Times New Roman" w:cs="Times New Roman"/>
        </w:rPr>
        <w:t>.</w:t>
      </w:r>
      <w:r w:rsidR="00297F36" w:rsidRPr="00FE4FCB">
        <w:rPr>
          <w:rFonts w:ascii="Times New Roman" w:hAnsi="Times New Roman" w:cs="Times New Roman"/>
        </w:rPr>
        <w:t xml:space="preserve"> 5 cell tallies and </w:t>
      </w:r>
      <w:r w:rsidR="00877407" w:rsidRPr="00FE4FCB">
        <w:rPr>
          <w:rFonts w:ascii="Times New Roman" w:hAnsi="Times New Roman" w:cs="Times New Roman"/>
        </w:rPr>
        <w:t>2</w:t>
      </w:r>
      <w:r w:rsidR="00297F36" w:rsidRPr="00FE4FCB">
        <w:rPr>
          <w:rFonts w:ascii="Times New Roman" w:hAnsi="Times New Roman" w:cs="Times New Roman"/>
        </w:rPr>
        <w:t xml:space="preserve"> cross-section tallies have been defi</w:t>
      </w:r>
      <w:r w:rsidR="00A30EA7" w:rsidRPr="00FE4FCB">
        <w:rPr>
          <w:rFonts w:ascii="Times New Roman" w:hAnsi="Times New Roman" w:cs="Times New Roman"/>
        </w:rPr>
        <w:t>ned in</w:t>
      </w:r>
      <w:r w:rsidR="0074691E" w:rsidRPr="00FE4FCB">
        <w:rPr>
          <w:rFonts w:ascii="Times New Roman" w:hAnsi="Times New Roman" w:cs="Times New Roman"/>
        </w:rPr>
        <w:t xml:space="preserve"> </w:t>
      </w:r>
      <w:r w:rsidR="00297F36" w:rsidRPr="00FE4FCB">
        <w:rPr>
          <w:rFonts w:ascii="Times New Roman" w:hAnsi="Times New Roman" w:cs="Times New Roman"/>
        </w:rPr>
        <w:t xml:space="preserve">the </w:t>
      </w:r>
      <w:r w:rsidR="00A30EA7" w:rsidRPr="00FE4FCB">
        <w:rPr>
          <w:rFonts w:ascii="Times New Roman" w:hAnsi="Times New Roman" w:cs="Times New Roman"/>
        </w:rPr>
        <w:t xml:space="preserve">tally </w:t>
      </w:r>
      <w:r w:rsidR="00AD0A4F">
        <w:rPr>
          <w:rFonts w:ascii="Times New Roman" w:hAnsi="Times New Roman" w:cs="Times New Roman"/>
        </w:rPr>
        <w:t>block</w:t>
      </w:r>
      <w:r w:rsidR="00A30EA7" w:rsidRPr="00FE4FCB">
        <w:rPr>
          <w:rFonts w:ascii="Times New Roman" w:hAnsi="Times New Roman" w:cs="Times New Roman"/>
        </w:rPr>
        <w:t>.</w:t>
      </w:r>
      <w:r w:rsidR="00FA3FA4" w:rsidRPr="00FE4FCB">
        <w:rPr>
          <w:rFonts w:ascii="Times New Roman" w:hAnsi="Times New Roman" w:cs="Times New Roman"/>
        </w:rPr>
        <w:t xml:space="preserve"> The 1</w:t>
      </w:r>
      <w:r w:rsidR="00FA3FA4" w:rsidRPr="00FE4FCB">
        <w:rPr>
          <w:rFonts w:ascii="Times New Roman" w:hAnsi="Times New Roman" w:cs="Times New Roman"/>
          <w:vertAlign w:val="superscript"/>
        </w:rPr>
        <w:t>st</w:t>
      </w:r>
      <w:r w:rsidR="00FA3FA4" w:rsidRPr="00FE4FCB">
        <w:rPr>
          <w:rFonts w:ascii="Times New Roman" w:hAnsi="Times New Roman" w:cs="Times New Roman"/>
        </w:rPr>
        <w:t xml:space="preserve"> </w:t>
      </w:r>
      <w:r w:rsidR="005460AD" w:rsidRPr="00FE4FCB">
        <w:rPr>
          <w:rFonts w:ascii="Times New Roman" w:hAnsi="Times New Roman" w:cs="Times New Roman"/>
        </w:rPr>
        <w:t xml:space="preserve">cell tally counts the </w:t>
      </w:r>
      <w:r w:rsidR="00CE07FD" w:rsidRPr="00FE4FCB">
        <w:rPr>
          <w:rFonts w:ascii="Times New Roman" w:hAnsi="Times New Roman" w:cs="Times New Roman"/>
        </w:rPr>
        <w:t>flux in the fuel region of the whole core, and the 2</w:t>
      </w:r>
      <w:r w:rsidR="00CE07FD" w:rsidRPr="00FE4FCB">
        <w:rPr>
          <w:rFonts w:ascii="Times New Roman" w:hAnsi="Times New Roman" w:cs="Times New Roman"/>
          <w:vertAlign w:val="superscript"/>
        </w:rPr>
        <w:t>nd</w:t>
      </w:r>
      <w:r w:rsidR="00CE07FD" w:rsidRPr="00FE4FCB">
        <w:rPr>
          <w:rFonts w:ascii="Times New Roman" w:hAnsi="Times New Roman" w:cs="Times New Roman"/>
        </w:rPr>
        <w:t xml:space="preserve"> one counts the flux of </w:t>
      </w:r>
      <w:r w:rsidR="00F5103D" w:rsidRPr="00FE4FCB">
        <w:rPr>
          <w:rFonts w:ascii="Times New Roman" w:hAnsi="Times New Roman" w:cs="Times New Roman"/>
        </w:rPr>
        <w:t>assemblies</w:t>
      </w:r>
      <w:r w:rsidR="00CE07FD" w:rsidRPr="00FE4FCB">
        <w:rPr>
          <w:rFonts w:ascii="Times New Roman" w:hAnsi="Times New Roman" w:cs="Times New Roman"/>
        </w:rPr>
        <w:t xml:space="preserve"> in 3 different positions (0, 0), (3, 2) and (-3, 2)</w:t>
      </w:r>
      <w:r w:rsidR="007373B6" w:rsidRPr="00FE4FCB">
        <w:rPr>
          <w:rFonts w:ascii="Times New Roman" w:hAnsi="Times New Roman" w:cs="Times New Roman"/>
        </w:rPr>
        <w:t>.</w:t>
      </w:r>
      <w:r w:rsidR="00142F46" w:rsidRPr="00FE4FCB">
        <w:rPr>
          <w:rFonts w:ascii="Times New Roman" w:hAnsi="Times New Roman" w:cs="Times New Roman"/>
        </w:rPr>
        <w:t xml:space="preserve"> The 3</w:t>
      </w:r>
      <w:r w:rsidR="00142F46" w:rsidRPr="00FE4FCB">
        <w:rPr>
          <w:rFonts w:ascii="Times New Roman" w:hAnsi="Times New Roman" w:cs="Times New Roman"/>
          <w:vertAlign w:val="superscript"/>
        </w:rPr>
        <w:t>rd</w:t>
      </w:r>
      <w:r w:rsidR="00142F46" w:rsidRPr="00FE4FCB">
        <w:rPr>
          <w:rFonts w:ascii="Times New Roman" w:hAnsi="Times New Roman" w:cs="Times New Roman"/>
        </w:rPr>
        <w:t xml:space="preserve"> </w:t>
      </w:r>
      <w:r w:rsidR="00492778" w:rsidRPr="00FE4FCB">
        <w:rPr>
          <w:rFonts w:ascii="Times New Roman" w:hAnsi="Times New Roman" w:cs="Times New Roman"/>
        </w:rPr>
        <w:t xml:space="preserve">cell tally </w:t>
      </w:r>
      <w:r w:rsidR="00F5103D" w:rsidRPr="00FE4FCB">
        <w:rPr>
          <w:rFonts w:ascii="Times New Roman" w:hAnsi="Times New Roman" w:cs="Times New Roman"/>
        </w:rPr>
        <w:t xml:space="preserve">counts the power in the fuel regions of fuel assemblies </w:t>
      </w:r>
      <w:r w:rsidR="002940A9" w:rsidRPr="00FE4FCB">
        <w:rPr>
          <w:rFonts w:ascii="Times New Roman" w:hAnsi="Times New Roman" w:cs="Times New Roman"/>
        </w:rPr>
        <w:t>in 3 different positions (0, 0), (3, 2) and (-3, 2).</w:t>
      </w:r>
      <w:r w:rsidR="00F706BF" w:rsidRPr="00FE4FCB">
        <w:rPr>
          <w:rFonts w:ascii="Times New Roman" w:hAnsi="Times New Roman" w:cs="Times New Roman"/>
        </w:rPr>
        <w:t xml:space="preserve"> </w:t>
      </w:r>
      <w:r w:rsidR="006351D1" w:rsidRPr="00FE4FCB">
        <w:rPr>
          <w:rFonts w:ascii="Times New Roman" w:hAnsi="Times New Roman" w:cs="Times New Roman"/>
        </w:rPr>
        <w:t>The 4</w:t>
      </w:r>
      <w:r w:rsidR="006351D1" w:rsidRPr="00FE4FCB">
        <w:rPr>
          <w:rFonts w:ascii="Times New Roman" w:hAnsi="Times New Roman" w:cs="Times New Roman"/>
          <w:vertAlign w:val="superscript"/>
        </w:rPr>
        <w:t>th</w:t>
      </w:r>
      <w:r w:rsidR="006351D1" w:rsidRPr="00FE4FCB">
        <w:rPr>
          <w:rFonts w:ascii="Times New Roman" w:hAnsi="Times New Roman" w:cs="Times New Roman"/>
        </w:rPr>
        <w:t xml:space="preserve"> </w:t>
      </w:r>
      <w:r w:rsidR="00266AD9" w:rsidRPr="00FE4FCB">
        <w:rPr>
          <w:rFonts w:ascii="Times New Roman" w:hAnsi="Times New Roman" w:cs="Times New Roman"/>
        </w:rPr>
        <w:t xml:space="preserve">cell tally counts the fission rate of two different fuel pins. </w:t>
      </w:r>
      <w:r w:rsidR="00BA1A5D" w:rsidRPr="00FE4FCB">
        <w:rPr>
          <w:rFonts w:ascii="Times New Roman" w:hAnsi="Times New Roman" w:cs="Times New Roman"/>
        </w:rPr>
        <w:t>The 5</w:t>
      </w:r>
      <w:r w:rsidR="00BA1A5D" w:rsidRPr="00FE4FCB">
        <w:rPr>
          <w:rFonts w:ascii="Times New Roman" w:hAnsi="Times New Roman" w:cs="Times New Roman"/>
          <w:vertAlign w:val="superscript"/>
        </w:rPr>
        <w:t>th</w:t>
      </w:r>
      <w:r w:rsidR="00BA1A5D" w:rsidRPr="00FE4FCB">
        <w:rPr>
          <w:rFonts w:ascii="Times New Roman" w:hAnsi="Times New Roman" w:cs="Times New Roman"/>
        </w:rPr>
        <w:t xml:space="preserve"> </w:t>
      </w:r>
      <w:r w:rsidR="00773516" w:rsidRPr="00FE4FCB">
        <w:rPr>
          <w:rFonts w:ascii="Times New Roman" w:hAnsi="Times New Roman" w:cs="Times New Roman"/>
        </w:rPr>
        <w:t xml:space="preserve">cell tally counts the </w:t>
      </w:r>
      <w:r w:rsidR="00D06EB6" w:rsidRPr="00FE4FCB">
        <w:rPr>
          <w:rFonts w:ascii="Times New Roman" w:hAnsi="Times New Roman" w:cs="Times New Roman"/>
        </w:rPr>
        <w:t xml:space="preserve">absorption rate of different energy groups </w:t>
      </w:r>
      <w:r w:rsidR="00CE6869" w:rsidRPr="00FE4FCB">
        <w:rPr>
          <w:rFonts w:ascii="Times New Roman" w:hAnsi="Times New Roman" w:cs="Times New Roman"/>
        </w:rPr>
        <w:t xml:space="preserve">in three different </w:t>
      </w:r>
      <w:r w:rsidR="00C34323" w:rsidRPr="00FE4FCB">
        <w:rPr>
          <w:rFonts w:ascii="Times New Roman" w:hAnsi="Times New Roman" w:cs="Times New Roman"/>
        </w:rPr>
        <w:t xml:space="preserve">axial nodes </w:t>
      </w:r>
      <w:r w:rsidR="0088767D" w:rsidRPr="00FE4FCB">
        <w:rPr>
          <w:rFonts w:ascii="Times New Roman" w:hAnsi="Times New Roman" w:cs="Times New Roman"/>
        </w:rPr>
        <w:t>of a certain fuel pin.</w:t>
      </w:r>
      <w:r w:rsidR="00644C1C" w:rsidRPr="00FE4FCB">
        <w:rPr>
          <w:rFonts w:ascii="Times New Roman" w:hAnsi="Times New Roman" w:cs="Times New Roman"/>
        </w:rPr>
        <w:t xml:space="preserve"> The 1</w:t>
      </w:r>
      <w:r w:rsidR="00644C1C" w:rsidRPr="00FE4FCB">
        <w:rPr>
          <w:rFonts w:ascii="Times New Roman" w:hAnsi="Times New Roman" w:cs="Times New Roman"/>
          <w:vertAlign w:val="superscript"/>
        </w:rPr>
        <w:t>st</w:t>
      </w:r>
      <w:r w:rsidR="00644C1C" w:rsidRPr="00FE4FCB">
        <w:rPr>
          <w:rFonts w:ascii="Times New Roman" w:hAnsi="Times New Roman" w:cs="Times New Roman"/>
        </w:rPr>
        <w:t xml:space="preserve"> cross-section tally counts the</w:t>
      </w:r>
      <w:r w:rsidR="00EF3B2F" w:rsidRPr="00FE4FCB">
        <w:rPr>
          <w:rFonts w:ascii="Times New Roman" w:hAnsi="Times New Roman" w:cs="Times New Roman"/>
        </w:rPr>
        <w:t xml:space="preserve"> </w:t>
      </w:r>
      <w:r w:rsidR="00740B83" w:rsidRPr="00FE4FCB">
        <w:rPr>
          <w:rFonts w:ascii="Times New Roman" w:hAnsi="Times New Roman" w:cs="Times New Roman"/>
        </w:rPr>
        <w:t>one-group</w:t>
      </w:r>
      <w:r w:rsidR="004D2B9C" w:rsidRPr="00FE4FCB">
        <w:rPr>
          <w:rFonts w:ascii="Times New Roman" w:hAnsi="Times New Roman" w:cs="Times New Roman"/>
        </w:rPr>
        <w:t xml:space="preserve"> cross-</w:t>
      </w:r>
      <w:r w:rsidR="000F61FE" w:rsidRPr="00FE4FCB">
        <w:rPr>
          <w:rFonts w:ascii="Times New Roman" w:hAnsi="Times New Roman" w:cs="Times New Roman"/>
        </w:rPr>
        <w:t xml:space="preserve">sections </w:t>
      </w:r>
      <w:r w:rsidR="005D1D1A" w:rsidRPr="00FE4FCB">
        <w:rPr>
          <w:rFonts w:ascii="Times New Roman" w:hAnsi="Times New Roman" w:cs="Times New Roman"/>
        </w:rPr>
        <w:t>of each nuclide in a certain axial node</w:t>
      </w:r>
      <w:r w:rsidR="00D13EC1" w:rsidRPr="00FE4FCB">
        <w:rPr>
          <w:rFonts w:ascii="Times New Roman" w:hAnsi="Times New Roman" w:cs="Times New Roman"/>
        </w:rPr>
        <w:t xml:space="preserve">: </w:t>
      </w:r>
      <w:r w:rsidR="00482840" w:rsidRPr="00FE4FCB">
        <w:rPr>
          <w:rFonts w:ascii="Times New Roman" w:hAnsi="Times New Roman" w:cs="Times New Roman"/>
        </w:rPr>
        <w:t>the elastic scattering cross-</w:t>
      </w:r>
      <w:r w:rsidR="00CE0225" w:rsidRPr="00FE4FCB">
        <w:rPr>
          <w:rFonts w:ascii="Times New Roman" w:hAnsi="Times New Roman" w:cs="Times New Roman"/>
        </w:rPr>
        <w:t>section (-3)</w:t>
      </w:r>
      <w:r w:rsidR="00482840" w:rsidRPr="00FE4FCB">
        <w:rPr>
          <w:rFonts w:ascii="Times New Roman" w:hAnsi="Times New Roman" w:cs="Times New Roman"/>
        </w:rPr>
        <w:t xml:space="preserve"> of </w:t>
      </w:r>
      <w:r w:rsidR="00CE0225" w:rsidRPr="00FE4FCB">
        <w:rPr>
          <w:rFonts w:ascii="Times New Roman" w:hAnsi="Times New Roman" w:cs="Times New Roman"/>
        </w:rPr>
        <w:t>H</w:t>
      </w:r>
      <w:r w:rsidR="00CE0225" w:rsidRPr="009E52D8">
        <w:rPr>
          <w:rFonts w:ascii="Times New Roman" w:hAnsi="Times New Roman" w:cs="Times New Roman"/>
          <w:vertAlign w:val="superscript"/>
        </w:rPr>
        <w:t>1</w:t>
      </w:r>
      <w:r w:rsidR="00CE0225" w:rsidRPr="00FE4FCB">
        <w:rPr>
          <w:rFonts w:ascii="Times New Roman" w:hAnsi="Times New Roman" w:cs="Times New Roman"/>
        </w:rPr>
        <w:t>, the total cross-</w:t>
      </w:r>
      <w:r w:rsidR="00CE6A04" w:rsidRPr="00FE4FCB">
        <w:rPr>
          <w:rFonts w:ascii="Times New Roman" w:hAnsi="Times New Roman" w:cs="Times New Roman"/>
        </w:rPr>
        <w:t>section</w:t>
      </w:r>
      <w:r w:rsidR="00CE0225" w:rsidRPr="00FE4FCB">
        <w:rPr>
          <w:rFonts w:ascii="Times New Roman" w:hAnsi="Times New Roman" w:cs="Times New Roman"/>
        </w:rPr>
        <w:t xml:space="preserve"> (-1) and absorption cross-section (</w:t>
      </w:r>
      <w:r w:rsidR="006125E8" w:rsidRPr="00FE4FCB">
        <w:rPr>
          <w:rFonts w:ascii="Times New Roman" w:hAnsi="Times New Roman" w:cs="Times New Roman"/>
        </w:rPr>
        <w:t>-2</w:t>
      </w:r>
      <w:r w:rsidR="00CE0225" w:rsidRPr="00FE4FCB">
        <w:rPr>
          <w:rFonts w:ascii="Times New Roman" w:hAnsi="Times New Roman" w:cs="Times New Roman"/>
        </w:rPr>
        <w:t>) of O</w:t>
      </w:r>
      <w:r w:rsidR="00CE0225" w:rsidRPr="009E52D8">
        <w:rPr>
          <w:rFonts w:ascii="Times New Roman" w:hAnsi="Times New Roman" w:cs="Times New Roman"/>
          <w:vertAlign w:val="superscript"/>
        </w:rPr>
        <w:t>16</w:t>
      </w:r>
      <w:r w:rsidR="006125E8" w:rsidRPr="00FE4FCB">
        <w:rPr>
          <w:rFonts w:ascii="Times New Roman" w:hAnsi="Times New Roman" w:cs="Times New Roman"/>
        </w:rPr>
        <w:t>, the elastic scattering cross-section (-3) of B</w:t>
      </w:r>
      <w:r w:rsidR="006125E8" w:rsidRPr="009E52D8">
        <w:rPr>
          <w:rFonts w:ascii="Times New Roman" w:hAnsi="Times New Roman" w:cs="Times New Roman"/>
          <w:vertAlign w:val="superscript"/>
        </w:rPr>
        <w:t>10</w:t>
      </w:r>
      <w:r w:rsidR="006125E8" w:rsidRPr="00FE4FCB">
        <w:rPr>
          <w:rFonts w:ascii="Times New Roman" w:hAnsi="Times New Roman" w:cs="Times New Roman"/>
        </w:rPr>
        <w:t xml:space="preserve"> and the (n</w:t>
      </w:r>
      <w:r w:rsidR="006125E8" w:rsidRPr="00FE4FCB">
        <w:rPr>
          <w:rFonts w:ascii="Times New Roman" w:hAnsi="Times New Roman" w:cs="Times New Roman"/>
        </w:rPr>
        <w:t>，</w:t>
      </w:r>
      <w:r w:rsidR="006125E8" w:rsidRPr="00FE4FCB">
        <w:rPr>
          <w:rFonts w:ascii="Times New Roman" w:hAnsi="Times New Roman" w:cs="Times New Roman"/>
        </w:rPr>
        <w:t>γ) cross-section (102) of B</w:t>
      </w:r>
      <w:r w:rsidR="006125E8" w:rsidRPr="009E52D8">
        <w:rPr>
          <w:rFonts w:ascii="Times New Roman" w:hAnsi="Times New Roman" w:cs="Times New Roman"/>
          <w:vertAlign w:val="superscript"/>
        </w:rPr>
        <w:t>11</w:t>
      </w:r>
      <w:r w:rsidR="006125E8" w:rsidRPr="00FE4FCB">
        <w:rPr>
          <w:rFonts w:ascii="Times New Roman" w:hAnsi="Times New Roman" w:cs="Times New Roman"/>
        </w:rPr>
        <w:t xml:space="preserve">. </w:t>
      </w:r>
      <w:r w:rsidR="001F0EC2" w:rsidRPr="00FE4FCB">
        <w:rPr>
          <w:rFonts w:ascii="Times New Roman" w:hAnsi="Times New Roman" w:cs="Times New Roman"/>
        </w:rPr>
        <w:t>Th</w:t>
      </w:r>
      <w:r w:rsidR="002B4380" w:rsidRPr="00FE4FCB">
        <w:rPr>
          <w:rFonts w:ascii="Times New Roman" w:hAnsi="Times New Roman" w:cs="Times New Roman"/>
        </w:rPr>
        <w:t>is</w:t>
      </w:r>
      <w:r w:rsidR="001F0EC2" w:rsidRPr="00FE4FCB">
        <w:rPr>
          <w:rFonts w:ascii="Times New Roman" w:hAnsi="Times New Roman" w:cs="Times New Roman"/>
        </w:rPr>
        <w:t xml:space="preserve"> material is</w:t>
      </w:r>
      <w:r w:rsidR="00884E87" w:rsidRPr="00FE4FCB">
        <w:rPr>
          <w:rFonts w:ascii="Times New Roman" w:hAnsi="Times New Roman" w:cs="Times New Roman"/>
        </w:rPr>
        <w:t xml:space="preserve"> </w:t>
      </w:r>
      <w:r w:rsidR="007007DE" w:rsidRPr="00FE4FCB">
        <w:rPr>
          <w:rFonts w:ascii="Times New Roman" w:hAnsi="Times New Roman" w:cs="Times New Roman"/>
        </w:rPr>
        <w:t>one</w:t>
      </w:r>
      <w:r w:rsidR="00884E87" w:rsidRPr="00FE4FCB">
        <w:rPr>
          <w:rFonts w:ascii="Times New Roman" w:hAnsi="Times New Roman" w:cs="Times New Roman"/>
        </w:rPr>
        <w:t xml:space="preserve"> kind of</w:t>
      </w:r>
      <w:r w:rsidR="001F0EC2" w:rsidRPr="00FE4FCB">
        <w:rPr>
          <w:rFonts w:ascii="Times New Roman" w:hAnsi="Times New Roman" w:cs="Times New Roman"/>
        </w:rPr>
        <w:t xml:space="preserve"> the </w:t>
      </w:r>
      <w:r w:rsidR="00CC1764" w:rsidRPr="00FE4FCB">
        <w:rPr>
          <w:rFonts w:ascii="Times New Roman" w:hAnsi="Times New Roman" w:cs="Times New Roman"/>
        </w:rPr>
        <w:lastRenderedPageBreak/>
        <w:t xml:space="preserve">material </w:t>
      </w:r>
      <w:r w:rsidR="007007DE" w:rsidRPr="00FE4FCB">
        <w:rPr>
          <w:rFonts w:ascii="Times New Roman" w:hAnsi="Times New Roman" w:cs="Times New Roman"/>
        </w:rPr>
        <w:t xml:space="preserve">which is used for </w:t>
      </w:r>
      <w:r w:rsidR="007F09A4" w:rsidRPr="00FE4FCB">
        <w:rPr>
          <w:rFonts w:ascii="Times New Roman" w:hAnsi="Times New Roman" w:cs="Times New Roman"/>
        </w:rPr>
        <w:t>the practical problem</w:t>
      </w:r>
      <w:r w:rsidR="00CC1764" w:rsidRPr="00FE4FCB">
        <w:rPr>
          <w:rFonts w:ascii="Times New Roman" w:hAnsi="Times New Roman" w:cs="Times New Roman"/>
        </w:rPr>
        <w:t>.</w:t>
      </w:r>
      <w:r w:rsidR="002B4380" w:rsidRPr="00FE4FCB">
        <w:rPr>
          <w:rFonts w:ascii="Times New Roman" w:hAnsi="Times New Roman" w:cs="Times New Roman"/>
        </w:rPr>
        <w:t xml:space="preserve"> </w:t>
      </w:r>
      <w:r w:rsidR="00CC1764" w:rsidRPr="00FE4FCB">
        <w:rPr>
          <w:rFonts w:ascii="Times New Roman" w:hAnsi="Times New Roman" w:cs="Times New Roman"/>
        </w:rPr>
        <w:t>T</w:t>
      </w:r>
      <w:r w:rsidR="00644C1C" w:rsidRPr="00FE4FCB">
        <w:rPr>
          <w:rFonts w:ascii="Times New Roman" w:hAnsi="Times New Roman" w:cs="Times New Roman"/>
        </w:rPr>
        <w:t>he 2</w:t>
      </w:r>
      <w:r w:rsidR="00644C1C" w:rsidRPr="00FE4FCB">
        <w:rPr>
          <w:rFonts w:ascii="Times New Roman" w:hAnsi="Times New Roman" w:cs="Times New Roman"/>
          <w:vertAlign w:val="superscript"/>
        </w:rPr>
        <w:t>nd</w:t>
      </w:r>
      <w:r w:rsidR="00644C1C" w:rsidRPr="00FE4FCB">
        <w:rPr>
          <w:rFonts w:ascii="Times New Roman" w:hAnsi="Times New Roman" w:cs="Times New Roman"/>
        </w:rPr>
        <w:t xml:space="preserve"> cross-section tally counts the</w:t>
      </w:r>
      <w:r w:rsidR="009E679C" w:rsidRPr="00FE4FCB">
        <w:rPr>
          <w:rFonts w:ascii="Times New Roman" w:hAnsi="Times New Roman" w:cs="Times New Roman"/>
        </w:rPr>
        <w:t xml:space="preserve"> </w:t>
      </w:r>
      <w:r w:rsidR="00740B83" w:rsidRPr="00FE4FCB">
        <w:rPr>
          <w:rFonts w:ascii="Times New Roman" w:hAnsi="Times New Roman" w:cs="Times New Roman"/>
        </w:rPr>
        <w:t>one-group</w:t>
      </w:r>
      <w:r w:rsidR="00F61AB8" w:rsidRPr="00FE4FCB">
        <w:rPr>
          <w:rFonts w:ascii="Times New Roman" w:hAnsi="Times New Roman" w:cs="Times New Roman"/>
        </w:rPr>
        <w:t xml:space="preserve"> cross-sections of each nuclide in a certain axial node:</w:t>
      </w:r>
      <w:r w:rsidR="002B4380" w:rsidRPr="00FE4FCB">
        <w:rPr>
          <w:rFonts w:ascii="Times New Roman" w:hAnsi="Times New Roman" w:cs="Times New Roman"/>
        </w:rPr>
        <w:t xml:space="preserve"> the total cross-section (-1), absorption cross-section (-2), elastic scattering cross-section (-3), fission cross-section (-6), n-2n cross-section (16), (n</w:t>
      </w:r>
      <w:r w:rsidR="002B4380" w:rsidRPr="00FE4FCB">
        <w:rPr>
          <w:rFonts w:ascii="Times New Roman" w:hAnsi="Times New Roman" w:cs="Times New Roman"/>
        </w:rPr>
        <w:t>，</w:t>
      </w:r>
      <w:r w:rsidR="002B4380" w:rsidRPr="00FE4FCB">
        <w:rPr>
          <w:rFonts w:ascii="Times New Roman" w:hAnsi="Times New Roman" w:cs="Times New Roman"/>
        </w:rPr>
        <w:t>γ) cross-section (102) and n-a cross-section (107) of N</w:t>
      </w:r>
      <w:r w:rsidR="002B4380" w:rsidRPr="009E52D8">
        <w:rPr>
          <w:rFonts w:ascii="Times New Roman" w:hAnsi="Times New Roman" w:cs="Times New Roman"/>
          <w:vertAlign w:val="superscript"/>
        </w:rPr>
        <w:t>14</w:t>
      </w:r>
      <w:r w:rsidR="002B4380" w:rsidRPr="00FE4FCB">
        <w:rPr>
          <w:rFonts w:ascii="Times New Roman" w:hAnsi="Times New Roman" w:cs="Times New Roman"/>
        </w:rPr>
        <w:t xml:space="preserve">. This material is a “virtual” material, which will not be used for the critical calculation in practice. </w:t>
      </w:r>
    </w:p>
    <w:p w14:paraId="3D937173" w14:textId="77777777" w:rsidR="00175650" w:rsidRPr="00FE4FCB" w:rsidRDefault="00175650" w:rsidP="00CC1764">
      <w:pPr>
        <w:spacing w:line="360" w:lineRule="auto"/>
        <w:ind w:firstLineChars="200" w:firstLine="420"/>
        <w:rPr>
          <w:rFonts w:ascii="Times New Roman" w:hAnsi="Times New Roman" w:cs="Times New Roman"/>
        </w:rPr>
      </w:pPr>
    </w:p>
    <w:p w14:paraId="27E41BC1" w14:textId="77777777" w:rsidR="001315FD" w:rsidRPr="00FE4FCB" w:rsidRDefault="00262C0C" w:rsidP="001315FD">
      <w:pPr>
        <w:spacing w:line="360" w:lineRule="auto"/>
        <w:jc w:val="center"/>
        <w:rPr>
          <w:rFonts w:ascii="Times New Roman" w:hAnsi="Times New Roman" w:cs="Times New Roman"/>
        </w:rPr>
      </w:pPr>
      <w:r w:rsidRPr="00FE4FCB">
        <w:rPr>
          <w:rFonts w:ascii="Times New Roman" w:hAnsi="Times New Roman" w:cs="Times New Roman"/>
        </w:rPr>
        <w:t>Ex</w:t>
      </w:r>
      <w:r w:rsidR="008D6F43" w:rsidRPr="00FE4FCB">
        <w:rPr>
          <w:rFonts w:ascii="Times New Roman" w:hAnsi="Times New Roman" w:cs="Times New Roman"/>
        </w:rPr>
        <w:t>am</w:t>
      </w:r>
      <w:r w:rsidRPr="00FE4FCB">
        <w:rPr>
          <w:rFonts w:ascii="Times New Roman" w:hAnsi="Times New Roman" w:cs="Times New Roman"/>
        </w:rPr>
        <w:t>ple</w:t>
      </w:r>
      <w:r w:rsidR="001315FD" w:rsidRPr="00FE4FCB">
        <w:rPr>
          <w:rFonts w:ascii="Times New Roman" w:hAnsi="Times New Roman" w:cs="Times New Roman"/>
        </w:rPr>
        <w:t xml:space="preserve"> 6-2</w:t>
      </w:r>
    </w:p>
    <w:tbl>
      <w:tblPr>
        <w:tblW w:w="99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0A0" w:firstRow="1" w:lastRow="0" w:firstColumn="1" w:lastColumn="0" w:noHBand="0" w:noVBand="0"/>
      </w:tblPr>
      <w:tblGrid>
        <w:gridCol w:w="9924"/>
      </w:tblGrid>
      <w:tr w:rsidR="001315FD" w:rsidRPr="00FE4FCB" w14:paraId="4A5F7D36" w14:textId="77777777" w:rsidTr="00B75FD5">
        <w:trPr>
          <w:jc w:val="center"/>
        </w:trPr>
        <w:tc>
          <w:tcPr>
            <w:tcW w:w="9924" w:type="dxa"/>
          </w:tcPr>
          <w:p w14:paraId="750982A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Tally of MC full-core benchmark. Qiu Yishu 2012-09-15 /////</w:t>
            </w:r>
          </w:p>
          <w:p w14:paraId="08E6C5D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universe 0</w:t>
            </w:r>
          </w:p>
          <w:p w14:paraId="1841B74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1     -11 : 19 : 9         mat = 0   void = 1           // outside core</w:t>
            </w:r>
          </w:p>
          <w:p w14:paraId="2C2112A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2     11 &amp; -19 &amp; 8 &amp; -9    mat = 1   vol = 1.3575E+07   // reactor vessel</w:t>
            </w:r>
          </w:p>
          <w:p w14:paraId="0BD4A3A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3     12 &amp; -18 &amp; 7 &amp; -8    mat = 2   vol = 1.1393E+07   // downcomer</w:t>
            </w:r>
          </w:p>
          <w:p w14:paraId="7796E620"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6     18 &amp; -19 &amp; -8        mat = 3   vol = 1.3180E+06   // upper core plate region</w:t>
            </w:r>
          </w:p>
          <w:p w14:paraId="73075D1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7     11 &amp; -12 &amp; -8        mat = 4   vol = 4.9424E+06   // lower core plate region</w:t>
            </w:r>
          </w:p>
          <w:p w14:paraId="7C8C661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8     17 &amp; -18 &amp; -6        mat = 5   vol = 1.3268E+06   // top nozzle region</w:t>
            </w:r>
          </w:p>
          <w:p w14:paraId="3134AB7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9     12 &amp; -13 &amp; -6        mat = 6   vol = 6.6339E+05   // bottom nozzle region</w:t>
            </w:r>
          </w:p>
          <w:p w14:paraId="4CA2AF80"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10    16 &amp; -17 &amp; -6        mat = 7   vol = 2.2113E+06   // top FA region</w:t>
            </w:r>
          </w:p>
          <w:p w14:paraId="18338EF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11    13 &amp; -14 &amp; -6        mat = 8   vol = 1.1056E+06   // bottom FA region</w:t>
            </w:r>
          </w:p>
          <w:p w14:paraId="0D00DF9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12    16 &amp; -18 &amp; 6 &amp; -7    mat = 9   vol = 8.5323E+05   // radial hot water</w:t>
            </w:r>
          </w:p>
          <w:p w14:paraId="758F7F3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13    12 &amp; -14 &amp; 6 &amp; -7    mat = 10  vol = 4.2662E+05   // radial cold water</w:t>
            </w:r>
          </w:p>
          <w:p w14:paraId="1D108AD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14    14 &amp; -16 &amp; -7        fill= 1   vol = 5.0225E+07</w:t>
            </w:r>
          </w:p>
          <w:p w14:paraId="1EAB51EB" w14:textId="77777777" w:rsidR="001315FD" w:rsidRPr="00FE4FCB" w:rsidRDefault="001315FD" w:rsidP="00B75FD5">
            <w:pPr>
              <w:spacing w:line="200" w:lineRule="exact"/>
              <w:jc w:val="left"/>
              <w:rPr>
                <w:rFonts w:ascii="Times New Roman" w:hAnsi="Times New Roman" w:cs="Times New Roman"/>
                <w:szCs w:val="21"/>
              </w:rPr>
            </w:pPr>
          </w:p>
          <w:p w14:paraId="2D7268D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assembly zone</w:t>
            </w:r>
          </w:p>
          <w:p w14:paraId="192D7426"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universe 1 move = -224.91  -224.91  -183  lat = 1  pitch = 21.42 21.42 1  scope = 21  21  1  fill=  </w:t>
            </w:r>
          </w:p>
          <w:p w14:paraId="7FCDA06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2 2 2 2 2 2 2 2 2 2 2 2 2 2 2 2 2 2 2 2 2</w:t>
            </w:r>
          </w:p>
          <w:p w14:paraId="0E9098D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2 2 2 2 2 2 2 2 2 2 2 2 2 2 2 2 2 2 2 2 2</w:t>
            </w:r>
          </w:p>
          <w:p w14:paraId="5C454EB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2 2 2 2 2 2 2 3 3 3 3 3 3 3 2 2 2 2 2 2 2</w:t>
            </w:r>
          </w:p>
          <w:p w14:paraId="69E8D88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2 2 2 2 2 3 3 3 3 3 3 3 3 3 3 3 2 2 2 2 2</w:t>
            </w:r>
          </w:p>
          <w:p w14:paraId="24C7B96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2 2 2 2 3 3 3 3 3 3 3 3 3 3 3 3 3 2 2 2 2</w:t>
            </w:r>
          </w:p>
          <w:p w14:paraId="1D1FFEF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2 2 2 3 3 3 3 3 3 3 3 3 3 3 3 3 3 3 2 2 2</w:t>
            </w:r>
          </w:p>
          <w:p w14:paraId="6F84B75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2 2 2 3 3 3 3 3 3 3 3 3 3 3 3 3 3 3 2 2 2</w:t>
            </w:r>
          </w:p>
          <w:p w14:paraId="517BA47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0F60FA8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1678586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21E419D9"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46C056A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5BC9F13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6D37473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7CB49F7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2 2 2 3 3 3 3 3 3 3 3 3 3 3 3 3 3 3 2 2 2</w:t>
            </w:r>
          </w:p>
          <w:p w14:paraId="38575E6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2 2 2 3 3 3 3 3 3 3 3 3 3 3 3 3 3 3 2 2 2</w:t>
            </w:r>
          </w:p>
          <w:p w14:paraId="0ACD166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2 2 2 2 3 3 3 3 3 3 3 3 3 3 3 3 3 2 2 2 2</w:t>
            </w:r>
          </w:p>
          <w:p w14:paraId="78E0E20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2 2 2 2 2 3 3 3 3 3 3 3 3 3 3 3 2 2 2 2 2</w:t>
            </w:r>
          </w:p>
          <w:p w14:paraId="664C0F5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2 2 2 2 2 2 2 3 3 3 3 3 3 3 2 2 2 2 2 2 2</w:t>
            </w:r>
          </w:p>
          <w:p w14:paraId="0EF6677D"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2 2 2 2 2 2 2 2 2 2 2 2 2 2 2 2 2 2 2 2 2</w:t>
            </w:r>
          </w:p>
          <w:p w14:paraId="1DECCDD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2 2 2 2 2 2 2 2 2 2 2 2 2 2 2 2 2 2 2 2 2</w:t>
            </w:r>
          </w:p>
          <w:p w14:paraId="20A0DFF6" w14:textId="77777777" w:rsidR="001315FD" w:rsidRPr="00FE4FCB" w:rsidRDefault="001315FD" w:rsidP="00B75FD5">
            <w:pPr>
              <w:spacing w:line="200" w:lineRule="exact"/>
              <w:jc w:val="left"/>
              <w:rPr>
                <w:rFonts w:ascii="Times New Roman" w:hAnsi="Times New Roman" w:cs="Times New Roman"/>
                <w:szCs w:val="21"/>
              </w:rPr>
            </w:pPr>
          </w:p>
          <w:p w14:paraId="56BC9EB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universe 2 fill =          // single reflector lattice</w:t>
            </w:r>
          </w:p>
          <w:p w14:paraId="1D21646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21      16  mat=9     // upper radial reflector</w:t>
            </w:r>
          </w:p>
          <w:p w14:paraId="2515139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22     -16  mat=10    // lower radial reflector</w:t>
            </w:r>
          </w:p>
          <w:p w14:paraId="349E4C39" w14:textId="77777777" w:rsidR="001315FD" w:rsidRPr="00FE4FCB" w:rsidRDefault="001315FD" w:rsidP="00B75FD5">
            <w:pPr>
              <w:spacing w:line="200" w:lineRule="exact"/>
              <w:jc w:val="left"/>
              <w:rPr>
                <w:rFonts w:ascii="Times New Roman" w:hAnsi="Times New Roman" w:cs="Times New Roman"/>
                <w:szCs w:val="21"/>
              </w:rPr>
            </w:pPr>
          </w:p>
          <w:p w14:paraId="37DEE68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universe 3 lat = 1   pitch = 1.26 1.26 1  scope = 17  17  1 fill =</w:t>
            </w:r>
          </w:p>
          <w:p w14:paraId="7D3F596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0255CEBD"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30E8E820"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4 4 4 4 4 5 4 4 5 4 4 5 4 4 4 4 4</w:t>
            </w:r>
          </w:p>
          <w:p w14:paraId="721DE7B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lastRenderedPageBreak/>
              <w:t xml:space="preserve">     4 4 4 4 5 4 4 4 4 4 4 4 5 4 4 4 4</w:t>
            </w:r>
          </w:p>
          <w:p w14:paraId="004E80D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5EB27906"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4 4 5 4 4 5 4 4 5 4 4 5 4 4 5 4 4</w:t>
            </w:r>
          </w:p>
          <w:p w14:paraId="7FD9B3B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5DD1831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499E3DE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4 4 5 4 4 5 4 4 5 4 4 5 4 4 5 4 4</w:t>
            </w:r>
          </w:p>
          <w:p w14:paraId="56B9A421"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2ADA5E5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16619C4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4 4 5 4 4 5 4 4 5 4 4 5 4 4 5 4 4</w:t>
            </w:r>
          </w:p>
          <w:p w14:paraId="39B5088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711476A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4 4 4 4 5 4 4 4 4 4 4 4 5 4 4 4 4</w:t>
            </w:r>
          </w:p>
          <w:p w14:paraId="391A0366"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4 4 4 4 4 5 4 4 5 4 4 5 4 4 4 4 4</w:t>
            </w:r>
          </w:p>
          <w:p w14:paraId="3601223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648A80B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30795D3A" w14:textId="77777777" w:rsidR="001315FD" w:rsidRPr="00FE4FCB" w:rsidRDefault="001315FD" w:rsidP="00B75FD5">
            <w:pPr>
              <w:spacing w:line="200" w:lineRule="exact"/>
              <w:jc w:val="left"/>
              <w:rPr>
                <w:rFonts w:ascii="Times New Roman" w:hAnsi="Times New Roman" w:cs="Times New Roman"/>
                <w:szCs w:val="21"/>
              </w:rPr>
            </w:pPr>
          </w:p>
          <w:p w14:paraId="3AFA4500"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universe 4 lat=1  pitch = 1 1 3.66  scope = 1  1  100   fill =</w:t>
            </w:r>
          </w:p>
          <w:p w14:paraId="2E35DD0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6*50 7*50</w:t>
            </w:r>
          </w:p>
          <w:p w14:paraId="636E2392" w14:textId="77777777" w:rsidR="001315FD" w:rsidRPr="00FE4FCB" w:rsidRDefault="001315FD" w:rsidP="00B75FD5">
            <w:pPr>
              <w:spacing w:line="200" w:lineRule="exact"/>
              <w:jc w:val="left"/>
              <w:rPr>
                <w:rFonts w:ascii="Times New Roman" w:hAnsi="Times New Roman" w:cs="Times New Roman"/>
                <w:szCs w:val="21"/>
              </w:rPr>
            </w:pPr>
          </w:p>
          <w:p w14:paraId="13578EC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universe 5 lat=1  pitch = 1 1 3.66  scope = 1  1  100   fill =</w:t>
            </w:r>
          </w:p>
          <w:p w14:paraId="210E247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8*50 9*50</w:t>
            </w:r>
          </w:p>
          <w:p w14:paraId="369ABD55" w14:textId="77777777" w:rsidR="001315FD" w:rsidRPr="00FE4FCB" w:rsidRDefault="001315FD" w:rsidP="00B75FD5">
            <w:pPr>
              <w:spacing w:line="200" w:lineRule="exact"/>
              <w:jc w:val="left"/>
              <w:rPr>
                <w:rFonts w:ascii="Times New Roman" w:hAnsi="Times New Roman" w:cs="Times New Roman"/>
                <w:szCs w:val="21"/>
              </w:rPr>
            </w:pPr>
          </w:p>
          <w:p w14:paraId="695E2B4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universe 6 move = 0.63  0.63  1.83</w:t>
            </w:r>
          </w:p>
          <w:p w14:paraId="5CAE8AD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100     -1           mat=11</w:t>
            </w:r>
          </w:p>
          <w:p w14:paraId="2F108031"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24      1 &amp; -2       mat=12</w:t>
            </w:r>
          </w:p>
          <w:p w14:paraId="2712B2D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25      2            mat=2</w:t>
            </w:r>
          </w:p>
          <w:p w14:paraId="1363B02F" w14:textId="77777777" w:rsidR="001315FD" w:rsidRPr="00FE4FCB" w:rsidRDefault="001315FD" w:rsidP="00B75FD5">
            <w:pPr>
              <w:spacing w:line="200" w:lineRule="exact"/>
              <w:jc w:val="left"/>
              <w:rPr>
                <w:rFonts w:ascii="Times New Roman" w:hAnsi="Times New Roman" w:cs="Times New Roman"/>
                <w:szCs w:val="21"/>
              </w:rPr>
            </w:pPr>
          </w:p>
          <w:p w14:paraId="726AB8E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universe 7 move = 0.63  0.63  1.83</w:t>
            </w:r>
          </w:p>
          <w:p w14:paraId="0343D70D"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101     -1           mat =11</w:t>
            </w:r>
          </w:p>
          <w:p w14:paraId="5C9DC77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27      1 &amp; -2       mat =12</w:t>
            </w:r>
          </w:p>
          <w:p w14:paraId="2BFB085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28      2            mat =22</w:t>
            </w:r>
          </w:p>
          <w:p w14:paraId="587BBABC" w14:textId="77777777" w:rsidR="001315FD" w:rsidRPr="00FE4FCB" w:rsidRDefault="001315FD" w:rsidP="00B75FD5">
            <w:pPr>
              <w:spacing w:line="200" w:lineRule="exact"/>
              <w:jc w:val="left"/>
              <w:rPr>
                <w:rFonts w:ascii="Times New Roman" w:hAnsi="Times New Roman" w:cs="Times New Roman"/>
                <w:szCs w:val="21"/>
              </w:rPr>
            </w:pPr>
          </w:p>
          <w:p w14:paraId="1DB7A2E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universe 8 move = 0.63  0.63  1.83</w:t>
            </w:r>
          </w:p>
          <w:p w14:paraId="28F235C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29  -3               mat =2</w:t>
            </w:r>
          </w:p>
          <w:p w14:paraId="6F05679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30   3 &amp; -4          mat =12</w:t>
            </w:r>
          </w:p>
          <w:p w14:paraId="3D64A97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31  4                mat =2</w:t>
            </w:r>
          </w:p>
          <w:p w14:paraId="59C6BD68" w14:textId="77777777" w:rsidR="001315FD" w:rsidRPr="00FE4FCB" w:rsidRDefault="001315FD" w:rsidP="00B75FD5">
            <w:pPr>
              <w:spacing w:line="200" w:lineRule="exact"/>
              <w:jc w:val="left"/>
              <w:rPr>
                <w:rFonts w:ascii="Times New Roman" w:hAnsi="Times New Roman" w:cs="Times New Roman"/>
                <w:szCs w:val="21"/>
              </w:rPr>
            </w:pPr>
          </w:p>
          <w:p w14:paraId="385D23E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universe 9 move = 0.63  0.63  1.83</w:t>
            </w:r>
          </w:p>
          <w:p w14:paraId="683869E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32   -3              mat =22</w:t>
            </w:r>
          </w:p>
          <w:p w14:paraId="5743BA3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33   3 &amp; -4          mat =12</w:t>
            </w:r>
          </w:p>
          <w:p w14:paraId="5C4B3D5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 34   4               mat =22</w:t>
            </w:r>
          </w:p>
          <w:p w14:paraId="4D7C6A39" w14:textId="77777777" w:rsidR="001315FD" w:rsidRPr="00FE4FCB" w:rsidRDefault="001315FD" w:rsidP="00B75FD5">
            <w:pPr>
              <w:spacing w:line="200" w:lineRule="exact"/>
              <w:jc w:val="left"/>
              <w:rPr>
                <w:rFonts w:ascii="Times New Roman" w:hAnsi="Times New Roman" w:cs="Times New Roman"/>
                <w:szCs w:val="21"/>
              </w:rPr>
            </w:pPr>
          </w:p>
          <w:p w14:paraId="3903FB1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SURFACE</w:t>
            </w:r>
          </w:p>
          <w:p w14:paraId="68C3F71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1   cz   0.41</w:t>
            </w:r>
          </w:p>
          <w:p w14:paraId="40EB42D6"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2   cz   0.475</w:t>
            </w:r>
          </w:p>
          <w:p w14:paraId="1C6FF3E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3   cz   0.56</w:t>
            </w:r>
          </w:p>
          <w:p w14:paraId="0DEC5E1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4   cz   0.62</w:t>
            </w:r>
          </w:p>
          <w:p w14:paraId="3FE2D0F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5   cz   1.26</w:t>
            </w:r>
          </w:p>
          <w:p w14:paraId="7B77F63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6   cz   187.6</w:t>
            </w:r>
          </w:p>
          <w:p w14:paraId="442E5FD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7   cz   209</w:t>
            </w:r>
          </w:p>
          <w:p w14:paraId="421ED73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8   cz   229</w:t>
            </w:r>
          </w:p>
          <w:p w14:paraId="3433A10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9   cz   249        bc =1 // radial boundary</w:t>
            </w:r>
          </w:p>
          <w:p w14:paraId="3BB5D5B9"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11  pz   -229       bc =1 // bottom boundary</w:t>
            </w:r>
          </w:p>
          <w:p w14:paraId="49D4F2E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12  pz   -199</w:t>
            </w:r>
          </w:p>
          <w:p w14:paraId="097823F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13  pz   -193</w:t>
            </w:r>
          </w:p>
          <w:p w14:paraId="6108D1E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14  pz   -183</w:t>
            </w:r>
          </w:p>
          <w:p w14:paraId="2A6AACC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15  pz   0</w:t>
            </w:r>
          </w:p>
          <w:p w14:paraId="5973C1F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16  pz   183</w:t>
            </w:r>
          </w:p>
          <w:p w14:paraId="48E4C88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17  pz   203</w:t>
            </w:r>
          </w:p>
          <w:p w14:paraId="0BED5B1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18  pz   215</w:t>
            </w:r>
          </w:p>
          <w:p w14:paraId="2BCCC48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surf 19  pz   223        bc =1 // upper boundary</w:t>
            </w:r>
          </w:p>
          <w:p w14:paraId="699CE900" w14:textId="77777777" w:rsidR="001315FD" w:rsidRPr="00FE4FCB" w:rsidRDefault="001315FD" w:rsidP="00B75FD5">
            <w:pPr>
              <w:spacing w:line="200" w:lineRule="exact"/>
              <w:jc w:val="left"/>
              <w:rPr>
                <w:rFonts w:ascii="Times New Roman" w:hAnsi="Times New Roman" w:cs="Times New Roman"/>
                <w:szCs w:val="21"/>
              </w:rPr>
            </w:pPr>
          </w:p>
          <w:p w14:paraId="43A3A36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MATERIAL</w:t>
            </w:r>
          </w:p>
          <w:p w14:paraId="77C090A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1   -7.9       // reactor vessel</w:t>
            </w:r>
          </w:p>
          <w:p w14:paraId="317AB95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lastRenderedPageBreak/>
              <w:t xml:space="preserve">        26054.30c  -5.4371E-02  26056.30c  -8.8501E-01  26057.30c  -2.0801E-02</w:t>
            </w:r>
          </w:p>
          <w:p w14:paraId="4C2490D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26058.30c  -2.8216E-03  28058.30c  -6.7198E-03  28060.30c  -2.6776E-03</w:t>
            </w:r>
          </w:p>
          <w:p w14:paraId="31D4C92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28061.30c  -1.1830E-04  28062.30c  -3.8350E-04  28064.30c  -1.0080E-04</w:t>
            </w:r>
          </w:p>
          <w:p w14:paraId="4B363A4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25055.30c  -1.0000E-02  42000.60c  -6.0000E-03  28058.30c  -3.6746E-03</w:t>
            </w:r>
          </w:p>
          <w:p w14:paraId="7A66B6D1"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-1.9336E-04  28061.30c  -1.3200E-04  24050.30c  -1.0435E-04</w:t>
            </w:r>
          </w:p>
          <w:p w14:paraId="518067E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-2.0925E-03  24053.30c  -2.4185E-04  24054.30c  -6.1325E-05</w:t>
            </w:r>
          </w:p>
          <w:p w14:paraId="461E41F6"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6000.30c  -2.5000E-03  29063.30c  -1.3696E-03  29065.30c  -6.3040E-04</w:t>
            </w:r>
          </w:p>
          <w:p w14:paraId="11D553A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2   -0.74      // Borated water below midplane</w:t>
            </w:r>
          </w:p>
          <w:p w14:paraId="3FF827D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2.0000E+00   8016.30c   1.0000E+00   5010.30c   6.4900E-04</w:t>
            </w:r>
          </w:p>
          <w:p w14:paraId="2E1CE641"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2.6890E-03</w:t>
            </w:r>
          </w:p>
          <w:p w14:paraId="25BA173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sab 2    lwtr.60t</w:t>
            </w:r>
          </w:p>
          <w:p w14:paraId="6F197D6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22  -0.66       // Borated water above midplane</w:t>
            </w:r>
          </w:p>
          <w:p w14:paraId="3FEC01B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2.0000E+00   8016.30c   1.0000E+00    5010.30c  6.4900E-04</w:t>
            </w:r>
          </w:p>
          <w:p w14:paraId="5C0B106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2.6890E-03</w:t>
            </w:r>
          </w:p>
          <w:p w14:paraId="2F81962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sab 22  lwtr.60t</w:t>
            </w:r>
          </w:p>
          <w:p w14:paraId="196A9311"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3   -4.28      // top core plate region</w:t>
            </w:r>
          </w:p>
          <w:p w14:paraId="2898A36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-8.6117E-03   8016.30c  -6.8337E-02   5010.30c  -2.7764E-05</w:t>
            </w:r>
          </w:p>
          <w:p w14:paraId="02C28BE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-1.2648E-04  26054.30c  -3.5954E-02  26056.30c  -5.8522E-01</w:t>
            </w:r>
          </w:p>
          <w:p w14:paraId="7C7DE7B1"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26057.30c  -1.3755E-02  26058.30c  -1.8658E-03  28058.30c  -5.5815E-02</w:t>
            </w:r>
          </w:p>
          <w:p w14:paraId="052E7C26"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-2.2240E-02  28061.30c  -9.8261E-04  28062.30c  -3.1854E-03</w:t>
            </w:r>
          </w:p>
          <w:p w14:paraId="635D782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28064.30c  -8.3725E-04  25055.30c  -1.8458E-02  28058.30c  -8.4783E-03</w:t>
            </w:r>
          </w:p>
          <w:p w14:paraId="13D81CE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-4.4613E-04  28061.30c  -3.0456E-04  24050.30c  -7.3191E-03</w:t>
            </w:r>
          </w:p>
          <w:p w14:paraId="64DAB45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-1.4677E-01  24053.30c  -1.6963E-02  24054.30c  -4.3013E-03</w:t>
            </w:r>
          </w:p>
          <w:p w14:paraId="354584A9"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4   -7.184     // bottom plate region</w:t>
            </w:r>
          </w:p>
          <w:p w14:paraId="46FF286D"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-1.1505E-03   8016.30c  -9.1296E-03   5010.30c  -3.7092E-06</w:t>
            </w:r>
          </w:p>
          <w:p w14:paraId="45BEC00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-1.6897E-05  26054.30c  -3.8556E-02  26056.30c  -6.2759E-01</w:t>
            </w:r>
          </w:p>
          <w:p w14:paraId="41DAA67D"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26057.30c  -1.4750E-02  26058.30c  -2.0009E-03  28058.30c  -5.9855E-02</w:t>
            </w:r>
          </w:p>
          <w:p w14:paraId="7C31D53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-2.3850E-02  28061.30c  -1.0537E-03  28062.30c  -3.4159E-03</w:t>
            </w:r>
          </w:p>
          <w:p w14:paraId="1ECE581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28064.30c  -8.9785E-04  25055.30c  -1.9794E-02  28058.30c  -9.0920E-03</w:t>
            </w:r>
          </w:p>
          <w:p w14:paraId="6D16E0A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-4.7842E-04  28061.30c  -3.2660E-04  24050.30c  -7.8489E-03</w:t>
            </w:r>
          </w:p>
          <w:p w14:paraId="21B4F5C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-1.5739E-01  24053.30c  -1.8191E-02  24054.30c  -4.6127E-03</w:t>
            </w:r>
          </w:p>
          <w:p w14:paraId="3646ADFD"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5   -1.746     // top nozzle region</w:t>
            </w:r>
          </w:p>
          <w:p w14:paraId="508D87B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-3.5887E-02   8016.30c  -2.8478E-01   5010.30c  -1.1570E-04</w:t>
            </w:r>
          </w:p>
          <w:p w14:paraId="609B87C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-5.2708E-04  26054.30c  -2.6440E-02  26056.30c  -4.3037E-01</w:t>
            </w:r>
          </w:p>
          <w:p w14:paraId="49B42459"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26057.30c  -1.0115E-02  26058.30c  -1.3721E-03  28058.30c  -4.1046E-02</w:t>
            </w:r>
          </w:p>
          <w:p w14:paraId="1EE34260"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-1.6355E-02  28061.30c  -7.2261E-04  28062.30c  -2.3425E-03</w:t>
            </w:r>
          </w:p>
          <w:p w14:paraId="0F7620C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28064.30c  -6.1571E-04  25055.30c  -1.3574E-02  28058.30c  -6.2349E-03</w:t>
            </w:r>
          </w:p>
          <w:p w14:paraId="41D3A20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-3.2808E-04  28061.30c  -2.2397E-04  24050.30c  -5.3825E-03</w:t>
            </w:r>
          </w:p>
          <w:p w14:paraId="6EFC6B9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-1.0793E-01  24053.30c  -1.2475E-02  24054.30c  -3.1632E-03</w:t>
            </w:r>
          </w:p>
          <w:p w14:paraId="64B879C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6   -2.53      // bottom nozzle region</w:t>
            </w:r>
          </w:p>
          <w:p w14:paraId="14241C10"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-2.4501E-02   8016.30c  -1.9443E-01   5010.30c  -7.8992E-05</w:t>
            </w:r>
          </w:p>
          <w:p w14:paraId="48554CB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-3.5985E-04  26054.30c  -3.0411E-02  26056.30c  -4.9501E-01</w:t>
            </w:r>
          </w:p>
          <w:p w14:paraId="0B6C8CC1"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26057.30c  -1.1635E-02  26058.30c  -1.5782E-03  28058.30c  -4.7211E-02</w:t>
            </w:r>
          </w:p>
          <w:p w14:paraId="5E608926"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-1.8812E-02  28061.30c  -8.3114E-04  28062.30c  -2.6944E-03</w:t>
            </w:r>
          </w:p>
          <w:p w14:paraId="387A6A1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28064.30c  -7.0819E-04  25055.30c  -1.5613E-02  28058.30c  -7.1713E-03</w:t>
            </w:r>
          </w:p>
          <w:p w14:paraId="4B45EFA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-3.7736E-04  28061.30c  -2.5761E-04  24050.30c  -6.1909E-03</w:t>
            </w:r>
          </w:p>
          <w:p w14:paraId="55075240"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-1.2414E-01  24053.30c  -1.4348E-02  24054.30c  -3.6383E-03</w:t>
            </w:r>
          </w:p>
          <w:p w14:paraId="14EB3BC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7   -1.762     // top FA region</w:t>
            </w:r>
          </w:p>
          <w:p w14:paraId="1F6091D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-2.9286E-02   8016.30c  -2.3239E-01   5010.30c  -9.4416E-05</w:t>
            </w:r>
          </w:p>
          <w:p w14:paraId="56C8A5F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-4.3012E-04  40000.60c  -7.3780E-01</w:t>
            </w:r>
          </w:p>
          <w:p w14:paraId="6A932CD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8   -3.044     // bottom FA region</w:t>
            </w:r>
          </w:p>
          <w:p w14:paraId="2B2D5FC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-1.6291E-02   8016.30c  -1.2928E-01   5010.30c  -5.2523E-05</w:t>
            </w:r>
          </w:p>
          <w:p w14:paraId="06C0E776"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-2.3927E-04  40000.60c  -7.3780E-01</w:t>
            </w:r>
          </w:p>
          <w:p w14:paraId="317C3EE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9   -4.28      // upper radial reflector</w:t>
            </w:r>
          </w:p>
          <w:p w14:paraId="0685339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-8.6117E-03   8016.30c  -6.8337E-02   5010.30c  -2.7764E-05</w:t>
            </w:r>
          </w:p>
          <w:p w14:paraId="3F196A1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-1.2648E-04  26054.30c  -3.5954E-02  26056.30c  -5.8522E-01</w:t>
            </w:r>
          </w:p>
          <w:p w14:paraId="4D07072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26057.30c  -1.3755E-02  26058.30c  -1.8658E-03  28058.30c  -5.5815E-02</w:t>
            </w:r>
          </w:p>
          <w:p w14:paraId="21AB7D5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-2.2240E-02  28061.30c  -9.8261E-04  28062.30c  -3.1854E-03</w:t>
            </w:r>
          </w:p>
          <w:p w14:paraId="4AF3BE8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28064.30c  -8.3725E-04  25055.30c  -1.8458E-02  28058.30c  -8.4783E-03</w:t>
            </w:r>
          </w:p>
          <w:p w14:paraId="03E1380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-4.4613E-04  28061.30c  -3.0456E-04  24050.30c  -7.3191E-03</w:t>
            </w:r>
          </w:p>
          <w:p w14:paraId="722F4F7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-1.4677E-01  24053.30c  -1.6963E-02  24054.30c  -4.3013E-03</w:t>
            </w:r>
          </w:p>
          <w:p w14:paraId="1C0869CA"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10  -4.32      // lower radial reflector</w:t>
            </w:r>
          </w:p>
          <w:p w14:paraId="09CF310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-9.5661E-03   8016.30c  -7.5911E-02   5010.30c  -3.0841E-05</w:t>
            </w:r>
          </w:p>
          <w:p w14:paraId="6C99317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lastRenderedPageBreak/>
              <w:t xml:space="preserve">         5011.30c  -1.4050E-04  26054.30c  -3.5621E-02  26056.30c  -5.7981E-01</w:t>
            </w:r>
          </w:p>
          <w:p w14:paraId="4C0C4E9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26057.30c  -1.3628E-02  26058.30c  -1.8485E-03  28058.30c  -5.5298E-02</w:t>
            </w:r>
          </w:p>
          <w:p w14:paraId="0F30E4E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-2.2034E-02  28061.30c  -9.7351E-04  28062.30c  -3.1559E-03</w:t>
            </w:r>
          </w:p>
          <w:p w14:paraId="61C971A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28064.30c  -8.2950E-04  25055.30c  -1.8287E-02  28058.30c  -8.3998E-03</w:t>
            </w:r>
          </w:p>
          <w:p w14:paraId="08197B9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-4.4200E-04  28061.30c  -3.0174E-04  24050.30c  -7.2514E-03</w:t>
            </w:r>
          </w:p>
          <w:p w14:paraId="54A82A79"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-1.4541E-01</w:t>
            </w:r>
          </w:p>
          <w:p w14:paraId="5272482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24053.30c   -1.6806E-02  24054.30c  -4.2615E-03</w:t>
            </w:r>
          </w:p>
          <w:p w14:paraId="05463AF0"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11  -10.062    // fuel</w:t>
            </w:r>
          </w:p>
          <w:p w14:paraId="724FC2F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92234.30c   4.9476E-06  92235.30c   4.8218E-04  92236.30c  9.0402E-05</w:t>
            </w:r>
          </w:p>
          <w:p w14:paraId="78F70C90"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92238.30c   2.1504E-02  93237.30c   7.3733E-06  94238.30c  1.5148E-06</w:t>
            </w:r>
          </w:p>
          <w:p w14:paraId="38A9EF51"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94239.30c   1.3955E-04  94240.30c   3.4405E-05  94241.30c  2.1439E-05</w:t>
            </w:r>
          </w:p>
          <w:p w14:paraId="6A4ECBC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94242.30c   3.7422E-06  95241.30c   4.5041E-07  95242.30c  9.2300E-09</w:t>
            </w:r>
          </w:p>
          <w:p w14:paraId="6BEC1A2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96243.30c   4.7878E-07  96242.30c   1.0485E-07  96243.30c  1.4300E-09</w:t>
            </w:r>
          </w:p>
          <w:p w14:paraId="5BB374D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96244.30c   8.8760E-08  96245.30c   3.5300E-09  42095.30c  2.6497E-05</w:t>
            </w:r>
          </w:p>
          <w:p w14:paraId="0E95A0D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43099.30c   3.2772E-05  44101.30c   3.0742E-05  44103.30c  2.3505E-06</w:t>
            </w:r>
          </w:p>
          <w:p w14:paraId="1D4817F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47109.30c   2.0009E-06  54135.30c   1.0800E-08  55133.30c  3.4612E-05</w:t>
            </w:r>
          </w:p>
          <w:p w14:paraId="71CB6F76"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60143.30c   2.6078E-05  60145.30c   1.9898E-05  62147.30c  1.6128E-06</w:t>
            </w:r>
          </w:p>
          <w:p w14:paraId="247FE5D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62149.30c   1.1627E-07  62150.30c   7.1727E-06  62151.30c  5.4947E-07</w:t>
            </w:r>
          </w:p>
          <w:p w14:paraId="59A08F1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62152.30c   3.0221E-06  63153.30c   2.6209E-06  64155.30c  1.5400E-09</w:t>
            </w:r>
          </w:p>
          <w:p w14:paraId="7F9F45F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4.5737E-02</w:t>
            </w:r>
          </w:p>
          <w:p w14:paraId="1C4C0D4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12  -5.77      // cladding composition also the guide tube ma</w:t>
            </w:r>
          </w:p>
          <w:p w14:paraId="2CA6B3C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40000.60c  -7.3780E-01</w:t>
            </w:r>
          </w:p>
          <w:p w14:paraId="124B1E8D"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mat 13  1.0          // a material which is not used in the problem</w:t>
            </w:r>
          </w:p>
          <w:p w14:paraId="66DFD179"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7014.30c 1.0</w:t>
            </w:r>
          </w:p>
          <w:p w14:paraId="33740F63" w14:textId="77777777" w:rsidR="001315FD" w:rsidRPr="00FE4FCB" w:rsidRDefault="001315FD" w:rsidP="00B75FD5">
            <w:pPr>
              <w:spacing w:line="200" w:lineRule="exact"/>
              <w:jc w:val="left"/>
              <w:rPr>
                <w:rFonts w:ascii="Times New Roman" w:hAnsi="Times New Roman" w:cs="Times New Roman"/>
                <w:szCs w:val="21"/>
              </w:rPr>
            </w:pPr>
          </w:p>
          <w:p w14:paraId="067F092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CRITICALITY</w:t>
            </w:r>
          </w:p>
          <w:p w14:paraId="528FF6BD"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PowerIter   population = 100000 250 1250   // keff0 = 1.0</w:t>
            </w:r>
          </w:p>
          <w:p w14:paraId="77F9800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InitSrc point = 1.26 0 0.1</w:t>
            </w:r>
          </w:p>
          <w:p w14:paraId="39B0B447"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ParallelBank 1</w:t>
            </w:r>
          </w:p>
          <w:p w14:paraId="4B00E2D5" w14:textId="77777777" w:rsidR="001315FD" w:rsidRPr="00FE4FCB" w:rsidRDefault="001315FD" w:rsidP="00B75FD5">
            <w:pPr>
              <w:spacing w:line="200" w:lineRule="exact"/>
              <w:jc w:val="left"/>
              <w:rPr>
                <w:rFonts w:ascii="Times New Roman" w:hAnsi="Times New Roman" w:cs="Times New Roman"/>
                <w:szCs w:val="21"/>
              </w:rPr>
            </w:pPr>
          </w:p>
          <w:p w14:paraId="7C0AD37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Tally</w:t>
            </w:r>
          </w:p>
          <w:p w14:paraId="465EED52"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celltally 1  Type = 1   filter = 1 0 0 0 1   integral = 2</w:t>
            </w:r>
          </w:p>
          <w:p w14:paraId="42C3371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cell = 14 &gt; 0 &gt; 0 &gt; 0 &gt; 100:101</w:t>
            </w:r>
          </w:p>
          <w:p w14:paraId="562507B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celltally 2  Type = 1   filter = 1 1</w:t>
            </w:r>
          </w:p>
          <w:p w14:paraId="65A6685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cell = 14 &gt; 221</w:t>
            </w:r>
          </w:p>
          <w:p w14:paraId="3BFF03BE"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14 &gt; 266</w:t>
            </w:r>
          </w:p>
          <w:p w14:paraId="413F53D5"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14 &gt; 260</w:t>
            </w:r>
          </w:p>
          <w:p w14:paraId="357FFAF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celltally 3  Type = 2   filter = 1 1 0 0 1   integral = 2*3</w:t>
            </w:r>
          </w:p>
          <w:p w14:paraId="09CC388B"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cell = 14 &gt; 221 &gt; 0 &gt; 0 &gt; 100:101</w:t>
            </w:r>
          </w:p>
          <w:p w14:paraId="7AA1D94D"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14 &gt; 266 &gt; 0 &gt; 0 &gt; 100:101</w:t>
            </w:r>
          </w:p>
          <w:p w14:paraId="2E1A50A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14 &gt; 260 &gt; 0 &gt; 0 &gt; 100:101</w:t>
            </w:r>
          </w:p>
          <w:p w14:paraId="42946C2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celltally 4  Type = 3   filter = 1 1 1</w:t>
            </w:r>
          </w:p>
          <w:p w14:paraId="53072149"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Cell = 14 &gt; 266 &gt; 1</w:t>
            </w:r>
          </w:p>
          <w:p w14:paraId="5394E20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14 &gt; 266 &gt; 164</w:t>
            </w:r>
          </w:p>
          <w:p w14:paraId="11B0380F"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celltally 5  Type = 4    Energy=6.25E-07</w:t>
            </w:r>
          </w:p>
          <w:p w14:paraId="30634130"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Cell =  14 &gt; 266 &gt; 164 &gt; 1 &gt; 100</w:t>
            </w:r>
          </w:p>
          <w:p w14:paraId="6AC88894"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14 &gt; 266 &gt; 164 &gt; 50 &gt; 100</w:t>
            </w:r>
          </w:p>
          <w:p w14:paraId="2A2C942C"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14 &gt; 266 &gt; 164 &gt; 100 &gt; 101</w:t>
            </w:r>
          </w:p>
          <w:p w14:paraId="0B3D1FF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CsTally 6       Cell =  14 &gt; 266 &gt; 164 &gt; 49 &gt; 100</w:t>
            </w:r>
          </w:p>
          <w:p w14:paraId="42FF5716"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Mat = 2    MT = -3, -1 -2, -3, 102</w:t>
            </w:r>
          </w:p>
          <w:p w14:paraId="58BCCE78"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csTally 7       Cell = 14 &gt; 266 &gt; 164 &gt; 51 &gt; 101</w:t>
            </w:r>
          </w:p>
          <w:p w14:paraId="5E49A583" w14:textId="77777777" w:rsidR="001315FD" w:rsidRPr="00FE4FCB" w:rsidRDefault="001315FD" w:rsidP="00B75FD5">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Mat = 13   MT = -1 -2 -3 -6 16 17 102 103 107</w:t>
            </w:r>
          </w:p>
        </w:tc>
      </w:tr>
    </w:tbl>
    <w:p w14:paraId="4C536CAA" w14:textId="77777777" w:rsidR="00DF1CE2" w:rsidRPr="00FE4FCB" w:rsidRDefault="00DF1CE2" w:rsidP="00DD31CB">
      <w:pPr>
        <w:spacing w:line="360" w:lineRule="auto"/>
        <w:rPr>
          <w:rFonts w:ascii="Times New Roman" w:hAnsi="Times New Roman" w:cs="Times New Roman"/>
        </w:rPr>
      </w:pPr>
    </w:p>
    <w:p w14:paraId="5204B839" w14:textId="77777777" w:rsidR="00A01AE0" w:rsidRDefault="00A01AE0" w:rsidP="0029466F">
      <w:pPr>
        <w:rPr>
          <w:b/>
          <w:bCs/>
        </w:rPr>
        <w:sectPr w:rsidR="00A01AE0" w:rsidSect="0069508A">
          <w:footnotePr>
            <w:numFmt w:val="decimalEnclosedCircleChinese"/>
          </w:footnotePr>
          <w:pgSz w:w="11906" w:h="16838"/>
          <w:pgMar w:top="2155" w:right="1701" w:bottom="1814" w:left="1701" w:header="851" w:footer="992" w:gutter="113"/>
          <w:pgNumType w:start="1"/>
          <w:cols w:space="425"/>
          <w:docGrid w:type="lines" w:linePitch="312"/>
        </w:sectPr>
      </w:pPr>
      <w:bookmarkStart w:id="102" w:name="_Toc362640992"/>
    </w:p>
    <w:p w14:paraId="377C8CC0" w14:textId="094415CA" w:rsidR="00B0598B" w:rsidRPr="00FE4FCB" w:rsidRDefault="006A2CC7" w:rsidP="002B27EE">
      <w:pPr>
        <w:pStyle w:val="10"/>
        <w:jc w:val="center"/>
      </w:pPr>
      <w:bookmarkStart w:id="103" w:name="_Toc369335224"/>
      <w:r w:rsidRPr="00FE4FCB">
        <w:lastRenderedPageBreak/>
        <w:t xml:space="preserve">Chapter 7 </w:t>
      </w:r>
      <w:r w:rsidR="00B0598B" w:rsidRPr="00FE4FCB">
        <w:t xml:space="preserve">Diagnosis and </w:t>
      </w:r>
      <w:r w:rsidR="00F13D73">
        <w:t>A</w:t>
      </w:r>
      <w:r w:rsidR="00F13D73" w:rsidRPr="00FE4FCB">
        <w:t xml:space="preserve">cceleration </w:t>
      </w:r>
      <w:r w:rsidR="00B0598B" w:rsidRPr="00FE4FCB">
        <w:t xml:space="preserve">of </w:t>
      </w:r>
      <w:r w:rsidR="00F13D73">
        <w:t>S</w:t>
      </w:r>
      <w:r w:rsidR="00F13D73" w:rsidRPr="00FE4FCB">
        <w:t xml:space="preserve">ource </w:t>
      </w:r>
      <w:r w:rsidR="00F13D73">
        <w:t>C</w:t>
      </w:r>
      <w:r w:rsidR="00F13D73" w:rsidRPr="00FE4FCB">
        <w:t>onvergence</w:t>
      </w:r>
      <w:bookmarkEnd w:id="103"/>
    </w:p>
    <w:bookmarkEnd w:id="102"/>
    <w:p w14:paraId="4030772B" w14:textId="6B9B17EC" w:rsidR="008F2EC6" w:rsidRPr="00FE4FCB" w:rsidRDefault="002E11E1" w:rsidP="005808E0">
      <w:pPr>
        <w:spacing w:line="360" w:lineRule="auto"/>
        <w:ind w:firstLine="480"/>
        <w:rPr>
          <w:rFonts w:ascii="Times New Roman" w:hAnsi="Times New Roman" w:cs="Times New Roman"/>
        </w:rPr>
      </w:pPr>
      <w:r w:rsidRPr="00FE4FCB">
        <w:rPr>
          <w:rFonts w:ascii="Times New Roman" w:hAnsi="Times New Roman" w:cs="Times New Roman"/>
        </w:rPr>
        <w:t xml:space="preserve">The fission source iteration method is adopted in the critical calculation of MC program. </w:t>
      </w:r>
      <w:r w:rsidR="000831A6" w:rsidRPr="00FE4FCB">
        <w:rPr>
          <w:rFonts w:ascii="Times New Roman" w:hAnsi="Times New Roman" w:cs="Times New Roman"/>
        </w:rPr>
        <w:t xml:space="preserve">The convergence </w:t>
      </w:r>
      <w:r w:rsidR="005C5418" w:rsidRPr="00FE4FCB">
        <w:rPr>
          <w:rFonts w:ascii="Times New Roman" w:hAnsi="Times New Roman" w:cs="Times New Roman"/>
        </w:rPr>
        <w:t xml:space="preserve">speed of </w:t>
      </w:r>
      <w:r w:rsidR="00A102AB" w:rsidRPr="00FE4FCB">
        <w:rPr>
          <w:rFonts w:ascii="Times New Roman" w:hAnsi="Times New Roman" w:cs="Times New Roman"/>
        </w:rPr>
        <w:t>fission source distribution</w:t>
      </w:r>
      <w:r w:rsidR="0065098F" w:rsidRPr="00FE4FCB">
        <w:rPr>
          <w:rFonts w:ascii="Times New Roman" w:hAnsi="Times New Roman" w:cs="Times New Roman"/>
        </w:rPr>
        <w:t xml:space="preserve"> depend</w:t>
      </w:r>
      <w:r w:rsidR="0020034C" w:rsidRPr="00FE4FCB">
        <w:rPr>
          <w:rFonts w:ascii="Times New Roman" w:hAnsi="Times New Roman" w:cs="Times New Roman"/>
        </w:rPr>
        <w:t>s</w:t>
      </w:r>
      <w:r w:rsidR="0065098F" w:rsidRPr="00FE4FCB">
        <w:rPr>
          <w:rFonts w:ascii="Times New Roman" w:hAnsi="Times New Roman" w:cs="Times New Roman"/>
        </w:rPr>
        <w:t xml:space="preserve"> on the </w:t>
      </w:r>
      <w:r w:rsidR="0020034C" w:rsidRPr="00FE4FCB">
        <w:rPr>
          <w:rFonts w:ascii="Times New Roman" w:hAnsi="Times New Roman" w:cs="Times New Roman"/>
        </w:rPr>
        <w:t>dominance ratio of the system</w:t>
      </w:r>
      <w:r w:rsidR="000121B9" w:rsidRPr="00FE4FCB">
        <w:rPr>
          <w:rFonts w:ascii="Times New Roman" w:hAnsi="Times New Roman" w:cs="Times New Roman"/>
        </w:rPr>
        <w:t>.</w:t>
      </w:r>
      <w:r w:rsidR="0020034C" w:rsidRPr="00FE4FCB">
        <w:rPr>
          <w:rFonts w:ascii="Times New Roman" w:hAnsi="Times New Roman" w:cs="Times New Roman"/>
        </w:rPr>
        <w:t xml:space="preserve"> </w:t>
      </w:r>
      <w:r w:rsidR="000121B9" w:rsidRPr="00FE4FCB">
        <w:rPr>
          <w:rFonts w:ascii="Times New Roman" w:hAnsi="Times New Roman" w:cs="Times New Roman"/>
        </w:rPr>
        <w:t>Fo</w:t>
      </w:r>
      <w:r w:rsidR="0020034C" w:rsidRPr="00FE4FCB">
        <w:rPr>
          <w:rFonts w:ascii="Times New Roman" w:hAnsi="Times New Roman" w:cs="Times New Roman"/>
        </w:rPr>
        <w:t>r</w:t>
      </w:r>
      <w:r w:rsidR="000121B9" w:rsidRPr="00FE4FCB">
        <w:rPr>
          <w:rFonts w:ascii="Times New Roman" w:hAnsi="Times New Roman" w:cs="Times New Roman"/>
        </w:rPr>
        <w:t xml:space="preserve"> the </w:t>
      </w:r>
      <w:r w:rsidR="0020034C" w:rsidRPr="00FE4FCB">
        <w:rPr>
          <w:rFonts w:ascii="Times New Roman" w:hAnsi="Times New Roman" w:cs="Times New Roman"/>
        </w:rPr>
        <w:t xml:space="preserve">systems with large dominance </w:t>
      </w:r>
      <w:r w:rsidR="00884BEF">
        <w:rPr>
          <w:rFonts w:ascii="Times New Roman" w:hAnsi="Times New Roman" w:cs="Times New Roman"/>
        </w:rPr>
        <w:t>ratio (such as</w:t>
      </w:r>
      <w:r w:rsidR="0020034C" w:rsidRPr="00FE4FCB">
        <w:rPr>
          <w:rFonts w:ascii="Times New Roman" w:hAnsi="Times New Roman" w:cs="Times New Roman"/>
        </w:rPr>
        <w:t xml:space="preserve"> whole core, spent </w:t>
      </w:r>
      <w:r w:rsidR="005F2839" w:rsidRPr="00FE4FCB">
        <w:rPr>
          <w:rFonts w:ascii="Times New Roman" w:hAnsi="Times New Roman" w:cs="Times New Roman"/>
        </w:rPr>
        <w:t>f</w:t>
      </w:r>
      <w:r w:rsidR="0020034C" w:rsidRPr="00FE4FCB">
        <w:rPr>
          <w:rFonts w:ascii="Times New Roman" w:hAnsi="Times New Roman" w:cs="Times New Roman"/>
        </w:rPr>
        <w:t xml:space="preserve">uel </w:t>
      </w:r>
      <w:r w:rsidR="005F2839" w:rsidRPr="00FE4FCB">
        <w:rPr>
          <w:rFonts w:ascii="Times New Roman" w:hAnsi="Times New Roman" w:cs="Times New Roman"/>
        </w:rPr>
        <w:t>p</w:t>
      </w:r>
      <w:r w:rsidR="0020034C" w:rsidRPr="00FE4FCB">
        <w:rPr>
          <w:rFonts w:ascii="Times New Roman" w:hAnsi="Times New Roman" w:cs="Times New Roman"/>
        </w:rPr>
        <w:t>ool)</w:t>
      </w:r>
      <w:r w:rsidR="00C82D73">
        <w:rPr>
          <w:rFonts w:ascii="Times New Roman" w:hAnsi="Times New Roman" w:cs="Times New Roman"/>
        </w:rPr>
        <w:t xml:space="preserve">, hundreds </w:t>
      </w:r>
      <w:r w:rsidR="005F2839" w:rsidRPr="00FE4FCB">
        <w:rPr>
          <w:rFonts w:ascii="Times New Roman" w:hAnsi="Times New Roman" w:cs="Times New Roman"/>
        </w:rPr>
        <w:t>or even thousands of generations have to be spent on the fission source convergence</w:t>
      </w:r>
      <w:r w:rsidR="00472103">
        <w:rPr>
          <w:rFonts w:ascii="Times New Roman" w:hAnsi="Times New Roman" w:cs="Times New Roman"/>
        </w:rPr>
        <w:t xml:space="preserve">, leading to </w:t>
      </w:r>
      <w:r w:rsidR="00280902" w:rsidRPr="00FE4FCB">
        <w:rPr>
          <w:rFonts w:ascii="Times New Roman" w:hAnsi="Times New Roman" w:cs="Times New Roman"/>
        </w:rPr>
        <w:t>large sum of time spent on the inactive generation</w:t>
      </w:r>
      <w:r w:rsidR="00D47475" w:rsidRPr="00FE4FCB">
        <w:rPr>
          <w:rFonts w:ascii="Times New Roman" w:hAnsi="Times New Roman" w:cs="Times New Roman"/>
        </w:rPr>
        <w:t>s</w:t>
      </w:r>
      <w:r w:rsidR="00280902" w:rsidRPr="00FE4FCB">
        <w:rPr>
          <w:rFonts w:ascii="Times New Roman" w:hAnsi="Times New Roman" w:cs="Times New Roman"/>
        </w:rPr>
        <w:t xml:space="preserve"> </w:t>
      </w:r>
      <w:r w:rsidR="00D47475" w:rsidRPr="00FE4FCB">
        <w:rPr>
          <w:rFonts w:ascii="Times New Roman" w:hAnsi="Times New Roman" w:cs="Times New Roman"/>
        </w:rPr>
        <w:t xml:space="preserve">which have no direct </w:t>
      </w:r>
      <w:r w:rsidR="004B196F" w:rsidRPr="00FE4FCB">
        <w:rPr>
          <w:rFonts w:ascii="Times New Roman" w:hAnsi="Times New Roman" w:cs="Times New Roman"/>
        </w:rPr>
        <w:t>contribution</w:t>
      </w:r>
      <w:r w:rsidR="00BD596C" w:rsidRPr="00FE4FCB">
        <w:rPr>
          <w:rFonts w:ascii="Times New Roman" w:hAnsi="Times New Roman" w:cs="Times New Roman"/>
        </w:rPr>
        <w:t>s</w:t>
      </w:r>
      <w:r w:rsidR="004B196F" w:rsidRPr="00FE4FCB">
        <w:rPr>
          <w:rFonts w:ascii="Times New Roman" w:hAnsi="Times New Roman" w:cs="Times New Roman"/>
        </w:rPr>
        <w:t xml:space="preserve"> </w:t>
      </w:r>
      <w:r w:rsidR="00323BAE" w:rsidRPr="00FE4FCB">
        <w:rPr>
          <w:rFonts w:ascii="Times New Roman" w:hAnsi="Times New Roman" w:cs="Times New Roman"/>
        </w:rPr>
        <w:t>to the statistical results</w:t>
      </w:r>
      <w:r w:rsidR="005F2839" w:rsidRPr="00FE4FCB">
        <w:rPr>
          <w:rFonts w:ascii="Times New Roman" w:hAnsi="Times New Roman" w:cs="Times New Roman"/>
        </w:rPr>
        <w:t>.</w:t>
      </w:r>
    </w:p>
    <w:p w14:paraId="1E588929" w14:textId="77777777" w:rsidR="005808E0" w:rsidRPr="00FE4FCB" w:rsidRDefault="00055CAA" w:rsidP="005808E0">
      <w:pPr>
        <w:pStyle w:val="2"/>
        <w:spacing w:before="120"/>
        <w:rPr>
          <w:rFonts w:ascii="Times New Roman" w:hAnsi="Times New Roman" w:cs="Times New Roman"/>
        </w:rPr>
      </w:pPr>
      <w:bookmarkStart w:id="104" w:name="_7.1__香农熵统计"/>
      <w:bookmarkStart w:id="105" w:name="_Toc362640993"/>
      <w:bookmarkStart w:id="106" w:name="_Toc369335225"/>
      <w:bookmarkEnd w:id="104"/>
      <w:r w:rsidRPr="00FE4FCB">
        <w:rPr>
          <w:rFonts w:ascii="Times New Roman" w:hAnsi="Times New Roman" w:cs="Times New Roman"/>
        </w:rPr>
        <w:t xml:space="preserve">7.1 </w:t>
      </w:r>
      <w:r w:rsidR="0009333F" w:rsidRPr="00FE4FCB">
        <w:rPr>
          <w:rFonts w:ascii="Times New Roman" w:hAnsi="Times New Roman" w:cs="Times New Roman"/>
        </w:rPr>
        <w:t>Shannon Entropy</w:t>
      </w:r>
      <w:bookmarkEnd w:id="105"/>
      <w:r w:rsidR="00B000A2" w:rsidRPr="00FE4FCB">
        <w:rPr>
          <w:rFonts w:ascii="Times New Roman" w:hAnsi="Times New Roman" w:cs="Times New Roman"/>
        </w:rPr>
        <w:t xml:space="preserve"> statistics</w:t>
      </w:r>
      <w:bookmarkEnd w:id="106"/>
    </w:p>
    <w:p w14:paraId="4592A9E2" w14:textId="505B2957" w:rsidR="00055CAA" w:rsidRPr="00FE4FCB" w:rsidRDefault="006A4B6C" w:rsidP="00472103">
      <w:pPr>
        <w:spacing w:line="360" w:lineRule="auto"/>
        <w:ind w:firstLine="480"/>
        <w:rPr>
          <w:rFonts w:ascii="Times New Roman" w:hAnsi="Times New Roman" w:cs="Times New Roman"/>
        </w:rPr>
      </w:pPr>
      <w:r w:rsidRPr="00FE4FCB">
        <w:rPr>
          <w:rFonts w:ascii="Times New Roman" w:hAnsi="Times New Roman" w:cs="Times New Roman"/>
        </w:rPr>
        <w:t xml:space="preserve">The source convergence </w:t>
      </w:r>
      <w:r w:rsidR="00472103">
        <w:rPr>
          <w:rFonts w:ascii="Times New Roman" w:hAnsi="Times New Roman" w:cs="Times New Roman"/>
        </w:rPr>
        <w:t>block</w:t>
      </w:r>
      <w:r w:rsidRPr="00FE4FCB">
        <w:rPr>
          <w:rFonts w:ascii="Times New Roman" w:hAnsi="Times New Roman" w:cs="Times New Roman"/>
        </w:rPr>
        <w:t xml:space="preserve"> of RMC </w:t>
      </w:r>
      <w:r w:rsidR="00211B4D" w:rsidRPr="00FE4FCB">
        <w:rPr>
          <w:rFonts w:ascii="Times New Roman" w:hAnsi="Times New Roman" w:cs="Times New Roman"/>
        </w:rPr>
        <w:t>provides the function of Shannon Entropy</w:t>
      </w:r>
      <w:r w:rsidRPr="00FE4FCB">
        <w:rPr>
          <w:rFonts w:ascii="Times New Roman" w:hAnsi="Times New Roman" w:cs="Times New Roman"/>
        </w:rPr>
        <w:t xml:space="preserve"> statistics</w:t>
      </w:r>
      <w:r w:rsidR="00EC47BF" w:rsidRPr="00FE4FCB">
        <w:rPr>
          <w:rFonts w:ascii="Times New Roman" w:hAnsi="Times New Roman" w:cs="Times New Roman"/>
        </w:rPr>
        <w:t xml:space="preserve">, </w:t>
      </w:r>
      <w:r w:rsidR="00A4382D" w:rsidRPr="00FE4FCB">
        <w:rPr>
          <w:rFonts w:ascii="Times New Roman" w:hAnsi="Times New Roman" w:cs="Times New Roman"/>
        </w:rPr>
        <w:t>qualitatively reflecting the convergence</w:t>
      </w:r>
      <w:r w:rsidR="00D73D2F" w:rsidRPr="00FE4FCB">
        <w:rPr>
          <w:rFonts w:ascii="Times New Roman" w:hAnsi="Times New Roman" w:cs="Times New Roman"/>
        </w:rPr>
        <w:t xml:space="preserve"> trend</w:t>
      </w:r>
      <w:r w:rsidR="00A4382D" w:rsidRPr="00FE4FCB">
        <w:rPr>
          <w:rFonts w:ascii="Times New Roman" w:hAnsi="Times New Roman" w:cs="Times New Roman"/>
        </w:rPr>
        <w:t xml:space="preserve"> </w:t>
      </w:r>
      <w:r w:rsidR="003343CD" w:rsidRPr="00FE4FCB">
        <w:rPr>
          <w:rFonts w:ascii="Times New Roman" w:hAnsi="Times New Roman" w:cs="Times New Roman"/>
        </w:rPr>
        <w:t>of the fission source distribution</w:t>
      </w:r>
      <w:r w:rsidR="00472103">
        <w:rPr>
          <w:rFonts w:ascii="Times New Roman" w:hAnsi="Times New Roman" w:cs="Times New Roman"/>
        </w:rPr>
        <w:t xml:space="preserve">, so as to help users </w:t>
      </w:r>
      <w:r w:rsidR="00D73D2F" w:rsidRPr="00FE4FCB">
        <w:rPr>
          <w:rFonts w:ascii="Times New Roman" w:hAnsi="Times New Roman" w:cs="Times New Roman"/>
        </w:rPr>
        <w:t>select the number of neutrons in the inactive generations reasonably</w:t>
      </w:r>
      <w:r w:rsidR="00EC47BF" w:rsidRPr="00FE4FCB">
        <w:rPr>
          <w:rFonts w:ascii="Times New Roman" w:hAnsi="Times New Roman" w:cs="Times New Roman"/>
        </w:rPr>
        <w:t>.</w:t>
      </w:r>
    </w:p>
    <w:p w14:paraId="268C2197" w14:textId="140491EB" w:rsidR="005808E0" w:rsidRPr="00FE4FCB" w:rsidRDefault="00277BF7" w:rsidP="0007694B">
      <w:pPr>
        <w:spacing w:line="360" w:lineRule="auto"/>
        <w:ind w:firstLine="480"/>
        <w:rPr>
          <w:rFonts w:ascii="Times New Roman" w:hAnsi="Times New Roman" w:cs="Times New Roman"/>
        </w:rPr>
      </w:pPr>
      <w:r w:rsidRPr="00FE4FCB">
        <w:rPr>
          <w:rFonts w:ascii="Times New Roman" w:hAnsi="Times New Roman" w:cs="Times New Roman"/>
        </w:rPr>
        <w:t>Shannon Entropy can be defined as</w:t>
      </w:r>
      <w:r w:rsidR="005B1705">
        <w:rPr>
          <w:rFonts w:ascii="Times New Roman" w:hAnsi="Times New Roman" w:cs="Times New Roman"/>
        </w:rPr>
        <w:t xml:space="preserve">: </w:t>
      </w:r>
    </w:p>
    <w:p w14:paraId="68F15334" w14:textId="77777777" w:rsidR="005808E0" w:rsidRPr="00FE4FCB" w:rsidRDefault="005808E0" w:rsidP="005808E0">
      <w:pPr>
        <w:spacing w:line="360" w:lineRule="auto"/>
        <w:ind w:firstLine="482"/>
        <w:jc w:val="center"/>
        <w:rPr>
          <w:rFonts w:ascii="Times New Roman" w:hAnsi="Times New Roman" w:cs="Times New Roman"/>
        </w:rPr>
      </w:pPr>
      <w:r w:rsidRPr="00FE4FCB">
        <w:rPr>
          <w:rFonts w:ascii="Times New Roman" w:hAnsi="Times New Roman" w:cs="Times New Roman"/>
          <w:position w:val="-16"/>
          <w:szCs w:val="24"/>
        </w:rPr>
        <w:object w:dxaOrig="2560" w:dyaOrig="420" w14:anchorId="6A79CDA6">
          <v:shape id="_x0000_i1084" type="#_x0000_t75" style="width:129.75pt;height:22.5pt" o:ole="">
            <v:imagedata r:id="rId131" o:title=""/>
          </v:shape>
          <o:OLEObject Type="Embed" ProgID="Equation.DSMT4" ShapeID="_x0000_i1084" DrawAspect="Content" ObjectID="_1443197515" r:id="rId132"/>
        </w:object>
      </w:r>
    </w:p>
    <w:p w14:paraId="0D11D852" w14:textId="6B68F906" w:rsidR="006B5DB9" w:rsidRPr="00FE4FCB" w:rsidRDefault="00F044CD" w:rsidP="005808E0">
      <w:pPr>
        <w:spacing w:line="360" w:lineRule="auto"/>
        <w:ind w:firstLine="480"/>
        <w:rPr>
          <w:rFonts w:ascii="Times New Roman" w:hAnsi="Times New Roman" w:cs="Times New Roman"/>
          <w:position w:val="-10"/>
        </w:rPr>
      </w:pPr>
      <w:r w:rsidRPr="00FE4FCB">
        <w:rPr>
          <w:rFonts w:ascii="Times New Roman" w:hAnsi="Times New Roman" w:cs="Times New Roman"/>
        </w:rPr>
        <w:t>In which</w:t>
      </w:r>
      <w:r w:rsidR="00472103">
        <w:rPr>
          <w:rFonts w:ascii="Times New Roman" w:hAnsi="Times New Roman" w:cs="Times New Roman"/>
        </w:rPr>
        <w:t>,</w:t>
      </w:r>
      <w:r w:rsidR="00472103" w:rsidRPr="00472103">
        <w:rPr>
          <w:rFonts w:ascii="Times New Roman" w:hAnsi="Times New Roman" w:cs="Times New Roman"/>
        </w:rPr>
        <w:t xml:space="preserve"> </w:t>
      </w:r>
      <w:r w:rsidR="00472103" w:rsidRPr="00FE4FCB">
        <w:rPr>
          <w:rFonts w:ascii="Times New Roman" w:hAnsi="Times New Roman" w:cs="Times New Roman"/>
          <w:position w:val="-10"/>
        </w:rPr>
        <w:object w:dxaOrig="460" w:dyaOrig="320" w14:anchorId="2D4F80D8">
          <v:shape id="_x0000_i1085" type="#_x0000_t75" style="width:22.5pt;height:14.25pt" o:ole="">
            <v:imagedata r:id="rId133" o:title=""/>
          </v:shape>
          <o:OLEObject Type="Embed" ProgID="Equation.DSMT4" ShapeID="_x0000_i1085" DrawAspect="Content" ObjectID="_1443197516" r:id="rId134"/>
        </w:object>
      </w:r>
      <w:r w:rsidR="00472103" w:rsidRPr="00472103">
        <w:rPr>
          <w:rFonts w:ascii="Times New Roman" w:hAnsi="Times New Roman" w:cs="Times New Roman"/>
        </w:rPr>
        <w:t>is the proportion of fission source in the ith mesh</w:t>
      </w:r>
      <w:r w:rsidR="00472103">
        <w:rPr>
          <w:rFonts w:ascii="Times New Roman" w:hAnsi="Times New Roman" w:cs="Times New Roman"/>
        </w:rPr>
        <w:t>.</w:t>
      </w:r>
    </w:p>
    <w:p w14:paraId="00A480E2" w14:textId="352651CB" w:rsidR="005808E0" w:rsidRPr="00FE4FCB" w:rsidRDefault="000036C3" w:rsidP="00F56B2C">
      <w:pPr>
        <w:spacing w:line="360" w:lineRule="auto"/>
        <w:ind w:firstLine="480"/>
        <w:rPr>
          <w:rFonts w:ascii="Times New Roman" w:hAnsi="Times New Roman" w:cs="Times New Roman"/>
          <w:position w:val="-10"/>
        </w:rPr>
      </w:pPr>
      <w:r w:rsidRPr="00FE4FCB">
        <w:rPr>
          <w:rFonts w:ascii="Times New Roman" w:hAnsi="Times New Roman" w:cs="Times New Roman"/>
          <w:position w:val="-10"/>
        </w:rPr>
        <w:t>The divisions of the Shannon Entropy meshes can be define</w:t>
      </w:r>
      <w:r w:rsidR="00472103">
        <w:rPr>
          <w:rFonts w:ascii="Times New Roman" w:hAnsi="Times New Roman" w:cs="Times New Roman"/>
          <w:position w:val="-10"/>
        </w:rPr>
        <w:t>d</w:t>
      </w:r>
      <w:r w:rsidRPr="00FE4FCB">
        <w:rPr>
          <w:rFonts w:ascii="Times New Roman" w:hAnsi="Times New Roman" w:cs="Times New Roman"/>
          <w:position w:val="-10"/>
        </w:rPr>
        <w:t xml:space="preserve"> by the following input card:</w:t>
      </w:r>
    </w:p>
    <w:p w14:paraId="41F10F54" w14:textId="77777777" w:rsidR="005808E0" w:rsidRPr="003B7376" w:rsidRDefault="005808E0" w:rsidP="005808E0">
      <w:pPr>
        <w:spacing w:line="360" w:lineRule="auto"/>
        <w:ind w:firstLine="480"/>
        <w:rPr>
          <w:rFonts w:ascii="Times New Roman" w:hAnsi="Times New Roman" w:cs="Times New Roman"/>
          <w:szCs w:val="21"/>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522"/>
      </w:tblGrid>
      <w:tr w:rsidR="005808E0" w:rsidRPr="003B7376" w14:paraId="016099A0" w14:textId="77777777" w:rsidTr="000121B9">
        <w:tc>
          <w:tcPr>
            <w:tcW w:w="8607" w:type="dxa"/>
          </w:tcPr>
          <w:p w14:paraId="57E5F051" w14:textId="77777777" w:rsidR="005808E0" w:rsidRPr="003B7376" w:rsidRDefault="005808E0" w:rsidP="000121B9">
            <w:pPr>
              <w:pStyle w:val="a9"/>
              <w:rPr>
                <w:rFonts w:cs="Times New Roman"/>
                <w:sz w:val="21"/>
                <w:szCs w:val="21"/>
              </w:rPr>
            </w:pPr>
            <w:r w:rsidRPr="003B7376">
              <w:rPr>
                <w:rFonts w:cs="Times New Roman"/>
                <w:sz w:val="21"/>
                <w:szCs w:val="21"/>
              </w:rPr>
              <w:t xml:space="preserve">SeMesh        [Scope = &lt; xNum  yNum  zNum &gt;] </w:t>
            </w:r>
          </w:p>
          <w:p w14:paraId="2B4140D3" w14:textId="77777777" w:rsidR="005808E0" w:rsidRPr="003B7376" w:rsidRDefault="005808E0" w:rsidP="00C35EA1">
            <w:pPr>
              <w:pStyle w:val="a9"/>
              <w:ind w:firstLineChars="750" w:firstLine="1581"/>
              <w:rPr>
                <w:rFonts w:cs="Times New Roman"/>
                <w:sz w:val="21"/>
                <w:szCs w:val="21"/>
              </w:rPr>
            </w:pPr>
            <w:r w:rsidRPr="003B7376">
              <w:rPr>
                <w:rFonts w:cs="Times New Roman"/>
                <w:sz w:val="21"/>
                <w:szCs w:val="21"/>
              </w:rPr>
              <w:t>[Bound = &lt;xMin  xMax  yMin  yMax  zMin  zMax&gt;]</w:t>
            </w:r>
          </w:p>
        </w:tc>
      </w:tr>
    </w:tbl>
    <w:p w14:paraId="71F240BA" w14:textId="77777777" w:rsidR="005808E0" w:rsidRPr="00FE4FCB" w:rsidRDefault="005808E0" w:rsidP="005808E0">
      <w:pPr>
        <w:spacing w:line="360" w:lineRule="auto"/>
        <w:ind w:firstLine="480"/>
        <w:rPr>
          <w:rFonts w:ascii="Times New Roman" w:hAnsi="Times New Roman" w:cs="Times New Roman"/>
        </w:rPr>
      </w:pPr>
    </w:p>
    <w:p w14:paraId="75AA02D9" w14:textId="77777777" w:rsidR="005808E0" w:rsidRPr="00FE4FCB" w:rsidRDefault="00F044CD" w:rsidP="005808E0">
      <w:pPr>
        <w:spacing w:line="360" w:lineRule="auto"/>
        <w:rPr>
          <w:rFonts w:ascii="Times New Roman" w:hAnsi="Times New Roman" w:cs="Times New Roman"/>
        </w:rPr>
      </w:pPr>
      <w:r w:rsidRPr="00FE4FCB">
        <w:rPr>
          <w:rFonts w:ascii="Times New Roman" w:hAnsi="Times New Roman" w:cs="Times New Roman"/>
        </w:rPr>
        <w:t>In which,</w:t>
      </w:r>
    </w:p>
    <w:p w14:paraId="163C3E23" w14:textId="77777777" w:rsidR="00064D14" w:rsidRPr="00A85249" w:rsidRDefault="005808E0" w:rsidP="005808E0">
      <w:pPr>
        <w:pStyle w:val="a4"/>
        <w:numPr>
          <w:ilvl w:val="0"/>
          <w:numId w:val="2"/>
        </w:numPr>
        <w:spacing w:line="360" w:lineRule="auto"/>
        <w:ind w:firstLineChars="0"/>
        <w:rPr>
          <w:rFonts w:cs="Times New Roman"/>
          <w:sz w:val="21"/>
          <w:szCs w:val="21"/>
        </w:rPr>
      </w:pPr>
      <w:r w:rsidRPr="00A85249">
        <w:rPr>
          <w:rFonts w:cs="Times New Roman"/>
          <w:b/>
          <w:sz w:val="21"/>
          <w:szCs w:val="21"/>
        </w:rPr>
        <w:t>SeMesh</w:t>
      </w:r>
      <w:r w:rsidR="00064D14" w:rsidRPr="00A85249">
        <w:rPr>
          <w:rFonts w:cs="Times New Roman"/>
          <w:b/>
          <w:sz w:val="21"/>
          <w:szCs w:val="21"/>
        </w:rPr>
        <w:t xml:space="preserve"> </w:t>
      </w:r>
      <w:r w:rsidR="00064D14" w:rsidRPr="00A85249">
        <w:rPr>
          <w:rFonts w:cs="Times New Roman"/>
          <w:sz w:val="21"/>
          <w:szCs w:val="21"/>
        </w:rPr>
        <w:t>is the key word of the input card of Shannon Entropy mesh.</w:t>
      </w:r>
    </w:p>
    <w:p w14:paraId="20288F92" w14:textId="77777777" w:rsidR="00A568F0" w:rsidRPr="00A85249" w:rsidRDefault="005808E0" w:rsidP="005808E0">
      <w:pPr>
        <w:pStyle w:val="a4"/>
        <w:numPr>
          <w:ilvl w:val="0"/>
          <w:numId w:val="2"/>
        </w:numPr>
        <w:spacing w:line="360" w:lineRule="auto"/>
        <w:ind w:firstLineChars="0"/>
        <w:rPr>
          <w:rFonts w:cs="Times New Roman"/>
          <w:sz w:val="21"/>
          <w:szCs w:val="21"/>
        </w:rPr>
      </w:pPr>
      <w:r w:rsidRPr="00A85249">
        <w:rPr>
          <w:rFonts w:cs="Times New Roman"/>
          <w:b/>
          <w:sz w:val="21"/>
          <w:szCs w:val="21"/>
        </w:rPr>
        <w:t>Scope</w:t>
      </w:r>
      <w:r w:rsidR="00A568F0" w:rsidRPr="00A85249">
        <w:rPr>
          <w:rFonts w:cs="Times New Roman"/>
          <w:b/>
          <w:sz w:val="21"/>
          <w:szCs w:val="21"/>
        </w:rPr>
        <w:t xml:space="preserve"> </w:t>
      </w:r>
      <w:r w:rsidR="00A568F0" w:rsidRPr="00A85249">
        <w:rPr>
          <w:rFonts w:cs="Times New Roman"/>
          <w:sz w:val="21"/>
          <w:szCs w:val="21"/>
        </w:rPr>
        <w:t xml:space="preserve">option determines the number of Shannon Entropy meshes in the x, y, z directions. </w:t>
      </w:r>
      <w:r w:rsidR="00A568F0" w:rsidRPr="00A85249">
        <w:rPr>
          <w:rFonts w:cs="Times New Roman"/>
          <w:b/>
          <w:sz w:val="21"/>
          <w:szCs w:val="21"/>
        </w:rPr>
        <w:t>xNum</w:t>
      </w:r>
      <w:r w:rsidR="00A568F0" w:rsidRPr="00A85249">
        <w:rPr>
          <w:rFonts w:cs="Times New Roman"/>
          <w:sz w:val="21"/>
          <w:szCs w:val="21"/>
        </w:rPr>
        <w:t xml:space="preserve">, </w:t>
      </w:r>
      <w:r w:rsidR="00A568F0" w:rsidRPr="00A85249">
        <w:rPr>
          <w:rFonts w:cs="Times New Roman"/>
          <w:b/>
          <w:sz w:val="21"/>
          <w:szCs w:val="21"/>
        </w:rPr>
        <w:t>yNum</w:t>
      </w:r>
      <w:r w:rsidR="00A568F0" w:rsidRPr="00A85249">
        <w:rPr>
          <w:rFonts w:cs="Times New Roman"/>
          <w:sz w:val="21"/>
          <w:szCs w:val="21"/>
        </w:rPr>
        <w:t xml:space="preserve">, </w:t>
      </w:r>
      <w:r w:rsidR="00A568F0" w:rsidRPr="00A85249">
        <w:rPr>
          <w:rFonts w:cs="Times New Roman"/>
          <w:b/>
          <w:sz w:val="21"/>
          <w:szCs w:val="21"/>
        </w:rPr>
        <w:t xml:space="preserve">zNum </w:t>
      </w:r>
      <w:r w:rsidR="00A568F0" w:rsidRPr="00A85249">
        <w:rPr>
          <w:rFonts w:cs="Times New Roman"/>
          <w:sz w:val="21"/>
          <w:szCs w:val="21"/>
        </w:rPr>
        <w:t xml:space="preserve">must be positive integers. </w:t>
      </w:r>
    </w:p>
    <w:p w14:paraId="4F18991F" w14:textId="77777777" w:rsidR="00B828FB" w:rsidRPr="00A85249" w:rsidRDefault="005808E0" w:rsidP="002161A9">
      <w:pPr>
        <w:pStyle w:val="a4"/>
        <w:numPr>
          <w:ilvl w:val="0"/>
          <w:numId w:val="2"/>
        </w:numPr>
        <w:spacing w:line="360" w:lineRule="auto"/>
        <w:ind w:firstLineChars="0"/>
        <w:rPr>
          <w:rFonts w:cs="Times New Roman"/>
          <w:sz w:val="21"/>
          <w:szCs w:val="21"/>
        </w:rPr>
      </w:pPr>
      <w:r w:rsidRPr="00A85249">
        <w:rPr>
          <w:rFonts w:cs="Times New Roman"/>
          <w:b/>
          <w:sz w:val="21"/>
          <w:szCs w:val="21"/>
        </w:rPr>
        <w:t>Bound</w:t>
      </w:r>
      <w:r w:rsidR="00B828FB" w:rsidRPr="00A85249">
        <w:rPr>
          <w:rFonts w:cs="Times New Roman"/>
          <w:b/>
          <w:sz w:val="21"/>
          <w:szCs w:val="21"/>
        </w:rPr>
        <w:t xml:space="preserve"> </w:t>
      </w:r>
      <w:r w:rsidR="00B828FB" w:rsidRPr="00A85249">
        <w:rPr>
          <w:rFonts w:cs="Times New Roman"/>
          <w:sz w:val="21"/>
          <w:szCs w:val="21"/>
        </w:rPr>
        <w:t>option determines the boundary of Shannon Entropy meshes in the x, y, z directions</w:t>
      </w:r>
      <w:r w:rsidR="00D002FF" w:rsidRPr="00A85249">
        <w:rPr>
          <w:rFonts w:cs="Times New Roman"/>
          <w:sz w:val="21"/>
          <w:szCs w:val="21"/>
        </w:rPr>
        <w:t xml:space="preserve">. If the </w:t>
      </w:r>
      <w:r w:rsidR="00DD09EE" w:rsidRPr="00A85249">
        <w:rPr>
          <w:rFonts w:cs="Times New Roman"/>
          <w:sz w:val="21"/>
          <w:szCs w:val="21"/>
        </w:rPr>
        <w:t xml:space="preserve">number of meshes </w:t>
      </w:r>
      <w:r w:rsidR="00F349E6" w:rsidRPr="00A85249">
        <w:rPr>
          <w:rFonts w:cs="Times New Roman"/>
          <w:sz w:val="21"/>
          <w:szCs w:val="21"/>
        </w:rPr>
        <w:t xml:space="preserve">in a certain direction </w:t>
      </w:r>
      <w:r w:rsidR="002F128C" w:rsidRPr="00A85249">
        <w:rPr>
          <w:rFonts w:cs="Times New Roman"/>
          <w:sz w:val="21"/>
          <w:szCs w:val="21"/>
        </w:rPr>
        <w:t xml:space="preserve">of the </w:t>
      </w:r>
      <w:r w:rsidR="002F128C" w:rsidRPr="00A85249">
        <w:rPr>
          <w:rFonts w:cs="Times New Roman"/>
          <w:b/>
          <w:sz w:val="21"/>
          <w:szCs w:val="21"/>
        </w:rPr>
        <w:t xml:space="preserve">Scope </w:t>
      </w:r>
      <w:r w:rsidR="002F128C" w:rsidRPr="00A85249">
        <w:rPr>
          <w:rFonts w:cs="Times New Roman"/>
          <w:sz w:val="21"/>
          <w:szCs w:val="21"/>
        </w:rPr>
        <w:t>option is “-1”</w:t>
      </w:r>
      <w:r w:rsidR="00D002FF" w:rsidRPr="00A85249">
        <w:rPr>
          <w:rFonts w:cs="Times New Roman"/>
          <w:sz w:val="21"/>
          <w:szCs w:val="21"/>
        </w:rPr>
        <w:t>,</w:t>
      </w:r>
      <w:r w:rsidR="002F128C" w:rsidRPr="00A85249">
        <w:rPr>
          <w:rFonts w:cs="Times New Roman"/>
          <w:sz w:val="21"/>
          <w:szCs w:val="21"/>
        </w:rPr>
        <w:t xml:space="preserve"> the </w:t>
      </w:r>
      <w:r w:rsidR="002F128C" w:rsidRPr="00A85249">
        <w:rPr>
          <w:rFonts w:cs="Times New Roman"/>
          <w:sz w:val="21"/>
          <w:szCs w:val="21"/>
        </w:rPr>
        <w:lastRenderedPageBreak/>
        <w:t xml:space="preserve">default </w:t>
      </w:r>
      <w:r w:rsidR="00BD39BF" w:rsidRPr="00A85249">
        <w:rPr>
          <w:rFonts w:cs="Times New Roman"/>
          <w:sz w:val="21"/>
          <w:szCs w:val="21"/>
        </w:rPr>
        <w:t>boundary</w:t>
      </w:r>
      <w:r w:rsidR="002F128C" w:rsidRPr="00A85249">
        <w:rPr>
          <w:rFonts w:cs="Times New Roman"/>
          <w:sz w:val="21"/>
          <w:szCs w:val="21"/>
        </w:rPr>
        <w:t xml:space="preserve"> of meshes will be (-∞, +∞).</w:t>
      </w:r>
      <w:r w:rsidR="00261B8D" w:rsidRPr="00A85249">
        <w:rPr>
          <w:rFonts w:cs="Times New Roman"/>
          <w:sz w:val="21"/>
          <w:szCs w:val="21"/>
        </w:rPr>
        <w:t xml:space="preserve"> In this case, </w:t>
      </w:r>
      <w:r w:rsidR="00AB3F31" w:rsidRPr="00A85249">
        <w:rPr>
          <w:rFonts w:cs="Times New Roman"/>
          <w:sz w:val="21"/>
          <w:szCs w:val="21"/>
        </w:rPr>
        <w:t xml:space="preserve">the </w:t>
      </w:r>
      <w:r w:rsidR="005C723F" w:rsidRPr="00A85249">
        <w:rPr>
          <w:rFonts w:cs="Times New Roman"/>
          <w:sz w:val="21"/>
          <w:szCs w:val="21"/>
        </w:rPr>
        <w:t xml:space="preserve">boundary </w:t>
      </w:r>
      <w:r w:rsidR="00A3693E" w:rsidRPr="00A85249">
        <w:rPr>
          <w:rFonts w:cs="Times New Roman"/>
          <w:sz w:val="21"/>
          <w:szCs w:val="21"/>
        </w:rPr>
        <w:t>in a certain direction of the</w:t>
      </w:r>
      <w:r w:rsidR="005C723F" w:rsidRPr="00A85249">
        <w:rPr>
          <w:rFonts w:cs="Times New Roman"/>
          <w:b/>
          <w:sz w:val="21"/>
          <w:szCs w:val="21"/>
        </w:rPr>
        <w:t xml:space="preserve"> </w:t>
      </w:r>
      <w:r w:rsidR="00AB3F31" w:rsidRPr="00A85249">
        <w:rPr>
          <w:rFonts w:cs="Times New Roman"/>
          <w:b/>
          <w:sz w:val="21"/>
          <w:szCs w:val="21"/>
        </w:rPr>
        <w:t xml:space="preserve">Bound </w:t>
      </w:r>
      <w:r w:rsidR="00AB3F31" w:rsidRPr="00A85249">
        <w:rPr>
          <w:rFonts w:cs="Times New Roman"/>
          <w:sz w:val="21"/>
          <w:szCs w:val="21"/>
        </w:rPr>
        <w:t>option</w:t>
      </w:r>
      <w:r w:rsidR="00A3693E" w:rsidRPr="00A85249">
        <w:rPr>
          <w:rFonts w:cs="Times New Roman"/>
          <w:sz w:val="21"/>
          <w:szCs w:val="21"/>
        </w:rPr>
        <w:t xml:space="preserve"> has no practical meaning</w:t>
      </w:r>
      <w:r w:rsidR="00261B8D" w:rsidRPr="00A85249">
        <w:rPr>
          <w:rFonts w:cs="Times New Roman"/>
          <w:sz w:val="21"/>
          <w:szCs w:val="21"/>
        </w:rPr>
        <w:t>.</w:t>
      </w:r>
      <w:r w:rsidR="00AB3F31" w:rsidRPr="00A85249">
        <w:rPr>
          <w:rFonts w:cs="Times New Roman"/>
          <w:sz w:val="21"/>
          <w:szCs w:val="21"/>
        </w:rPr>
        <w:t xml:space="preserve"> </w:t>
      </w:r>
      <w:r w:rsidR="00D002FF" w:rsidRPr="00A85249">
        <w:rPr>
          <w:rFonts w:cs="Times New Roman"/>
          <w:sz w:val="21"/>
          <w:szCs w:val="21"/>
          <w:u w:val="single"/>
        </w:rPr>
        <w:t xml:space="preserve">Users should notice that </w:t>
      </w:r>
      <w:r w:rsidR="00153A0E" w:rsidRPr="00A85249">
        <w:rPr>
          <w:rFonts w:cs="Times New Roman"/>
          <w:sz w:val="21"/>
          <w:szCs w:val="21"/>
          <w:u w:val="single"/>
        </w:rPr>
        <w:t>the regions of meshes must cover the regions of neutron tracking, or the</w:t>
      </w:r>
      <w:r w:rsidR="002161A9" w:rsidRPr="00A85249">
        <w:rPr>
          <w:rFonts w:cs="Times New Roman"/>
          <w:sz w:val="21"/>
          <w:szCs w:val="21"/>
          <w:u w:val="single"/>
        </w:rPr>
        <w:t xml:space="preserve"> statist</w:t>
      </w:r>
      <w:r w:rsidR="00862085" w:rsidRPr="00A85249">
        <w:rPr>
          <w:rFonts w:cs="Times New Roman"/>
          <w:sz w:val="21"/>
          <w:szCs w:val="21"/>
          <w:u w:val="single"/>
        </w:rPr>
        <w:t>ical</w:t>
      </w:r>
      <w:r w:rsidR="002161A9" w:rsidRPr="00A85249">
        <w:rPr>
          <w:rFonts w:cs="Times New Roman"/>
          <w:sz w:val="21"/>
          <w:szCs w:val="21"/>
          <w:u w:val="single"/>
        </w:rPr>
        <w:t xml:space="preserve"> results of Shannon Entropy will go wrong.</w:t>
      </w:r>
      <w:r w:rsidR="002161A9" w:rsidRPr="002F0CD9">
        <w:rPr>
          <w:rFonts w:cs="Times New Roman"/>
          <w:sz w:val="21"/>
          <w:szCs w:val="21"/>
        </w:rPr>
        <w:t xml:space="preserve"> </w:t>
      </w:r>
    </w:p>
    <w:p w14:paraId="7DB7263B" w14:textId="77777777" w:rsidR="005808E0" w:rsidRPr="00FE4FCB" w:rsidRDefault="005808E0" w:rsidP="005808E0">
      <w:pPr>
        <w:pStyle w:val="2"/>
        <w:spacing w:before="120"/>
        <w:rPr>
          <w:rFonts w:ascii="Times New Roman" w:hAnsi="Times New Roman" w:cs="Times New Roman"/>
        </w:rPr>
      </w:pPr>
      <w:bookmarkStart w:id="107" w:name="_7.2__裂变矩阵统计"/>
      <w:bookmarkStart w:id="108" w:name="_Toc362640994"/>
      <w:bookmarkStart w:id="109" w:name="_Toc369335226"/>
      <w:bookmarkEnd w:id="107"/>
      <w:r w:rsidRPr="00FE4FCB">
        <w:rPr>
          <w:rFonts w:ascii="Times New Roman" w:hAnsi="Times New Roman" w:cs="Times New Roman"/>
        </w:rPr>
        <w:t xml:space="preserve">7.2 </w:t>
      </w:r>
      <w:bookmarkEnd w:id="108"/>
      <w:r w:rsidR="002A1336" w:rsidRPr="00FE4FCB">
        <w:rPr>
          <w:rFonts w:ascii="Times New Roman" w:hAnsi="Times New Roman" w:cs="Times New Roman"/>
        </w:rPr>
        <w:t>Fission matrix statistics</w:t>
      </w:r>
      <w:bookmarkEnd w:id="109"/>
    </w:p>
    <w:p w14:paraId="76429BD1" w14:textId="628A1450" w:rsidR="00E71F29" w:rsidRPr="00FE4FCB" w:rsidRDefault="00862085" w:rsidP="003B6C26">
      <w:pPr>
        <w:spacing w:line="360" w:lineRule="auto"/>
        <w:ind w:firstLineChars="200" w:firstLine="420"/>
        <w:rPr>
          <w:rFonts w:ascii="Times New Roman" w:hAnsi="Times New Roman" w:cs="Times New Roman"/>
          <w:szCs w:val="21"/>
        </w:rPr>
      </w:pPr>
      <w:r w:rsidRPr="00FE4FCB">
        <w:rPr>
          <w:rFonts w:ascii="Times New Roman" w:hAnsi="Times New Roman" w:cs="Times New Roman"/>
          <w:szCs w:val="21"/>
        </w:rPr>
        <w:t xml:space="preserve">The fission matrix statistics for the source convergence </w:t>
      </w:r>
      <w:r w:rsidR="00472103">
        <w:rPr>
          <w:rFonts w:ascii="Times New Roman" w:hAnsi="Times New Roman" w:cs="Times New Roman"/>
          <w:szCs w:val="21"/>
        </w:rPr>
        <w:t>block</w:t>
      </w:r>
      <w:r w:rsidRPr="00FE4FCB">
        <w:rPr>
          <w:rFonts w:ascii="Times New Roman" w:hAnsi="Times New Roman" w:cs="Times New Roman"/>
          <w:szCs w:val="21"/>
        </w:rPr>
        <w:t xml:space="preserve"> will also be provided in RMC.</w:t>
      </w:r>
      <w:r w:rsidR="009A5B26" w:rsidRPr="00FE4FCB">
        <w:rPr>
          <w:rFonts w:ascii="Times New Roman" w:hAnsi="Times New Roman" w:cs="Times New Roman"/>
          <w:szCs w:val="21"/>
        </w:rPr>
        <w:t xml:space="preserve"> Based on the fission matrix, the undersampling of Monte Carlo can be diagnosed, so as to</w:t>
      </w:r>
      <w:r w:rsidR="00F02629" w:rsidRPr="00FE4FCB">
        <w:rPr>
          <w:rFonts w:ascii="Times New Roman" w:hAnsi="Times New Roman" w:cs="Times New Roman"/>
          <w:szCs w:val="21"/>
        </w:rPr>
        <w:t xml:space="preserve"> figure out the dominance ratio</w:t>
      </w:r>
      <w:r w:rsidR="009A5B26" w:rsidRPr="00FE4FCB">
        <w:rPr>
          <w:rFonts w:ascii="Times New Roman" w:hAnsi="Times New Roman" w:cs="Times New Roman"/>
          <w:szCs w:val="21"/>
        </w:rPr>
        <w:t xml:space="preserve">. </w:t>
      </w:r>
      <w:r w:rsidR="00F02629" w:rsidRPr="00FE4FCB">
        <w:rPr>
          <w:rFonts w:ascii="Times New Roman" w:hAnsi="Times New Roman" w:cs="Times New Roman"/>
          <w:szCs w:val="21"/>
        </w:rPr>
        <w:t>Besides the calculation of the dominance ratio with fission matrix calculation</w:t>
      </w:r>
      <w:r w:rsidR="00AF7CA5" w:rsidRPr="00FE4FCB">
        <w:rPr>
          <w:rFonts w:ascii="Times New Roman" w:hAnsi="Times New Roman" w:cs="Times New Roman"/>
          <w:szCs w:val="21"/>
        </w:rPr>
        <w:t xml:space="preserve">, </w:t>
      </w:r>
      <w:r w:rsidR="002D2252" w:rsidRPr="00FE4FCB">
        <w:rPr>
          <w:rFonts w:ascii="Times New Roman" w:hAnsi="Times New Roman" w:cs="Times New Roman"/>
          <w:szCs w:val="21"/>
        </w:rPr>
        <w:t xml:space="preserve">RMC also supports the method based on the error propagation matrix, which will not be provided in </w:t>
      </w:r>
      <w:r w:rsidR="004E4215" w:rsidRPr="00FE4FCB">
        <w:rPr>
          <w:rFonts w:ascii="Times New Roman" w:hAnsi="Times New Roman" w:cs="Times New Roman"/>
          <w:szCs w:val="21"/>
        </w:rPr>
        <w:t>this release of RMC.</w:t>
      </w:r>
    </w:p>
    <w:p w14:paraId="7460A0D3" w14:textId="77777777" w:rsidR="004E4215" w:rsidRPr="00FE4FCB" w:rsidRDefault="004E4215" w:rsidP="00A85249">
      <w:pPr>
        <w:spacing w:line="360" w:lineRule="auto"/>
        <w:ind w:firstLineChars="200" w:firstLine="420"/>
        <w:rPr>
          <w:rFonts w:ascii="Times New Roman" w:hAnsi="Times New Roman" w:cs="Times New Roman"/>
          <w:szCs w:val="21"/>
        </w:rPr>
      </w:pPr>
      <w:r w:rsidRPr="00FE4FCB">
        <w:rPr>
          <w:rFonts w:ascii="Times New Roman" w:hAnsi="Times New Roman" w:cs="Times New Roman"/>
          <w:szCs w:val="21"/>
        </w:rPr>
        <w:t xml:space="preserve">The fission matrix can be defined as: </w:t>
      </w:r>
      <w:r w:rsidR="0018369B" w:rsidRPr="00FE4FCB">
        <w:rPr>
          <w:rFonts w:ascii="Times New Roman" w:hAnsi="Times New Roman" w:cs="Times New Roman"/>
          <w:szCs w:val="21"/>
        </w:rPr>
        <w:t>Each element</w:t>
      </w:r>
      <w:r w:rsidR="003072C0" w:rsidRPr="00FE4FCB">
        <w:rPr>
          <w:rFonts w:ascii="Times New Roman" w:hAnsi="Times New Roman" w:cs="Times New Roman"/>
          <w:szCs w:val="21"/>
        </w:rPr>
        <w:t xml:space="preserve"> </w:t>
      </w:r>
      <w:r w:rsidR="0018369B" w:rsidRPr="00FE4FCB">
        <w:rPr>
          <w:rFonts w:ascii="Times New Roman" w:hAnsi="Times New Roman" w:cs="Times New Roman"/>
          <w:position w:val="-14"/>
          <w:szCs w:val="21"/>
        </w:rPr>
        <w:object w:dxaOrig="300" w:dyaOrig="380" w14:anchorId="0DB39DB5">
          <v:shape id="_x0000_i1086" type="#_x0000_t75" style="width:14.25pt;height:22.5pt" o:ole="">
            <v:imagedata r:id="rId135" o:title=""/>
          </v:shape>
          <o:OLEObject Type="Embed" ProgID="Equation.DSMT4" ShapeID="_x0000_i1086" DrawAspect="Content" ObjectID="_1443197517" r:id="rId136"/>
        </w:object>
      </w:r>
      <w:r w:rsidR="0018369B" w:rsidRPr="00FE4FCB">
        <w:rPr>
          <w:rFonts w:ascii="Times New Roman" w:hAnsi="Times New Roman" w:cs="Times New Roman"/>
          <w:position w:val="-14"/>
          <w:szCs w:val="21"/>
        </w:rPr>
        <w:t xml:space="preserve"> </w:t>
      </w:r>
      <w:r w:rsidR="0018369B" w:rsidRPr="00FE4FCB">
        <w:rPr>
          <w:rFonts w:ascii="Times New Roman" w:hAnsi="Times New Roman" w:cs="Times New Roman"/>
          <w:szCs w:val="21"/>
        </w:rPr>
        <w:t xml:space="preserve">of the fission matrix </w:t>
      </w:r>
      <w:r w:rsidR="0018369B" w:rsidRPr="00FE4FCB">
        <w:rPr>
          <w:rFonts w:ascii="Times New Roman" w:hAnsi="Times New Roman" w:cs="Times New Roman"/>
          <w:i/>
          <w:szCs w:val="21"/>
        </w:rPr>
        <w:t>F</w:t>
      </w:r>
      <w:r w:rsidR="0018369B" w:rsidRPr="00FE4FCB">
        <w:rPr>
          <w:rFonts w:ascii="Times New Roman" w:hAnsi="Times New Roman" w:cs="Times New Roman"/>
          <w:szCs w:val="21"/>
        </w:rPr>
        <w:t xml:space="preserve"> means the </w:t>
      </w:r>
      <w:r w:rsidR="003072C0" w:rsidRPr="00FE4FCB">
        <w:rPr>
          <w:rFonts w:ascii="Times New Roman" w:hAnsi="Times New Roman" w:cs="Times New Roman"/>
          <w:szCs w:val="21"/>
        </w:rPr>
        <w:t xml:space="preserve">probability </w:t>
      </w:r>
      <w:r w:rsidR="0018369B" w:rsidRPr="00FE4FCB">
        <w:rPr>
          <w:rFonts w:ascii="Times New Roman" w:hAnsi="Times New Roman" w:cs="Times New Roman"/>
          <w:szCs w:val="21"/>
        </w:rPr>
        <w:t>that the neutrons produced in region</w:t>
      </w:r>
      <w:r w:rsidR="0018369B" w:rsidRPr="00FE4FCB">
        <w:rPr>
          <w:rFonts w:ascii="Times New Roman" w:hAnsi="Times New Roman" w:cs="Times New Roman"/>
          <w:i/>
          <w:szCs w:val="21"/>
        </w:rPr>
        <w:t xml:space="preserve"> j</w:t>
      </w:r>
      <w:r w:rsidR="0018369B" w:rsidRPr="00FE4FCB">
        <w:rPr>
          <w:rFonts w:ascii="Times New Roman" w:hAnsi="Times New Roman" w:cs="Times New Roman"/>
          <w:szCs w:val="21"/>
        </w:rPr>
        <w:t xml:space="preserve"> produce the fission neutrons in region</w:t>
      </w:r>
      <w:r w:rsidR="0018369B" w:rsidRPr="00FE4FCB">
        <w:rPr>
          <w:rFonts w:ascii="Times New Roman" w:hAnsi="Times New Roman" w:cs="Times New Roman"/>
          <w:i/>
          <w:szCs w:val="21"/>
        </w:rPr>
        <w:t xml:space="preserve"> i</w:t>
      </w:r>
      <w:r w:rsidR="0018369B" w:rsidRPr="00FE4FCB">
        <w:rPr>
          <w:rFonts w:ascii="Times New Roman" w:hAnsi="Times New Roman" w:cs="Times New Roman"/>
          <w:szCs w:val="21"/>
        </w:rPr>
        <w:t>.</w:t>
      </w:r>
    </w:p>
    <w:p w14:paraId="3A06C141" w14:textId="77777777" w:rsidR="005808E0" w:rsidRPr="00FE4FCB" w:rsidRDefault="005808E0" w:rsidP="005808E0">
      <w:pPr>
        <w:pStyle w:val="ae"/>
        <w:tabs>
          <w:tab w:val="center" w:pos="4200"/>
          <w:tab w:val="right" w:pos="8505"/>
        </w:tabs>
        <w:spacing w:before="120" w:after="120" w:line="240" w:lineRule="auto"/>
        <w:ind w:firstLineChars="0" w:firstLine="0"/>
        <w:jc w:val="left"/>
        <w:rPr>
          <w:spacing w:val="0"/>
          <w:sz w:val="21"/>
          <w:szCs w:val="21"/>
        </w:rPr>
      </w:pPr>
      <w:r w:rsidRPr="00FE4FCB">
        <w:rPr>
          <w:rFonts w:eastAsia="方正书宋简体"/>
          <w:position w:val="-48"/>
          <w:sz w:val="21"/>
          <w:szCs w:val="21"/>
        </w:rPr>
        <w:tab/>
      </w:r>
      <w:r w:rsidRPr="00FE4FCB">
        <w:rPr>
          <w:rFonts w:eastAsia="方正书宋简体"/>
          <w:position w:val="-44"/>
          <w:sz w:val="21"/>
          <w:szCs w:val="21"/>
        </w:rPr>
        <w:object w:dxaOrig="3120" w:dyaOrig="999" w14:anchorId="3EB5DF74">
          <v:shape id="_x0000_i1087" type="#_x0000_t75" style="width:172.5pt;height:57.75pt" o:ole="">
            <v:imagedata r:id="rId137" o:title=""/>
          </v:shape>
          <o:OLEObject Type="Embed" ProgID="Equation.DSMT4" ShapeID="_x0000_i1087" DrawAspect="Content" ObjectID="_1443197518" r:id="rId138"/>
        </w:object>
      </w:r>
      <w:r w:rsidRPr="00FE4FCB">
        <w:rPr>
          <w:rFonts w:eastAsia="方正书宋简体"/>
          <w:position w:val="-48"/>
          <w:sz w:val="21"/>
          <w:szCs w:val="21"/>
        </w:rPr>
        <w:tab/>
      </w:r>
    </w:p>
    <w:p w14:paraId="3030A52B" w14:textId="77777777" w:rsidR="0018369B" w:rsidRPr="00FE4FCB" w:rsidRDefault="0018369B" w:rsidP="005808E0">
      <w:pPr>
        <w:spacing w:line="360" w:lineRule="auto"/>
        <w:ind w:firstLine="480"/>
        <w:rPr>
          <w:rFonts w:ascii="Times New Roman" w:hAnsi="Times New Roman" w:cs="Times New Roman"/>
          <w:szCs w:val="21"/>
        </w:rPr>
      </w:pPr>
      <w:r w:rsidRPr="00FE4FCB">
        <w:rPr>
          <w:rFonts w:ascii="Times New Roman" w:hAnsi="Times New Roman" w:cs="Times New Roman"/>
          <w:szCs w:val="21"/>
        </w:rPr>
        <w:t>The input card of fission matrix statistics is similar to that of Shannon Entropy</w:t>
      </w:r>
      <w:r w:rsidR="00646D1D" w:rsidRPr="00FE4FCB">
        <w:rPr>
          <w:rFonts w:ascii="Times New Roman" w:hAnsi="Times New Roman" w:cs="Times New Roman"/>
          <w:szCs w:val="21"/>
        </w:rPr>
        <w:t xml:space="preserve"> statistics</w:t>
      </w:r>
      <w:r w:rsidR="00C222B5" w:rsidRPr="00FE4FCB">
        <w:rPr>
          <w:rFonts w:ascii="Times New Roman" w:hAnsi="Times New Roman" w:cs="Times New Roman"/>
          <w:szCs w:val="21"/>
        </w:rPr>
        <w:t>:</w:t>
      </w:r>
    </w:p>
    <w:p w14:paraId="553D3232" w14:textId="77777777" w:rsidR="005808E0" w:rsidRPr="00FE4FCB" w:rsidRDefault="005808E0" w:rsidP="005808E0">
      <w:pPr>
        <w:spacing w:line="360" w:lineRule="auto"/>
        <w:ind w:firstLine="480"/>
        <w:rPr>
          <w:rFonts w:ascii="Times New Roman" w:hAnsi="Times New Roman" w:cs="Times New Roman"/>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522"/>
      </w:tblGrid>
      <w:tr w:rsidR="005808E0" w:rsidRPr="00FE4FCB" w14:paraId="7106AE20" w14:textId="77777777" w:rsidTr="000121B9">
        <w:tc>
          <w:tcPr>
            <w:tcW w:w="8607" w:type="dxa"/>
          </w:tcPr>
          <w:p w14:paraId="27BB7E42" w14:textId="77777777" w:rsidR="005808E0" w:rsidRPr="00FE4FCB" w:rsidRDefault="005808E0" w:rsidP="000121B9">
            <w:pPr>
              <w:pStyle w:val="a9"/>
              <w:rPr>
                <w:rFonts w:cs="Times New Roman"/>
              </w:rPr>
            </w:pPr>
            <w:r w:rsidRPr="00FE4FCB">
              <w:rPr>
                <w:rFonts w:cs="Times New Roman"/>
              </w:rPr>
              <w:t xml:space="preserve">FmMesh        [Scope = &lt; xNum  yNum  zNum &gt;] </w:t>
            </w:r>
          </w:p>
          <w:p w14:paraId="5EE77880" w14:textId="77777777" w:rsidR="005808E0" w:rsidRPr="00FE4FCB" w:rsidRDefault="005808E0" w:rsidP="00C35EA1">
            <w:pPr>
              <w:pStyle w:val="a9"/>
              <w:ind w:firstLineChars="750" w:firstLine="1807"/>
              <w:rPr>
                <w:rFonts w:cs="Times New Roman"/>
              </w:rPr>
            </w:pPr>
            <w:r w:rsidRPr="00FE4FCB">
              <w:rPr>
                <w:rFonts w:cs="Times New Roman"/>
              </w:rPr>
              <w:t>[Bound = &lt;xMin  xMax  yMin  yMax  zMin  zMax&gt;]</w:t>
            </w:r>
          </w:p>
        </w:tc>
      </w:tr>
    </w:tbl>
    <w:p w14:paraId="2852E37C" w14:textId="77777777" w:rsidR="005808E0" w:rsidRPr="00FE4FCB" w:rsidRDefault="005808E0" w:rsidP="005808E0">
      <w:pPr>
        <w:spacing w:line="360" w:lineRule="auto"/>
        <w:ind w:firstLine="480"/>
        <w:rPr>
          <w:rFonts w:ascii="Times New Roman" w:hAnsi="Times New Roman" w:cs="Times New Roman"/>
        </w:rPr>
      </w:pPr>
    </w:p>
    <w:p w14:paraId="0EEDC838" w14:textId="77777777" w:rsidR="005808E0" w:rsidRPr="003B6C26" w:rsidRDefault="008C4498" w:rsidP="005808E0">
      <w:pPr>
        <w:spacing w:line="360" w:lineRule="auto"/>
        <w:rPr>
          <w:rFonts w:ascii="Times New Roman" w:hAnsi="Times New Roman" w:cs="Times New Roman"/>
          <w:szCs w:val="21"/>
        </w:rPr>
      </w:pPr>
      <w:r w:rsidRPr="003B6C26">
        <w:rPr>
          <w:rFonts w:ascii="Times New Roman" w:hAnsi="Times New Roman" w:cs="Times New Roman"/>
          <w:szCs w:val="21"/>
        </w:rPr>
        <w:t>In which,</w:t>
      </w:r>
    </w:p>
    <w:p w14:paraId="5326BA59" w14:textId="77777777" w:rsidR="00257B4E" w:rsidRPr="003B6C26" w:rsidRDefault="005808E0" w:rsidP="00257B4E">
      <w:pPr>
        <w:pStyle w:val="a4"/>
        <w:numPr>
          <w:ilvl w:val="0"/>
          <w:numId w:val="2"/>
        </w:numPr>
        <w:spacing w:line="360" w:lineRule="auto"/>
        <w:ind w:firstLineChars="0"/>
        <w:rPr>
          <w:rFonts w:cs="Times New Roman"/>
          <w:sz w:val="21"/>
          <w:szCs w:val="21"/>
        </w:rPr>
      </w:pPr>
      <w:r w:rsidRPr="003B6C26">
        <w:rPr>
          <w:rFonts w:cs="Times New Roman"/>
          <w:b/>
          <w:sz w:val="21"/>
          <w:szCs w:val="21"/>
        </w:rPr>
        <w:t>FmMesh</w:t>
      </w:r>
      <w:r w:rsidR="00257B4E" w:rsidRPr="003B6C26">
        <w:rPr>
          <w:rFonts w:cs="Times New Roman"/>
          <w:b/>
          <w:sz w:val="21"/>
          <w:szCs w:val="21"/>
        </w:rPr>
        <w:t xml:space="preserve"> </w:t>
      </w:r>
      <w:r w:rsidR="00257B4E" w:rsidRPr="003B6C26">
        <w:rPr>
          <w:rFonts w:cs="Times New Roman"/>
          <w:sz w:val="21"/>
          <w:szCs w:val="21"/>
        </w:rPr>
        <w:t xml:space="preserve">is the key word of the input card of the fission matrix meshes. </w:t>
      </w:r>
    </w:p>
    <w:p w14:paraId="0FC7D668" w14:textId="77777777" w:rsidR="0045458D" w:rsidRPr="003B6C26" w:rsidRDefault="005808E0" w:rsidP="00063959">
      <w:pPr>
        <w:pStyle w:val="a4"/>
        <w:numPr>
          <w:ilvl w:val="0"/>
          <w:numId w:val="2"/>
        </w:numPr>
        <w:spacing w:line="360" w:lineRule="auto"/>
        <w:ind w:firstLineChars="0"/>
        <w:rPr>
          <w:rFonts w:cs="Times New Roman"/>
          <w:sz w:val="21"/>
          <w:szCs w:val="21"/>
        </w:rPr>
      </w:pPr>
      <w:r w:rsidRPr="003B6C26">
        <w:rPr>
          <w:rFonts w:cs="Times New Roman"/>
          <w:b/>
          <w:sz w:val="21"/>
          <w:szCs w:val="21"/>
        </w:rPr>
        <w:t>Scope</w:t>
      </w:r>
      <w:r w:rsidR="0045458D" w:rsidRPr="003B6C26">
        <w:rPr>
          <w:rFonts w:cs="Times New Roman"/>
          <w:b/>
          <w:sz w:val="21"/>
          <w:szCs w:val="21"/>
        </w:rPr>
        <w:t xml:space="preserve"> </w:t>
      </w:r>
      <w:r w:rsidR="0045458D" w:rsidRPr="003B6C26">
        <w:rPr>
          <w:rFonts w:cs="Times New Roman"/>
          <w:sz w:val="21"/>
          <w:szCs w:val="21"/>
        </w:rPr>
        <w:t xml:space="preserve">option determines the number of </w:t>
      </w:r>
      <w:r w:rsidR="00063959" w:rsidRPr="003B6C26">
        <w:rPr>
          <w:rFonts w:cs="Times New Roman"/>
          <w:sz w:val="21"/>
          <w:szCs w:val="21"/>
        </w:rPr>
        <w:t>fission matrix</w:t>
      </w:r>
      <w:r w:rsidR="0045458D" w:rsidRPr="003B6C26">
        <w:rPr>
          <w:rFonts w:cs="Times New Roman"/>
          <w:sz w:val="21"/>
          <w:szCs w:val="21"/>
        </w:rPr>
        <w:t xml:space="preserve"> meshes in the x, y, z directions. </w:t>
      </w:r>
      <w:r w:rsidR="0045458D" w:rsidRPr="003B6C26">
        <w:rPr>
          <w:rFonts w:cs="Times New Roman"/>
          <w:b/>
          <w:sz w:val="21"/>
          <w:szCs w:val="21"/>
        </w:rPr>
        <w:t>xNum</w:t>
      </w:r>
      <w:r w:rsidR="0045458D" w:rsidRPr="003B6C26">
        <w:rPr>
          <w:rFonts w:cs="Times New Roman"/>
          <w:sz w:val="21"/>
          <w:szCs w:val="21"/>
        </w:rPr>
        <w:t xml:space="preserve">, </w:t>
      </w:r>
      <w:r w:rsidR="0045458D" w:rsidRPr="003B6C26">
        <w:rPr>
          <w:rFonts w:cs="Times New Roman"/>
          <w:b/>
          <w:sz w:val="21"/>
          <w:szCs w:val="21"/>
        </w:rPr>
        <w:t>yNum</w:t>
      </w:r>
      <w:r w:rsidR="0045458D" w:rsidRPr="003B6C26">
        <w:rPr>
          <w:rFonts w:cs="Times New Roman"/>
          <w:sz w:val="21"/>
          <w:szCs w:val="21"/>
        </w:rPr>
        <w:t xml:space="preserve">, </w:t>
      </w:r>
      <w:r w:rsidR="0045458D" w:rsidRPr="003B6C26">
        <w:rPr>
          <w:rFonts w:cs="Times New Roman"/>
          <w:b/>
          <w:sz w:val="21"/>
          <w:szCs w:val="21"/>
        </w:rPr>
        <w:t xml:space="preserve">zNum </w:t>
      </w:r>
      <w:r w:rsidR="0045458D" w:rsidRPr="003B6C26">
        <w:rPr>
          <w:rFonts w:cs="Times New Roman"/>
          <w:sz w:val="21"/>
          <w:szCs w:val="21"/>
        </w:rPr>
        <w:t xml:space="preserve">must be positive integers. </w:t>
      </w:r>
      <w:r w:rsidR="008A38F4" w:rsidRPr="003B6C26">
        <w:rPr>
          <w:rFonts w:cs="Times New Roman"/>
          <w:sz w:val="21"/>
          <w:szCs w:val="21"/>
        </w:rPr>
        <w:t>The size of the fission matrix=(</w:t>
      </w:r>
      <w:r w:rsidR="008A38F4" w:rsidRPr="003B6C26">
        <w:rPr>
          <w:rFonts w:cs="Times New Roman"/>
          <w:b/>
          <w:sz w:val="21"/>
          <w:szCs w:val="21"/>
        </w:rPr>
        <w:t xml:space="preserve"> xNum</w:t>
      </w:r>
      <w:r w:rsidR="008A38F4" w:rsidRPr="003B6C26">
        <w:rPr>
          <w:rFonts w:cs="Times New Roman"/>
          <w:sz w:val="21"/>
          <w:szCs w:val="21"/>
        </w:rPr>
        <w:t>*</w:t>
      </w:r>
      <w:r w:rsidR="008A38F4" w:rsidRPr="003B6C26">
        <w:rPr>
          <w:rFonts w:cs="Times New Roman"/>
          <w:b/>
          <w:sz w:val="21"/>
          <w:szCs w:val="21"/>
        </w:rPr>
        <w:t>yNum*zNum</w:t>
      </w:r>
      <w:r w:rsidR="008A38F4" w:rsidRPr="003B6C26">
        <w:rPr>
          <w:rFonts w:cs="Times New Roman"/>
          <w:sz w:val="21"/>
          <w:szCs w:val="21"/>
        </w:rPr>
        <w:t>)</w:t>
      </w:r>
      <w:r w:rsidR="008A38F4" w:rsidRPr="003B6C26">
        <w:rPr>
          <w:rFonts w:cs="Times New Roman"/>
          <w:sz w:val="21"/>
          <w:szCs w:val="21"/>
          <w:vertAlign w:val="superscript"/>
        </w:rPr>
        <w:t xml:space="preserve"> 2</w:t>
      </w:r>
      <w:r w:rsidR="008A38F4" w:rsidRPr="003B6C26">
        <w:rPr>
          <w:rFonts w:cs="Times New Roman"/>
          <w:sz w:val="21"/>
          <w:szCs w:val="21"/>
        </w:rPr>
        <w:t>, while the meshes</w:t>
      </w:r>
      <w:r w:rsidR="00731F00" w:rsidRPr="003B6C26">
        <w:rPr>
          <w:rFonts w:cs="Times New Roman"/>
          <w:sz w:val="21"/>
          <w:szCs w:val="21"/>
        </w:rPr>
        <w:t xml:space="preserve"> in vary small scale</w:t>
      </w:r>
      <w:r w:rsidR="008A38F4" w:rsidRPr="003B6C26">
        <w:rPr>
          <w:rFonts w:cs="Times New Roman"/>
          <w:sz w:val="21"/>
          <w:szCs w:val="21"/>
        </w:rPr>
        <w:t xml:space="preserve"> will reduce the calculation efficiency.</w:t>
      </w:r>
    </w:p>
    <w:p w14:paraId="007900BE" w14:textId="77777777" w:rsidR="00DF5BD8" w:rsidRPr="003B6C26" w:rsidRDefault="005808E0" w:rsidP="005A74FA">
      <w:pPr>
        <w:pStyle w:val="a4"/>
        <w:numPr>
          <w:ilvl w:val="0"/>
          <w:numId w:val="2"/>
        </w:numPr>
        <w:spacing w:line="360" w:lineRule="auto"/>
        <w:ind w:firstLineChars="0"/>
        <w:rPr>
          <w:rFonts w:cs="Times New Roman"/>
          <w:sz w:val="21"/>
          <w:szCs w:val="21"/>
        </w:rPr>
      </w:pPr>
      <w:r w:rsidRPr="003B6C26">
        <w:rPr>
          <w:rFonts w:cs="Times New Roman"/>
          <w:b/>
          <w:sz w:val="21"/>
          <w:szCs w:val="21"/>
        </w:rPr>
        <w:t>Bound</w:t>
      </w:r>
      <w:r w:rsidR="00DF5BD8" w:rsidRPr="003B6C26">
        <w:rPr>
          <w:rFonts w:cs="Times New Roman"/>
          <w:b/>
          <w:sz w:val="21"/>
          <w:szCs w:val="21"/>
        </w:rPr>
        <w:t xml:space="preserve"> </w:t>
      </w:r>
      <w:r w:rsidR="00DF5BD8" w:rsidRPr="003B6C26">
        <w:rPr>
          <w:rFonts w:cs="Times New Roman"/>
          <w:sz w:val="21"/>
          <w:szCs w:val="21"/>
        </w:rPr>
        <w:t xml:space="preserve">option determines the boundary of </w:t>
      </w:r>
      <w:r w:rsidR="00063959" w:rsidRPr="003B6C26">
        <w:rPr>
          <w:rFonts w:cs="Times New Roman"/>
          <w:sz w:val="21"/>
          <w:szCs w:val="21"/>
        </w:rPr>
        <w:t>fission matrix</w:t>
      </w:r>
      <w:r w:rsidR="00DF5BD8" w:rsidRPr="003B6C26">
        <w:rPr>
          <w:rFonts w:cs="Times New Roman"/>
          <w:sz w:val="21"/>
          <w:szCs w:val="21"/>
        </w:rPr>
        <w:t xml:space="preserve"> meshes in the x, y, z directions. If the number of meshes in a certain direction of the </w:t>
      </w:r>
      <w:r w:rsidR="00DF5BD8" w:rsidRPr="003B6C26">
        <w:rPr>
          <w:rFonts w:cs="Times New Roman"/>
          <w:b/>
          <w:sz w:val="21"/>
          <w:szCs w:val="21"/>
        </w:rPr>
        <w:t xml:space="preserve">Scope </w:t>
      </w:r>
      <w:r w:rsidR="00DF5BD8" w:rsidRPr="003B6C26">
        <w:rPr>
          <w:rFonts w:cs="Times New Roman"/>
          <w:sz w:val="21"/>
          <w:szCs w:val="21"/>
        </w:rPr>
        <w:t xml:space="preserve">option is “-1”, the default </w:t>
      </w:r>
      <w:r w:rsidR="00DF5BD8" w:rsidRPr="003B6C26">
        <w:rPr>
          <w:rFonts w:cs="Times New Roman"/>
          <w:sz w:val="21"/>
          <w:szCs w:val="21"/>
        </w:rPr>
        <w:lastRenderedPageBreak/>
        <w:t>boundary of meshes will be (-∞, +∞). In this case, the boundary in a certain direction of the</w:t>
      </w:r>
      <w:r w:rsidR="00DF5BD8" w:rsidRPr="003B6C26">
        <w:rPr>
          <w:rFonts w:cs="Times New Roman"/>
          <w:b/>
          <w:sz w:val="21"/>
          <w:szCs w:val="21"/>
        </w:rPr>
        <w:t xml:space="preserve"> Bound </w:t>
      </w:r>
      <w:r w:rsidR="00DF5BD8" w:rsidRPr="003B6C26">
        <w:rPr>
          <w:rFonts w:cs="Times New Roman"/>
          <w:sz w:val="21"/>
          <w:szCs w:val="21"/>
        </w:rPr>
        <w:t xml:space="preserve">option has no practical meaning. </w:t>
      </w:r>
      <w:r w:rsidR="00DF5BD8" w:rsidRPr="003B6C26">
        <w:rPr>
          <w:rFonts w:cs="Times New Roman"/>
          <w:sz w:val="21"/>
          <w:szCs w:val="21"/>
          <w:u w:val="single"/>
        </w:rPr>
        <w:t xml:space="preserve">Users should notice that the regions of meshes must cover the regions of neutron tracking, or the statistical results of </w:t>
      </w:r>
      <w:r w:rsidR="005A74FA" w:rsidRPr="003B6C26">
        <w:rPr>
          <w:rFonts w:cs="Times New Roman"/>
          <w:sz w:val="21"/>
          <w:szCs w:val="21"/>
          <w:u w:val="single"/>
        </w:rPr>
        <w:t>fission matrix</w:t>
      </w:r>
      <w:r w:rsidR="00DF5BD8" w:rsidRPr="003B6C26">
        <w:rPr>
          <w:rFonts w:cs="Times New Roman"/>
          <w:sz w:val="21"/>
          <w:szCs w:val="21"/>
          <w:u w:val="single"/>
        </w:rPr>
        <w:t xml:space="preserve"> will go wrong.</w:t>
      </w:r>
    </w:p>
    <w:p w14:paraId="3D1E2BE6" w14:textId="77777777" w:rsidR="006C5BD3" w:rsidRPr="00FE4FCB" w:rsidRDefault="006C5BD3" w:rsidP="006C5BD3">
      <w:pPr>
        <w:pStyle w:val="a4"/>
        <w:spacing w:line="360" w:lineRule="auto"/>
        <w:ind w:left="840" w:firstLineChars="0" w:firstLine="0"/>
        <w:rPr>
          <w:rFonts w:cs="Times New Roman"/>
        </w:rPr>
      </w:pPr>
    </w:p>
    <w:p w14:paraId="4986FD35" w14:textId="77777777" w:rsidR="00A24F1C" w:rsidRPr="00FE4FCB" w:rsidRDefault="009773A5" w:rsidP="005808E0">
      <w:pPr>
        <w:pStyle w:val="2"/>
        <w:spacing w:before="120"/>
        <w:rPr>
          <w:rFonts w:ascii="Times New Roman" w:hAnsi="Times New Roman" w:cs="Times New Roman"/>
        </w:rPr>
      </w:pPr>
      <w:bookmarkStart w:id="110" w:name="_7.2__源收敛加速"/>
      <w:bookmarkStart w:id="111" w:name="_7.3__源收敛加速"/>
      <w:bookmarkStart w:id="112" w:name="_Toc369335227"/>
      <w:bookmarkStart w:id="113" w:name="_Toc362640995"/>
      <w:bookmarkEnd w:id="110"/>
      <w:bookmarkEnd w:id="111"/>
      <w:r w:rsidRPr="00FE4FCB">
        <w:rPr>
          <w:rFonts w:ascii="Times New Roman" w:hAnsi="Times New Roman" w:cs="Times New Roman"/>
        </w:rPr>
        <w:t xml:space="preserve">7.3 </w:t>
      </w:r>
      <w:r w:rsidR="00A24F1C" w:rsidRPr="00FE4FCB">
        <w:rPr>
          <w:rFonts w:ascii="Times New Roman" w:hAnsi="Times New Roman" w:cs="Times New Roman"/>
        </w:rPr>
        <w:t>Source convergence acceleration</w:t>
      </w:r>
      <w:bookmarkEnd w:id="112"/>
      <w:r w:rsidR="00A24F1C" w:rsidRPr="00FE4FCB">
        <w:rPr>
          <w:rFonts w:ascii="Times New Roman" w:hAnsi="Times New Roman" w:cs="Times New Roman"/>
        </w:rPr>
        <w:t xml:space="preserve"> </w:t>
      </w:r>
    </w:p>
    <w:bookmarkEnd w:id="113"/>
    <w:p w14:paraId="5AACB9B6" w14:textId="77777777" w:rsidR="009773A5" w:rsidRPr="00FE4FCB" w:rsidRDefault="009773A5" w:rsidP="005808E0">
      <w:pPr>
        <w:spacing w:line="360" w:lineRule="auto"/>
        <w:ind w:firstLine="480"/>
        <w:rPr>
          <w:rFonts w:ascii="Times New Roman" w:hAnsi="Times New Roman" w:cs="Times New Roman"/>
        </w:rPr>
      </w:pPr>
      <w:r w:rsidRPr="00FE4FCB">
        <w:rPr>
          <w:rFonts w:ascii="Times New Roman" w:hAnsi="Times New Roman" w:cs="Times New Roman"/>
        </w:rPr>
        <w:t xml:space="preserve">RMC adopts the </w:t>
      </w:r>
      <w:r w:rsidR="00723246" w:rsidRPr="00FE4FCB">
        <w:rPr>
          <w:rFonts w:ascii="Times New Roman" w:hAnsi="Times New Roman" w:cs="Times New Roman"/>
        </w:rPr>
        <w:t xml:space="preserve">asymptotical </w:t>
      </w:r>
      <w:r w:rsidR="005E47FB" w:rsidRPr="00FE4FCB">
        <w:rPr>
          <w:rFonts w:ascii="Times New Roman" w:hAnsi="Times New Roman" w:cs="Times New Roman"/>
        </w:rPr>
        <w:t>sup</w:t>
      </w:r>
      <w:r w:rsidR="00723246" w:rsidRPr="00FE4FCB">
        <w:rPr>
          <w:rFonts w:ascii="Times New Roman" w:hAnsi="Times New Roman" w:cs="Times New Roman"/>
        </w:rPr>
        <w:t>er-</w:t>
      </w:r>
      <w:r w:rsidR="005E47FB" w:rsidRPr="00FE4FCB">
        <w:rPr>
          <w:rFonts w:ascii="Times New Roman" w:hAnsi="Times New Roman" w:cs="Times New Roman"/>
        </w:rPr>
        <w:t>histor</w:t>
      </w:r>
      <w:r w:rsidR="00723246" w:rsidRPr="00FE4FCB">
        <w:rPr>
          <w:rFonts w:ascii="Times New Roman" w:hAnsi="Times New Roman" w:cs="Times New Roman"/>
        </w:rPr>
        <w:t>y</w:t>
      </w:r>
      <w:r w:rsidR="005E47FB" w:rsidRPr="00FE4FCB">
        <w:rPr>
          <w:rFonts w:ascii="Times New Roman" w:hAnsi="Times New Roman" w:cs="Times New Roman"/>
        </w:rPr>
        <w:t xml:space="preserve"> </w:t>
      </w:r>
      <w:r w:rsidRPr="00FE4FCB">
        <w:rPr>
          <w:rFonts w:ascii="Times New Roman" w:hAnsi="Times New Roman" w:cs="Times New Roman"/>
        </w:rPr>
        <w:t xml:space="preserve">method </w:t>
      </w:r>
      <w:r w:rsidR="00723246" w:rsidRPr="00FE4FCB">
        <w:rPr>
          <w:rFonts w:ascii="Times New Roman" w:hAnsi="Times New Roman" w:cs="Times New Roman"/>
        </w:rPr>
        <w:t>and asymptotical</w:t>
      </w:r>
      <w:r w:rsidRPr="00FE4FCB">
        <w:rPr>
          <w:rFonts w:ascii="Times New Roman" w:hAnsi="Times New Roman" w:cs="Times New Roman"/>
        </w:rPr>
        <w:t xml:space="preserve"> </w:t>
      </w:r>
      <w:r w:rsidR="00723246" w:rsidRPr="00FE4FCB">
        <w:rPr>
          <w:rFonts w:ascii="Times New Roman" w:hAnsi="Times New Roman" w:cs="Times New Roman"/>
        </w:rPr>
        <w:t xml:space="preserve">Wielandt </w:t>
      </w:r>
      <w:r w:rsidR="004802D8" w:rsidRPr="00FE4FCB">
        <w:rPr>
          <w:rFonts w:ascii="Times New Roman" w:hAnsi="Times New Roman" w:cs="Times New Roman"/>
        </w:rPr>
        <w:t>method</w:t>
      </w:r>
      <w:r w:rsidR="00B27DB6" w:rsidRPr="00FE4FCB">
        <w:rPr>
          <w:rFonts w:ascii="Times New Roman" w:hAnsi="Times New Roman" w:cs="Times New Roman"/>
        </w:rPr>
        <w:t xml:space="preserve"> to accelerate the source convergence</w:t>
      </w:r>
      <w:r w:rsidR="00246208" w:rsidRPr="00FE4FCB">
        <w:rPr>
          <w:rFonts w:ascii="Times New Roman" w:hAnsi="Times New Roman" w:cs="Times New Roman"/>
        </w:rPr>
        <w:t>, reducing the inactive generations</w:t>
      </w:r>
      <w:r w:rsidR="00B27DB6" w:rsidRPr="00FE4FCB">
        <w:rPr>
          <w:rFonts w:ascii="Times New Roman" w:hAnsi="Times New Roman" w:cs="Times New Roman"/>
        </w:rPr>
        <w:t>.</w:t>
      </w:r>
      <w:r w:rsidR="00B80E56" w:rsidRPr="00FE4FCB">
        <w:rPr>
          <w:rFonts w:ascii="Times New Roman" w:hAnsi="Times New Roman" w:cs="Times New Roman"/>
        </w:rPr>
        <w:t xml:space="preserve"> This release of RMC only supports the super-history method for acceleration.</w:t>
      </w:r>
    </w:p>
    <w:p w14:paraId="2F5D64B1" w14:textId="77777777" w:rsidR="007706E2" w:rsidRPr="00FE4FCB" w:rsidRDefault="007706E2" w:rsidP="005808E0">
      <w:pPr>
        <w:spacing w:line="360" w:lineRule="auto"/>
        <w:ind w:firstLine="480"/>
        <w:rPr>
          <w:rFonts w:ascii="Times New Roman" w:hAnsi="Times New Roman" w:cs="Times New Roman"/>
          <w:color w:val="FF0000"/>
        </w:rPr>
      </w:pPr>
      <w:r w:rsidRPr="00FE4FCB">
        <w:rPr>
          <w:rFonts w:ascii="Times New Roman" w:hAnsi="Times New Roman" w:cs="Times New Roman"/>
        </w:rPr>
        <w:t>The input card of the source convergence acceleration is:</w:t>
      </w:r>
    </w:p>
    <w:p w14:paraId="2CECB185" w14:textId="77777777" w:rsidR="005808E0" w:rsidRPr="00FE4FCB" w:rsidRDefault="005808E0" w:rsidP="005808E0">
      <w:pPr>
        <w:spacing w:line="360" w:lineRule="auto"/>
        <w:ind w:firstLine="480"/>
        <w:rPr>
          <w:rFonts w:ascii="Times New Roman" w:hAnsi="Times New Roman" w:cs="Times New Roman"/>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522"/>
      </w:tblGrid>
      <w:tr w:rsidR="005808E0" w:rsidRPr="00FE4FCB" w14:paraId="59C5E935" w14:textId="77777777" w:rsidTr="000121B9">
        <w:tc>
          <w:tcPr>
            <w:tcW w:w="8607" w:type="dxa"/>
          </w:tcPr>
          <w:p w14:paraId="0F62FF48" w14:textId="77777777" w:rsidR="005808E0" w:rsidRPr="00FE4FCB" w:rsidRDefault="005808E0" w:rsidP="00C35EA1">
            <w:pPr>
              <w:ind w:left="949" w:hangingChars="450" w:hanging="949"/>
              <w:jc w:val="left"/>
              <w:rPr>
                <w:rFonts w:ascii="Times New Roman" w:hAnsi="Times New Roman" w:cs="Times New Roman"/>
                <w:b/>
              </w:rPr>
            </w:pPr>
            <w:r w:rsidRPr="00FE4FCB">
              <w:rPr>
                <w:rFonts w:ascii="Times New Roman" w:hAnsi="Times New Roman" w:cs="Times New Roman"/>
                <w:b/>
              </w:rPr>
              <w:t xml:space="preserve">AcceFsc  [Factor = &lt;f(1)  p(1)  f(2)  p(2) …f(n)  p(n)&gt;] </w:t>
            </w:r>
          </w:p>
          <w:p w14:paraId="63E816F7" w14:textId="77777777" w:rsidR="005808E0" w:rsidRPr="00FE4FCB" w:rsidRDefault="005808E0" w:rsidP="005808E0">
            <w:pPr>
              <w:ind w:leftChars="450" w:left="945"/>
              <w:jc w:val="left"/>
              <w:rPr>
                <w:rFonts w:ascii="Times New Roman" w:hAnsi="Times New Roman" w:cs="Times New Roman"/>
                <w:b/>
              </w:rPr>
            </w:pPr>
            <w:r w:rsidRPr="00FE4FCB">
              <w:rPr>
                <w:rFonts w:ascii="Times New Roman" w:hAnsi="Times New Roman" w:cs="Times New Roman"/>
                <w:b/>
              </w:rPr>
              <w:t xml:space="preserve">[AutoFactor = &lt;inactive_cycle&gt;] </w:t>
            </w:r>
          </w:p>
        </w:tc>
      </w:tr>
    </w:tbl>
    <w:p w14:paraId="18906A2D" w14:textId="77777777" w:rsidR="005808E0" w:rsidRPr="00FE4FCB" w:rsidRDefault="005808E0" w:rsidP="005808E0">
      <w:pPr>
        <w:spacing w:line="360" w:lineRule="auto"/>
        <w:ind w:firstLine="480"/>
        <w:rPr>
          <w:rFonts w:ascii="Times New Roman" w:hAnsi="Times New Roman" w:cs="Times New Roman"/>
        </w:rPr>
      </w:pPr>
    </w:p>
    <w:p w14:paraId="7746049B" w14:textId="77777777" w:rsidR="005808E0" w:rsidRPr="003B6C26" w:rsidRDefault="008C4498" w:rsidP="005808E0">
      <w:pPr>
        <w:spacing w:line="360" w:lineRule="auto"/>
        <w:rPr>
          <w:rFonts w:ascii="Times New Roman" w:hAnsi="Times New Roman" w:cs="Times New Roman"/>
          <w:szCs w:val="21"/>
        </w:rPr>
      </w:pPr>
      <w:r w:rsidRPr="003B6C26">
        <w:rPr>
          <w:rFonts w:ascii="Times New Roman" w:hAnsi="Times New Roman" w:cs="Times New Roman"/>
          <w:szCs w:val="21"/>
        </w:rPr>
        <w:t xml:space="preserve">In which, </w:t>
      </w:r>
    </w:p>
    <w:p w14:paraId="542B9A5B" w14:textId="77777777" w:rsidR="005E328F" w:rsidRPr="003B6C26" w:rsidRDefault="005808E0" w:rsidP="002B4B70">
      <w:pPr>
        <w:pStyle w:val="a4"/>
        <w:numPr>
          <w:ilvl w:val="0"/>
          <w:numId w:val="2"/>
        </w:numPr>
        <w:spacing w:line="360" w:lineRule="auto"/>
        <w:ind w:firstLineChars="0"/>
        <w:rPr>
          <w:rFonts w:cs="Times New Roman"/>
          <w:sz w:val="21"/>
          <w:szCs w:val="21"/>
        </w:rPr>
      </w:pPr>
      <w:r w:rsidRPr="003B6C26">
        <w:rPr>
          <w:rFonts w:cs="Times New Roman"/>
          <w:b/>
          <w:sz w:val="21"/>
          <w:szCs w:val="21"/>
        </w:rPr>
        <w:t>AcceFsc</w:t>
      </w:r>
      <w:r w:rsidR="005E328F" w:rsidRPr="003B6C26">
        <w:rPr>
          <w:rFonts w:cs="Times New Roman"/>
          <w:sz w:val="21"/>
          <w:szCs w:val="21"/>
        </w:rPr>
        <w:t xml:space="preserve"> is the </w:t>
      </w:r>
      <w:r w:rsidR="002B4B70" w:rsidRPr="003B6C26">
        <w:rPr>
          <w:rFonts w:cs="Times New Roman"/>
          <w:sz w:val="21"/>
          <w:szCs w:val="21"/>
        </w:rPr>
        <w:t>key word of the input card of the Shannon Entropy meshes.</w:t>
      </w:r>
    </w:p>
    <w:p w14:paraId="27CD6C34" w14:textId="77777777" w:rsidR="005E328F" w:rsidRPr="003B6C26" w:rsidRDefault="005808E0" w:rsidP="005808E0">
      <w:pPr>
        <w:pStyle w:val="a4"/>
        <w:numPr>
          <w:ilvl w:val="0"/>
          <w:numId w:val="2"/>
        </w:numPr>
        <w:spacing w:line="360" w:lineRule="auto"/>
        <w:ind w:firstLineChars="0"/>
        <w:rPr>
          <w:rFonts w:cs="Times New Roman"/>
          <w:sz w:val="21"/>
          <w:szCs w:val="21"/>
        </w:rPr>
      </w:pPr>
      <w:r w:rsidRPr="003B6C26">
        <w:rPr>
          <w:rFonts w:cs="Times New Roman"/>
          <w:b/>
          <w:sz w:val="21"/>
          <w:szCs w:val="21"/>
        </w:rPr>
        <w:t>Factor</w:t>
      </w:r>
      <w:r w:rsidR="005E328F" w:rsidRPr="003B6C26">
        <w:rPr>
          <w:rFonts w:cs="Times New Roman"/>
          <w:b/>
          <w:sz w:val="21"/>
          <w:szCs w:val="21"/>
        </w:rPr>
        <w:t xml:space="preserve"> </w:t>
      </w:r>
      <w:r w:rsidR="00A941CE" w:rsidRPr="003B6C26">
        <w:rPr>
          <w:rFonts w:cs="Times New Roman"/>
          <w:sz w:val="21"/>
          <w:szCs w:val="21"/>
        </w:rPr>
        <w:t xml:space="preserve">option and </w:t>
      </w:r>
      <w:r w:rsidR="00A941CE" w:rsidRPr="003B6C26">
        <w:rPr>
          <w:rFonts w:cs="Times New Roman"/>
          <w:b/>
          <w:sz w:val="21"/>
          <w:szCs w:val="21"/>
        </w:rPr>
        <w:t xml:space="preserve">AutoFactor </w:t>
      </w:r>
      <w:r w:rsidR="00A941CE" w:rsidRPr="003B6C26">
        <w:rPr>
          <w:rFonts w:cs="Times New Roman"/>
          <w:sz w:val="21"/>
          <w:szCs w:val="21"/>
        </w:rPr>
        <w:t>option</w:t>
      </w:r>
      <w:r w:rsidR="006D7C27" w:rsidRPr="003B6C26">
        <w:rPr>
          <w:rFonts w:cs="Times New Roman"/>
          <w:sz w:val="21"/>
          <w:szCs w:val="21"/>
        </w:rPr>
        <w:t xml:space="preserve"> are used to determine the parameters of asymptotical super-history acceleration. Both two methods will be discussed in the following respectively. </w:t>
      </w:r>
    </w:p>
    <w:p w14:paraId="0EBCC3E3" w14:textId="77777777" w:rsidR="00546F7E" w:rsidRPr="00FE4FCB" w:rsidRDefault="00546F7E" w:rsidP="005808E0">
      <w:pPr>
        <w:pStyle w:val="3"/>
        <w:spacing w:before="120"/>
        <w:rPr>
          <w:rFonts w:ascii="Times New Roman" w:hAnsi="Times New Roman" w:cs="Times New Roman"/>
          <w:sz w:val="30"/>
          <w:szCs w:val="30"/>
        </w:rPr>
      </w:pPr>
      <w:bookmarkStart w:id="114" w:name="_Toc369335228"/>
      <w:bookmarkStart w:id="115" w:name="_Toc362640996"/>
      <w:r w:rsidRPr="00FE4FCB">
        <w:rPr>
          <w:rFonts w:ascii="Times New Roman" w:hAnsi="Times New Roman" w:cs="Times New Roman"/>
          <w:sz w:val="30"/>
          <w:szCs w:val="30"/>
        </w:rPr>
        <w:t xml:space="preserve">7.3.1 </w:t>
      </w:r>
      <w:r w:rsidR="005808E0" w:rsidRPr="00FE4FCB">
        <w:rPr>
          <w:rFonts w:ascii="Times New Roman" w:hAnsi="Times New Roman" w:cs="Times New Roman"/>
          <w:sz w:val="30"/>
          <w:szCs w:val="30"/>
        </w:rPr>
        <w:t>Factor</w:t>
      </w:r>
      <w:r w:rsidRPr="00FE4FCB">
        <w:rPr>
          <w:rFonts w:ascii="Times New Roman" w:hAnsi="Times New Roman" w:cs="Times New Roman"/>
          <w:sz w:val="30"/>
          <w:szCs w:val="30"/>
        </w:rPr>
        <w:t xml:space="preserve"> option</w:t>
      </w:r>
      <w:bookmarkEnd w:id="114"/>
    </w:p>
    <w:bookmarkEnd w:id="115"/>
    <w:p w14:paraId="7AB38965" w14:textId="77777777" w:rsidR="00546F7E" w:rsidRPr="00FE4FCB" w:rsidRDefault="005808E0" w:rsidP="00C35EA1">
      <w:pPr>
        <w:spacing w:line="360" w:lineRule="auto"/>
        <w:ind w:firstLineChars="200" w:firstLine="422"/>
        <w:rPr>
          <w:rFonts w:ascii="Times New Roman" w:hAnsi="Times New Roman" w:cs="Times New Roman"/>
        </w:rPr>
      </w:pPr>
      <w:r w:rsidRPr="00FE4FCB">
        <w:rPr>
          <w:rFonts w:ascii="Times New Roman" w:hAnsi="Times New Roman" w:cs="Times New Roman"/>
          <w:b/>
        </w:rPr>
        <w:t>Factor</w:t>
      </w:r>
      <w:r w:rsidR="00546F7E" w:rsidRPr="00FE4FCB">
        <w:rPr>
          <w:rFonts w:ascii="Times New Roman" w:hAnsi="Times New Roman" w:cs="Times New Roman"/>
        </w:rPr>
        <w:t xml:space="preserve"> option is </w:t>
      </w:r>
      <w:r w:rsidR="00762F24" w:rsidRPr="00FE4FCB">
        <w:rPr>
          <w:rFonts w:ascii="Times New Roman" w:hAnsi="Times New Roman" w:cs="Times New Roman"/>
        </w:rPr>
        <w:t xml:space="preserve">for the user-defined acceleration parameters. </w:t>
      </w:r>
      <w:r w:rsidR="006C6E78" w:rsidRPr="00FE4FCB">
        <w:rPr>
          <w:rFonts w:ascii="Times New Roman" w:hAnsi="Times New Roman" w:cs="Times New Roman"/>
        </w:rPr>
        <w:t xml:space="preserve">f(i) in the input card is the acceleration factor, and p(i) is the acceleration period, which means: </w:t>
      </w:r>
      <w:r w:rsidR="00F56DEE" w:rsidRPr="00FE4FCB">
        <w:rPr>
          <w:rFonts w:ascii="Times New Roman" w:hAnsi="Times New Roman" w:cs="Times New Roman"/>
        </w:rPr>
        <w:t>use the acceleration factor  f(1) in first generation p(1), and use f(2) in the next generation p(2), and so on.</w:t>
      </w:r>
      <w:r w:rsidR="00302F1E" w:rsidRPr="00FE4FCB">
        <w:rPr>
          <w:rFonts w:ascii="Times New Roman" w:hAnsi="Times New Roman" w:cs="Times New Roman"/>
        </w:rPr>
        <w:t xml:space="preserve"> The theory of the </w:t>
      </w:r>
      <w:r w:rsidR="00466891" w:rsidRPr="00FE4FCB">
        <w:rPr>
          <w:rFonts w:ascii="Times New Roman" w:hAnsi="Times New Roman" w:cs="Times New Roman"/>
        </w:rPr>
        <w:t xml:space="preserve">asymptotical </w:t>
      </w:r>
      <w:r w:rsidR="00302F1E" w:rsidRPr="00FE4FCB">
        <w:rPr>
          <w:rFonts w:ascii="Times New Roman" w:hAnsi="Times New Roman" w:cs="Times New Roman"/>
        </w:rPr>
        <w:t>super-history method for acceleration will not be introduced in detail, while only the two parameters of acceleration factor and acceleration period will be introduced in the following</w:t>
      </w:r>
      <w:r w:rsidR="00CE44B9" w:rsidRPr="00FE4FCB">
        <w:rPr>
          <w:rFonts w:ascii="Times New Roman" w:hAnsi="Times New Roman" w:cs="Times New Roman"/>
        </w:rPr>
        <w:t>:</w:t>
      </w:r>
    </w:p>
    <w:p w14:paraId="54AACECB" w14:textId="77777777" w:rsidR="00CE44B9" w:rsidRPr="00FE4FCB" w:rsidRDefault="00CE44B9" w:rsidP="005808E0">
      <w:pPr>
        <w:spacing w:line="360" w:lineRule="auto"/>
        <w:ind w:firstLineChars="200" w:firstLine="420"/>
        <w:rPr>
          <w:rFonts w:ascii="Times New Roman" w:hAnsi="Times New Roman" w:cs="Times New Roman"/>
        </w:rPr>
      </w:pPr>
      <w:r w:rsidRPr="00FE4FCB">
        <w:rPr>
          <w:rFonts w:ascii="Times New Roman" w:hAnsi="Times New Roman" w:cs="Times New Roman"/>
        </w:rPr>
        <w:t>The effect of acceleration is more obvious</w:t>
      </w:r>
      <w:r w:rsidR="00466891" w:rsidRPr="00FE4FCB">
        <w:rPr>
          <w:rFonts w:ascii="Times New Roman" w:hAnsi="Times New Roman" w:cs="Times New Roman"/>
        </w:rPr>
        <w:t>, when the</w:t>
      </w:r>
      <w:r w:rsidRPr="00FE4FCB">
        <w:rPr>
          <w:rFonts w:ascii="Times New Roman" w:hAnsi="Times New Roman" w:cs="Times New Roman"/>
        </w:rPr>
        <w:t xml:space="preserve"> acceleration factor f(i)</w:t>
      </w:r>
      <w:r w:rsidR="00466891" w:rsidRPr="00FE4FCB">
        <w:rPr>
          <w:rFonts w:ascii="Times New Roman" w:hAnsi="Times New Roman" w:cs="Times New Roman"/>
        </w:rPr>
        <w:t xml:space="preserve"> is bigger</w:t>
      </w:r>
      <w:r w:rsidRPr="00FE4FCB">
        <w:rPr>
          <w:rFonts w:ascii="Times New Roman" w:hAnsi="Times New Roman" w:cs="Times New Roman"/>
        </w:rPr>
        <w:t>, while with a bigger</w:t>
      </w:r>
      <w:r w:rsidR="00466891" w:rsidRPr="00FE4FCB">
        <w:rPr>
          <w:rFonts w:ascii="Times New Roman" w:hAnsi="Times New Roman" w:cs="Times New Roman"/>
        </w:rPr>
        <w:t xml:space="preserve"> statistical fluctuation probably. Users need to define a group of asymptotical decreased acceleration factor {f(i)}, such as “16 → 8 → 4 → 2”. </w:t>
      </w:r>
      <w:r w:rsidR="00466891" w:rsidRPr="00FE4FCB">
        <w:rPr>
          <w:rFonts w:ascii="Times New Roman" w:hAnsi="Times New Roman" w:cs="Times New Roman"/>
          <w:u w:val="single"/>
        </w:rPr>
        <w:t xml:space="preserve">Notice that the acceleration </w:t>
      </w:r>
      <w:r w:rsidR="00466891" w:rsidRPr="00FE4FCB">
        <w:rPr>
          <w:rFonts w:ascii="Times New Roman" w:hAnsi="Times New Roman" w:cs="Times New Roman"/>
          <w:u w:val="single"/>
        </w:rPr>
        <w:lastRenderedPageBreak/>
        <w:t>factor should not be too large (less than 20</w:t>
      </w:r>
      <w:r w:rsidR="00287E95" w:rsidRPr="00FE4FCB">
        <w:rPr>
          <w:rFonts w:ascii="Times New Roman" w:hAnsi="Times New Roman" w:cs="Times New Roman"/>
          <w:u w:val="single"/>
        </w:rPr>
        <w:t xml:space="preserve"> for suggestion</w:t>
      </w:r>
      <w:r w:rsidR="00466891" w:rsidRPr="00FE4FCB">
        <w:rPr>
          <w:rFonts w:ascii="Times New Roman" w:hAnsi="Times New Roman" w:cs="Times New Roman"/>
          <w:u w:val="single"/>
        </w:rPr>
        <w:t>), or</w:t>
      </w:r>
      <w:r w:rsidR="00C62A2A" w:rsidRPr="00FE4FCB">
        <w:rPr>
          <w:rFonts w:ascii="Times New Roman" w:hAnsi="Times New Roman" w:cs="Times New Roman"/>
          <w:u w:val="single"/>
        </w:rPr>
        <w:t xml:space="preserve"> it will lead to</w:t>
      </w:r>
      <w:r w:rsidR="00466891" w:rsidRPr="00FE4FCB">
        <w:rPr>
          <w:rFonts w:ascii="Times New Roman" w:hAnsi="Times New Roman" w:cs="Times New Roman"/>
          <w:u w:val="single"/>
        </w:rPr>
        <w:t xml:space="preserve"> the unstability</w:t>
      </w:r>
      <w:r w:rsidR="00C62A2A" w:rsidRPr="00FE4FCB">
        <w:rPr>
          <w:rFonts w:ascii="Times New Roman" w:hAnsi="Times New Roman" w:cs="Times New Roman"/>
          <w:u w:val="single"/>
        </w:rPr>
        <w:t>.</w:t>
      </w:r>
      <w:r w:rsidR="00466891" w:rsidRPr="00FE4FCB">
        <w:rPr>
          <w:rFonts w:ascii="Times New Roman" w:hAnsi="Times New Roman" w:cs="Times New Roman"/>
        </w:rPr>
        <w:t xml:space="preserve"> </w:t>
      </w:r>
    </w:p>
    <w:p w14:paraId="37CC1930" w14:textId="5A1E8DEC" w:rsidR="00466891" w:rsidRPr="00FE4FCB" w:rsidRDefault="00466891" w:rsidP="005808E0">
      <w:pPr>
        <w:spacing w:line="360" w:lineRule="auto"/>
        <w:ind w:firstLineChars="200" w:firstLine="420"/>
        <w:rPr>
          <w:rFonts w:ascii="Times New Roman" w:hAnsi="Times New Roman" w:cs="Times New Roman"/>
        </w:rPr>
      </w:pPr>
      <w:r w:rsidRPr="00FE4FCB">
        <w:rPr>
          <w:rFonts w:ascii="Times New Roman" w:hAnsi="Times New Roman" w:cs="Times New Roman"/>
        </w:rPr>
        <w:t>The acceleration period p</w:t>
      </w:r>
      <w:r w:rsidR="001E0DEA">
        <w:rPr>
          <w:rFonts w:ascii="Times New Roman" w:hAnsi="Times New Roman" w:cs="Times New Roman"/>
        </w:rPr>
        <w:t xml:space="preserve"> </w:t>
      </w:r>
      <w:r w:rsidRPr="00FE4FCB">
        <w:rPr>
          <w:rFonts w:ascii="Times New Roman" w:hAnsi="Times New Roman" w:cs="Times New Roman"/>
        </w:rPr>
        <w:t xml:space="preserve">(i &gt; 1) </w:t>
      </w:r>
      <w:r w:rsidR="00347228" w:rsidRPr="00FE4FCB">
        <w:rPr>
          <w:rFonts w:ascii="Times New Roman" w:hAnsi="Times New Roman" w:cs="Times New Roman"/>
        </w:rPr>
        <w:t>is normally set to 5-10</w:t>
      </w:r>
      <w:r w:rsidRPr="00FE4FCB">
        <w:rPr>
          <w:rFonts w:ascii="Times New Roman" w:hAnsi="Times New Roman" w:cs="Times New Roman"/>
        </w:rPr>
        <w:t xml:space="preserve"> </w:t>
      </w:r>
      <w:r w:rsidR="00347228" w:rsidRPr="00FE4FCB">
        <w:rPr>
          <w:rFonts w:ascii="Times New Roman" w:hAnsi="Times New Roman" w:cs="Times New Roman"/>
        </w:rPr>
        <w:t>generations</w:t>
      </w:r>
      <w:r w:rsidR="007A4B15" w:rsidRPr="00FE4FCB">
        <w:rPr>
          <w:rFonts w:ascii="Times New Roman" w:hAnsi="Times New Roman" w:cs="Times New Roman"/>
        </w:rPr>
        <w:t xml:space="preserve">. </w:t>
      </w:r>
      <w:r w:rsidR="000D4A5E" w:rsidRPr="00FE4FCB">
        <w:rPr>
          <w:rFonts w:ascii="Times New Roman" w:hAnsi="Times New Roman" w:cs="Times New Roman"/>
        </w:rPr>
        <w:t xml:space="preserve">The first acceleration period </w:t>
      </w:r>
      <w:r w:rsidR="00347228" w:rsidRPr="00FE4FCB">
        <w:rPr>
          <w:rFonts w:ascii="Times New Roman" w:hAnsi="Times New Roman" w:cs="Times New Roman"/>
        </w:rPr>
        <w:t>is normally set</w:t>
      </w:r>
      <w:r w:rsidR="001E0DEA">
        <w:rPr>
          <w:rFonts w:ascii="Times New Roman" w:hAnsi="Times New Roman" w:cs="Times New Roman"/>
        </w:rPr>
        <w:t xml:space="preserve"> </w:t>
      </w:r>
      <w:r w:rsidR="00A55F5A" w:rsidRPr="00FE4FCB">
        <w:rPr>
          <w:rFonts w:ascii="Times New Roman" w:hAnsi="Times New Roman" w:cs="Times New Roman"/>
        </w:rPr>
        <w:t>bigger</w:t>
      </w:r>
      <w:r w:rsidR="00347228" w:rsidRPr="00FE4FCB">
        <w:rPr>
          <w:rFonts w:ascii="Times New Roman" w:hAnsi="Times New Roman" w:cs="Times New Roman"/>
        </w:rPr>
        <w:t>, for its acceleration factor is the largest</w:t>
      </w:r>
      <w:r w:rsidR="00A47C23" w:rsidRPr="00FE4FCB">
        <w:rPr>
          <w:rFonts w:ascii="Times New Roman" w:hAnsi="Times New Roman" w:cs="Times New Roman"/>
        </w:rPr>
        <w:t xml:space="preserve"> one</w:t>
      </w:r>
      <w:r w:rsidR="00347228" w:rsidRPr="00FE4FCB">
        <w:rPr>
          <w:rFonts w:ascii="Times New Roman" w:hAnsi="Times New Roman" w:cs="Times New Roman"/>
        </w:rPr>
        <w:t xml:space="preserve"> which play</w:t>
      </w:r>
      <w:r w:rsidR="00A47C23" w:rsidRPr="00FE4FCB">
        <w:rPr>
          <w:rFonts w:ascii="Times New Roman" w:hAnsi="Times New Roman" w:cs="Times New Roman"/>
        </w:rPr>
        <w:t>s</w:t>
      </w:r>
      <w:r w:rsidR="00347228" w:rsidRPr="00FE4FCB">
        <w:rPr>
          <w:rFonts w:ascii="Times New Roman" w:hAnsi="Times New Roman" w:cs="Times New Roman"/>
        </w:rPr>
        <w:t xml:space="preserve"> the major role of acceleration. </w:t>
      </w:r>
    </w:p>
    <w:p w14:paraId="2BEF1F4E" w14:textId="15956E52" w:rsidR="007A4B15" w:rsidRPr="00FE4FCB" w:rsidRDefault="007A4B15" w:rsidP="005808E0">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The </w:t>
      </w:r>
      <w:r w:rsidR="00875FA2" w:rsidRPr="00FE4FCB">
        <w:rPr>
          <w:rFonts w:ascii="Times New Roman" w:hAnsi="Times New Roman" w:cs="Times New Roman"/>
        </w:rPr>
        <w:t xml:space="preserve">asymptotical super-history method for acceleration influences on the first </w:t>
      </w:r>
      <w:r w:rsidR="00875FA2" w:rsidRPr="00FE4FCB">
        <w:rPr>
          <w:rFonts w:ascii="Times New Roman" w:hAnsi="Times New Roman" w:cs="Times New Roman"/>
          <w:position w:val="-16"/>
          <w:szCs w:val="24"/>
        </w:rPr>
        <w:object w:dxaOrig="820" w:dyaOrig="420" w14:anchorId="624A2F8B">
          <v:shape id="_x0000_i1088" type="#_x0000_t75" style="width:42.75pt;height:22.5pt" o:ole="">
            <v:imagedata r:id="rId139" o:title=""/>
          </v:shape>
          <o:OLEObject Type="Embed" ProgID="Equation.DSMT4" ShapeID="_x0000_i1088" DrawAspect="Content" ObjectID="_1443197519" r:id="rId140"/>
        </w:object>
      </w:r>
      <w:r w:rsidR="00875FA2" w:rsidRPr="00FE4FCB">
        <w:rPr>
          <w:rFonts w:ascii="Times New Roman" w:hAnsi="Times New Roman" w:cs="Times New Roman"/>
          <w:position w:val="-16"/>
          <w:szCs w:val="24"/>
        </w:rPr>
        <w:t xml:space="preserve"> inactive generation</w:t>
      </w:r>
      <w:r w:rsidR="002C3C03" w:rsidRPr="00FE4FCB">
        <w:rPr>
          <w:rFonts w:ascii="Times New Roman" w:hAnsi="Times New Roman" w:cs="Times New Roman"/>
          <w:position w:val="-16"/>
          <w:szCs w:val="24"/>
        </w:rPr>
        <w:t>s</w:t>
      </w:r>
      <w:r w:rsidR="00875FA2" w:rsidRPr="00FE4FCB">
        <w:rPr>
          <w:rFonts w:ascii="Times New Roman" w:hAnsi="Times New Roman" w:cs="Times New Roman"/>
          <w:position w:val="-16"/>
          <w:szCs w:val="24"/>
        </w:rPr>
        <w:t xml:space="preserve">, whose acceleration effect is roughly equivalent to the </w:t>
      </w:r>
      <w:r w:rsidR="00A03334" w:rsidRPr="00F266C5">
        <w:rPr>
          <w:rFonts w:ascii="Times New Roman" w:hAnsi="Times New Roman" w:cs="Times New Roman"/>
          <w:position w:val="-16"/>
          <w:szCs w:val="24"/>
        </w:rPr>
        <w:object w:dxaOrig="1080" w:dyaOrig="420" w14:anchorId="4EF70F3A">
          <v:shape id="_x0000_i1089" type="#_x0000_t75" style="width:46.5pt;height:17.25pt" o:ole="">
            <v:imagedata r:id="rId141" o:title=""/>
          </v:shape>
          <o:OLEObject Type="Embed" ProgID="Equation.3" ShapeID="_x0000_i1089" DrawAspect="Content" ObjectID="_1443197520" r:id="rId142"/>
        </w:object>
      </w:r>
      <w:r w:rsidR="00875FA2" w:rsidRPr="00FE4FCB">
        <w:rPr>
          <w:rFonts w:ascii="Times New Roman" w:hAnsi="Times New Roman" w:cs="Times New Roman"/>
          <w:position w:val="-16"/>
          <w:szCs w:val="24"/>
        </w:rPr>
        <w:t xml:space="preserve"> generations without acceleration. For example, </w:t>
      </w:r>
      <w:r w:rsidR="00B4753C" w:rsidRPr="00FE4FCB">
        <w:rPr>
          <w:rFonts w:ascii="Times New Roman" w:hAnsi="Times New Roman" w:cs="Times New Roman"/>
          <w:position w:val="-16"/>
          <w:szCs w:val="24"/>
        </w:rPr>
        <w:t>200 inactive generation</w:t>
      </w:r>
      <w:r w:rsidR="00783C12" w:rsidRPr="00FE4FCB">
        <w:rPr>
          <w:rFonts w:ascii="Times New Roman" w:hAnsi="Times New Roman" w:cs="Times New Roman"/>
          <w:position w:val="-16"/>
          <w:szCs w:val="24"/>
        </w:rPr>
        <w:t>s</w:t>
      </w:r>
      <w:r w:rsidR="00B4753C" w:rsidRPr="00FE4FCB">
        <w:rPr>
          <w:rFonts w:ascii="Times New Roman" w:hAnsi="Times New Roman" w:cs="Times New Roman"/>
          <w:position w:val="-16"/>
          <w:szCs w:val="24"/>
        </w:rPr>
        <w:t xml:space="preserve"> </w:t>
      </w:r>
      <w:r w:rsidR="00783C12" w:rsidRPr="00FE4FCB">
        <w:rPr>
          <w:rFonts w:ascii="Times New Roman" w:hAnsi="Times New Roman" w:cs="Times New Roman"/>
          <w:position w:val="-16"/>
          <w:szCs w:val="24"/>
        </w:rPr>
        <w:t>are</w:t>
      </w:r>
      <w:r w:rsidR="00B4753C" w:rsidRPr="00FE4FCB">
        <w:rPr>
          <w:rFonts w:ascii="Times New Roman" w:hAnsi="Times New Roman" w:cs="Times New Roman"/>
          <w:position w:val="-16"/>
          <w:szCs w:val="24"/>
        </w:rPr>
        <w:t xml:space="preserve"> needed for a whole core critical calculation without acceleration. </w:t>
      </w:r>
      <w:r w:rsidR="00783C12" w:rsidRPr="00FE4FCB">
        <w:rPr>
          <w:rFonts w:ascii="Times New Roman" w:hAnsi="Times New Roman" w:cs="Times New Roman"/>
          <w:position w:val="-16"/>
          <w:szCs w:val="24"/>
        </w:rPr>
        <w:t>The equivalent effect can</w:t>
      </w:r>
      <w:r w:rsidR="002C3C03" w:rsidRPr="00FE4FCB">
        <w:rPr>
          <w:rFonts w:ascii="Times New Roman" w:hAnsi="Times New Roman" w:cs="Times New Roman"/>
          <w:position w:val="-16"/>
          <w:szCs w:val="24"/>
        </w:rPr>
        <w:t xml:space="preserve"> be</w:t>
      </w:r>
      <w:r w:rsidR="00783C12" w:rsidRPr="00FE4FCB">
        <w:rPr>
          <w:rFonts w:ascii="Times New Roman" w:hAnsi="Times New Roman" w:cs="Times New Roman"/>
          <w:position w:val="-16"/>
          <w:szCs w:val="24"/>
        </w:rPr>
        <w:t xml:space="preserve"> achieved by “factor = 16 10 8 5 4 5 2 5” to accelerate the first 10+5+5+5=25 inactive generations.</w:t>
      </w:r>
    </w:p>
    <w:p w14:paraId="3DCEEF0B" w14:textId="77777777" w:rsidR="005808E0" w:rsidRPr="00FE4FCB" w:rsidRDefault="00791178" w:rsidP="005808E0">
      <w:pPr>
        <w:pStyle w:val="3"/>
        <w:spacing w:before="120"/>
        <w:rPr>
          <w:rFonts w:ascii="Times New Roman" w:hAnsi="Times New Roman" w:cs="Times New Roman"/>
          <w:sz w:val="30"/>
          <w:szCs w:val="30"/>
        </w:rPr>
      </w:pPr>
      <w:bookmarkStart w:id="116" w:name="_Toc362640997"/>
      <w:bookmarkStart w:id="117" w:name="_Toc369335229"/>
      <w:r w:rsidRPr="00FE4FCB">
        <w:rPr>
          <w:rFonts w:ascii="Times New Roman" w:hAnsi="Times New Roman" w:cs="Times New Roman"/>
          <w:sz w:val="30"/>
          <w:szCs w:val="30"/>
        </w:rPr>
        <w:t xml:space="preserve">7.3.2 </w:t>
      </w:r>
      <w:r w:rsidR="005808E0" w:rsidRPr="00FE4FCB">
        <w:rPr>
          <w:rFonts w:ascii="Times New Roman" w:hAnsi="Times New Roman" w:cs="Times New Roman"/>
          <w:sz w:val="30"/>
          <w:szCs w:val="30"/>
        </w:rPr>
        <w:t>AutoFactor</w:t>
      </w:r>
      <w:bookmarkEnd w:id="116"/>
      <w:r w:rsidR="007A4B15" w:rsidRPr="00FE4FCB">
        <w:rPr>
          <w:rFonts w:ascii="Times New Roman" w:hAnsi="Times New Roman" w:cs="Times New Roman"/>
          <w:sz w:val="30"/>
          <w:szCs w:val="30"/>
        </w:rPr>
        <w:t xml:space="preserve"> option</w:t>
      </w:r>
      <w:bookmarkEnd w:id="117"/>
    </w:p>
    <w:p w14:paraId="46B5425A" w14:textId="77777777" w:rsidR="007A4B15" w:rsidRPr="00FE4FCB" w:rsidRDefault="007A4B15" w:rsidP="005808E0">
      <w:pPr>
        <w:spacing w:line="360" w:lineRule="auto"/>
        <w:ind w:firstLine="454"/>
        <w:rPr>
          <w:rFonts w:ascii="Times New Roman" w:hAnsi="Times New Roman" w:cs="Times New Roman"/>
        </w:rPr>
      </w:pPr>
      <w:r w:rsidRPr="00FE4FCB">
        <w:rPr>
          <w:rFonts w:ascii="Times New Roman" w:hAnsi="Times New Roman" w:cs="Times New Roman"/>
        </w:rPr>
        <w:t xml:space="preserve">As the </w:t>
      </w:r>
      <w:r w:rsidR="007621B9" w:rsidRPr="00FE4FCB">
        <w:rPr>
          <w:rFonts w:ascii="Times New Roman" w:hAnsi="Times New Roman" w:cs="Times New Roman"/>
        </w:rPr>
        <w:t>alternative of</w:t>
      </w:r>
      <w:r w:rsidRPr="00FE4FCB">
        <w:rPr>
          <w:rFonts w:ascii="Times New Roman" w:hAnsi="Times New Roman" w:cs="Times New Roman"/>
        </w:rPr>
        <w:t xml:space="preserve"> </w:t>
      </w:r>
      <w:r w:rsidR="005808E0" w:rsidRPr="00FE4FCB">
        <w:rPr>
          <w:rFonts w:ascii="Times New Roman" w:hAnsi="Times New Roman" w:cs="Times New Roman"/>
          <w:b/>
        </w:rPr>
        <w:t>Factor</w:t>
      </w:r>
      <w:r w:rsidRPr="00FE4FCB">
        <w:rPr>
          <w:rFonts w:ascii="Times New Roman" w:hAnsi="Times New Roman" w:cs="Times New Roman"/>
          <w:b/>
        </w:rPr>
        <w:t xml:space="preserve"> </w:t>
      </w:r>
      <w:r w:rsidRPr="00FE4FCB">
        <w:rPr>
          <w:rFonts w:ascii="Times New Roman" w:hAnsi="Times New Roman" w:cs="Times New Roman"/>
          <w:sz w:val="24"/>
        </w:rPr>
        <w:t>option</w:t>
      </w:r>
      <w:r w:rsidR="007621B9" w:rsidRPr="00FE4FCB">
        <w:rPr>
          <w:rFonts w:ascii="Times New Roman" w:hAnsi="Times New Roman" w:cs="Times New Roman"/>
          <w:sz w:val="24"/>
        </w:rPr>
        <w:t xml:space="preserve">, RMC supports the </w:t>
      </w:r>
      <w:r w:rsidR="007621B9" w:rsidRPr="00FE4FCB">
        <w:rPr>
          <w:rFonts w:ascii="Times New Roman" w:hAnsi="Times New Roman" w:cs="Times New Roman"/>
          <w:b/>
        </w:rPr>
        <w:t xml:space="preserve">AutoFactor </w:t>
      </w:r>
      <w:r w:rsidR="007621B9" w:rsidRPr="00FE4FCB">
        <w:rPr>
          <w:rFonts w:ascii="Times New Roman" w:hAnsi="Times New Roman" w:cs="Times New Roman"/>
        </w:rPr>
        <w:t xml:space="preserve">option which can generate the parameters of source convergence acceleration automatically. For the common users, it is advised to replace the user-defined input of </w:t>
      </w:r>
      <w:r w:rsidR="007621B9" w:rsidRPr="00FE4FCB">
        <w:rPr>
          <w:rFonts w:ascii="Times New Roman" w:hAnsi="Times New Roman" w:cs="Times New Roman"/>
          <w:b/>
        </w:rPr>
        <w:t xml:space="preserve">Factor </w:t>
      </w:r>
      <w:r w:rsidR="007621B9" w:rsidRPr="00FE4FCB">
        <w:rPr>
          <w:rFonts w:ascii="Times New Roman" w:hAnsi="Times New Roman" w:cs="Times New Roman"/>
        </w:rPr>
        <w:t xml:space="preserve">option with </w:t>
      </w:r>
      <w:r w:rsidR="007621B9" w:rsidRPr="00FE4FCB">
        <w:rPr>
          <w:rFonts w:ascii="Times New Roman" w:hAnsi="Times New Roman" w:cs="Times New Roman"/>
          <w:b/>
        </w:rPr>
        <w:t xml:space="preserve">AutoFactor </w:t>
      </w:r>
      <w:r w:rsidR="007621B9" w:rsidRPr="00FE4FCB">
        <w:rPr>
          <w:rFonts w:ascii="Times New Roman" w:hAnsi="Times New Roman" w:cs="Times New Roman"/>
        </w:rPr>
        <w:t xml:space="preserve">option. </w:t>
      </w:r>
      <w:r w:rsidR="00064238" w:rsidRPr="00FE4FCB">
        <w:rPr>
          <w:rFonts w:ascii="Times New Roman" w:hAnsi="Times New Roman" w:cs="Times New Roman"/>
        </w:rPr>
        <w:t xml:space="preserve">In this option, </w:t>
      </w:r>
      <w:r w:rsidR="009F18F9" w:rsidRPr="00FE4FCB">
        <w:rPr>
          <w:rFonts w:ascii="Times New Roman" w:hAnsi="Times New Roman" w:cs="Times New Roman"/>
        </w:rPr>
        <w:t xml:space="preserve">users can set the number of inactive generations </w:t>
      </w:r>
      <w:r w:rsidR="009F18F9" w:rsidRPr="00FE4FCB">
        <w:rPr>
          <w:rFonts w:ascii="Times New Roman" w:hAnsi="Times New Roman" w:cs="Times New Roman"/>
          <w:b/>
        </w:rPr>
        <w:t>inactive_cycle</w:t>
      </w:r>
      <w:r w:rsidR="009F18F9" w:rsidRPr="00FE4FCB">
        <w:rPr>
          <w:rFonts w:ascii="Times New Roman" w:hAnsi="Times New Roman" w:cs="Times New Roman"/>
        </w:rPr>
        <w:t xml:space="preserve"> without the acceleration, then the parameters array will be generated automatically in the program. </w:t>
      </w:r>
      <w:r w:rsidR="008A4E4D" w:rsidRPr="00FE4FCB">
        <w:rPr>
          <w:rFonts w:ascii="Times New Roman" w:hAnsi="Times New Roman" w:cs="Times New Roman"/>
        </w:rPr>
        <w:t>Assuming</w:t>
      </w:r>
      <w:r w:rsidR="009F18F9" w:rsidRPr="00FE4FCB">
        <w:rPr>
          <w:rFonts w:ascii="Times New Roman" w:hAnsi="Times New Roman" w:cs="Times New Roman"/>
        </w:rPr>
        <w:t xml:space="preserve"> the </w:t>
      </w:r>
      <w:r w:rsidR="008A4E4D" w:rsidRPr="00FE4FCB">
        <w:rPr>
          <w:rFonts w:ascii="Times New Roman" w:hAnsi="Times New Roman" w:cs="Times New Roman"/>
        </w:rPr>
        <w:t xml:space="preserve">number of inactive generations without the acceleration is N, </w:t>
      </w:r>
      <w:r w:rsidR="005B3BDD" w:rsidRPr="00FE4FCB">
        <w:rPr>
          <w:rFonts w:ascii="Times New Roman" w:hAnsi="Times New Roman" w:cs="Times New Roman"/>
        </w:rPr>
        <w:t xml:space="preserve">the inactive generations with the </w:t>
      </w:r>
      <w:r w:rsidR="005B3BDD" w:rsidRPr="00FE4FCB">
        <w:rPr>
          <w:rFonts w:ascii="Times New Roman" w:hAnsi="Times New Roman" w:cs="Times New Roman"/>
          <w:b/>
        </w:rPr>
        <w:t xml:space="preserve">AutoFactor </w:t>
      </w:r>
      <w:r w:rsidR="005B3BDD" w:rsidRPr="00FE4FCB">
        <w:rPr>
          <w:rFonts w:ascii="Times New Roman" w:hAnsi="Times New Roman" w:cs="Times New Roman"/>
        </w:rPr>
        <w:t>option is about:</w:t>
      </w:r>
    </w:p>
    <w:p w14:paraId="32BF49DE" w14:textId="77777777" w:rsidR="005808E0" w:rsidRPr="00FE4FCB" w:rsidRDefault="005808E0" w:rsidP="005808E0">
      <w:pPr>
        <w:spacing w:line="360" w:lineRule="auto"/>
        <w:jc w:val="center"/>
        <w:rPr>
          <w:rFonts w:ascii="Times New Roman" w:hAnsi="Times New Roman" w:cs="Times New Roman"/>
        </w:rPr>
      </w:pPr>
      <w:r w:rsidRPr="00FE4FCB">
        <w:rPr>
          <w:rFonts w:ascii="Times New Roman" w:hAnsi="Times New Roman" w:cs="Times New Roman"/>
          <w:position w:val="-24"/>
          <w:szCs w:val="24"/>
        </w:rPr>
        <w:object w:dxaOrig="1260" w:dyaOrig="620" w14:anchorId="4DBB68C1">
          <v:shape id="_x0000_i1090" type="#_x0000_t75" style="width:65.25pt;height:29.25pt" o:ole="">
            <v:imagedata r:id="rId143" o:title=""/>
          </v:shape>
          <o:OLEObject Type="Embed" ProgID="Equation.DSMT4" ShapeID="_x0000_i1090" DrawAspect="Content" ObjectID="_1443197521" r:id="rId144"/>
        </w:object>
      </w:r>
    </w:p>
    <w:p w14:paraId="6F8194F3" w14:textId="2581AE6D" w:rsidR="009E061C" w:rsidRPr="00FE4FCB" w:rsidRDefault="00FE1932" w:rsidP="00FB4B92">
      <w:pPr>
        <w:spacing w:line="360" w:lineRule="auto"/>
        <w:ind w:firstLine="454"/>
        <w:rPr>
          <w:rFonts w:ascii="Times New Roman" w:hAnsi="Times New Roman" w:cs="Times New Roman"/>
        </w:rPr>
      </w:pPr>
      <w:r w:rsidRPr="00FE4FCB">
        <w:rPr>
          <w:rFonts w:ascii="Times New Roman" w:hAnsi="Times New Roman" w:cs="Times New Roman"/>
        </w:rPr>
        <w:t>For example,</w:t>
      </w:r>
      <w:r w:rsidR="00D957AD" w:rsidRPr="00FE4FCB">
        <w:rPr>
          <w:rFonts w:ascii="Times New Roman" w:hAnsi="Times New Roman" w:cs="Times New Roman"/>
        </w:rPr>
        <w:t xml:space="preserve"> if</w:t>
      </w:r>
      <w:r w:rsidRPr="00FE4FCB">
        <w:rPr>
          <w:rFonts w:ascii="Times New Roman" w:hAnsi="Times New Roman" w:cs="Times New Roman"/>
        </w:rPr>
        <w:t xml:space="preserve"> </w:t>
      </w:r>
      <w:r w:rsidR="00340A99" w:rsidRPr="00FE4FCB">
        <w:rPr>
          <w:rFonts w:ascii="Times New Roman" w:hAnsi="Times New Roman" w:cs="Times New Roman"/>
        </w:rPr>
        <w:t>300 generations are needed</w:t>
      </w:r>
      <w:r w:rsidR="00C313CE" w:rsidRPr="00FE4FCB">
        <w:rPr>
          <w:rFonts w:ascii="Times New Roman" w:hAnsi="Times New Roman" w:cs="Times New Roman"/>
        </w:rPr>
        <w:t xml:space="preserve"> before convergence</w:t>
      </w:r>
      <w:r w:rsidR="00340A99" w:rsidRPr="00FE4FCB">
        <w:rPr>
          <w:rFonts w:ascii="Times New Roman" w:hAnsi="Times New Roman" w:cs="Times New Roman"/>
        </w:rPr>
        <w:t xml:space="preserve"> </w:t>
      </w:r>
      <w:r w:rsidR="00C313CE" w:rsidRPr="00FE4FCB">
        <w:rPr>
          <w:rFonts w:ascii="Times New Roman" w:hAnsi="Times New Roman" w:cs="Times New Roman"/>
        </w:rPr>
        <w:t>for the whole core calculation</w:t>
      </w:r>
      <w:r w:rsidR="000D4378" w:rsidRPr="00FE4FCB">
        <w:rPr>
          <w:rFonts w:ascii="Times New Roman" w:hAnsi="Times New Roman" w:cs="Times New Roman"/>
        </w:rPr>
        <w:t xml:space="preserve">, </w:t>
      </w:r>
      <w:r w:rsidR="00D957AD" w:rsidRPr="00FE4FCB">
        <w:rPr>
          <w:rFonts w:ascii="Times New Roman" w:hAnsi="Times New Roman" w:cs="Times New Roman"/>
        </w:rPr>
        <w:t xml:space="preserve">then with the automatic source convergence acceleration, the required </w:t>
      </w:r>
      <w:r w:rsidR="00FB4B92" w:rsidRPr="00FE4FCB">
        <w:rPr>
          <w:rFonts w:ascii="Times New Roman" w:hAnsi="Times New Roman" w:cs="Times New Roman"/>
        </w:rPr>
        <w:t>inactive generation</w:t>
      </w:r>
      <w:r w:rsidR="009E061C" w:rsidRPr="00FE4FCB">
        <w:rPr>
          <w:rFonts w:ascii="Times New Roman" w:hAnsi="Times New Roman" w:cs="Times New Roman"/>
        </w:rPr>
        <w:t>s</w:t>
      </w:r>
      <w:r w:rsidR="00FB4B92" w:rsidRPr="00FE4FCB">
        <w:rPr>
          <w:rFonts w:ascii="Times New Roman" w:hAnsi="Times New Roman" w:cs="Times New Roman"/>
        </w:rPr>
        <w:t xml:space="preserve"> can be set as:</w:t>
      </w:r>
      <w:r w:rsidR="00FB4B92" w:rsidRPr="00FE4FCB">
        <w:rPr>
          <w:rFonts w:ascii="Times New Roman" w:hAnsi="Times New Roman" w:cs="Times New Roman"/>
          <w:position w:val="-24"/>
          <w:szCs w:val="24"/>
        </w:rPr>
        <w:t xml:space="preserve"> </w:t>
      </w:r>
      <w:r w:rsidR="005808E0" w:rsidRPr="00FE4FCB">
        <w:rPr>
          <w:rFonts w:ascii="Times New Roman" w:hAnsi="Times New Roman" w:cs="Times New Roman"/>
          <w:position w:val="-24"/>
          <w:szCs w:val="24"/>
        </w:rPr>
        <w:object w:dxaOrig="1860" w:dyaOrig="620" w14:anchorId="29AE8064">
          <v:shape id="_x0000_i1091" type="#_x0000_t75" style="width:93.75pt;height:29.25pt" o:ole="">
            <v:imagedata r:id="rId145" o:title=""/>
          </v:shape>
          <o:OLEObject Type="Embed" ProgID="Equation.DSMT4" ShapeID="_x0000_i1091" DrawAspect="Content" ObjectID="_1443197522" r:id="rId146"/>
        </w:object>
      </w:r>
      <w:r w:rsidR="00FB4B92" w:rsidRPr="00FE4FCB">
        <w:rPr>
          <w:rFonts w:ascii="Times New Roman" w:hAnsi="Times New Roman" w:cs="Times New Roman"/>
        </w:rPr>
        <w:t xml:space="preserve">. </w:t>
      </w:r>
      <w:r w:rsidR="009E061C" w:rsidRPr="00FE4FCB">
        <w:rPr>
          <w:rFonts w:ascii="Times New Roman" w:hAnsi="Times New Roman" w:cs="Times New Roman"/>
        </w:rPr>
        <w:t xml:space="preserve">If the inactive generations N set in the </w:t>
      </w:r>
      <w:r w:rsidR="009E061C" w:rsidRPr="00FE4FCB">
        <w:rPr>
          <w:rFonts w:ascii="Times New Roman" w:hAnsi="Times New Roman" w:cs="Times New Roman"/>
          <w:b/>
        </w:rPr>
        <w:t xml:space="preserve">AutoFactor </w:t>
      </w:r>
      <w:r w:rsidR="009E061C" w:rsidRPr="00FE4FCB">
        <w:rPr>
          <w:rFonts w:ascii="Times New Roman" w:hAnsi="Times New Roman" w:cs="Times New Roman"/>
        </w:rPr>
        <w:t xml:space="preserve">option </w:t>
      </w:r>
      <w:r w:rsidR="00BF3B43">
        <w:rPr>
          <w:rFonts w:ascii="Times New Roman" w:hAnsi="Times New Roman" w:cs="Times New Roman" w:hint="eastAsia"/>
        </w:rPr>
        <w:t>are</w:t>
      </w:r>
      <w:r w:rsidR="00BF3B43" w:rsidRPr="00FE4FCB">
        <w:rPr>
          <w:rFonts w:ascii="Times New Roman" w:hAnsi="Times New Roman" w:cs="Times New Roman"/>
        </w:rPr>
        <w:t xml:space="preserve"> </w:t>
      </w:r>
      <w:r w:rsidR="009E061C" w:rsidRPr="00FE4FCB">
        <w:rPr>
          <w:rFonts w:ascii="Times New Roman" w:hAnsi="Times New Roman" w:cs="Times New Roman"/>
        </w:rPr>
        <w:t>less than 30, the source convergence acceleration will be closed.</w:t>
      </w:r>
    </w:p>
    <w:p w14:paraId="593C1D2C" w14:textId="77777777" w:rsidR="000C745A" w:rsidRPr="00FE4FCB" w:rsidRDefault="000C745A" w:rsidP="00FB4B92">
      <w:pPr>
        <w:spacing w:line="360" w:lineRule="auto"/>
        <w:ind w:firstLine="454"/>
        <w:rPr>
          <w:rFonts w:ascii="Times New Roman" w:hAnsi="Times New Roman" w:cs="Times New Roman"/>
        </w:rPr>
      </w:pPr>
    </w:p>
    <w:p w14:paraId="7237F43A" w14:textId="77777777" w:rsidR="00751790" w:rsidRPr="00FE4FCB" w:rsidRDefault="00751790" w:rsidP="005808E0">
      <w:pPr>
        <w:pStyle w:val="3"/>
        <w:spacing w:before="120"/>
        <w:rPr>
          <w:rFonts w:ascii="Times New Roman" w:hAnsi="Times New Roman" w:cs="Times New Roman"/>
          <w:sz w:val="30"/>
          <w:szCs w:val="30"/>
        </w:rPr>
      </w:pPr>
      <w:bookmarkStart w:id="118" w:name="_Toc369335230"/>
      <w:bookmarkStart w:id="119" w:name="_Toc362640998"/>
      <w:r w:rsidRPr="00FE4FCB">
        <w:rPr>
          <w:rFonts w:ascii="Times New Roman" w:hAnsi="Times New Roman" w:cs="Times New Roman"/>
          <w:sz w:val="30"/>
          <w:szCs w:val="30"/>
        </w:rPr>
        <w:t>7.3.3 Precautions of the source convergence acceleration</w:t>
      </w:r>
      <w:bookmarkEnd w:id="118"/>
    </w:p>
    <w:bookmarkEnd w:id="119"/>
    <w:p w14:paraId="67A14DB4" w14:textId="0E5EAC4E" w:rsidR="00A53726" w:rsidRPr="00FE4FCB" w:rsidRDefault="00340A99" w:rsidP="005808E0">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When using the source convergence acceleration, the matched </w:t>
      </w:r>
      <w:r w:rsidR="000D4378" w:rsidRPr="00FE4FCB">
        <w:rPr>
          <w:rFonts w:ascii="Times New Roman" w:hAnsi="Times New Roman" w:cs="Times New Roman"/>
        </w:rPr>
        <w:t>parameters of the PowerIter card in the critical</w:t>
      </w:r>
      <w:r w:rsidR="00AD0A4F">
        <w:rPr>
          <w:rFonts w:ascii="Times New Roman" w:hAnsi="Times New Roman" w:cs="Times New Roman"/>
        </w:rPr>
        <w:t>ity</w:t>
      </w:r>
      <w:r w:rsidR="000D4378" w:rsidRPr="00FE4FCB">
        <w:rPr>
          <w:rFonts w:ascii="Times New Roman" w:hAnsi="Times New Roman" w:cs="Times New Roman"/>
        </w:rPr>
        <w:t xml:space="preserve"> calculation </w:t>
      </w:r>
      <w:r w:rsidR="00AD0A4F">
        <w:rPr>
          <w:rFonts w:ascii="Times New Roman" w:hAnsi="Times New Roman" w:cs="Times New Roman"/>
        </w:rPr>
        <w:t>block</w:t>
      </w:r>
      <w:r w:rsidR="00AD0A4F" w:rsidRPr="00FE4FCB">
        <w:rPr>
          <w:rFonts w:ascii="Times New Roman" w:hAnsi="Times New Roman" w:cs="Times New Roman"/>
        </w:rPr>
        <w:t xml:space="preserve"> </w:t>
      </w:r>
      <w:r w:rsidR="000D4378" w:rsidRPr="00FE4FCB">
        <w:rPr>
          <w:rFonts w:ascii="Times New Roman" w:hAnsi="Times New Roman" w:cs="Times New Roman"/>
        </w:rPr>
        <w:t>must be reasonable, including:</w:t>
      </w:r>
    </w:p>
    <w:p w14:paraId="322EDD51" w14:textId="77777777" w:rsidR="00B716D2" w:rsidRPr="0029466F" w:rsidRDefault="002C58CF" w:rsidP="00B716D2">
      <w:pPr>
        <w:pStyle w:val="a4"/>
        <w:numPr>
          <w:ilvl w:val="0"/>
          <w:numId w:val="19"/>
        </w:numPr>
        <w:spacing w:line="360" w:lineRule="auto"/>
        <w:ind w:firstLineChars="0"/>
        <w:rPr>
          <w:rFonts w:cs="Times New Roman"/>
          <w:sz w:val="21"/>
        </w:rPr>
      </w:pPr>
      <w:r w:rsidRPr="0029466F">
        <w:rPr>
          <w:rFonts w:cs="Times New Roman"/>
          <w:sz w:val="21"/>
        </w:rPr>
        <w:lastRenderedPageBreak/>
        <w:t>Set a reasonable initial effective multiplication factor i</w:t>
      </w:r>
      <w:r w:rsidR="00410A0A" w:rsidRPr="0029466F">
        <w:rPr>
          <w:rFonts w:cs="Times New Roman"/>
          <w:sz w:val="21"/>
        </w:rPr>
        <w:t xml:space="preserve">n the </w:t>
      </w:r>
      <w:r w:rsidR="005808E0" w:rsidRPr="0029466F">
        <w:rPr>
          <w:rFonts w:cs="Times New Roman"/>
          <w:sz w:val="21"/>
        </w:rPr>
        <w:t>Keff0</w:t>
      </w:r>
      <w:r w:rsidR="00410A0A" w:rsidRPr="0029466F">
        <w:rPr>
          <w:rFonts w:cs="Times New Roman"/>
          <w:sz w:val="21"/>
        </w:rPr>
        <w:t xml:space="preserve"> option</w:t>
      </w:r>
      <w:r w:rsidRPr="0029466F">
        <w:rPr>
          <w:rFonts w:cs="Times New Roman"/>
          <w:sz w:val="21"/>
        </w:rPr>
        <w:t xml:space="preserve">, </w:t>
      </w:r>
      <w:r w:rsidR="00B716D2" w:rsidRPr="0029466F">
        <w:rPr>
          <w:rFonts w:cs="Times New Roman"/>
          <w:sz w:val="21"/>
        </w:rPr>
        <w:t>which is close to the actual Keff</w:t>
      </w:r>
      <w:r w:rsidR="003D3EFC" w:rsidRPr="0029466F">
        <w:rPr>
          <w:rFonts w:cs="Times New Roman"/>
          <w:sz w:val="21"/>
        </w:rPr>
        <w:t xml:space="preserve">. </w:t>
      </w:r>
    </w:p>
    <w:p w14:paraId="4AED279E" w14:textId="77777777" w:rsidR="00710DBE" w:rsidRPr="0029466F" w:rsidRDefault="00796B67" w:rsidP="00710DBE">
      <w:pPr>
        <w:pStyle w:val="a4"/>
        <w:numPr>
          <w:ilvl w:val="0"/>
          <w:numId w:val="19"/>
        </w:numPr>
        <w:spacing w:line="360" w:lineRule="auto"/>
        <w:ind w:firstLineChars="0"/>
        <w:rPr>
          <w:rFonts w:cs="Times New Roman"/>
          <w:sz w:val="21"/>
        </w:rPr>
      </w:pPr>
      <w:r w:rsidRPr="0029466F">
        <w:rPr>
          <w:rFonts w:cs="Times New Roman"/>
          <w:sz w:val="21"/>
        </w:rPr>
        <w:t xml:space="preserve">Set </w:t>
      </w:r>
      <w:r w:rsidR="009B4A51" w:rsidRPr="0029466F">
        <w:rPr>
          <w:rFonts w:cs="Times New Roman"/>
          <w:sz w:val="21"/>
        </w:rPr>
        <w:t xml:space="preserve">the number of particle big enough in the Population option. </w:t>
      </w:r>
      <w:r w:rsidRPr="0029466F">
        <w:rPr>
          <w:rFonts w:cs="Times New Roman"/>
          <w:sz w:val="21"/>
        </w:rPr>
        <w:t xml:space="preserve">For the whole core critical calculation, the particles per generation </w:t>
      </w:r>
      <w:r w:rsidR="009B4A51" w:rsidRPr="0029466F">
        <w:rPr>
          <w:rFonts w:cs="Times New Roman"/>
          <w:sz w:val="21"/>
        </w:rPr>
        <w:t>are advised to be more than 100,000.</w:t>
      </w:r>
    </w:p>
    <w:p w14:paraId="0715C546" w14:textId="5CE44231" w:rsidR="005808E0" w:rsidRPr="00B75917" w:rsidRDefault="00D5225E" w:rsidP="0029466F">
      <w:pPr>
        <w:pStyle w:val="a4"/>
        <w:numPr>
          <w:ilvl w:val="0"/>
          <w:numId w:val="19"/>
        </w:numPr>
        <w:spacing w:line="360" w:lineRule="auto"/>
        <w:ind w:firstLineChars="0"/>
        <w:rPr>
          <w:rFonts w:cs="Times New Roman"/>
        </w:rPr>
      </w:pPr>
      <w:r w:rsidRPr="0029466F">
        <w:rPr>
          <w:rFonts w:cs="Times New Roman"/>
          <w:sz w:val="21"/>
        </w:rPr>
        <w:t>Set a reasonable number of inactive generations i</w:t>
      </w:r>
      <w:r w:rsidR="00410A0A" w:rsidRPr="0029466F">
        <w:rPr>
          <w:rFonts w:cs="Times New Roman"/>
          <w:sz w:val="21"/>
        </w:rPr>
        <w:t xml:space="preserve">n the </w:t>
      </w:r>
      <w:r w:rsidR="005808E0" w:rsidRPr="0029466F">
        <w:rPr>
          <w:rFonts w:cs="Times New Roman"/>
          <w:sz w:val="21"/>
        </w:rPr>
        <w:t>Population</w:t>
      </w:r>
      <w:r w:rsidR="00410A0A" w:rsidRPr="0029466F">
        <w:rPr>
          <w:rFonts w:cs="Times New Roman"/>
          <w:sz w:val="21"/>
        </w:rPr>
        <w:t xml:space="preserve"> option</w:t>
      </w:r>
      <w:r w:rsidRPr="0029466F">
        <w:rPr>
          <w:rFonts w:cs="Times New Roman"/>
          <w:sz w:val="21"/>
        </w:rPr>
        <w:t>. The number of inactive generations should be not less than the generations of source convergence acceleration.</w:t>
      </w:r>
      <w:bookmarkStart w:id="120" w:name="_7.3__源收敛在线诊断"/>
      <w:bookmarkEnd w:id="120"/>
    </w:p>
    <w:p w14:paraId="304E11AE" w14:textId="77777777" w:rsidR="001D5A8C" w:rsidRPr="0029466F" w:rsidRDefault="001D5A8C" w:rsidP="0029466F"/>
    <w:p w14:paraId="693DBEFB" w14:textId="3BCC4198" w:rsidR="00234105" w:rsidRPr="00FE4FCB" w:rsidRDefault="00234105" w:rsidP="005808E0">
      <w:pPr>
        <w:pStyle w:val="2"/>
        <w:spacing w:before="120"/>
        <w:rPr>
          <w:rFonts w:ascii="Times New Roman" w:hAnsi="Times New Roman" w:cs="Times New Roman"/>
        </w:rPr>
      </w:pPr>
      <w:bookmarkStart w:id="121" w:name="_Toc369335231"/>
      <w:bookmarkStart w:id="122" w:name="_Toc362640999"/>
      <w:r w:rsidRPr="00FE4FCB">
        <w:rPr>
          <w:rFonts w:ascii="Times New Roman" w:hAnsi="Times New Roman" w:cs="Times New Roman"/>
        </w:rPr>
        <w:t>7.4 Input example</w:t>
      </w:r>
      <w:r w:rsidR="00DF6B4C" w:rsidRPr="00FE4FCB">
        <w:rPr>
          <w:rFonts w:ascii="Times New Roman" w:hAnsi="Times New Roman" w:cs="Times New Roman"/>
        </w:rPr>
        <w:t>s</w:t>
      </w:r>
      <w:r w:rsidRPr="00FE4FCB">
        <w:rPr>
          <w:rFonts w:ascii="Times New Roman" w:hAnsi="Times New Roman" w:cs="Times New Roman"/>
        </w:rPr>
        <w:t xml:space="preserve"> of the source convergence </w:t>
      </w:r>
      <w:r w:rsidR="00D42949">
        <w:rPr>
          <w:rFonts w:ascii="Times New Roman" w:hAnsi="Times New Roman" w:cs="Times New Roman"/>
        </w:rPr>
        <w:t>block</w:t>
      </w:r>
      <w:bookmarkEnd w:id="121"/>
    </w:p>
    <w:p w14:paraId="00D49800" w14:textId="77777777" w:rsidR="005808E0" w:rsidRPr="00FE4FCB" w:rsidRDefault="006D7BE0" w:rsidP="005808E0">
      <w:pPr>
        <w:pStyle w:val="3"/>
        <w:spacing w:before="120"/>
        <w:rPr>
          <w:rFonts w:ascii="Times New Roman" w:hAnsi="Times New Roman" w:cs="Times New Roman"/>
          <w:sz w:val="30"/>
          <w:szCs w:val="30"/>
        </w:rPr>
      </w:pPr>
      <w:bookmarkStart w:id="123" w:name="_Toc362641000"/>
      <w:bookmarkStart w:id="124" w:name="_Toc369335232"/>
      <w:bookmarkEnd w:id="122"/>
      <w:r w:rsidRPr="00FE4FCB">
        <w:rPr>
          <w:rFonts w:ascii="Times New Roman" w:hAnsi="Times New Roman" w:cs="Times New Roman"/>
          <w:sz w:val="30"/>
          <w:szCs w:val="30"/>
        </w:rPr>
        <w:t xml:space="preserve">7.4.1 </w:t>
      </w:r>
      <w:r w:rsidR="00863C64" w:rsidRPr="00FE4FCB">
        <w:rPr>
          <w:rFonts w:ascii="Times New Roman" w:hAnsi="Times New Roman" w:cs="Times New Roman"/>
          <w:sz w:val="30"/>
          <w:szCs w:val="30"/>
        </w:rPr>
        <w:t xml:space="preserve">Source convergence acceleration of the </w:t>
      </w:r>
      <w:r w:rsidR="005808E0" w:rsidRPr="00FE4FCB">
        <w:rPr>
          <w:rFonts w:ascii="Times New Roman" w:hAnsi="Times New Roman" w:cs="Times New Roman"/>
          <w:sz w:val="30"/>
          <w:szCs w:val="30"/>
        </w:rPr>
        <w:t>OECD</w:t>
      </w:r>
      <w:bookmarkEnd w:id="123"/>
      <w:r w:rsidR="00863C64" w:rsidRPr="00FE4FCB">
        <w:rPr>
          <w:rFonts w:ascii="Times New Roman" w:hAnsi="Times New Roman" w:cs="Times New Roman"/>
          <w:sz w:val="30"/>
          <w:szCs w:val="30"/>
        </w:rPr>
        <w:t xml:space="preserve"> benchmark</w:t>
      </w:r>
      <w:bookmarkEnd w:id="124"/>
    </w:p>
    <w:p w14:paraId="55770D39" w14:textId="3B55DE54" w:rsidR="005808E0" w:rsidRPr="00FE4FCB" w:rsidRDefault="005808E0" w:rsidP="00C506B7">
      <w:pPr>
        <w:pStyle w:val="Paragraph"/>
        <w:ind w:firstLine="480"/>
        <w:jc w:val="center"/>
        <w:rPr>
          <w:lang w:eastAsia="zh-CN"/>
        </w:rPr>
      </w:pPr>
      <w:r w:rsidRPr="00FE4FCB">
        <w:rPr>
          <w:noProof/>
          <w:lang w:eastAsia="zh-CN"/>
        </w:rPr>
        <w:drawing>
          <wp:inline distT="0" distB="0" distL="0" distR="0" wp14:anchorId="268052B9" wp14:editId="23F2473E">
            <wp:extent cx="3283563" cy="12838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286081" cy="1284875"/>
                    </a:xfrm>
                    <a:prstGeom prst="rect">
                      <a:avLst/>
                    </a:prstGeom>
                    <a:noFill/>
                    <a:ln>
                      <a:noFill/>
                    </a:ln>
                  </pic:spPr>
                </pic:pic>
              </a:graphicData>
            </a:graphic>
          </wp:inline>
        </w:drawing>
      </w:r>
    </w:p>
    <w:p w14:paraId="53433154" w14:textId="77777777" w:rsidR="005808E0" w:rsidRDefault="00AE68FB" w:rsidP="005808E0">
      <w:pPr>
        <w:pStyle w:val="Paragraph"/>
        <w:ind w:firstLine="480"/>
        <w:jc w:val="center"/>
        <w:rPr>
          <w:rFonts w:eastAsiaTheme="minorEastAsia"/>
          <w:kern w:val="2"/>
          <w:sz w:val="21"/>
          <w:szCs w:val="21"/>
          <w:lang w:eastAsia="zh-CN"/>
        </w:rPr>
      </w:pPr>
      <w:r w:rsidRPr="00C506B7">
        <w:rPr>
          <w:rFonts w:eastAsiaTheme="minorEastAsia"/>
          <w:kern w:val="2"/>
          <w:sz w:val="21"/>
          <w:szCs w:val="21"/>
          <w:lang w:eastAsia="zh-CN"/>
        </w:rPr>
        <w:t xml:space="preserve">Figure </w:t>
      </w:r>
      <w:r w:rsidR="00690137" w:rsidRPr="00C506B7">
        <w:rPr>
          <w:rFonts w:eastAsiaTheme="minorEastAsia"/>
          <w:kern w:val="2"/>
          <w:sz w:val="21"/>
          <w:szCs w:val="21"/>
          <w:lang w:eastAsia="zh-CN"/>
        </w:rPr>
        <w:t xml:space="preserve">7-1 </w:t>
      </w:r>
      <w:r w:rsidR="00665C47" w:rsidRPr="00C506B7">
        <w:rPr>
          <w:rFonts w:eastAsiaTheme="minorEastAsia"/>
          <w:kern w:val="2"/>
          <w:sz w:val="21"/>
          <w:szCs w:val="21"/>
          <w:lang w:eastAsia="zh-CN"/>
        </w:rPr>
        <w:t xml:space="preserve">benchmark of </w:t>
      </w:r>
      <w:r w:rsidR="005808E0" w:rsidRPr="00C506B7">
        <w:rPr>
          <w:rFonts w:eastAsiaTheme="minorEastAsia"/>
          <w:kern w:val="2"/>
          <w:sz w:val="21"/>
          <w:szCs w:val="21"/>
          <w:lang w:eastAsia="zh-CN"/>
        </w:rPr>
        <w:t>OECD</w:t>
      </w:r>
      <w:r w:rsidR="00690137" w:rsidRPr="00C506B7">
        <w:rPr>
          <w:rFonts w:eastAsiaTheme="minorEastAsia"/>
          <w:kern w:val="2"/>
          <w:sz w:val="21"/>
          <w:szCs w:val="21"/>
          <w:lang w:eastAsia="zh-CN"/>
        </w:rPr>
        <w:t xml:space="preserve"> MC </w:t>
      </w:r>
      <w:r w:rsidR="00795A8D" w:rsidRPr="00C506B7">
        <w:rPr>
          <w:rFonts w:eastAsiaTheme="minorEastAsia"/>
          <w:kern w:val="2"/>
          <w:sz w:val="21"/>
          <w:szCs w:val="21"/>
          <w:lang w:eastAsia="zh-CN"/>
        </w:rPr>
        <w:t>source convergence</w:t>
      </w:r>
    </w:p>
    <w:p w14:paraId="683F02CC" w14:textId="77777777" w:rsidR="00C506B7" w:rsidRPr="00C506B7" w:rsidRDefault="00C506B7" w:rsidP="005808E0">
      <w:pPr>
        <w:pStyle w:val="Paragraph"/>
        <w:ind w:firstLine="480"/>
        <w:jc w:val="center"/>
        <w:rPr>
          <w:rFonts w:eastAsiaTheme="minorEastAsia"/>
          <w:kern w:val="2"/>
          <w:sz w:val="21"/>
          <w:szCs w:val="21"/>
          <w:lang w:eastAsia="zh-CN"/>
        </w:rPr>
      </w:pPr>
    </w:p>
    <w:p w14:paraId="53C83363" w14:textId="7F4E169A" w:rsidR="00F365FF" w:rsidRDefault="00AE68FB" w:rsidP="005808E0">
      <w:pPr>
        <w:spacing w:line="360" w:lineRule="auto"/>
        <w:ind w:firstLine="480"/>
        <w:rPr>
          <w:rFonts w:ascii="Times New Roman" w:hAnsi="Times New Roman" w:cs="Times New Roman"/>
        </w:rPr>
      </w:pPr>
      <w:r w:rsidRPr="00FE4FCB">
        <w:rPr>
          <w:rFonts w:ascii="Times New Roman" w:hAnsi="Times New Roman" w:cs="Times New Roman"/>
        </w:rPr>
        <w:t xml:space="preserve">Figure </w:t>
      </w:r>
      <w:r w:rsidR="005808E0" w:rsidRPr="00FE4FCB">
        <w:rPr>
          <w:rFonts w:ascii="Times New Roman" w:hAnsi="Times New Roman" w:cs="Times New Roman"/>
        </w:rPr>
        <w:t>7-1</w:t>
      </w:r>
      <w:r w:rsidR="00F365FF" w:rsidRPr="00FE4FCB">
        <w:rPr>
          <w:rFonts w:ascii="Times New Roman" w:hAnsi="Times New Roman" w:cs="Times New Roman"/>
        </w:rPr>
        <w:t xml:space="preserve"> describes a benchmark of </w:t>
      </w:r>
      <w:r w:rsidR="003511AE" w:rsidRPr="00FE4FCB">
        <w:rPr>
          <w:rFonts w:ascii="Times New Roman" w:hAnsi="Times New Roman" w:cs="Times New Roman"/>
        </w:rPr>
        <w:t xml:space="preserve">OECD MC source convergence problem. </w:t>
      </w:r>
      <w:r w:rsidR="00265865" w:rsidRPr="00FE4FCB">
        <w:rPr>
          <w:rFonts w:ascii="Times New Roman" w:hAnsi="Times New Roman" w:cs="Times New Roman"/>
        </w:rPr>
        <w:t>This benchmark is a weak coupling system of three 1D plates</w:t>
      </w:r>
      <w:r w:rsidR="005204C2" w:rsidRPr="00FE4FCB">
        <w:rPr>
          <w:rFonts w:ascii="Times New Roman" w:hAnsi="Times New Roman" w:cs="Times New Roman"/>
        </w:rPr>
        <w:t>, i.e. two 20cm thick region of fuel in the both sides and a 30cm region of water in the middle</w:t>
      </w:r>
      <w:r w:rsidR="00265865" w:rsidRPr="00FE4FCB">
        <w:rPr>
          <w:rFonts w:ascii="Times New Roman" w:hAnsi="Times New Roman" w:cs="Times New Roman"/>
        </w:rPr>
        <w:t xml:space="preserve">. </w:t>
      </w:r>
      <w:r w:rsidR="005204C2" w:rsidRPr="00FE4FCB">
        <w:rPr>
          <w:rFonts w:ascii="Times New Roman" w:hAnsi="Times New Roman" w:cs="Times New Roman"/>
        </w:rPr>
        <w:t xml:space="preserve">The initial source locates </w:t>
      </w:r>
      <w:r w:rsidR="00EA7E04" w:rsidRPr="00FE4FCB">
        <w:rPr>
          <w:rFonts w:ascii="Times New Roman" w:hAnsi="Times New Roman" w:cs="Times New Roman"/>
        </w:rPr>
        <w:t xml:space="preserve">in the middle of the left fuel region, </w:t>
      </w:r>
      <w:r w:rsidR="00F80B6C" w:rsidRPr="00FE4FCB">
        <w:rPr>
          <w:rFonts w:ascii="Times New Roman" w:hAnsi="Times New Roman" w:cs="Times New Roman"/>
        </w:rPr>
        <w:t xml:space="preserve">with about 1000 inactive generations for the normal source iteration convergence. </w:t>
      </w:r>
      <w:r w:rsidR="00A829F4" w:rsidRPr="00FE4FCB">
        <w:rPr>
          <w:rFonts w:ascii="Times New Roman" w:hAnsi="Times New Roman" w:cs="Times New Roman"/>
        </w:rPr>
        <w:t xml:space="preserve">With the source convergence acceleration of RMC, the inactive generations can be reduced </w:t>
      </w:r>
      <w:r w:rsidR="00202140" w:rsidRPr="00FE4FCB">
        <w:rPr>
          <w:rFonts w:ascii="Times New Roman" w:hAnsi="Times New Roman" w:cs="Times New Roman"/>
        </w:rPr>
        <w:t>less than</w:t>
      </w:r>
      <w:r w:rsidR="00A829F4" w:rsidRPr="00FE4FCB">
        <w:rPr>
          <w:rFonts w:ascii="Times New Roman" w:hAnsi="Times New Roman" w:cs="Times New Roman"/>
        </w:rPr>
        <w:t xml:space="preserve"> 100 generations. In the </w:t>
      </w:r>
      <w:r w:rsidR="00F51820" w:rsidRPr="00FE4FCB">
        <w:rPr>
          <w:rFonts w:ascii="Times New Roman" w:hAnsi="Times New Roman" w:cs="Times New Roman"/>
        </w:rPr>
        <w:t xml:space="preserve">source convergence </w:t>
      </w:r>
      <w:r w:rsidR="00D42949">
        <w:rPr>
          <w:rFonts w:ascii="Times New Roman" w:hAnsi="Times New Roman" w:cs="Times New Roman"/>
        </w:rPr>
        <w:t>block</w:t>
      </w:r>
      <w:r w:rsidR="00F51820" w:rsidRPr="00FE4FCB">
        <w:rPr>
          <w:rFonts w:ascii="Times New Roman" w:hAnsi="Times New Roman" w:cs="Times New Roman"/>
        </w:rPr>
        <w:t xml:space="preserve"> of</w:t>
      </w:r>
      <w:r w:rsidR="00A829F4" w:rsidRPr="00FE4FCB">
        <w:rPr>
          <w:rFonts w:ascii="Times New Roman" w:hAnsi="Times New Roman" w:cs="Times New Roman"/>
        </w:rPr>
        <w:t xml:space="preserve"> example 7-1</w:t>
      </w:r>
      <w:r w:rsidR="00F51820" w:rsidRPr="00FE4FCB">
        <w:rPr>
          <w:rFonts w:ascii="Times New Roman" w:hAnsi="Times New Roman" w:cs="Times New Roman"/>
        </w:rPr>
        <w:t xml:space="preserve">, the number of Shannon </w:t>
      </w:r>
      <w:r w:rsidR="001168B2" w:rsidRPr="00FE4FCB">
        <w:rPr>
          <w:rFonts w:ascii="Times New Roman" w:hAnsi="Times New Roman" w:cs="Times New Roman"/>
        </w:rPr>
        <w:t xml:space="preserve">entropy meshes is </w:t>
      </w:r>
      <w:r w:rsidR="00C67102" w:rsidRPr="00FE4FCB">
        <w:rPr>
          <w:rFonts w:ascii="Times New Roman" w:hAnsi="Times New Roman" w:cs="Times New Roman"/>
        </w:rPr>
        <w:t xml:space="preserve">set to </w:t>
      </w:r>
      <w:r w:rsidR="001168B2" w:rsidRPr="00FE4FCB">
        <w:rPr>
          <w:rFonts w:ascii="Times New Roman" w:hAnsi="Times New Roman" w:cs="Times New Roman"/>
        </w:rPr>
        <w:t>70</w:t>
      </w:r>
      <w:r w:rsidR="00C67102" w:rsidRPr="00FE4FCB">
        <w:rPr>
          <w:rFonts w:ascii="Times New Roman" w:hAnsi="Times New Roman" w:cs="Times New Roman"/>
        </w:rPr>
        <w:t xml:space="preserve">, which are 1.0cm width. </w:t>
      </w:r>
      <w:r w:rsidR="00642618" w:rsidRPr="00FE4FCB">
        <w:rPr>
          <w:rFonts w:ascii="Times New Roman" w:hAnsi="Times New Roman" w:cs="Times New Roman"/>
        </w:rPr>
        <w:t xml:space="preserve">As </w:t>
      </w:r>
      <w:r w:rsidR="00BC0B70" w:rsidRPr="00FE4FCB">
        <w:rPr>
          <w:rFonts w:ascii="Times New Roman" w:hAnsi="Times New Roman" w:cs="Times New Roman"/>
        </w:rPr>
        <w:t>large sums of particles are</w:t>
      </w:r>
      <w:r w:rsidR="00642618" w:rsidRPr="00FE4FCB">
        <w:rPr>
          <w:rFonts w:ascii="Times New Roman" w:hAnsi="Times New Roman" w:cs="Times New Roman"/>
        </w:rPr>
        <w:t xml:space="preserve"> required for the simulation of this example, the parallel computers are </w:t>
      </w:r>
      <w:r w:rsidR="00BC0B70" w:rsidRPr="00FE4FCB">
        <w:rPr>
          <w:rFonts w:ascii="Times New Roman" w:hAnsi="Times New Roman" w:cs="Times New Roman"/>
        </w:rPr>
        <w:t>advised.</w:t>
      </w:r>
    </w:p>
    <w:p w14:paraId="5C742191" w14:textId="77777777" w:rsidR="00175650" w:rsidRDefault="00175650" w:rsidP="005808E0">
      <w:pPr>
        <w:spacing w:line="360" w:lineRule="auto"/>
        <w:ind w:firstLine="480"/>
        <w:rPr>
          <w:rFonts w:ascii="Times New Roman" w:hAnsi="Times New Roman" w:cs="Times New Roman"/>
        </w:rPr>
      </w:pPr>
    </w:p>
    <w:p w14:paraId="6E389AE1" w14:textId="77777777" w:rsidR="00175650" w:rsidRDefault="00175650" w:rsidP="005808E0">
      <w:pPr>
        <w:spacing w:line="360" w:lineRule="auto"/>
        <w:ind w:firstLine="480"/>
        <w:rPr>
          <w:rFonts w:ascii="Times New Roman" w:hAnsi="Times New Roman" w:cs="Times New Roman"/>
        </w:rPr>
      </w:pPr>
    </w:p>
    <w:p w14:paraId="0C9A9676" w14:textId="77777777" w:rsidR="00175650" w:rsidRPr="00FE4FCB" w:rsidRDefault="00175650" w:rsidP="005808E0">
      <w:pPr>
        <w:spacing w:line="360" w:lineRule="auto"/>
        <w:ind w:firstLine="480"/>
        <w:rPr>
          <w:rFonts w:ascii="Times New Roman" w:hAnsi="Times New Roman" w:cs="Times New Roman"/>
        </w:rPr>
      </w:pPr>
    </w:p>
    <w:p w14:paraId="42684EEE" w14:textId="77777777" w:rsidR="005808E0" w:rsidRPr="00FE4FCB" w:rsidRDefault="00B1106D" w:rsidP="005808E0">
      <w:pPr>
        <w:spacing w:line="360" w:lineRule="auto"/>
        <w:jc w:val="center"/>
        <w:rPr>
          <w:rFonts w:ascii="Times New Roman" w:hAnsi="Times New Roman" w:cs="Times New Roman"/>
        </w:rPr>
      </w:pPr>
      <w:r w:rsidRPr="00FE4FCB">
        <w:rPr>
          <w:rFonts w:ascii="Times New Roman" w:hAnsi="Times New Roman" w:cs="Times New Roman"/>
        </w:rPr>
        <w:t>Example</w:t>
      </w:r>
      <w:r w:rsidR="005808E0" w:rsidRPr="00FE4FCB">
        <w:rPr>
          <w:rFonts w:ascii="Times New Roman" w:hAnsi="Times New Roman" w:cs="Times New Roman"/>
        </w:rPr>
        <w:t xml:space="preserve"> 7-1 </w:t>
      </w:r>
    </w:p>
    <w:tbl>
      <w:tblPr>
        <w:tblStyle w:val="a5"/>
        <w:tblW w:w="9924" w:type="dxa"/>
        <w:jc w:val="center"/>
        <w:tblCellMar>
          <w:top w:w="57" w:type="dxa"/>
          <w:bottom w:w="57" w:type="dxa"/>
        </w:tblCellMar>
        <w:tblLook w:val="04A0" w:firstRow="1" w:lastRow="0" w:firstColumn="1" w:lastColumn="0" w:noHBand="0" w:noVBand="1"/>
      </w:tblPr>
      <w:tblGrid>
        <w:gridCol w:w="9924"/>
      </w:tblGrid>
      <w:tr w:rsidR="005808E0" w:rsidRPr="00FE4FCB" w14:paraId="3B93B72B" w14:textId="77777777" w:rsidTr="000121B9">
        <w:trPr>
          <w:jc w:val="center"/>
        </w:trPr>
        <w:tc>
          <w:tcPr>
            <w:tcW w:w="9924" w:type="dxa"/>
          </w:tcPr>
          <w:p w14:paraId="36A8E4D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lastRenderedPageBreak/>
              <w:t>///// OECD MC convergence benchmark 3 . SHE Ding   2012-09-12 /////</w:t>
            </w:r>
          </w:p>
          <w:p w14:paraId="0860DB6A"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UNIVERSE 0</w:t>
            </w:r>
          </w:p>
          <w:p w14:paraId="06CE1EE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1   1 &amp; -2  mat = 1</w:t>
            </w:r>
          </w:p>
          <w:p w14:paraId="2C84D3B2"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2   2 &amp; -3  mat = 2</w:t>
            </w:r>
          </w:p>
          <w:p w14:paraId="7EBA219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3   3 &amp; -4  mat = 1</w:t>
            </w:r>
          </w:p>
          <w:p w14:paraId="45A7741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4   -1 : 4  void = 1</w:t>
            </w:r>
          </w:p>
          <w:p w14:paraId="441DBF9E" w14:textId="77777777" w:rsidR="005808E0" w:rsidRPr="00FE4FCB" w:rsidRDefault="005808E0" w:rsidP="000121B9">
            <w:pPr>
              <w:spacing w:line="200" w:lineRule="exact"/>
              <w:jc w:val="left"/>
              <w:rPr>
                <w:rFonts w:ascii="Times New Roman" w:hAnsi="Times New Roman" w:cs="Times New Roman"/>
                <w:szCs w:val="21"/>
              </w:rPr>
            </w:pPr>
          </w:p>
          <w:p w14:paraId="444CF6C0"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SURFACE</w:t>
            </w:r>
          </w:p>
          <w:p w14:paraId="57A3023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1   px   0</w:t>
            </w:r>
          </w:p>
          <w:p w14:paraId="2399938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2   px   20</w:t>
            </w:r>
          </w:p>
          <w:p w14:paraId="55BCC8A7"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3   px   50</w:t>
            </w:r>
          </w:p>
          <w:p w14:paraId="466A941F"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4   px   70</w:t>
            </w:r>
          </w:p>
          <w:p w14:paraId="01C140DB" w14:textId="77777777" w:rsidR="005808E0" w:rsidRPr="00FE4FCB" w:rsidRDefault="005808E0" w:rsidP="000121B9">
            <w:pPr>
              <w:spacing w:line="200" w:lineRule="exact"/>
              <w:jc w:val="left"/>
              <w:rPr>
                <w:rFonts w:ascii="Times New Roman" w:hAnsi="Times New Roman" w:cs="Times New Roman"/>
                <w:szCs w:val="21"/>
              </w:rPr>
            </w:pPr>
          </w:p>
          <w:p w14:paraId="6DE1D1FF"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MATERIAL</w:t>
            </w:r>
          </w:p>
          <w:p w14:paraId="0B42059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1   9.9487E-02</w:t>
            </w:r>
          </w:p>
          <w:p w14:paraId="7EDC8C0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92235.30c</w:t>
            </w:r>
            <w:r w:rsidRPr="00FE4FCB">
              <w:rPr>
                <w:rFonts w:ascii="Times New Roman" w:hAnsi="Times New Roman" w:cs="Times New Roman"/>
                <w:szCs w:val="21"/>
              </w:rPr>
              <w:tab/>
              <w:t>7.6864E-05</w:t>
            </w:r>
          </w:p>
          <w:p w14:paraId="6DF4C82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92238.30c</w:t>
            </w:r>
            <w:r w:rsidRPr="00FE4FCB">
              <w:rPr>
                <w:rFonts w:ascii="Times New Roman" w:hAnsi="Times New Roman" w:cs="Times New Roman"/>
                <w:szCs w:val="21"/>
              </w:rPr>
              <w:tab/>
              <w:t>6.8303E-04</w:t>
            </w:r>
          </w:p>
          <w:p w14:paraId="62AF5150"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w:t>
            </w:r>
            <w:r w:rsidRPr="00FE4FCB">
              <w:rPr>
                <w:rFonts w:ascii="Times New Roman" w:hAnsi="Times New Roman" w:cs="Times New Roman"/>
                <w:szCs w:val="21"/>
              </w:rPr>
              <w:tab/>
              <w:t>3.7258E-02</w:t>
            </w:r>
          </w:p>
          <w:p w14:paraId="7ACF5F7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w:t>
            </w:r>
            <w:r w:rsidRPr="00FE4FCB">
              <w:rPr>
                <w:rFonts w:ascii="Times New Roman" w:hAnsi="Times New Roman" w:cs="Times New Roman"/>
                <w:szCs w:val="21"/>
              </w:rPr>
              <w:tab/>
              <w:t>5.9347E-02</w:t>
            </w:r>
          </w:p>
          <w:p w14:paraId="008E970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7014.30c</w:t>
            </w:r>
            <w:r w:rsidRPr="00FE4FCB">
              <w:rPr>
                <w:rFonts w:ascii="Times New Roman" w:hAnsi="Times New Roman" w:cs="Times New Roman"/>
                <w:szCs w:val="21"/>
              </w:rPr>
              <w:tab/>
              <w:t>2.1220E-03</w:t>
            </w:r>
          </w:p>
          <w:p w14:paraId="7943A028"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2   1.0006E-01</w:t>
            </w:r>
          </w:p>
          <w:p w14:paraId="3264117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6.6706E-02</w:t>
            </w:r>
          </w:p>
          <w:p w14:paraId="43FF266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3.3353E-02</w:t>
            </w:r>
          </w:p>
          <w:p w14:paraId="2E70EFEC" w14:textId="77777777" w:rsidR="005808E0" w:rsidRPr="00FE4FCB" w:rsidRDefault="005808E0" w:rsidP="000121B9">
            <w:pPr>
              <w:spacing w:line="200" w:lineRule="exact"/>
              <w:jc w:val="left"/>
              <w:rPr>
                <w:rFonts w:ascii="Times New Roman" w:hAnsi="Times New Roman" w:cs="Times New Roman"/>
                <w:szCs w:val="21"/>
              </w:rPr>
            </w:pPr>
          </w:p>
          <w:p w14:paraId="3DB0F48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CRITICALITY</w:t>
            </w:r>
          </w:p>
          <w:p w14:paraId="48A2611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PowerIter   population = 500000 100 1000</w:t>
            </w:r>
          </w:p>
          <w:p w14:paraId="1873C57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InitSrc point = 10 0 0</w:t>
            </w:r>
          </w:p>
          <w:p w14:paraId="2C6A2CDC" w14:textId="77777777" w:rsidR="005808E0" w:rsidRPr="00FE4FCB" w:rsidRDefault="005808E0" w:rsidP="000121B9">
            <w:pPr>
              <w:spacing w:line="200" w:lineRule="exact"/>
              <w:jc w:val="left"/>
              <w:rPr>
                <w:rFonts w:ascii="Times New Roman" w:hAnsi="Times New Roman" w:cs="Times New Roman"/>
                <w:szCs w:val="21"/>
              </w:rPr>
            </w:pPr>
          </w:p>
          <w:p w14:paraId="0047BF3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Tally</w:t>
            </w:r>
          </w:p>
          <w:p w14:paraId="5B7FDC9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Celltally 1 type = 1  cell = 1 3</w:t>
            </w:r>
          </w:p>
          <w:p w14:paraId="533ED331" w14:textId="77777777" w:rsidR="005808E0" w:rsidRPr="00FE4FCB" w:rsidRDefault="005808E0" w:rsidP="000121B9">
            <w:pPr>
              <w:spacing w:line="200" w:lineRule="exact"/>
              <w:jc w:val="left"/>
              <w:rPr>
                <w:rFonts w:ascii="Times New Roman" w:hAnsi="Times New Roman" w:cs="Times New Roman"/>
                <w:szCs w:val="21"/>
              </w:rPr>
            </w:pPr>
          </w:p>
          <w:p w14:paraId="2C38DF7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CONVERGENCE</w:t>
            </w:r>
          </w:p>
          <w:p w14:paraId="1CE1717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SeMesh  Scope = 70  -1  -1  Bound = 0  70  0  1  0  1</w:t>
            </w:r>
          </w:p>
          <w:p w14:paraId="0FCB5DB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FmMesh  Scope = 70  -1  -1  Bound = 0  70  0  1  0  1</w:t>
            </w:r>
          </w:p>
          <w:p w14:paraId="07D61942" w14:textId="77777777" w:rsidR="005808E0" w:rsidRPr="00FE4FCB" w:rsidRDefault="005808E0" w:rsidP="000121B9">
            <w:pPr>
              <w:spacing w:line="200" w:lineRule="exact"/>
              <w:jc w:val="left"/>
              <w:rPr>
                <w:rFonts w:ascii="Times New Roman" w:hAnsi="Times New Roman" w:cs="Times New Roman"/>
              </w:rPr>
            </w:pPr>
            <w:r w:rsidRPr="00FE4FCB">
              <w:rPr>
                <w:rFonts w:ascii="Times New Roman" w:hAnsi="Times New Roman" w:cs="Times New Roman"/>
                <w:szCs w:val="21"/>
              </w:rPr>
              <w:t>AcceFsc      Autofactor =  1000</w:t>
            </w:r>
          </w:p>
        </w:tc>
      </w:tr>
    </w:tbl>
    <w:p w14:paraId="2CE6BD52" w14:textId="77777777" w:rsidR="005808E0" w:rsidRPr="00FE4FCB" w:rsidRDefault="005808E0" w:rsidP="005808E0">
      <w:pPr>
        <w:spacing w:line="360" w:lineRule="auto"/>
        <w:ind w:firstLine="480"/>
        <w:rPr>
          <w:rFonts w:ascii="Times New Roman" w:hAnsi="Times New Roman" w:cs="Times New Roman"/>
        </w:rPr>
      </w:pPr>
    </w:p>
    <w:p w14:paraId="2AF9BE52" w14:textId="77777777" w:rsidR="005808E0" w:rsidRPr="00FE4FCB" w:rsidRDefault="005808E0" w:rsidP="005808E0">
      <w:pPr>
        <w:pStyle w:val="3"/>
        <w:spacing w:before="120"/>
        <w:rPr>
          <w:rFonts w:ascii="Times New Roman" w:hAnsi="Times New Roman" w:cs="Times New Roman"/>
          <w:sz w:val="30"/>
          <w:szCs w:val="30"/>
        </w:rPr>
      </w:pPr>
      <w:bookmarkStart w:id="125" w:name="_Toc362641001"/>
      <w:bookmarkStart w:id="126" w:name="_Toc369335233"/>
      <w:r w:rsidRPr="00FE4FCB">
        <w:rPr>
          <w:rFonts w:ascii="Times New Roman" w:hAnsi="Times New Roman" w:cs="Times New Roman"/>
          <w:sz w:val="30"/>
          <w:szCs w:val="30"/>
        </w:rPr>
        <w:t xml:space="preserve">7.4.2 </w:t>
      </w:r>
      <w:r w:rsidR="00820996" w:rsidRPr="00FE4FCB">
        <w:rPr>
          <w:rFonts w:ascii="Times New Roman" w:hAnsi="Times New Roman" w:cs="Times New Roman"/>
          <w:sz w:val="30"/>
          <w:szCs w:val="30"/>
        </w:rPr>
        <w:t>Source convergence acceleration of the</w:t>
      </w:r>
      <w:r w:rsidRPr="00FE4FCB">
        <w:rPr>
          <w:rFonts w:ascii="Times New Roman" w:hAnsi="Times New Roman" w:cs="Times New Roman"/>
          <w:sz w:val="30"/>
          <w:szCs w:val="30"/>
        </w:rPr>
        <w:t xml:space="preserve"> Hoogenboom</w:t>
      </w:r>
      <w:r w:rsidR="00820996" w:rsidRPr="00FE4FCB">
        <w:rPr>
          <w:rFonts w:ascii="Times New Roman" w:hAnsi="Times New Roman" w:cs="Times New Roman"/>
          <w:sz w:val="30"/>
          <w:szCs w:val="30"/>
        </w:rPr>
        <w:t xml:space="preserve"> whole core benchmark</w:t>
      </w:r>
      <w:bookmarkEnd w:id="125"/>
      <w:bookmarkEnd w:id="126"/>
    </w:p>
    <w:p w14:paraId="4A0706DC" w14:textId="3F589F22" w:rsidR="00006DBB" w:rsidRDefault="00873077" w:rsidP="005808E0">
      <w:pPr>
        <w:spacing w:line="360" w:lineRule="auto"/>
        <w:ind w:firstLine="480"/>
        <w:rPr>
          <w:rFonts w:ascii="Times New Roman" w:hAnsi="Times New Roman" w:cs="Times New Roman"/>
        </w:rPr>
      </w:pPr>
      <w:r w:rsidRPr="00FE4FCB">
        <w:rPr>
          <w:rFonts w:ascii="Times New Roman" w:hAnsi="Times New Roman" w:cs="Times New Roman"/>
        </w:rPr>
        <w:t xml:space="preserve">Example </w:t>
      </w:r>
      <w:r w:rsidR="005808E0" w:rsidRPr="00FE4FCB">
        <w:rPr>
          <w:rFonts w:ascii="Times New Roman" w:hAnsi="Times New Roman" w:cs="Times New Roman"/>
        </w:rPr>
        <w:t>7-2</w:t>
      </w:r>
      <w:r w:rsidR="00006DBB" w:rsidRPr="00FE4FCB">
        <w:rPr>
          <w:rFonts w:ascii="Times New Roman" w:hAnsi="Times New Roman" w:cs="Times New Roman"/>
        </w:rPr>
        <w:t xml:space="preserve"> describes the Hoogenboom whole core benchmark. </w:t>
      </w:r>
      <w:r w:rsidR="0068768E" w:rsidRPr="00FE4FCB">
        <w:rPr>
          <w:rFonts w:ascii="Times New Roman" w:hAnsi="Times New Roman" w:cs="Times New Roman"/>
        </w:rPr>
        <w:t>The number of inactive generations for normal source iteration convergence is 250</w:t>
      </w:r>
      <w:r w:rsidR="00386810" w:rsidRPr="00FE4FCB">
        <w:rPr>
          <w:rFonts w:ascii="Times New Roman" w:hAnsi="Times New Roman" w:cs="Times New Roman"/>
        </w:rPr>
        <w:t>,</w:t>
      </w:r>
      <w:r w:rsidR="00410C4C" w:rsidRPr="00FE4FCB">
        <w:rPr>
          <w:rFonts w:ascii="Times New Roman" w:hAnsi="Times New Roman" w:cs="Times New Roman"/>
        </w:rPr>
        <w:t xml:space="preserve"> while</w:t>
      </w:r>
      <w:r w:rsidR="00386810" w:rsidRPr="00FE4FCB">
        <w:rPr>
          <w:rFonts w:ascii="Times New Roman" w:hAnsi="Times New Roman" w:cs="Times New Roman"/>
        </w:rPr>
        <w:t xml:space="preserve"> it can be set to 35 inactive generations </w:t>
      </w:r>
      <w:r w:rsidR="008E41A8" w:rsidRPr="00FE4FCB">
        <w:rPr>
          <w:rFonts w:ascii="Times New Roman" w:hAnsi="Times New Roman" w:cs="Times New Roman"/>
        </w:rPr>
        <w:t>with</w:t>
      </w:r>
      <w:r w:rsidR="00386810" w:rsidRPr="00FE4FCB">
        <w:rPr>
          <w:rFonts w:ascii="Times New Roman" w:hAnsi="Times New Roman" w:cs="Times New Roman"/>
        </w:rPr>
        <w:t xml:space="preserve"> the parameters of the automatic source convergence acceleration. </w:t>
      </w:r>
      <w:r w:rsidR="00410C4C" w:rsidRPr="00FE4FCB">
        <w:rPr>
          <w:rFonts w:ascii="Times New Roman" w:hAnsi="Times New Roman" w:cs="Times New Roman"/>
        </w:rPr>
        <w:t xml:space="preserve">The Shannon </w:t>
      </w:r>
      <w:r w:rsidR="00E7719C" w:rsidRPr="00FE4FCB">
        <w:rPr>
          <w:rFonts w:ascii="Times New Roman" w:hAnsi="Times New Roman" w:cs="Times New Roman"/>
        </w:rPr>
        <w:t xml:space="preserve">entropy meshes (21×21) built in the assemblies have been defined in the input </w:t>
      </w:r>
      <w:r w:rsidR="00D42949">
        <w:rPr>
          <w:rFonts w:ascii="Times New Roman" w:hAnsi="Times New Roman" w:cs="Times New Roman"/>
        </w:rPr>
        <w:t>block</w:t>
      </w:r>
      <w:r w:rsidR="00E7719C" w:rsidRPr="00FE4FCB">
        <w:rPr>
          <w:rFonts w:ascii="Times New Roman" w:hAnsi="Times New Roman" w:cs="Times New Roman"/>
        </w:rPr>
        <w:t xml:space="preserve"> of source convergence, to help users diagnose the trend</w:t>
      </w:r>
      <w:r w:rsidR="008E41A8" w:rsidRPr="00FE4FCB">
        <w:rPr>
          <w:rFonts w:ascii="Times New Roman" w:hAnsi="Times New Roman" w:cs="Times New Roman"/>
        </w:rPr>
        <w:t xml:space="preserve"> of source convergence.</w:t>
      </w:r>
      <w:r w:rsidR="00926433" w:rsidRPr="00FE4FCB">
        <w:rPr>
          <w:rFonts w:ascii="Times New Roman" w:hAnsi="Times New Roman" w:cs="Times New Roman"/>
        </w:rPr>
        <w:t xml:space="preserve"> As large sums of particles are required for the simulation of this example, the parallel computers are advised.</w:t>
      </w:r>
    </w:p>
    <w:p w14:paraId="787F85DD" w14:textId="77777777" w:rsidR="00FA76A9" w:rsidRDefault="00FA76A9" w:rsidP="005808E0">
      <w:pPr>
        <w:spacing w:line="360" w:lineRule="auto"/>
        <w:ind w:firstLine="480"/>
        <w:rPr>
          <w:rFonts w:ascii="Times New Roman" w:hAnsi="Times New Roman" w:cs="Times New Roman"/>
        </w:rPr>
      </w:pPr>
    </w:p>
    <w:p w14:paraId="4F3F6958" w14:textId="77777777" w:rsidR="00FA76A9" w:rsidRDefault="00FA76A9" w:rsidP="005808E0">
      <w:pPr>
        <w:spacing w:line="360" w:lineRule="auto"/>
        <w:ind w:firstLine="480"/>
        <w:rPr>
          <w:rFonts w:ascii="Times New Roman" w:hAnsi="Times New Roman" w:cs="Times New Roman"/>
        </w:rPr>
      </w:pPr>
    </w:p>
    <w:p w14:paraId="4EB92AC3" w14:textId="77777777" w:rsidR="00FA76A9" w:rsidRPr="00FE4FCB" w:rsidRDefault="00FA76A9" w:rsidP="005808E0">
      <w:pPr>
        <w:spacing w:line="360" w:lineRule="auto"/>
        <w:ind w:firstLine="480"/>
        <w:rPr>
          <w:rFonts w:ascii="Times New Roman" w:hAnsi="Times New Roman" w:cs="Times New Roman"/>
        </w:rPr>
      </w:pPr>
    </w:p>
    <w:p w14:paraId="0A9F132C" w14:textId="77777777" w:rsidR="005808E0" w:rsidRPr="00FE4FCB" w:rsidRDefault="00B1106D" w:rsidP="005808E0">
      <w:pPr>
        <w:spacing w:line="360" w:lineRule="auto"/>
        <w:jc w:val="center"/>
        <w:rPr>
          <w:rFonts w:ascii="Times New Roman" w:hAnsi="Times New Roman" w:cs="Times New Roman"/>
        </w:rPr>
      </w:pPr>
      <w:r w:rsidRPr="00FE4FCB">
        <w:rPr>
          <w:rFonts w:ascii="Times New Roman" w:hAnsi="Times New Roman" w:cs="Times New Roman"/>
        </w:rPr>
        <w:t>Example</w:t>
      </w:r>
      <w:r w:rsidR="005808E0" w:rsidRPr="00FE4FCB">
        <w:rPr>
          <w:rFonts w:ascii="Times New Roman" w:hAnsi="Times New Roman" w:cs="Times New Roman"/>
        </w:rPr>
        <w:t xml:space="preserve"> 7-2 </w:t>
      </w:r>
    </w:p>
    <w:tbl>
      <w:tblPr>
        <w:tblStyle w:val="a5"/>
        <w:tblW w:w="9924" w:type="dxa"/>
        <w:jc w:val="center"/>
        <w:tblCellMar>
          <w:top w:w="57" w:type="dxa"/>
          <w:bottom w:w="57" w:type="dxa"/>
        </w:tblCellMar>
        <w:tblLook w:val="04A0" w:firstRow="1" w:lastRow="0" w:firstColumn="1" w:lastColumn="0" w:noHBand="0" w:noVBand="1"/>
      </w:tblPr>
      <w:tblGrid>
        <w:gridCol w:w="9924"/>
      </w:tblGrid>
      <w:tr w:rsidR="005808E0" w:rsidRPr="00FE4FCB" w14:paraId="15633684" w14:textId="77777777" w:rsidTr="000121B9">
        <w:trPr>
          <w:jc w:val="center"/>
        </w:trPr>
        <w:tc>
          <w:tcPr>
            <w:tcW w:w="9924" w:type="dxa"/>
          </w:tcPr>
          <w:p w14:paraId="13AF2C0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lastRenderedPageBreak/>
              <w:t>/// Convergence Acceleration of  MC full core Benchmark. SHE Ding   2012-09-12 ///</w:t>
            </w:r>
          </w:p>
          <w:p w14:paraId="423875A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Universe 0</w:t>
            </w:r>
          </w:p>
          <w:p w14:paraId="0B06B6E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1     -11 : 19 : 9         mat = 0   void = 1           // outside core</w:t>
            </w:r>
          </w:p>
          <w:p w14:paraId="1BA47678"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2     11 &amp; -19 &amp; 8 &amp; -9    mat = 1   vol = 1.3575E+07   // reactor vessel</w:t>
            </w:r>
          </w:p>
          <w:p w14:paraId="0F61A14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3     12 &amp; -18 &amp; 7 &amp; -8    mat = 2   vol = 1.1393E+07   // downcomer</w:t>
            </w:r>
          </w:p>
          <w:p w14:paraId="2F75DA4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6     18 &amp; -19 &amp; -8        mat = 3   vol = 1.3180E+06   // upper core plate region</w:t>
            </w:r>
          </w:p>
          <w:p w14:paraId="5744487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7     11 &amp; -12 &amp; -8        mat = 4   vol = 4.9424E+06   // lower core plate region</w:t>
            </w:r>
          </w:p>
          <w:p w14:paraId="719DA3B2"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8     17 &amp; -18 &amp; -6        mat = 5   vol = 1.3268E+06   // top nozzle region</w:t>
            </w:r>
          </w:p>
          <w:p w14:paraId="479DDE0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9     12 &amp; -13 &amp; -6        mat = 6   vol = 6.6339E+05   // bottom nozzle region</w:t>
            </w:r>
          </w:p>
          <w:p w14:paraId="0E5B577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10    16 &amp; -17 &amp; -6        mat = 7   vol = 2.2113E+06   // top FA region</w:t>
            </w:r>
          </w:p>
          <w:p w14:paraId="6137F89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11    13 &amp; -14 &amp; -6        mat = 8   vol = 1.1056E+06   // bottom FA region</w:t>
            </w:r>
          </w:p>
          <w:p w14:paraId="3B48190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12    16 &amp; -18 &amp; 6 &amp; -7    mat = 9   vol = 8.5323E+05   // radial hot water</w:t>
            </w:r>
          </w:p>
          <w:p w14:paraId="57F45A5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13    12 &amp; -14 &amp; 6 &amp; -7    mat = 10  vol = 4.2662E+05   // radial cold water</w:t>
            </w:r>
          </w:p>
          <w:p w14:paraId="543B6632"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14    14 &amp; -16 &amp; -7        fill= 1   vol = 5.0225E+07</w:t>
            </w:r>
          </w:p>
          <w:p w14:paraId="05CC5FCA" w14:textId="77777777" w:rsidR="005808E0" w:rsidRPr="00FE4FCB" w:rsidRDefault="005808E0" w:rsidP="000121B9">
            <w:pPr>
              <w:spacing w:line="200" w:lineRule="exact"/>
              <w:jc w:val="left"/>
              <w:rPr>
                <w:rFonts w:ascii="Times New Roman" w:hAnsi="Times New Roman" w:cs="Times New Roman"/>
                <w:szCs w:val="21"/>
              </w:rPr>
            </w:pPr>
          </w:p>
          <w:p w14:paraId="0C8370C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assembly zone</w:t>
            </w:r>
          </w:p>
          <w:p w14:paraId="298A0BB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Universe 1 move = -224.91  -224.91  -183  lat = 1  pitch = 21.42 21.42 1  scope = 21  21  1  fill=  </w:t>
            </w:r>
          </w:p>
          <w:p w14:paraId="2FF100C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2 2 2 2 2 2 2 2 2 2 2 2 2 2 2 2 2 2 2 2 2</w:t>
            </w:r>
          </w:p>
          <w:p w14:paraId="4BB828E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2 2 2 2 2 2 2 2 2 2 2 2 2 2 2 2 2 2 2 2 2</w:t>
            </w:r>
          </w:p>
          <w:p w14:paraId="73056EB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2 2 2 2 2 2 2 3 3 3 3 3 3 3 2 2 2 2 2 2 2</w:t>
            </w:r>
          </w:p>
          <w:p w14:paraId="3274818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2 2 2 2 2 3 3 3 3 3 3 3 3 3 3 3 2 2 2 2 2</w:t>
            </w:r>
          </w:p>
          <w:p w14:paraId="3A99CA0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2 2 2 2 3 3 3 3 3 3 3 3 3 3 3 3 3 2 2 2 2</w:t>
            </w:r>
          </w:p>
          <w:p w14:paraId="38E8019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2 2 2 3 3 3 3 3 3 3 3 3 3 3 3 3 3 3 2 2 2</w:t>
            </w:r>
          </w:p>
          <w:p w14:paraId="3791437D"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2 2 2 3 3 3 3 3 3 3 3 3 3 3 3 3 3 3 2 2 2</w:t>
            </w:r>
          </w:p>
          <w:p w14:paraId="5AD6D924"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7F5525E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009BD102"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74ADF54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50A8279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5E03E66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56ABFF9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2 2 3 3 3 3 3 3 3 3 3 3 3 3 3 3 3 3 3 2 2</w:t>
            </w:r>
          </w:p>
          <w:p w14:paraId="1F79712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2 2 2 3 3 3 3 3 3 3 3 3 3 3 3 3 3 3 2 2 2</w:t>
            </w:r>
          </w:p>
          <w:p w14:paraId="10F7374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2 2 2 3 3 3 3 3 3 3 3 3 3 3 3 3 3 3 2 2 2</w:t>
            </w:r>
          </w:p>
          <w:p w14:paraId="771011D4"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2 2 2 2 3 3 3 3 3 3 3 3 3 3 3 3 3 2 2 2 2</w:t>
            </w:r>
          </w:p>
          <w:p w14:paraId="3E88E1F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2 2 2 2 2 3 3 3 3 3 3 3 3 3 3 3 2 2 2 2 2</w:t>
            </w:r>
          </w:p>
          <w:p w14:paraId="24515C3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2 2 2 2 2 2 2 3 3 3 3 3 3 3 2 2 2 2 2 2 2</w:t>
            </w:r>
          </w:p>
          <w:p w14:paraId="604C104F"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2 2 2 2 2 2 2 2 2 2 2 2 2 2 2 2 2 2 2 2 2</w:t>
            </w:r>
          </w:p>
          <w:p w14:paraId="611A8E7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2 2 2 2 2 2 2 2 2 2 2 2 2 2 2 2 2 2 2 2 2</w:t>
            </w:r>
          </w:p>
          <w:p w14:paraId="52D8A7C0" w14:textId="77777777" w:rsidR="005808E0" w:rsidRPr="00FE4FCB" w:rsidRDefault="005808E0" w:rsidP="000121B9">
            <w:pPr>
              <w:spacing w:line="200" w:lineRule="exact"/>
              <w:jc w:val="left"/>
              <w:rPr>
                <w:rFonts w:ascii="Times New Roman" w:hAnsi="Times New Roman" w:cs="Times New Roman"/>
                <w:szCs w:val="21"/>
              </w:rPr>
            </w:pPr>
          </w:p>
          <w:p w14:paraId="5CA84AE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Universe 2 fill =          // single reflector lattice</w:t>
            </w:r>
          </w:p>
          <w:p w14:paraId="3F4DD40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21      16  mat=9     // upper radial reflector</w:t>
            </w:r>
          </w:p>
          <w:p w14:paraId="27CB3FFF"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22     -16  mat=10    // lower radial reflector</w:t>
            </w:r>
          </w:p>
          <w:p w14:paraId="3B62E95C" w14:textId="77777777" w:rsidR="005808E0" w:rsidRPr="00FE4FCB" w:rsidRDefault="005808E0" w:rsidP="000121B9">
            <w:pPr>
              <w:spacing w:line="200" w:lineRule="exact"/>
              <w:jc w:val="left"/>
              <w:rPr>
                <w:rFonts w:ascii="Times New Roman" w:hAnsi="Times New Roman" w:cs="Times New Roman"/>
                <w:szCs w:val="21"/>
              </w:rPr>
            </w:pPr>
          </w:p>
          <w:p w14:paraId="5C9F527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Universe 3 lat = 1   pitch = 1.26 1.26 1  scope = 17  17  1 fill =</w:t>
            </w:r>
          </w:p>
          <w:p w14:paraId="672AF26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75A3019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0981987D"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4 4 4 4 4 5 4 4 5 4 4 5 4 4 4 4 4</w:t>
            </w:r>
          </w:p>
          <w:p w14:paraId="4BC3AC94"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4 4 4 4 5 4 4 4 4 4 4 4 5 4 4 4 4</w:t>
            </w:r>
          </w:p>
          <w:p w14:paraId="2CC09A4F"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73EC9BC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4 4 5 4 4 5 4 4 5 4 4 5 4 4 5 4 4</w:t>
            </w:r>
          </w:p>
          <w:p w14:paraId="5721A57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40D4D31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3FB2060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4 4 5 4 4 5 4 4 5 4 4 5 4 4 5 4 4</w:t>
            </w:r>
          </w:p>
          <w:p w14:paraId="2B9ED027"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06A44130"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666579D2"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4 4 5 4 4 5 4 4 5 4 4 5 4 4 5 4 4</w:t>
            </w:r>
          </w:p>
          <w:p w14:paraId="5DFF4DA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2652A36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4 4 4 4 5 4 4 4 4 4 4 4 5 4 4 4 4</w:t>
            </w:r>
          </w:p>
          <w:p w14:paraId="4B53BF4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4 4 4 4 4 5 4 4 5 4 4 5 4 4 4 4 4</w:t>
            </w:r>
          </w:p>
          <w:p w14:paraId="66DDA8E2"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60A4D8BD"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4 4 4 4 4 4 4 4 4 4 4 4 4 4 4 4 4</w:t>
            </w:r>
          </w:p>
          <w:p w14:paraId="2F1BC76B" w14:textId="77777777" w:rsidR="005808E0" w:rsidRPr="00FE4FCB" w:rsidRDefault="005808E0" w:rsidP="000121B9">
            <w:pPr>
              <w:spacing w:line="200" w:lineRule="exact"/>
              <w:jc w:val="left"/>
              <w:rPr>
                <w:rFonts w:ascii="Times New Roman" w:hAnsi="Times New Roman" w:cs="Times New Roman"/>
                <w:szCs w:val="21"/>
              </w:rPr>
            </w:pPr>
          </w:p>
          <w:p w14:paraId="57BE17E8"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Universe 4 lat=1  pitch = 1 1 3.66  scope = 1  1  100 fill =</w:t>
            </w:r>
          </w:p>
          <w:p w14:paraId="32A7F66D"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6*50 7*50</w:t>
            </w:r>
          </w:p>
          <w:p w14:paraId="70A57096" w14:textId="77777777" w:rsidR="005808E0" w:rsidRPr="00FE4FCB" w:rsidRDefault="005808E0" w:rsidP="000121B9">
            <w:pPr>
              <w:spacing w:line="200" w:lineRule="exact"/>
              <w:jc w:val="left"/>
              <w:rPr>
                <w:rFonts w:ascii="Times New Roman" w:hAnsi="Times New Roman" w:cs="Times New Roman"/>
                <w:szCs w:val="21"/>
              </w:rPr>
            </w:pPr>
          </w:p>
          <w:p w14:paraId="15DD2527"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Universe 5 lat=1  pitch = 1 1 3.66  scope = 1  1  100   fill =</w:t>
            </w:r>
          </w:p>
          <w:p w14:paraId="5FE709F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8*50 9*50</w:t>
            </w:r>
          </w:p>
          <w:p w14:paraId="3D76C098" w14:textId="77777777" w:rsidR="005808E0" w:rsidRPr="00FE4FCB" w:rsidRDefault="005808E0" w:rsidP="000121B9">
            <w:pPr>
              <w:spacing w:line="200" w:lineRule="exact"/>
              <w:jc w:val="left"/>
              <w:rPr>
                <w:rFonts w:ascii="Times New Roman" w:hAnsi="Times New Roman" w:cs="Times New Roman"/>
                <w:szCs w:val="21"/>
              </w:rPr>
            </w:pPr>
          </w:p>
          <w:p w14:paraId="0FC75BF7"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Universe 6 move = 0.63  0.63  1.83</w:t>
            </w:r>
          </w:p>
          <w:p w14:paraId="6E1FD6EA"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lastRenderedPageBreak/>
              <w:t>cell 100     -1           mat=11</w:t>
            </w:r>
          </w:p>
          <w:p w14:paraId="5684B41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24      1 &amp; -2       mat=12</w:t>
            </w:r>
          </w:p>
          <w:p w14:paraId="3BFD8B2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25      2            mat=2</w:t>
            </w:r>
          </w:p>
          <w:p w14:paraId="08D13FBA" w14:textId="77777777" w:rsidR="005808E0" w:rsidRPr="00FE4FCB" w:rsidRDefault="005808E0" w:rsidP="000121B9">
            <w:pPr>
              <w:spacing w:line="200" w:lineRule="exact"/>
              <w:jc w:val="left"/>
              <w:rPr>
                <w:rFonts w:ascii="Times New Roman" w:hAnsi="Times New Roman" w:cs="Times New Roman"/>
                <w:szCs w:val="21"/>
              </w:rPr>
            </w:pPr>
          </w:p>
          <w:p w14:paraId="5E867824"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Universe 7 move = 0.63  0.63  1.83</w:t>
            </w:r>
          </w:p>
          <w:p w14:paraId="67BBF868"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101     -1           mat =11</w:t>
            </w:r>
          </w:p>
          <w:p w14:paraId="3135AD3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27      1 &amp; -2       mat =12</w:t>
            </w:r>
          </w:p>
          <w:p w14:paraId="7343AF82"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28      2            mat =22</w:t>
            </w:r>
          </w:p>
          <w:p w14:paraId="06B110D5" w14:textId="77777777" w:rsidR="005808E0" w:rsidRPr="00FE4FCB" w:rsidRDefault="005808E0" w:rsidP="000121B9">
            <w:pPr>
              <w:spacing w:line="200" w:lineRule="exact"/>
              <w:jc w:val="left"/>
              <w:rPr>
                <w:rFonts w:ascii="Times New Roman" w:hAnsi="Times New Roman" w:cs="Times New Roman"/>
                <w:szCs w:val="21"/>
              </w:rPr>
            </w:pPr>
          </w:p>
          <w:p w14:paraId="51DF5F92"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Universe 8 move = 0.63  0.63  1.83</w:t>
            </w:r>
          </w:p>
          <w:p w14:paraId="0162339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29  -3               mat =2</w:t>
            </w:r>
          </w:p>
          <w:p w14:paraId="2F62E42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30   3 &amp; -4          mat =12</w:t>
            </w:r>
          </w:p>
          <w:p w14:paraId="7FD6948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31  4                mat =2</w:t>
            </w:r>
          </w:p>
          <w:p w14:paraId="660C58B7" w14:textId="77777777" w:rsidR="005808E0" w:rsidRPr="00FE4FCB" w:rsidRDefault="005808E0" w:rsidP="000121B9">
            <w:pPr>
              <w:spacing w:line="200" w:lineRule="exact"/>
              <w:jc w:val="left"/>
              <w:rPr>
                <w:rFonts w:ascii="Times New Roman" w:hAnsi="Times New Roman" w:cs="Times New Roman"/>
                <w:szCs w:val="21"/>
              </w:rPr>
            </w:pPr>
          </w:p>
          <w:p w14:paraId="02B4551A"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Universe 9 move = 0.63  0.63  1.83</w:t>
            </w:r>
          </w:p>
          <w:p w14:paraId="5B317A2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32   -3              mat =22</w:t>
            </w:r>
          </w:p>
          <w:p w14:paraId="1427C40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33   3 &amp; -4          mat =12</w:t>
            </w:r>
          </w:p>
          <w:p w14:paraId="5497D7D8"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cell 34   4               mat =22</w:t>
            </w:r>
          </w:p>
          <w:p w14:paraId="6040661D" w14:textId="77777777" w:rsidR="005808E0" w:rsidRPr="00FE4FCB" w:rsidRDefault="005808E0" w:rsidP="000121B9">
            <w:pPr>
              <w:spacing w:line="200" w:lineRule="exact"/>
              <w:jc w:val="left"/>
              <w:rPr>
                <w:rFonts w:ascii="Times New Roman" w:hAnsi="Times New Roman" w:cs="Times New Roman"/>
                <w:szCs w:val="21"/>
              </w:rPr>
            </w:pPr>
          </w:p>
          <w:p w14:paraId="219A4EEA"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SURFACE</w:t>
            </w:r>
          </w:p>
          <w:p w14:paraId="37D21B7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1   cz   0.41</w:t>
            </w:r>
          </w:p>
          <w:p w14:paraId="1274370A"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2   cz   0.475</w:t>
            </w:r>
          </w:p>
          <w:p w14:paraId="0F7044D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3   cz   0.56</w:t>
            </w:r>
          </w:p>
          <w:p w14:paraId="610CB2A8"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4   cz   0.62</w:t>
            </w:r>
          </w:p>
          <w:p w14:paraId="3F2EC1B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5   cz   1.26</w:t>
            </w:r>
          </w:p>
          <w:p w14:paraId="7FCAEF9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6   cz   187.6</w:t>
            </w:r>
          </w:p>
          <w:p w14:paraId="2756205D"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7   cz   209</w:t>
            </w:r>
          </w:p>
          <w:p w14:paraId="2E2465B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8   cz   229</w:t>
            </w:r>
          </w:p>
          <w:p w14:paraId="455F778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9   cz   249        bc =1 // radial boundary</w:t>
            </w:r>
          </w:p>
          <w:p w14:paraId="7A79192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11  pz   -229       bc =1 // bottom boundary</w:t>
            </w:r>
          </w:p>
          <w:p w14:paraId="12C8012F"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12  pz   -199</w:t>
            </w:r>
          </w:p>
          <w:p w14:paraId="1DE22B2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13  pz   -193</w:t>
            </w:r>
          </w:p>
          <w:p w14:paraId="089DA700"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14  pz   -183</w:t>
            </w:r>
          </w:p>
          <w:p w14:paraId="231C50D7"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15  pz   0</w:t>
            </w:r>
          </w:p>
          <w:p w14:paraId="10561788"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16  pz   183</w:t>
            </w:r>
          </w:p>
          <w:p w14:paraId="51D18490"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17  pz   203</w:t>
            </w:r>
          </w:p>
          <w:p w14:paraId="6DD75F14"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18  pz   215</w:t>
            </w:r>
          </w:p>
          <w:p w14:paraId="7A676924"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surf 19  pz   223        bc =1 // upper boundary</w:t>
            </w:r>
          </w:p>
          <w:p w14:paraId="6C39730D" w14:textId="77777777" w:rsidR="005808E0" w:rsidRPr="00FE4FCB" w:rsidRDefault="005808E0" w:rsidP="000121B9">
            <w:pPr>
              <w:spacing w:line="200" w:lineRule="exact"/>
              <w:jc w:val="left"/>
              <w:rPr>
                <w:rFonts w:ascii="Times New Roman" w:hAnsi="Times New Roman" w:cs="Times New Roman"/>
                <w:szCs w:val="21"/>
              </w:rPr>
            </w:pPr>
          </w:p>
          <w:p w14:paraId="72FFA5F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MATERIAL</w:t>
            </w:r>
          </w:p>
          <w:p w14:paraId="548FED3F"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1   -7.9       // reactor vessel</w:t>
            </w:r>
          </w:p>
          <w:p w14:paraId="308D59FD"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26054.30c  -5.4371E-02  26056.30c  -8.8501E-01  26057.30c  -2.0801E-02</w:t>
            </w:r>
          </w:p>
          <w:p w14:paraId="39C1F90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26058.30c  -2.8216E-03  28058.30c  -6.7198E-03  28060.30c  -2.6776E-03</w:t>
            </w:r>
          </w:p>
          <w:p w14:paraId="617C6620"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28061.30c  -1.1830E-04  28062.30c  -3.8350E-04  28064.30c  -1.0080E-04</w:t>
            </w:r>
          </w:p>
          <w:p w14:paraId="7C66C3DF"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25055.30c  -1.0000E-02  42000.60c  -6.0000E-03  28058.30c  -3.6746E-03</w:t>
            </w:r>
          </w:p>
          <w:p w14:paraId="0D75319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-1.9336E-04  28061.30c  -1.3200E-04  24050.30c  -1.0435E-04</w:t>
            </w:r>
          </w:p>
          <w:p w14:paraId="63FBE670"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-2.0925E-03  24053.30c  -2.4185E-04  24054.30c  -6.1325E-05</w:t>
            </w:r>
          </w:p>
          <w:p w14:paraId="51C4313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6000.30c  -2.5000E-03  29063.30c  -1.3696E-03  29065.30c  -6.3040E-04</w:t>
            </w:r>
          </w:p>
          <w:p w14:paraId="6EA05B8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2   -0.74      // Borated water below midplane</w:t>
            </w:r>
          </w:p>
          <w:p w14:paraId="18E50AE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2.0000E+00   8016.30c   1.0000E+00   5010.30c   6.4900E-04</w:t>
            </w:r>
          </w:p>
          <w:p w14:paraId="25DF7837"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2.6890E-03</w:t>
            </w:r>
          </w:p>
          <w:p w14:paraId="09138FF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sab 2    lwtr.60t</w:t>
            </w:r>
          </w:p>
          <w:p w14:paraId="4E8733ED"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22  -0.66       // Borated water above midplane</w:t>
            </w:r>
          </w:p>
          <w:p w14:paraId="33DFD73A"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2.0000E+00   8016.30c   1.0000E+00    5010.30c  6.4900E-04</w:t>
            </w:r>
          </w:p>
          <w:p w14:paraId="2D509487"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2.6890E-03</w:t>
            </w:r>
          </w:p>
          <w:p w14:paraId="075ECB5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sab 22  lwtr.60t</w:t>
            </w:r>
          </w:p>
          <w:p w14:paraId="5AAADF2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3   -4.28      // top core plate region</w:t>
            </w:r>
          </w:p>
          <w:p w14:paraId="6840D21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-8.6117E-03   8016.30c  -6.8337E-02   5010.30c  -2.7764E-05</w:t>
            </w:r>
          </w:p>
          <w:p w14:paraId="19C9535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-1.2648E-04  26054.30c  -3.5954E-02  26056.30c  -5.8522E-01</w:t>
            </w:r>
          </w:p>
          <w:p w14:paraId="5B8E076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26057.30c  -1.3755E-02  26058.30c  -1.8658E-03  28058.30c  -5.5815E-02</w:t>
            </w:r>
          </w:p>
          <w:p w14:paraId="72BF682A"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-2.2240E-02  28061.30c  -9.8261E-04  28062.30c  -3.1854E-03</w:t>
            </w:r>
          </w:p>
          <w:p w14:paraId="340BFA5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28064.30c  -8.3725E-04  25055.30c  -1.8458E-02  28058.30c  -8.4783E-03</w:t>
            </w:r>
          </w:p>
          <w:p w14:paraId="4A9072DD"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-4.4613E-04  28061.30c  -3.0456E-04  24050.30c  -7.3191E-03</w:t>
            </w:r>
          </w:p>
          <w:p w14:paraId="22936127"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-1.4677E-01  24053.30c  -1.6963E-02  24054.30c  -4.3013E-03</w:t>
            </w:r>
          </w:p>
          <w:p w14:paraId="0B02D8F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4   -7.184     // bottom plate region</w:t>
            </w:r>
          </w:p>
          <w:p w14:paraId="074AD76D"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-1.1505E-03   8016.30c  -9.1296E-03   5010.30c  -3.7092E-06</w:t>
            </w:r>
          </w:p>
          <w:p w14:paraId="5D37139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-1.6897E-05  26054.30c  -3.8556E-02  26056.30c  -6.2759E-01</w:t>
            </w:r>
          </w:p>
          <w:p w14:paraId="24F75B07"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26057.30c  -1.4750E-02  26058.30c  -2.0009E-03  28058.30c  -5.9855E-02</w:t>
            </w:r>
          </w:p>
          <w:p w14:paraId="406BE6D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-2.3850E-02  28061.30c  -1.0537E-03  28062.30c  -3.4159E-03</w:t>
            </w:r>
          </w:p>
          <w:p w14:paraId="0683DB5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lastRenderedPageBreak/>
              <w:t xml:space="preserve">        28064.30c  -8.9785E-04  25055.30c  -1.9794E-02  28058.30c  -9.0920E-03</w:t>
            </w:r>
          </w:p>
          <w:p w14:paraId="0B83520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-4.7842E-04  28061.30c  -3.2660E-04  24050.30c  -7.8489E-03</w:t>
            </w:r>
          </w:p>
          <w:p w14:paraId="47EECF2D"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-1.5739E-01  24053.30c  -1.8191E-02  24054.30c  -4.6127E-03</w:t>
            </w:r>
          </w:p>
          <w:p w14:paraId="2F8EDC1F"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5   -1.746     // top nozzle region</w:t>
            </w:r>
          </w:p>
          <w:p w14:paraId="169F64E2"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-3.5887E-02   8016.30c  -2.8478E-01   5010.30c  -1.1570E-04</w:t>
            </w:r>
          </w:p>
          <w:p w14:paraId="7BEE00D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-5.2708E-04  26054.30c  -2.6440E-02  26056.30c  -4.3037E-01</w:t>
            </w:r>
          </w:p>
          <w:p w14:paraId="74A3815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26057.30c  -1.0115E-02  26058.30c  -1.3721E-03  28058.30c  -4.1046E-02</w:t>
            </w:r>
          </w:p>
          <w:p w14:paraId="3FA6A26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-1.6355E-02  28061.30c  -7.2261E-04  28062.30c  -2.3425E-03</w:t>
            </w:r>
          </w:p>
          <w:p w14:paraId="76B2211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28064.30c  -6.1571E-04  25055.30c  -1.3574E-02  28058.30c  -6.2349E-03</w:t>
            </w:r>
          </w:p>
          <w:p w14:paraId="2AAD367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-3.2808E-04  28061.30c  -2.2397E-04  24050.30c  -5.3825E-03</w:t>
            </w:r>
          </w:p>
          <w:p w14:paraId="52105B6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-1.0793E-01  24053.30c  -1.2475E-02  24054.30c  -3.1632E-03</w:t>
            </w:r>
          </w:p>
          <w:p w14:paraId="588FAA9A"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6   -2.53      // bottom nozzle region</w:t>
            </w:r>
          </w:p>
          <w:p w14:paraId="1A90BF8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-2.4501E-02   8016.30c  -1.9443E-01   5010.30c  -7.8992E-05</w:t>
            </w:r>
          </w:p>
          <w:p w14:paraId="3E10288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-3.5985E-04  26054.30c  -3.0411E-02  26056.30c  -4.9501E-01</w:t>
            </w:r>
          </w:p>
          <w:p w14:paraId="0CEFD3B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26057.30c  -1.1635E-02  26058.30c  -1.5782E-03  28058.30c  -4.7211E-02</w:t>
            </w:r>
          </w:p>
          <w:p w14:paraId="679A7D1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-1.8812E-02  28061.30c  -8.3114E-04  28062.30c  -2.6944E-03</w:t>
            </w:r>
          </w:p>
          <w:p w14:paraId="2CBE5C4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28064.30c  -7.0819E-04  25055.30c  -1.5613E-02  28058.30c  -7.1713E-03</w:t>
            </w:r>
          </w:p>
          <w:p w14:paraId="1DE7307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-3.7736E-04  28061.30c  -2.5761E-04  24050.30c  -6.1909E-03</w:t>
            </w:r>
          </w:p>
          <w:p w14:paraId="493A234F"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-1.2414E-01  24053.30c  -1.4348E-02  24054.30c  -3.6383E-03</w:t>
            </w:r>
          </w:p>
          <w:p w14:paraId="566979BF"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7   -1.762     // top FA region</w:t>
            </w:r>
          </w:p>
          <w:p w14:paraId="27706B6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-2.9286E-02   8016.30c  -2.3239E-01   5010.30c  -9.4416E-05</w:t>
            </w:r>
          </w:p>
          <w:p w14:paraId="1ED43DA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-4.3012E-04  40000.60c  -7.3780E-01</w:t>
            </w:r>
          </w:p>
          <w:p w14:paraId="4F4E329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8   -3.044     // bottom FA region</w:t>
            </w:r>
          </w:p>
          <w:p w14:paraId="05F6CB08"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-1.6291E-02   8016.30c  -1.2928E-01   5010.30c  -5.2523E-05</w:t>
            </w:r>
          </w:p>
          <w:p w14:paraId="67D7AA07"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-2.3927E-04  40000.60c  -7.3780E-01</w:t>
            </w:r>
          </w:p>
          <w:p w14:paraId="57A2AA4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9   -4.28      // upper radial reflector</w:t>
            </w:r>
          </w:p>
          <w:p w14:paraId="166A660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-8.6117E-03   8016.30c  -6.8337E-02   5010.30c  -2.7764E-05</w:t>
            </w:r>
          </w:p>
          <w:p w14:paraId="0AD97317"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-1.2648E-04  26054.30c  -3.5954E-02  26056.30c  -5.8522E-01</w:t>
            </w:r>
          </w:p>
          <w:p w14:paraId="5320EA9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26057.30c  -1.3755E-02  26058.30c  -1.8658E-03  28058.30c  -5.5815E-02</w:t>
            </w:r>
          </w:p>
          <w:p w14:paraId="30D43CEF"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-2.2240E-02  28061.30c  -9.8261E-04  28062.30c  -3.1854E-03</w:t>
            </w:r>
          </w:p>
          <w:p w14:paraId="59325864"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28064.30c  -8.3725E-04  25055.30c  -1.8458E-02  28058.30c  -8.4783E-03</w:t>
            </w:r>
          </w:p>
          <w:p w14:paraId="7B75DDAD"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-4.4613E-04  28061.30c  -3.0456E-04  24050.30c  -7.3191E-03</w:t>
            </w:r>
          </w:p>
          <w:p w14:paraId="73C61E8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-1.4677E-01  24053.30c  -1.6963E-02  24054.30c  -4.3013E-03</w:t>
            </w:r>
          </w:p>
          <w:p w14:paraId="128DCB1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10  -4.32      // lower radial reflector</w:t>
            </w:r>
          </w:p>
          <w:p w14:paraId="64B4945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-9.5661E-03   8016.30c  -7.5911E-02   5010.30c  -3.0841E-05</w:t>
            </w:r>
          </w:p>
          <w:p w14:paraId="7EAC5BF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5011.30c  -1.4050E-04  26054.30c  -3.5621E-02  26056.30c  -5.7981E-01</w:t>
            </w:r>
          </w:p>
          <w:p w14:paraId="35503A8A"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26057.30c  -1.3628E-02  26058.30c  -1.8485E-03  28058.30c  -5.5298E-02</w:t>
            </w:r>
          </w:p>
          <w:p w14:paraId="61E2A210"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-2.2034E-02  28061.30c  -9.7351E-04  28062.30c  -3.1559E-03</w:t>
            </w:r>
          </w:p>
          <w:p w14:paraId="4E70292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28064.30c  -8.2950E-04  25055.30c  -1.8287E-02  28058.30c  -8.3998E-03</w:t>
            </w:r>
          </w:p>
          <w:p w14:paraId="3FE7F292"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28060.30c  -4.4200E-04  28061.30c  -3.0174E-04  24050.30c  -7.2514E-03</w:t>
            </w:r>
          </w:p>
          <w:p w14:paraId="40519B5D"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24052.30c  -1.4541E-01</w:t>
            </w:r>
          </w:p>
          <w:p w14:paraId="15C20DD6"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24053.30c   -1.6806E-02  24054.30c  -4.2615E-03</w:t>
            </w:r>
          </w:p>
          <w:p w14:paraId="5099966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11  -10.062    // fuel</w:t>
            </w:r>
          </w:p>
          <w:p w14:paraId="2F2C723F"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92234.30c   4.9476E-06  92235.30c   4.8218E-04  92236.30c  9.0402E-05</w:t>
            </w:r>
          </w:p>
          <w:p w14:paraId="57279987"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92238.30c   2.1504E-02  93237.30c   7.3733E-06  94238.30c  1.5148E-06</w:t>
            </w:r>
          </w:p>
          <w:p w14:paraId="2539A430"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94239.30c   1.3955E-04  94240.30c   3.4405E-05  94241.30c  2.1439E-05</w:t>
            </w:r>
          </w:p>
          <w:p w14:paraId="2F5C9E9A"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94242.30c   3.7422E-06  95241.30c   4.5041E-07  95242.30c  9.2300E-09</w:t>
            </w:r>
          </w:p>
          <w:p w14:paraId="0F3D59A2"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96243.30c   4.7878E-07  96242.30c   1.0485E-07  96243.30c  1.4300E-09</w:t>
            </w:r>
          </w:p>
          <w:p w14:paraId="3FA44D9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96244.30c   8.8760E-08  96245.30c   3.5300E-09  42095.30c  2.6497E-05</w:t>
            </w:r>
          </w:p>
          <w:p w14:paraId="1D41FE2A"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43099.30c   3.2772E-05  44101.30c   3.0742E-05  44103.30c  2.3505E-06</w:t>
            </w:r>
          </w:p>
          <w:p w14:paraId="07C05658"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47109.30c   2.0009E-06  54135.30c   1.0800E-08  55133.30c  3.4612E-05</w:t>
            </w:r>
          </w:p>
          <w:p w14:paraId="78BD3393"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60143.30c   2.6078E-05  60145.30c   1.9898E-05  62147.30c  1.6128E-06</w:t>
            </w:r>
          </w:p>
          <w:p w14:paraId="0D7084C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62149.30c   1.1627E-07  62150.30c   7.1727E-06  62151.30c  5.4947E-07</w:t>
            </w:r>
          </w:p>
          <w:p w14:paraId="30A312EC"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62152.30c   3.0221E-06  63153.30c   2.6209E-06  64155.30c  1.5400E-09</w:t>
            </w:r>
          </w:p>
          <w:p w14:paraId="7B19C3E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4.5737E-02</w:t>
            </w:r>
          </w:p>
          <w:p w14:paraId="267D1211"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mat 12  -5.77      // cladding composition also the guide tube ma</w:t>
            </w:r>
          </w:p>
          <w:p w14:paraId="272AE2FB"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40000.60c  -7.3780E-01</w:t>
            </w:r>
          </w:p>
          <w:p w14:paraId="335271A1" w14:textId="77777777" w:rsidR="005808E0" w:rsidRPr="00FE4FCB" w:rsidRDefault="005808E0" w:rsidP="000121B9">
            <w:pPr>
              <w:spacing w:line="200" w:lineRule="exact"/>
              <w:jc w:val="left"/>
              <w:rPr>
                <w:rFonts w:ascii="Times New Roman" w:hAnsi="Times New Roman" w:cs="Times New Roman"/>
                <w:szCs w:val="21"/>
              </w:rPr>
            </w:pPr>
          </w:p>
          <w:p w14:paraId="7CDDFB0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CRITICALITY</w:t>
            </w:r>
          </w:p>
          <w:p w14:paraId="6AF48865"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PowerIter   population = 1000000 35 535   // keff0 = 1.0</w:t>
            </w:r>
          </w:p>
          <w:p w14:paraId="42217BE9"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InitSrc point = 1.26 0 0.1</w:t>
            </w:r>
          </w:p>
          <w:p w14:paraId="199B5ECE"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ParallelBank 1</w:t>
            </w:r>
          </w:p>
          <w:p w14:paraId="7890D169" w14:textId="77777777" w:rsidR="005808E0" w:rsidRPr="00FE4FCB" w:rsidRDefault="005808E0" w:rsidP="000121B9">
            <w:pPr>
              <w:spacing w:line="200" w:lineRule="exact"/>
              <w:jc w:val="left"/>
              <w:rPr>
                <w:rFonts w:ascii="Times New Roman" w:hAnsi="Times New Roman" w:cs="Times New Roman"/>
                <w:szCs w:val="21"/>
              </w:rPr>
            </w:pPr>
          </w:p>
          <w:p w14:paraId="66BE9B68"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CONVERGENCE</w:t>
            </w:r>
          </w:p>
          <w:p w14:paraId="395CE522" w14:textId="77777777" w:rsidR="005808E0" w:rsidRPr="00FE4FCB" w:rsidRDefault="005808E0" w:rsidP="000121B9">
            <w:pPr>
              <w:spacing w:line="200" w:lineRule="exact"/>
              <w:jc w:val="left"/>
              <w:rPr>
                <w:rFonts w:ascii="Times New Roman" w:hAnsi="Times New Roman" w:cs="Times New Roman"/>
                <w:szCs w:val="21"/>
              </w:rPr>
            </w:pPr>
            <w:r w:rsidRPr="00FE4FCB">
              <w:rPr>
                <w:rFonts w:ascii="Times New Roman" w:hAnsi="Times New Roman" w:cs="Times New Roman"/>
                <w:szCs w:val="21"/>
              </w:rPr>
              <w:t>SeMesh     Scope = 21  21  1  Bound = -224.91  224.91  -224.91  224.91  -229  223</w:t>
            </w:r>
          </w:p>
          <w:p w14:paraId="3BCF28F6" w14:textId="77777777" w:rsidR="005808E0" w:rsidRPr="00FE4FCB" w:rsidRDefault="005808E0" w:rsidP="000121B9">
            <w:pPr>
              <w:spacing w:line="200" w:lineRule="exact"/>
              <w:jc w:val="left"/>
              <w:rPr>
                <w:rFonts w:ascii="Times New Roman" w:hAnsi="Times New Roman" w:cs="Times New Roman"/>
              </w:rPr>
            </w:pPr>
            <w:r w:rsidRPr="00FE4FCB">
              <w:rPr>
                <w:rFonts w:ascii="Times New Roman" w:hAnsi="Times New Roman" w:cs="Times New Roman"/>
                <w:szCs w:val="21"/>
              </w:rPr>
              <w:t>AcceFsc    Autofactor =  250</w:t>
            </w:r>
          </w:p>
        </w:tc>
      </w:tr>
    </w:tbl>
    <w:p w14:paraId="200E532C" w14:textId="54296AC7" w:rsidR="00D11145" w:rsidRPr="00FE4FCB" w:rsidRDefault="00F91526" w:rsidP="002B27EE">
      <w:pPr>
        <w:pStyle w:val="10"/>
        <w:jc w:val="center"/>
      </w:pPr>
      <w:bookmarkStart w:id="127" w:name="_Toc362641002"/>
      <w:bookmarkStart w:id="128" w:name="_Toc369335234"/>
      <w:r w:rsidRPr="00FE4FCB">
        <w:lastRenderedPageBreak/>
        <w:t xml:space="preserve">Chapter </w:t>
      </w:r>
      <w:r w:rsidR="00D11145" w:rsidRPr="00FE4FCB">
        <w:t>8</w:t>
      </w:r>
      <w:r w:rsidRPr="00FE4FCB">
        <w:t xml:space="preserve"> Burnup </w:t>
      </w:r>
      <w:bookmarkEnd w:id="127"/>
      <w:r w:rsidR="008A2E75">
        <w:t>C</w:t>
      </w:r>
      <w:r w:rsidR="008A2E75" w:rsidRPr="00FE4FCB">
        <w:t>alculation</w:t>
      </w:r>
      <w:bookmarkEnd w:id="128"/>
    </w:p>
    <w:p w14:paraId="6099881D" w14:textId="77777777" w:rsidR="00F91526" w:rsidRPr="00FE4FCB" w:rsidRDefault="00F91526" w:rsidP="00D11145">
      <w:pPr>
        <w:pStyle w:val="2"/>
        <w:spacing w:before="156"/>
        <w:rPr>
          <w:rFonts w:ascii="Times New Roman" w:hAnsi="Times New Roman" w:cs="Times New Roman"/>
        </w:rPr>
      </w:pPr>
      <w:bookmarkStart w:id="129" w:name="_Toc369335235"/>
      <w:bookmarkStart w:id="130" w:name="_Toc362641003"/>
      <w:r w:rsidRPr="00FE4FCB">
        <w:rPr>
          <w:rFonts w:ascii="Times New Roman" w:hAnsi="Times New Roman" w:cs="Times New Roman"/>
        </w:rPr>
        <w:t xml:space="preserve">8.1 Overview of </w:t>
      </w:r>
      <w:r w:rsidR="004F3706" w:rsidRPr="00FE4FCB">
        <w:rPr>
          <w:rFonts w:ascii="Times New Roman" w:hAnsi="Times New Roman" w:cs="Times New Roman"/>
        </w:rPr>
        <w:t>the Monte Carlo burnup calculation</w:t>
      </w:r>
      <w:bookmarkEnd w:id="129"/>
    </w:p>
    <w:bookmarkEnd w:id="130"/>
    <w:p w14:paraId="7D07A529" w14:textId="77777777" w:rsidR="00814D21" w:rsidRPr="00FE5866" w:rsidRDefault="00814D21" w:rsidP="00D11145">
      <w:pPr>
        <w:spacing w:line="360" w:lineRule="auto"/>
        <w:ind w:firstLine="480"/>
        <w:rPr>
          <w:rFonts w:ascii="Times New Roman" w:hAnsi="Times New Roman" w:cs="Times New Roman"/>
        </w:rPr>
      </w:pPr>
      <w:r w:rsidRPr="00FE5866">
        <w:rPr>
          <w:rFonts w:ascii="Times New Roman" w:hAnsi="Times New Roman" w:cs="Times New Roman"/>
        </w:rPr>
        <w:t xml:space="preserve">The Monte Carlo burnup calculation is the coupling of Monte Carlo critical calculations and </w:t>
      </w:r>
      <w:r w:rsidR="00E63B16" w:rsidRPr="00FE5866">
        <w:rPr>
          <w:rFonts w:ascii="Times New Roman" w:hAnsi="Times New Roman" w:cs="Times New Roman"/>
        </w:rPr>
        <w:t>point burnup calculation</w:t>
      </w:r>
      <w:r w:rsidR="000C5797" w:rsidRPr="00FE5866">
        <w:rPr>
          <w:rFonts w:ascii="Times New Roman" w:hAnsi="Times New Roman" w:cs="Times New Roman"/>
        </w:rPr>
        <w:t>. The traditional MC burnup programs (such as MCBurn</w:t>
      </w:r>
      <w:r w:rsidR="000C5797" w:rsidRPr="00FE5866">
        <w:rPr>
          <w:rFonts w:ascii="Times New Roman" w:hAnsi="Times New Roman" w:cs="Times New Roman"/>
        </w:rPr>
        <w:t>、</w:t>
      </w:r>
      <w:r w:rsidR="000C5797" w:rsidRPr="00FE5866">
        <w:rPr>
          <w:rFonts w:ascii="Times New Roman" w:hAnsi="Times New Roman" w:cs="Times New Roman"/>
        </w:rPr>
        <w:t>MCODE)</w:t>
      </w:r>
      <w:r w:rsidR="007B0E54" w:rsidRPr="00FE5866">
        <w:rPr>
          <w:rFonts w:ascii="Times New Roman" w:hAnsi="Times New Roman" w:cs="Times New Roman"/>
        </w:rPr>
        <w:t xml:space="preserve"> normally</w:t>
      </w:r>
      <w:r w:rsidR="000C5797" w:rsidRPr="00FE5866">
        <w:rPr>
          <w:rFonts w:ascii="Times New Roman" w:hAnsi="Times New Roman" w:cs="Times New Roman"/>
        </w:rPr>
        <w:t xml:space="preserve"> adopt the</w:t>
      </w:r>
      <w:r w:rsidR="008C3D67" w:rsidRPr="00FE5866">
        <w:rPr>
          <w:rFonts w:ascii="Times New Roman" w:hAnsi="Times New Roman" w:cs="Times New Roman"/>
        </w:rPr>
        <w:t xml:space="preserve"> third-party</w:t>
      </w:r>
      <w:r w:rsidR="000C5797" w:rsidRPr="00FE5866">
        <w:rPr>
          <w:rFonts w:ascii="Times New Roman" w:hAnsi="Times New Roman" w:cs="Times New Roman"/>
        </w:rPr>
        <w:t xml:space="preserve"> </w:t>
      </w:r>
      <w:r w:rsidR="008C3D67" w:rsidRPr="00FE5866">
        <w:rPr>
          <w:rFonts w:ascii="Times New Roman" w:hAnsi="Times New Roman" w:cs="Times New Roman"/>
        </w:rPr>
        <w:t xml:space="preserve">interface, </w:t>
      </w:r>
      <w:r w:rsidR="00BB591B" w:rsidRPr="00FE5866">
        <w:rPr>
          <w:rFonts w:ascii="Times New Roman" w:hAnsi="Times New Roman" w:cs="Times New Roman"/>
        </w:rPr>
        <w:t>calling the MC transportation program (such as MCNP) and point burnup program (such as ORIGEN-2) circularly by the method of external coupling .</w:t>
      </w:r>
    </w:p>
    <w:p w14:paraId="295813ED" w14:textId="5E71E361" w:rsidR="000C5797" w:rsidRPr="00FE5866" w:rsidRDefault="00BB591B" w:rsidP="00D11145">
      <w:pPr>
        <w:spacing w:line="360" w:lineRule="auto"/>
        <w:ind w:firstLine="480"/>
        <w:rPr>
          <w:rFonts w:ascii="Times New Roman" w:hAnsi="Times New Roman" w:cs="Times New Roman"/>
        </w:rPr>
      </w:pPr>
      <w:r w:rsidRPr="00FE5866">
        <w:rPr>
          <w:rFonts w:ascii="Times New Roman" w:hAnsi="Times New Roman" w:cs="Times New Roman"/>
        </w:rPr>
        <w:t>The</w:t>
      </w:r>
      <w:r w:rsidR="009E6C4A" w:rsidRPr="00FE5866">
        <w:rPr>
          <w:rFonts w:ascii="Times New Roman" w:hAnsi="Times New Roman" w:cs="Times New Roman"/>
        </w:rPr>
        <w:t xml:space="preserve"> self-developed</w:t>
      </w:r>
      <w:r w:rsidRPr="00FE5866">
        <w:rPr>
          <w:rFonts w:ascii="Times New Roman" w:hAnsi="Times New Roman" w:cs="Times New Roman"/>
        </w:rPr>
        <w:t xml:space="preserve"> point burnup calculation </w:t>
      </w:r>
      <w:r w:rsidR="00D42949" w:rsidRPr="00FE5866">
        <w:rPr>
          <w:rFonts w:ascii="Times New Roman" w:hAnsi="Times New Roman" w:cs="Times New Roman"/>
        </w:rPr>
        <w:t xml:space="preserve">code </w:t>
      </w:r>
      <w:r w:rsidRPr="00FE5866">
        <w:rPr>
          <w:rFonts w:ascii="Times New Roman" w:hAnsi="Times New Roman" w:cs="Times New Roman"/>
          <w:b/>
        </w:rPr>
        <w:t>DEPTH</w:t>
      </w:r>
      <w:r w:rsidRPr="00FE5866">
        <w:rPr>
          <w:rFonts w:ascii="Times New Roman" w:hAnsi="Times New Roman" w:cs="Times New Roman"/>
        </w:rPr>
        <w:t xml:space="preserve"> </w:t>
      </w:r>
      <w:r w:rsidR="009E6C4A" w:rsidRPr="00FE5866">
        <w:rPr>
          <w:rFonts w:ascii="Times New Roman" w:hAnsi="Times New Roman" w:cs="Times New Roman"/>
        </w:rPr>
        <w:t xml:space="preserve">is embedded </w:t>
      </w:r>
      <w:r w:rsidRPr="00FE5866">
        <w:rPr>
          <w:rFonts w:ascii="Times New Roman" w:hAnsi="Times New Roman" w:cs="Times New Roman"/>
        </w:rPr>
        <w:t xml:space="preserve">in </w:t>
      </w:r>
      <w:r w:rsidR="009E6C4A" w:rsidRPr="00FE5866">
        <w:rPr>
          <w:rFonts w:ascii="Times New Roman" w:hAnsi="Times New Roman" w:cs="Times New Roman"/>
        </w:rPr>
        <w:t xml:space="preserve">RMC. </w:t>
      </w:r>
      <w:r w:rsidR="009E6C4A" w:rsidRPr="00FE5866">
        <w:rPr>
          <w:rFonts w:ascii="Times New Roman" w:hAnsi="Times New Roman" w:cs="Times New Roman"/>
          <w:b/>
        </w:rPr>
        <w:t xml:space="preserve">DEPTH </w:t>
      </w:r>
      <w:r w:rsidR="009E6C4A" w:rsidRPr="00FE5866">
        <w:rPr>
          <w:rFonts w:ascii="Times New Roman" w:hAnsi="Times New Roman" w:cs="Times New Roman"/>
        </w:rPr>
        <w:t>adopt</w:t>
      </w:r>
      <w:r w:rsidR="00D95B85" w:rsidRPr="00FE5866">
        <w:rPr>
          <w:rFonts w:ascii="Times New Roman" w:hAnsi="Times New Roman" w:cs="Times New Roman"/>
        </w:rPr>
        <w:t>s</w:t>
      </w:r>
      <w:r w:rsidR="009E6C4A" w:rsidRPr="00FE5866">
        <w:rPr>
          <w:rFonts w:ascii="Times New Roman" w:hAnsi="Times New Roman" w:cs="Times New Roman"/>
        </w:rPr>
        <w:t xml:space="preserve"> the matrix exponent method, which can solve the fine burnup </w:t>
      </w:r>
      <w:r w:rsidR="006F2539" w:rsidRPr="00FE5866">
        <w:rPr>
          <w:rFonts w:ascii="Times New Roman" w:hAnsi="Times New Roman" w:cs="Times New Roman"/>
        </w:rPr>
        <w:t xml:space="preserve">chains containing about 1500 nuclides precisely and efficiently. </w:t>
      </w:r>
      <w:r w:rsidR="00D95B85" w:rsidRPr="00FE5866">
        <w:rPr>
          <w:rFonts w:ascii="Times New Roman" w:hAnsi="Times New Roman" w:cs="Times New Roman"/>
        </w:rPr>
        <w:t xml:space="preserve">The general procedure of burnup calculation in RMC </w:t>
      </w:r>
      <w:r w:rsidR="00B64568" w:rsidRPr="00FE5866">
        <w:rPr>
          <w:rFonts w:ascii="Times New Roman" w:hAnsi="Times New Roman" w:cs="Times New Roman"/>
        </w:rPr>
        <w:t xml:space="preserve">is: </w:t>
      </w:r>
      <w:r w:rsidR="007560D1" w:rsidRPr="00FE5866">
        <w:rPr>
          <w:rFonts w:ascii="Times New Roman" w:hAnsi="Times New Roman" w:cs="Times New Roman"/>
        </w:rPr>
        <w:t>firstly, the data such as ne</w:t>
      </w:r>
      <w:r w:rsidR="00AF5232" w:rsidRPr="00FE5866">
        <w:rPr>
          <w:rFonts w:ascii="Times New Roman" w:hAnsi="Times New Roman" w:cs="Times New Roman"/>
        </w:rPr>
        <w:t xml:space="preserve">utron flux and </w:t>
      </w:r>
      <w:r w:rsidR="00BB4B6B" w:rsidRPr="00FE5866">
        <w:rPr>
          <w:rFonts w:ascii="Times New Roman" w:hAnsi="Times New Roman" w:cs="Times New Roman"/>
        </w:rPr>
        <w:t>one</w:t>
      </w:r>
      <w:r w:rsidR="00AF5232" w:rsidRPr="00FE5866">
        <w:rPr>
          <w:rFonts w:ascii="Times New Roman" w:hAnsi="Times New Roman" w:cs="Times New Roman"/>
        </w:rPr>
        <w:t>-</w:t>
      </w:r>
      <w:r w:rsidR="007560D1" w:rsidRPr="00FE5866">
        <w:rPr>
          <w:rFonts w:ascii="Times New Roman" w:hAnsi="Times New Roman" w:cs="Times New Roman"/>
        </w:rPr>
        <w:t>group reaction cross-sections</w:t>
      </w:r>
      <w:r w:rsidR="00F32361" w:rsidRPr="00FE5866">
        <w:rPr>
          <w:rFonts w:ascii="Times New Roman" w:hAnsi="Times New Roman" w:cs="Times New Roman"/>
        </w:rPr>
        <w:t xml:space="preserve"> are acquired by the </w:t>
      </w:r>
      <w:r w:rsidR="00917E33">
        <w:rPr>
          <w:rFonts w:ascii="Times New Roman" w:hAnsi="Times New Roman" w:cs="Times New Roman"/>
        </w:rPr>
        <w:t>module</w:t>
      </w:r>
      <w:r w:rsidR="00F32361" w:rsidRPr="00FE5866">
        <w:rPr>
          <w:rFonts w:ascii="Times New Roman" w:hAnsi="Times New Roman" w:cs="Times New Roman"/>
        </w:rPr>
        <w:t xml:space="preserve"> of critical calculation (continuous-energy), and then passing</w:t>
      </w:r>
      <w:r w:rsidR="00D44E31" w:rsidRPr="00FE5866">
        <w:rPr>
          <w:rFonts w:ascii="Times New Roman" w:hAnsi="Times New Roman" w:cs="Times New Roman"/>
        </w:rPr>
        <w:t xml:space="preserve"> these data</w:t>
      </w:r>
      <w:r w:rsidR="00F32361" w:rsidRPr="00FE5866">
        <w:rPr>
          <w:rFonts w:ascii="Times New Roman" w:hAnsi="Times New Roman" w:cs="Times New Roman"/>
        </w:rPr>
        <w:t xml:space="preserve"> to</w:t>
      </w:r>
      <w:r w:rsidR="00295CF5" w:rsidRPr="00FE5866">
        <w:rPr>
          <w:rFonts w:ascii="Times New Roman" w:hAnsi="Times New Roman" w:cs="Times New Roman"/>
        </w:rPr>
        <w:t xml:space="preserve"> </w:t>
      </w:r>
      <w:r w:rsidR="00F32361" w:rsidRPr="00FE5866">
        <w:rPr>
          <w:rFonts w:ascii="Times New Roman" w:hAnsi="Times New Roman" w:cs="Times New Roman"/>
          <w:b/>
        </w:rPr>
        <w:t>DEPTH</w:t>
      </w:r>
      <w:r w:rsidR="0092767F" w:rsidRPr="00FE5866">
        <w:rPr>
          <w:rFonts w:ascii="Times New Roman" w:hAnsi="Times New Roman" w:cs="Times New Roman"/>
        </w:rPr>
        <w:t>.</w:t>
      </w:r>
      <w:r w:rsidR="00D4355D" w:rsidRPr="00FE5866">
        <w:rPr>
          <w:rFonts w:ascii="Times New Roman" w:hAnsi="Times New Roman" w:cs="Times New Roman"/>
        </w:rPr>
        <w:t xml:space="preserve"> Secondly, </w:t>
      </w:r>
      <w:r w:rsidR="00D4355D" w:rsidRPr="00FE5866">
        <w:rPr>
          <w:rFonts w:ascii="Times New Roman" w:hAnsi="Times New Roman" w:cs="Times New Roman"/>
          <w:b/>
        </w:rPr>
        <w:t xml:space="preserve">DEPTH </w:t>
      </w:r>
      <w:r w:rsidR="00104C84" w:rsidRPr="00FE5866">
        <w:rPr>
          <w:rFonts w:ascii="Times New Roman" w:hAnsi="Times New Roman" w:cs="Times New Roman"/>
        </w:rPr>
        <w:t>completes</w:t>
      </w:r>
      <w:r w:rsidR="00104C84" w:rsidRPr="00FE5866">
        <w:rPr>
          <w:rFonts w:ascii="Times New Roman" w:hAnsi="Times New Roman" w:cs="Times New Roman"/>
          <w:b/>
        </w:rPr>
        <w:t xml:space="preserve"> </w:t>
      </w:r>
      <w:r w:rsidR="00D44E31" w:rsidRPr="00FE5866">
        <w:rPr>
          <w:rFonts w:ascii="Times New Roman" w:hAnsi="Times New Roman" w:cs="Times New Roman"/>
        </w:rPr>
        <w:t>the point burnup calculation</w:t>
      </w:r>
      <w:r w:rsidR="003F4E17" w:rsidRPr="00FE5866">
        <w:rPr>
          <w:rFonts w:ascii="Times New Roman" w:hAnsi="Times New Roman" w:cs="Times New Roman"/>
        </w:rPr>
        <w:t xml:space="preserve"> to acquire the new nuclides density</w:t>
      </w:r>
      <w:r w:rsidR="00104C84" w:rsidRPr="00FE5866">
        <w:rPr>
          <w:rFonts w:ascii="Times New Roman" w:hAnsi="Times New Roman" w:cs="Times New Roman"/>
        </w:rPr>
        <w:t>,</w:t>
      </w:r>
      <w:r w:rsidR="00D44E31" w:rsidRPr="00FE5866">
        <w:rPr>
          <w:rFonts w:ascii="Times New Roman" w:hAnsi="Times New Roman" w:cs="Times New Roman"/>
        </w:rPr>
        <w:t xml:space="preserve"> and then passing the</w:t>
      </w:r>
      <w:r w:rsidR="0088186E" w:rsidRPr="00FE5866">
        <w:rPr>
          <w:rFonts w:ascii="Times New Roman" w:hAnsi="Times New Roman" w:cs="Times New Roman"/>
        </w:rPr>
        <w:t>m</w:t>
      </w:r>
      <w:r w:rsidR="00D44E31" w:rsidRPr="00FE5866">
        <w:rPr>
          <w:rFonts w:ascii="Times New Roman" w:hAnsi="Times New Roman" w:cs="Times New Roman"/>
        </w:rPr>
        <w:t xml:space="preserve"> to</w:t>
      </w:r>
      <w:r w:rsidR="009069CF" w:rsidRPr="00FE5866">
        <w:rPr>
          <w:rFonts w:ascii="Times New Roman" w:hAnsi="Times New Roman" w:cs="Times New Roman"/>
        </w:rPr>
        <w:t xml:space="preserve"> </w:t>
      </w:r>
      <w:r w:rsidR="0088186E" w:rsidRPr="00FE5866">
        <w:rPr>
          <w:rFonts w:ascii="Times New Roman" w:hAnsi="Times New Roman" w:cs="Times New Roman"/>
        </w:rPr>
        <w:t>the module of critical calculation</w:t>
      </w:r>
      <w:r w:rsidR="00104C84" w:rsidRPr="00FE5866">
        <w:rPr>
          <w:rFonts w:ascii="Times New Roman" w:hAnsi="Times New Roman" w:cs="Times New Roman"/>
        </w:rPr>
        <w:t xml:space="preserve">. The </w:t>
      </w:r>
      <w:r w:rsidR="005B24BD" w:rsidRPr="00FE5866">
        <w:rPr>
          <w:rFonts w:ascii="Times New Roman" w:hAnsi="Times New Roman" w:cs="Times New Roman"/>
        </w:rPr>
        <w:t xml:space="preserve">total process of burnup calculation will be finished by the </w:t>
      </w:r>
      <w:r w:rsidR="006B3D70" w:rsidRPr="00FE5866">
        <w:rPr>
          <w:rFonts w:ascii="Times New Roman" w:hAnsi="Times New Roman" w:cs="Times New Roman"/>
        </w:rPr>
        <w:t>round-trip</w:t>
      </w:r>
      <w:r w:rsidR="005B24BD" w:rsidRPr="00FE5866">
        <w:rPr>
          <w:rFonts w:ascii="Times New Roman" w:hAnsi="Times New Roman" w:cs="Times New Roman"/>
        </w:rPr>
        <w:t xml:space="preserve"> passing of data.</w:t>
      </w:r>
    </w:p>
    <w:p w14:paraId="330132A8" w14:textId="77777777" w:rsidR="00241CAA" w:rsidRPr="00FE5866" w:rsidRDefault="00241CAA" w:rsidP="00D11145">
      <w:pPr>
        <w:spacing w:line="360" w:lineRule="auto"/>
        <w:ind w:firstLine="480"/>
        <w:rPr>
          <w:rFonts w:ascii="Times New Roman" w:hAnsi="Times New Roman" w:cs="Times New Roman"/>
        </w:rPr>
      </w:pPr>
      <w:r w:rsidRPr="00FE5866">
        <w:rPr>
          <w:rFonts w:ascii="Times New Roman" w:hAnsi="Times New Roman" w:cs="Times New Roman"/>
        </w:rPr>
        <w:t>Compared with the traditional MC burnup programs (such as MCBurn</w:t>
      </w:r>
      <w:r w:rsidRPr="00FE5866">
        <w:rPr>
          <w:rFonts w:ascii="Times New Roman" w:hAnsi="Times New Roman" w:cs="Times New Roman"/>
        </w:rPr>
        <w:t>、</w:t>
      </w:r>
      <w:r w:rsidRPr="00FE5866">
        <w:rPr>
          <w:rFonts w:ascii="Times New Roman" w:hAnsi="Times New Roman" w:cs="Times New Roman"/>
        </w:rPr>
        <w:t>MCODE), the basic features of the burnup calculation function in RMC includes:</w:t>
      </w:r>
    </w:p>
    <w:p w14:paraId="50011C6A" w14:textId="16CA1184" w:rsidR="0012678F" w:rsidRPr="00FE5866" w:rsidRDefault="002D75FC" w:rsidP="00D11145">
      <w:pPr>
        <w:spacing w:line="360" w:lineRule="auto"/>
        <w:ind w:firstLine="480"/>
        <w:rPr>
          <w:rFonts w:ascii="Times New Roman" w:hAnsi="Times New Roman" w:cs="Times New Roman"/>
        </w:rPr>
      </w:pPr>
      <w:r>
        <w:rPr>
          <w:rFonts w:ascii="Times New Roman" w:hAnsi="Times New Roman" w:cs="Times New Roman" w:hint="eastAsia"/>
        </w:rPr>
        <w:t>(</w:t>
      </w:r>
      <w:r w:rsidR="00D11145" w:rsidRPr="00FE5866">
        <w:rPr>
          <w:rFonts w:ascii="Times New Roman" w:hAnsi="Times New Roman" w:cs="Times New Roman"/>
        </w:rPr>
        <w:t>1</w:t>
      </w:r>
      <w:r>
        <w:rPr>
          <w:rFonts w:ascii="Times New Roman" w:hAnsi="Times New Roman" w:cs="Times New Roman" w:hint="eastAsia"/>
        </w:rPr>
        <w:t xml:space="preserve">) </w:t>
      </w:r>
      <w:r w:rsidR="0012678F" w:rsidRPr="00FE5866">
        <w:rPr>
          <w:rFonts w:ascii="Times New Roman" w:hAnsi="Times New Roman" w:cs="Times New Roman"/>
        </w:rPr>
        <w:t>The inner coupling burnup calculation module is included, which can handle the fine burnup chains contain</w:t>
      </w:r>
      <w:r w:rsidR="00C90FFB">
        <w:rPr>
          <w:rFonts w:ascii="Times New Roman" w:hAnsi="Times New Roman" w:cs="Times New Roman"/>
        </w:rPr>
        <w:t>ing about 1500 nuclides; t</w:t>
      </w:r>
      <w:r w:rsidR="00E33BBA" w:rsidRPr="00FE5866">
        <w:rPr>
          <w:rFonts w:ascii="Times New Roman" w:hAnsi="Times New Roman" w:cs="Times New Roman"/>
        </w:rPr>
        <w:t>he la</w:t>
      </w:r>
      <w:r w:rsidR="0012678F" w:rsidRPr="00FE5866">
        <w:rPr>
          <w:rFonts w:ascii="Times New Roman" w:hAnsi="Times New Roman" w:cs="Times New Roman"/>
        </w:rPr>
        <w:t xml:space="preserve">test </w:t>
      </w:r>
      <w:r w:rsidR="00E33BBA" w:rsidRPr="00FE5866">
        <w:rPr>
          <w:rFonts w:ascii="Times New Roman" w:hAnsi="Times New Roman" w:cs="Times New Roman"/>
        </w:rPr>
        <w:t>point burnup libraries of ORIGEN-S and ORIGEN-2 have been integrated.</w:t>
      </w:r>
    </w:p>
    <w:p w14:paraId="55ABEFFD" w14:textId="72FA61AE" w:rsidR="0012678F" w:rsidRPr="00FE5866" w:rsidRDefault="002D75FC" w:rsidP="00D11145">
      <w:pPr>
        <w:spacing w:line="360" w:lineRule="auto"/>
        <w:ind w:firstLine="480"/>
        <w:rPr>
          <w:rFonts w:ascii="Times New Roman" w:hAnsi="Times New Roman" w:cs="Times New Roman"/>
        </w:rPr>
      </w:pPr>
      <w:r>
        <w:rPr>
          <w:rFonts w:ascii="Times New Roman" w:hAnsi="Times New Roman" w:cs="Times New Roman" w:hint="eastAsia"/>
        </w:rPr>
        <w:t>(</w:t>
      </w:r>
      <w:r w:rsidR="00D11145" w:rsidRPr="00FE5866">
        <w:rPr>
          <w:rFonts w:ascii="Times New Roman" w:hAnsi="Times New Roman" w:cs="Times New Roman"/>
        </w:rPr>
        <w:t>2</w:t>
      </w:r>
      <w:r>
        <w:rPr>
          <w:rFonts w:ascii="Times New Roman" w:hAnsi="Times New Roman" w:cs="Times New Roman" w:hint="eastAsia"/>
        </w:rPr>
        <w:t xml:space="preserve">) </w:t>
      </w:r>
      <w:r w:rsidR="0012678F" w:rsidRPr="00FE5866">
        <w:rPr>
          <w:rFonts w:ascii="Times New Roman" w:hAnsi="Times New Roman" w:cs="Times New Roman"/>
        </w:rPr>
        <w:t xml:space="preserve">The </w:t>
      </w:r>
      <w:r w:rsidR="00664DF2" w:rsidRPr="00FE5866">
        <w:rPr>
          <w:rFonts w:ascii="Times New Roman" w:hAnsi="Times New Roman" w:cs="Times New Roman"/>
        </w:rPr>
        <w:t>burnup calculations containing the repeated structures are supported</w:t>
      </w:r>
      <w:r w:rsidR="00DC383A" w:rsidRPr="00FE5866">
        <w:rPr>
          <w:rFonts w:ascii="Times New Roman" w:hAnsi="Times New Roman" w:cs="Times New Roman"/>
        </w:rPr>
        <w:t xml:space="preserve">. </w:t>
      </w:r>
      <w:r w:rsidR="00DD05E9" w:rsidRPr="00FE5866">
        <w:rPr>
          <w:rFonts w:ascii="Times New Roman" w:hAnsi="Times New Roman" w:cs="Times New Roman"/>
        </w:rPr>
        <w:t xml:space="preserve">Users do not need to determine the initial material in each </w:t>
      </w:r>
      <w:r w:rsidR="00AC3D48" w:rsidRPr="00FE5866">
        <w:rPr>
          <w:rFonts w:ascii="Times New Roman" w:hAnsi="Times New Roman" w:cs="Times New Roman"/>
        </w:rPr>
        <w:t>burnup</w:t>
      </w:r>
      <w:r w:rsidR="00DD05E9" w:rsidRPr="00FE5866">
        <w:rPr>
          <w:rFonts w:ascii="Times New Roman" w:hAnsi="Times New Roman" w:cs="Times New Roman"/>
        </w:rPr>
        <w:t xml:space="preserve"> region</w:t>
      </w:r>
      <w:r w:rsidR="00664DF2" w:rsidRPr="00FE5866">
        <w:rPr>
          <w:rFonts w:ascii="Times New Roman" w:hAnsi="Times New Roman" w:cs="Times New Roman"/>
        </w:rPr>
        <w:t xml:space="preserve">, </w:t>
      </w:r>
      <w:r w:rsidR="00DD05E9" w:rsidRPr="00FE5866">
        <w:rPr>
          <w:rFonts w:ascii="Times New Roman" w:hAnsi="Times New Roman" w:cs="Times New Roman"/>
        </w:rPr>
        <w:t xml:space="preserve">reducing the users’ input </w:t>
      </w:r>
      <w:r w:rsidR="00B4304F" w:rsidRPr="00FE5866">
        <w:rPr>
          <w:rFonts w:ascii="Times New Roman" w:hAnsi="Times New Roman" w:cs="Times New Roman"/>
        </w:rPr>
        <w:t>greatly.</w:t>
      </w:r>
    </w:p>
    <w:p w14:paraId="4022A2D0" w14:textId="0F04AD11" w:rsidR="0012678F" w:rsidRPr="00FE5866" w:rsidRDefault="002D75FC" w:rsidP="00D11145">
      <w:pPr>
        <w:spacing w:line="360" w:lineRule="auto"/>
        <w:ind w:firstLine="480"/>
        <w:rPr>
          <w:rFonts w:ascii="Times New Roman" w:hAnsi="Times New Roman" w:cs="Times New Roman"/>
        </w:rPr>
      </w:pPr>
      <w:r>
        <w:rPr>
          <w:rFonts w:ascii="Times New Roman" w:hAnsi="Times New Roman" w:cs="Times New Roman" w:hint="eastAsia"/>
        </w:rPr>
        <w:t>(</w:t>
      </w:r>
      <w:r w:rsidR="00D11145" w:rsidRPr="00FE5866">
        <w:rPr>
          <w:rFonts w:ascii="Times New Roman" w:hAnsi="Times New Roman" w:cs="Times New Roman"/>
        </w:rPr>
        <w:t>3</w:t>
      </w:r>
      <w:r>
        <w:rPr>
          <w:rFonts w:ascii="Times New Roman" w:hAnsi="Times New Roman" w:cs="Times New Roman" w:hint="eastAsia"/>
        </w:rPr>
        <w:t xml:space="preserve">) </w:t>
      </w:r>
      <w:r w:rsidR="00DD21A9" w:rsidRPr="00FE5866">
        <w:rPr>
          <w:rFonts w:ascii="Times New Roman" w:hAnsi="Times New Roman" w:cs="Times New Roman"/>
        </w:rPr>
        <w:t xml:space="preserve">The “parallel critical and parallel point burnup” calculations for the large-scale </w:t>
      </w:r>
      <w:r w:rsidR="00AC3D48" w:rsidRPr="00FE5866">
        <w:rPr>
          <w:rFonts w:ascii="Times New Roman" w:hAnsi="Times New Roman" w:cs="Times New Roman"/>
        </w:rPr>
        <w:t>burnup</w:t>
      </w:r>
      <w:r w:rsidR="00DD21A9" w:rsidRPr="00FE5866">
        <w:rPr>
          <w:rFonts w:ascii="Times New Roman" w:hAnsi="Times New Roman" w:cs="Times New Roman"/>
        </w:rPr>
        <w:t xml:space="preserve"> regions are supported. </w:t>
      </w:r>
      <w:r w:rsidR="00A2657E" w:rsidRPr="00FE5866">
        <w:rPr>
          <w:rFonts w:ascii="Times New Roman" w:hAnsi="Times New Roman" w:cs="Times New Roman"/>
        </w:rPr>
        <w:t xml:space="preserve">In the mode of parallel point burnup calculation, the </w:t>
      </w:r>
      <w:r w:rsidR="00AC3D48" w:rsidRPr="00FE5866">
        <w:rPr>
          <w:rFonts w:ascii="Times New Roman" w:hAnsi="Times New Roman" w:cs="Times New Roman"/>
        </w:rPr>
        <w:t>burnup</w:t>
      </w:r>
      <w:r w:rsidR="00A2657E" w:rsidRPr="00FE5866">
        <w:rPr>
          <w:rFonts w:ascii="Times New Roman" w:hAnsi="Times New Roman" w:cs="Times New Roman"/>
        </w:rPr>
        <w:t xml:space="preserve"> regions are </w:t>
      </w:r>
      <w:r w:rsidR="003B5A6E" w:rsidRPr="00FE5866">
        <w:rPr>
          <w:rFonts w:ascii="Times New Roman" w:hAnsi="Times New Roman" w:cs="Times New Roman"/>
        </w:rPr>
        <w:t xml:space="preserve">equally </w:t>
      </w:r>
      <w:r w:rsidR="00A2657E" w:rsidRPr="00FE5866">
        <w:rPr>
          <w:rFonts w:ascii="Times New Roman" w:hAnsi="Times New Roman" w:cs="Times New Roman"/>
        </w:rPr>
        <w:t>assigned to each progress</w:t>
      </w:r>
      <w:r w:rsidR="003B5A6E" w:rsidRPr="00FE5866">
        <w:rPr>
          <w:rFonts w:ascii="Times New Roman" w:hAnsi="Times New Roman" w:cs="Times New Roman"/>
        </w:rPr>
        <w:t>, which can execute the point burnup calculation separately.</w:t>
      </w:r>
    </w:p>
    <w:p w14:paraId="0BCCE09B" w14:textId="4288C0E7" w:rsidR="008C3D67" w:rsidRPr="00FE4FCB" w:rsidRDefault="008C3D67" w:rsidP="00D11145">
      <w:pPr>
        <w:pStyle w:val="2"/>
        <w:spacing w:before="156"/>
        <w:rPr>
          <w:rFonts w:ascii="Times New Roman" w:hAnsi="Times New Roman" w:cs="Times New Roman"/>
        </w:rPr>
      </w:pPr>
      <w:bookmarkStart w:id="131" w:name="_8.2__燃耗模块输入卡"/>
      <w:bookmarkStart w:id="132" w:name="_Toc369335236"/>
      <w:bookmarkStart w:id="133" w:name="_Toc362641004"/>
      <w:bookmarkEnd w:id="131"/>
      <w:r w:rsidRPr="00FE4FCB">
        <w:rPr>
          <w:rFonts w:ascii="Times New Roman" w:hAnsi="Times New Roman" w:cs="Times New Roman"/>
        </w:rPr>
        <w:t>8.2 Input card of</w:t>
      </w:r>
      <w:r w:rsidR="00DF6B4C" w:rsidRPr="00FE4FCB">
        <w:rPr>
          <w:rFonts w:ascii="Times New Roman" w:hAnsi="Times New Roman" w:cs="Times New Roman"/>
        </w:rPr>
        <w:t xml:space="preserve"> the</w:t>
      </w:r>
      <w:r w:rsidRPr="00FE4FCB">
        <w:rPr>
          <w:rFonts w:ascii="Times New Roman" w:hAnsi="Times New Roman" w:cs="Times New Roman"/>
        </w:rPr>
        <w:t xml:space="preserve"> burnup </w:t>
      </w:r>
      <w:r w:rsidR="00295CF5">
        <w:rPr>
          <w:rFonts w:ascii="Times New Roman" w:hAnsi="Times New Roman" w:cs="Times New Roman"/>
        </w:rPr>
        <w:t>block</w:t>
      </w:r>
      <w:bookmarkEnd w:id="132"/>
    </w:p>
    <w:bookmarkEnd w:id="133"/>
    <w:p w14:paraId="4DD14205" w14:textId="2C64A9EC" w:rsidR="008C3D67" w:rsidRPr="00FE4FCB" w:rsidRDefault="008C3D67" w:rsidP="00D11145">
      <w:pPr>
        <w:spacing w:line="360" w:lineRule="auto"/>
        <w:ind w:firstLine="480"/>
        <w:rPr>
          <w:rFonts w:ascii="Times New Roman" w:hAnsi="Times New Roman" w:cs="Times New Roman"/>
        </w:rPr>
      </w:pPr>
      <w:r w:rsidRPr="00FE4FCB">
        <w:rPr>
          <w:rFonts w:ascii="Times New Roman" w:hAnsi="Times New Roman" w:cs="Times New Roman"/>
        </w:rPr>
        <w:t xml:space="preserve">The input card of burnup </w:t>
      </w:r>
      <w:r w:rsidR="00C90FFB">
        <w:rPr>
          <w:rFonts w:ascii="Times New Roman" w:hAnsi="Times New Roman" w:cs="Times New Roman"/>
        </w:rPr>
        <w:t>block</w:t>
      </w:r>
      <w:r w:rsidRPr="00FE4FCB">
        <w:rPr>
          <w:rFonts w:ascii="Times New Roman" w:hAnsi="Times New Roman" w:cs="Times New Roman"/>
        </w:rPr>
        <w:t xml:space="preserve"> includes:</w:t>
      </w:r>
    </w:p>
    <w:p w14:paraId="6FDE9DFE" w14:textId="77777777" w:rsidR="00D11145" w:rsidRPr="00FE4FCB" w:rsidRDefault="00D11145" w:rsidP="00D11145">
      <w:pPr>
        <w:spacing w:line="360" w:lineRule="auto"/>
        <w:ind w:firstLine="480"/>
        <w:rPr>
          <w:rFonts w:ascii="Times New Roman" w:hAnsi="Times New Roman" w:cs="Times New Roman"/>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522"/>
      </w:tblGrid>
      <w:tr w:rsidR="00D11145" w:rsidRPr="00FE4FCB" w14:paraId="45FBA02B" w14:textId="77777777" w:rsidTr="00B716D2">
        <w:tc>
          <w:tcPr>
            <w:tcW w:w="8607" w:type="dxa"/>
          </w:tcPr>
          <w:p w14:paraId="4A6013DB" w14:textId="77777777" w:rsidR="00D11145" w:rsidRPr="00FE4FCB" w:rsidRDefault="00D11145" w:rsidP="00C35EA1">
            <w:pPr>
              <w:ind w:left="949" w:hangingChars="450" w:hanging="949"/>
              <w:jc w:val="left"/>
              <w:rPr>
                <w:rFonts w:ascii="Times New Roman" w:hAnsi="Times New Roman" w:cs="Times New Roman"/>
                <w:b/>
              </w:rPr>
            </w:pPr>
            <w:r w:rsidRPr="00FE4FCB">
              <w:rPr>
                <w:rFonts w:ascii="Times New Roman" w:hAnsi="Times New Roman" w:cs="Times New Roman"/>
                <w:b/>
              </w:rPr>
              <w:t xml:space="preserve">BURNUP </w:t>
            </w:r>
          </w:p>
          <w:p w14:paraId="62E698B1"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BurnCell  &lt; cell_1  cell_2  cell_3  … &gt;</w:t>
            </w:r>
          </w:p>
          <w:p w14:paraId="437C99DD"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TimeStep  &lt;time_1  time_2  …  time_n&gt;</w:t>
            </w:r>
          </w:p>
          <w:p w14:paraId="1E278BC7"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Power     &lt;power_1  power_2  …  power_n&gt;</w:t>
            </w:r>
          </w:p>
          <w:p w14:paraId="6E2A189F"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SubStep   &lt;sub_num&gt;</w:t>
            </w:r>
          </w:p>
          <w:p w14:paraId="5FFF88F7"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Inherent   &lt;fraction&gt;</w:t>
            </w:r>
          </w:p>
          <w:p w14:paraId="693659A6" w14:textId="77777777" w:rsidR="00D11145" w:rsidRPr="00FE4FCB" w:rsidRDefault="00D11145" w:rsidP="00C35EA1">
            <w:pPr>
              <w:ind w:left="949" w:hangingChars="450" w:hanging="949"/>
              <w:jc w:val="left"/>
              <w:rPr>
                <w:rFonts w:ascii="Times New Roman" w:eastAsiaTheme="majorEastAsia" w:hAnsi="Times New Roman" w:cs="Times New Roman"/>
                <w:b/>
                <w:color w:val="404040" w:themeColor="text1" w:themeTint="BF"/>
                <w:sz w:val="20"/>
                <w:szCs w:val="20"/>
              </w:rPr>
            </w:pPr>
            <w:r w:rsidRPr="00FE4FCB">
              <w:rPr>
                <w:rFonts w:ascii="Times New Roman" w:hAnsi="Times New Roman" w:cs="Times New Roman"/>
                <w:b/>
              </w:rPr>
              <w:t>AceLib    &lt;lib_type&gt;</w:t>
            </w:r>
          </w:p>
          <w:p w14:paraId="651A210D"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Strategy   &lt;flag&gt;</w:t>
            </w:r>
          </w:p>
          <w:p w14:paraId="3672D135"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Solver     &lt;flag&gt;</w:t>
            </w:r>
          </w:p>
          <w:p w14:paraId="6DD09DCA"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Parallel    &lt;flag&gt;</w:t>
            </w:r>
          </w:p>
          <w:p w14:paraId="77424FC8"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OutputCell    &lt;cell_vector&gt;</w:t>
            </w:r>
          </w:p>
        </w:tc>
      </w:tr>
    </w:tbl>
    <w:p w14:paraId="613C7CD7" w14:textId="77777777" w:rsidR="00D11145" w:rsidRPr="00FE4FCB" w:rsidRDefault="00D11145" w:rsidP="00D11145">
      <w:pPr>
        <w:spacing w:line="360" w:lineRule="auto"/>
        <w:ind w:firstLine="480"/>
        <w:rPr>
          <w:rFonts w:ascii="Times New Roman" w:hAnsi="Times New Roman" w:cs="Times New Roman"/>
        </w:rPr>
      </w:pPr>
    </w:p>
    <w:p w14:paraId="688E4189" w14:textId="77777777" w:rsidR="00D11145" w:rsidRPr="00FE4FCB" w:rsidRDefault="008C3D67" w:rsidP="00D11145">
      <w:pPr>
        <w:spacing w:line="360" w:lineRule="auto"/>
        <w:rPr>
          <w:rFonts w:ascii="Times New Roman" w:hAnsi="Times New Roman" w:cs="Times New Roman"/>
        </w:rPr>
      </w:pPr>
      <w:r w:rsidRPr="00FE4FCB">
        <w:rPr>
          <w:rFonts w:ascii="Times New Roman" w:hAnsi="Times New Roman" w:cs="Times New Roman"/>
        </w:rPr>
        <w:t>In which,</w:t>
      </w:r>
    </w:p>
    <w:p w14:paraId="34750128" w14:textId="135D2554" w:rsidR="008C3D67" w:rsidRPr="005639E2" w:rsidRDefault="00D11145" w:rsidP="00D11145">
      <w:pPr>
        <w:pStyle w:val="a4"/>
        <w:numPr>
          <w:ilvl w:val="0"/>
          <w:numId w:val="2"/>
        </w:numPr>
        <w:spacing w:line="360" w:lineRule="auto"/>
        <w:ind w:firstLineChars="0"/>
        <w:rPr>
          <w:rFonts w:cs="Times New Roman"/>
          <w:sz w:val="21"/>
          <w:szCs w:val="21"/>
        </w:rPr>
      </w:pPr>
      <w:r w:rsidRPr="005639E2">
        <w:rPr>
          <w:rFonts w:cs="Times New Roman"/>
          <w:b/>
          <w:sz w:val="21"/>
          <w:szCs w:val="21"/>
        </w:rPr>
        <w:t>BURNUP</w:t>
      </w:r>
      <w:r w:rsidR="008C3D67" w:rsidRPr="005639E2">
        <w:rPr>
          <w:rFonts w:cs="Times New Roman"/>
          <w:b/>
          <w:sz w:val="21"/>
          <w:szCs w:val="21"/>
        </w:rPr>
        <w:t xml:space="preserve"> </w:t>
      </w:r>
      <w:r w:rsidR="008C3D67" w:rsidRPr="005639E2">
        <w:rPr>
          <w:rFonts w:cs="Times New Roman"/>
          <w:sz w:val="21"/>
          <w:szCs w:val="21"/>
        </w:rPr>
        <w:t xml:space="preserve">is the </w:t>
      </w:r>
      <w:r w:rsidR="00271008" w:rsidRPr="005639E2">
        <w:rPr>
          <w:rFonts w:cs="Times New Roman"/>
          <w:sz w:val="21"/>
          <w:szCs w:val="21"/>
        </w:rPr>
        <w:t xml:space="preserve">key word of burnup calculation </w:t>
      </w:r>
      <w:r w:rsidR="00C26479" w:rsidRPr="005639E2">
        <w:rPr>
          <w:rFonts w:cs="Times New Roman"/>
          <w:sz w:val="21"/>
          <w:szCs w:val="21"/>
        </w:rPr>
        <w:t>block</w:t>
      </w:r>
      <w:r w:rsidR="00271008" w:rsidRPr="005639E2">
        <w:rPr>
          <w:rFonts w:cs="Times New Roman"/>
          <w:sz w:val="21"/>
          <w:szCs w:val="21"/>
        </w:rPr>
        <w:t>.</w:t>
      </w:r>
    </w:p>
    <w:p w14:paraId="07BA33F3" w14:textId="05D5ED1A" w:rsidR="008C3D67" w:rsidRPr="005639E2" w:rsidRDefault="00D11145" w:rsidP="006F11D8">
      <w:pPr>
        <w:pStyle w:val="a4"/>
        <w:numPr>
          <w:ilvl w:val="0"/>
          <w:numId w:val="2"/>
        </w:numPr>
        <w:spacing w:line="360" w:lineRule="auto"/>
        <w:ind w:firstLineChars="0"/>
        <w:rPr>
          <w:rFonts w:cs="Times New Roman"/>
          <w:sz w:val="21"/>
          <w:szCs w:val="21"/>
        </w:rPr>
      </w:pPr>
      <w:r w:rsidRPr="005639E2">
        <w:rPr>
          <w:rFonts w:cs="Times New Roman"/>
          <w:b/>
          <w:sz w:val="21"/>
          <w:szCs w:val="21"/>
        </w:rPr>
        <w:t>BurnCell</w:t>
      </w:r>
      <w:r w:rsidR="0032125C" w:rsidRPr="005639E2">
        <w:rPr>
          <w:rFonts w:cs="Times New Roman"/>
          <w:b/>
          <w:sz w:val="21"/>
          <w:szCs w:val="21"/>
        </w:rPr>
        <w:t xml:space="preserve"> </w:t>
      </w:r>
      <w:r w:rsidR="0032125C" w:rsidRPr="005639E2">
        <w:rPr>
          <w:rFonts w:cs="Times New Roman"/>
          <w:sz w:val="21"/>
          <w:szCs w:val="21"/>
        </w:rPr>
        <w:t xml:space="preserve">option determines the </w:t>
      </w:r>
      <w:r w:rsidR="00A4669F" w:rsidRPr="005639E2">
        <w:rPr>
          <w:rFonts w:cs="Times New Roman"/>
          <w:sz w:val="21"/>
          <w:szCs w:val="21"/>
        </w:rPr>
        <w:t>cells for burnup</w:t>
      </w:r>
      <w:r w:rsidR="00503724" w:rsidRPr="005639E2">
        <w:rPr>
          <w:rFonts w:cs="Times New Roman"/>
          <w:sz w:val="21"/>
          <w:szCs w:val="21"/>
        </w:rPr>
        <w:t>. The input p</w:t>
      </w:r>
      <w:r w:rsidR="006C07FE" w:rsidRPr="005639E2">
        <w:rPr>
          <w:rFonts w:cs="Times New Roman"/>
          <w:sz w:val="21"/>
          <w:szCs w:val="21"/>
        </w:rPr>
        <w:t>arameters are the simple cell i</w:t>
      </w:r>
      <w:r w:rsidR="00503724" w:rsidRPr="005639E2">
        <w:rPr>
          <w:rFonts w:cs="Times New Roman"/>
          <w:sz w:val="21"/>
          <w:szCs w:val="21"/>
        </w:rPr>
        <w:t xml:space="preserve">dentifiers </w:t>
      </w:r>
      <w:r w:rsidR="00503724" w:rsidRPr="005639E2">
        <w:rPr>
          <w:rFonts w:cs="Times New Roman"/>
          <w:sz w:val="21"/>
          <w:szCs w:val="21"/>
          <w:u w:val="single"/>
        </w:rPr>
        <w:t>cell_i (not</w:t>
      </w:r>
      <w:r w:rsidR="007112CA" w:rsidRPr="005639E2">
        <w:rPr>
          <w:rFonts w:cs="Times New Roman"/>
          <w:sz w:val="21"/>
          <w:szCs w:val="21"/>
          <w:u w:val="single"/>
        </w:rPr>
        <w:t xml:space="preserve"> the </w:t>
      </w:r>
      <w:r w:rsidR="009C7B2A" w:rsidRPr="005639E2">
        <w:rPr>
          <w:rFonts w:cs="Times New Roman"/>
          <w:sz w:val="21"/>
          <w:szCs w:val="21"/>
          <w:u w:val="single"/>
        </w:rPr>
        <w:t>vectors of hierarchical cells</w:t>
      </w:r>
      <w:r w:rsidR="00503724" w:rsidRPr="005639E2">
        <w:rPr>
          <w:rFonts w:cs="Times New Roman"/>
          <w:sz w:val="21"/>
          <w:szCs w:val="21"/>
          <w:u w:val="single"/>
        </w:rPr>
        <w:t>)</w:t>
      </w:r>
      <w:r w:rsidR="007112CA" w:rsidRPr="005639E2">
        <w:rPr>
          <w:rFonts w:cs="Times New Roman"/>
          <w:sz w:val="21"/>
          <w:szCs w:val="21"/>
          <w:u w:val="single"/>
        </w:rPr>
        <w:t>.</w:t>
      </w:r>
      <w:r w:rsidR="007112CA" w:rsidRPr="005639E2">
        <w:rPr>
          <w:rFonts w:cs="Times New Roman"/>
          <w:sz w:val="21"/>
          <w:szCs w:val="21"/>
        </w:rPr>
        <w:t xml:space="preserve"> </w:t>
      </w:r>
      <w:r w:rsidR="00681B46" w:rsidRPr="005639E2">
        <w:rPr>
          <w:rFonts w:cs="Times New Roman"/>
          <w:sz w:val="21"/>
          <w:szCs w:val="21"/>
        </w:rPr>
        <w:t>The program will automatically search</w:t>
      </w:r>
      <w:r w:rsidR="00AC3D48" w:rsidRPr="005639E2">
        <w:rPr>
          <w:rFonts w:cs="Times New Roman"/>
          <w:sz w:val="21"/>
          <w:szCs w:val="21"/>
        </w:rPr>
        <w:t xml:space="preserve"> all</w:t>
      </w:r>
      <w:r w:rsidR="00681B46" w:rsidRPr="005639E2">
        <w:rPr>
          <w:rFonts w:cs="Times New Roman"/>
          <w:sz w:val="21"/>
          <w:szCs w:val="21"/>
        </w:rPr>
        <w:t xml:space="preserve"> </w:t>
      </w:r>
      <w:r w:rsidR="00AC3D48" w:rsidRPr="005639E2">
        <w:rPr>
          <w:rFonts w:cs="Times New Roman"/>
          <w:sz w:val="21"/>
          <w:szCs w:val="21"/>
        </w:rPr>
        <w:t>cell vectors whose</w:t>
      </w:r>
      <w:r w:rsidR="00681B46" w:rsidRPr="005639E2">
        <w:rPr>
          <w:rFonts w:cs="Times New Roman"/>
          <w:sz w:val="21"/>
          <w:szCs w:val="21"/>
        </w:rPr>
        <w:t xml:space="preserve"> bottomed cells </w:t>
      </w:r>
      <w:r w:rsidR="00AC3D48" w:rsidRPr="005639E2">
        <w:rPr>
          <w:rFonts w:cs="Times New Roman"/>
          <w:sz w:val="21"/>
          <w:szCs w:val="21"/>
        </w:rPr>
        <w:t>i</w:t>
      </w:r>
      <w:r w:rsidR="00EA043C">
        <w:rPr>
          <w:rFonts w:cs="Times New Roman"/>
          <w:sz w:val="21"/>
          <w:szCs w:val="21"/>
        </w:rPr>
        <w:t xml:space="preserve">s cell_i, regarding them as </w:t>
      </w:r>
      <w:r w:rsidR="00AC3D48" w:rsidRPr="005639E2">
        <w:rPr>
          <w:rFonts w:cs="Times New Roman"/>
          <w:sz w:val="21"/>
          <w:szCs w:val="21"/>
        </w:rPr>
        <w:t xml:space="preserve">independent </w:t>
      </w:r>
      <w:r w:rsidR="006C07FE" w:rsidRPr="005639E2">
        <w:rPr>
          <w:rFonts w:cs="Times New Roman"/>
          <w:sz w:val="21"/>
          <w:szCs w:val="21"/>
        </w:rPr>
        <w:t xml:space="preserve">burnup region, i.e. each burnup cell will be unfolded automatically </w:t>
      </w:r>
      <w:r w:rsidR="006F11D8" w:rsidRPr="005639E2">
        <w:rPr>
          <w:rFonts w:cs="Times New Roman"/>
          <w:sz w:val="21"/>
          <w:szCs w:val="21"/>
        </w:rPr>
        <w:t xml:space="preserve">to create the independent filling material, even though their initial material are the same. </w:t>
      </w:r>
      <w:r w:rsidR="00DB7876" w:rsidRPr="005639E2">
        <w:rPr>
          <w:rFonts w:cs="Times New Roman"/>
          <w:sz w:val="21"/>
          <w:szCs w:val="21"/>
        </w:rPr>
        <w:t>The function to unfold the independent burnup</w:t>
      </w:r>
      <w:r w:rsidR="006351FF" w:rsidRPr="005639E2">
        <w:rPr>
          <w:rFonts w:cs="Times New Roman"/>
          <w:sz w:val="21"/>
          <w:szCs w:val="21"/>
        </w:rPr>
        <w:t xml:space="preserve"> regions</w:t>
      </w:r>
      <w:r w:rsidR="00DB7876" w:rsidRPr="005639E2">
        <w:rPr>
          <w:rFonts w:cs="Times New Roman"/>
          <w:sz w:val="21"/>
          <w:szCs w:val="21"/>
        </w:rPr>
        <w:t xml:space="preserve"> is very important for the burnup calculations </w:t>
      </w:r>
      <w:r w:rsidR="00B84DCE" w:rsidRPr="005639E2">
        <w:rPr>
          <w:rFonts w:cs="Times New Roman"/>
          <w:sz w:val="21"/>
          <w:szCs w:val="21"/>
        </w:rPr>
        <w:t>of the repeated structures, redu</w:t>
      </w:r>
      <w:r w:rsidR="004C3B52" w:rsidRPr="005639E2">
        <w:rPr>
          <w:rFonts w:cs="Times New Roman"/>
          <w:sz w:val="21"/>
          <w:szCs w:val="21"/>
        </w:rPr>
        <w:t>c</w:t>
      </w:r>
      <w:r w:rsidR="00B84DCE" w:rsidRPr="005639E2">
        <w:rPr>
          <w:rFonts w:cs="Times New Roman"/>
          <w:sz w:val="21"/>
          <w:szCs w:val="21"/>
        </w:rPr>
        <w:t xml:space="preserve">ing the users’ input </w:t>
      </w:r>
      <w:r w:rsidR="00EA043C">
        <w:rPr>
          <w:rFonts w:cs="Times New Roman"/>
          <w:sz w:val="21"/>
          <w:szCs w:val="21"/>
        </w:rPr>
        <w:t xml:space="preserve">burnden </w:t>
      </w:r>
      <w:r w:rsidR="00C11136">
        <w:rPr>
          <w:rFonts w:cs="Times New Roman"/>
          <w:sz w:val="21"/>
          <w:szCs w:val="21"/>
        </w:rPr>
        <w:t>s</w:t>
      </w:r>
      <w:r w:rsidR="00B84DCE" w:rsidRPr="005639E2">
        <w:rPr>
          <w:rFonts w:cs="Times New Roman"/>
          <w:sz w:val="21"/>
          <w:szCs w:val="21"/>
        </w:rPr>
        <w:t>greatly.</w:t>
      </w:r>
    </w:p>
    <w:p w14:paraId="0D67B1A5" w14:textId="3D924999" w:rsidR="0032125C" w:rsidRPr="005639E2" w:rsidRDefault="00D11145" w:rsidP="00DB1960">
      <w:pPr>
        <w:pStyle w:val="a4"/>
        <w:numPr>
          <w:ilvl w:val="0"/>
          <w:numId w:val="2"/>
        </w:numPr>
        <w:spacing w:line="360" w:lineRule="auto"/>
        <w:ind w:firstLineChars="0"/>
        <w:rPr>
          <w:rFonts w:cs="Times New Roman"/>
          <w:sz w:val="21"/>
          <w:szCs w:val="21"/>
        </w:rPr>
      </w:pPr>
      <w:r w:rsidRPr="005639E2">
        <w:rPr>
          <w:rFonts w:cs="Times New Roman"/>
          <w:b/>
          <w:sz w:val="21"/>
          <w:szCs w:val="21"/>
        </w:rPr>
        <w:t>TimeStep</w:t>
      </w:r>
      <w:r w:rsidR="0032125C" w:rsidRPr="005639E2">
        <w:rPr>
          <w:rFonts w:cs="Times New Roman"/>
          <w:b/>
          <w:sz w:val="21"/>
          <w:szCs w:val="21"/>
        </w:rPr>
        <w:t xml:space="preserve"> </w:t>
      </w:r>
      <w:r w:rsidR="0032125C" w:rsidRPr="005639E2">
        <w:rPr>
          <w:rFonts w:cs="Times New Roman"/>
          <w:sz w:val="21"/>
          <w:szCs w:val="21"/>
        </w:rPr>
        <w:t>option determines the</w:t>
      </w:r>
      <w:r w:rsidR="005619D9" w:rsidRPr="005639E2">
        <w:rPr>
          <w:rFonts w:cs="Times New Roman"/>
          <w:sz w:val="21"/>
          <w:szCs w:val="21"/>
        </w:rPr>
        <w:t xml:space="preserve"> time step (in day)</w:t>
      </w:r>
      <w:r w:rsidR="006351FF" w:rsidRPr="005639E2">
        <w:rPr>
          <w:rFonts w:cs="Times New Roman"/>
          <w:sz w:val="21"/>
          <w:szCs w:val="21"/>
        </w:rPr>
        <w:t xml:space="preserve"> </w:t>
      </w:r>
      <w:r w:rsidR="005619D9" w:rsidRPr="005639E2">
        <w:rPr>
          <w:rFonts w:cs="Times New Roman"/>
          <w:sz w:val="21"/>
          <w:szCs w:val="21"/>
        </w:rPr>
        <w:t xml:space="preserve">of each burnup step. </w:t>
      </w:r>
      <w:r w:rsidR="00DB1960" w:rsidRPr="005639E2">
        <w:rPr>
          <w:rFonts w:cs="Times New Roman"/>
          <w:sz w:val="21"/>
          <w:szCs w:val="21"/>
        </w:rPr>
        <w:t xml:space="preserve">Notice that these inputs </w:t>
      </w:r>
      <w:r w:rsidR="00C11136">
        <w:rPr>
          <w:rFonts w:cs="Times New Roman"/>
          <w:sz w:val="21"/>
          <w:szCs w:val="21"/>
        </w:rPr>
        <w:t>are time intervals in each step</w:t>
      </w:r>
      <w:r w:rsidR="00DB1960" w:rsidRPr="005639E2">
        <w:rPr>
          <w:rFonts w:cs="Times New Roman"/>
          <w:sz w:val="21"/>
          <w:szCs w:val="21"/>
        </w:rPr>
        <w:t>, but not the accumulated time.</w:t>
      </w:r>
    </w:p>
    <w:p w14:paraId="5E16BB8A" w14:textId="77777777" w:rsidR="0032125C" w:rsidRPr="005639E2" w:rsidRDefault="00D11145" w:rsidP="00D11145">
      <w:pPr>
        <w:pStyle w:val="a4"/>
        <w:numPr>
          <w:ilvl w:val="0"/>
          <w:numId w:val="2"/>
        </w:numPr>
        <w:spacing w:line="360" w:lineRule="auto"/>
        <w:ind w:firstLineChars="0"/>
        <w:rPr>
          <w:rFonts w:cs="Times New Roman"/>
          <w:sz w:val="21"/>
          <w:szCs w:val="21"/>
        </w:rPr>
      </w:pPr>
      <w:r w:rsidRPr="005639E2">
        <w:rPr>
          <w:rFonts w:cs="Times New Roman"/>
          <w:b/>
          <w:sz w:val="21"/>
          <w:szCs w:val="21"/>
        </w:rPr>
        <w:t>Power</w:t>
      </w:r>
      <w:r w:rsidR="0032125C" w:rsidRPr="005639E2">
        <w:rPr>
          <w:rFonts w:cs="Times New Roman"/>
          <w:b/>
          <w:sz w:val="21"/>
          <w:szCs w:val="21"/>
        </w:rPr>
        <w:t xml:space="preserve"> </w:t>
      </w:r>
      <w:r w:rsidR="0032125C" w:rsidRPr="005639E2">
        <w:rPr>
          <w:rFonts w:cs="Times New Roman"/>
          <w:sz w:val="21"/>
          <w:szCs w:val="21"/>
        </w:rPr>
        <w:t>option determines the</w:t>
      </w:r>
      <w:r w:rsidR="00A619BB" w:rsidRPr="005639E2">
        <w:rPr>
          <w:rFonts w:cs="Times New Roman"/>
          <w:sz w:val="21"/>
          <w:szCs w:val="21"/>
        </w:rPr>
        <w:t xml:space="preserve"> power density (in W/gHM) in each burnup step</w:t>
      </w:r>
      <w:r w:rsidR="00BA530C" w:rsidRPr="005639E2">
        <w:rPr>
          <w:rFonts w:cs="Times New Roman"/>
          <w:sz w:val="21"/>
          <w:szCs w:val="21"/>
        </w:rPr>
        <w:t xml:space="preserve">. </w:t>
      </w:r>
      <w:r w:rsidR="002C1210" w:rsidRPr="005639E2">
        <w:rPr>
          <w:rFonts w:cs="Times New Roman"/>
          <w:sz w:val="21"/>
          <w:szCs w:val="21"/>
        </w:rPr>
        <w:t xml:space="preserve">The program acquires the actual total power </w:t>
      </w:r>
      <w:r w:rsidR="00787A48" w:rsidRPr="005639E2">
        <w:rPr>
          <w:rFonts w:cs="Times New Roman"/>
          <w:sz w:val="21"/>
          <w:szCs w:val="21"/>
        </w:rPr>
        <w:t>according to</w:t>
      </w:r>
      <w:r w:rsidR="002C1210" w:rsidRPr="005639E2">
        <w:rPr>
          <w:rFonts w:cs="Times New Roman"/>
          <w:sz w:val="21"/>
          <w:szCs w:val="21"/>
        </w:rPr>
        <w:t xml:space="preserve"> the initial total </w:t>
      </w:r>
      <w:r w:rsidR="001773ED" w:rsidRPr="005639E2">
        <w:rPr>
          <w:rFonts w:cs="Times New Roman"/>
          <w:sz w:val="21"/>
          <w:szCs w:val="21"/>
        </w:rPr>
        <w:t>density</w:t>
      </w:r>
      <w:r w:rsidR="002C1210" w:rsidRPr="005639E2">
        <w:rPr>
          <w:rFonts w:cs="Times New Roman"/>
          <w:sz w:val="21"/>
          <w:szCs w:val="21"/>
        </w:rPr>
        <w:t xml:space="preserve"> of the heavy metals.</w:t>
      </w:r>
      <w:r w:rsidR="00A619BB" w:rsidRPr="005639E2">
        <w:rPr>
          <w:rFonts w:cs="Times New Roman"/>
          <w:sz w:val="21"/>
          <w:szCs w:val="21"/>
        </w:rPr>
        <w:t xml:space="preserve"> </w:t>
      </w:r>
      <w:r w:rsidR="00787A48" w:rsidRPr="005639E2">
        <w:rPr>
          <w:rFonts w:cs="Times New Roman"/>
          <w:sz w:val="21"/>
          <w:szCs w:val="21"/>
        </w:rPr>
        <w:t xml:space="preserve">The actual power of each burnup region can also be acquired according to </w:t>
      </w:r>
      <w:r w:rsidR="00235286" w:rsidRPr="005639E2">
        <w:rPr>
          <w:rFonts w:cs="Times New Roman"/>
          <w:sz w:val="21"/>
          <w:szCs w:val="21"/>
        </w:rPr>
        <w:t xml:space="preserve">the power distribution of each burnup region in each burnup step. </w:t>
      </w:r>
      <w:r w:rsidR="000E7E8A" w:rsidRPr="005639E2">
        <w:rPr>
          <w:rFonts w:cs="Times New Roman"/>
          <w:sz w:val="21"/>
          <w:szCs w:val="21"/>
        </w:rPr>
        <w:t>Users must input the volumes of the burnup cells correct</w:t>
      </w:r>
      <w:r w:rsidR="00AA2EE9" w:rsidRPr="005639E2">
        <w:rPr>
          <w:rFonts w:cs="Times New Roman"/>
          <w:sz w:val="21"/>
          <w:szCs w:val="21"/>
        </w:rPr>
        <w:t>ly (see the input card of cells in section 3.2)</w:t>
      </w:r>
      <w:r w:rsidR="00FD76F9" w:rsidRPr="005639E2">
        <w:rPr>
          <w:rFonts w:cs="Times New Roman"/>
          <w:sz w:val="21"/>
          <w:szCs w:val="21"/>
        </w:rPr>
        <w:t>, to calculate the initial total density of the heavy metals and the power distribution.</w:t>
      </w:r>
    </w:p>
    <w:p w14:paraId="29258A9B" w14:textId="15162088" w:rsidR="0032125C" w:rsidRPr="005639E2" w:rsidRDefault="00D11145" w:rsidP="00D11145">
      <w:pPr>
        <w:pStyle w:val="a4"/>
        <w:numPr>
          <w:ilvl w:val="0"/>
          <w:numId w:val="2"/>
        </w:numPr>
        <w:spacing w:line="360" w:lineRule="auto"/>
        <w:ind w:firstLineChars="0"/>
        <w:rPr>
          <w:rFonts w:cs="Times New Roman"/>
          <w:sz w:val="21"/>
          <w:szCs w:val="21"/>
        </w:rPr>
      </w:pPr>
      <w:r w:rsidRPr="005639E2">
        <w:rPr>
          <w:rFonts w:cs="Times New Roman"/>
          <w:b/>
          <w:sz w:val="21"/>
          <w:szCs w:val="21"/>
        </w:rPr>
        <w:t>SubStep</w:t>
      </w:r>
      <w:r w:rsidR="0032125C" w:rsidRPr="005639E2">
        <w:rPr>
          <w:rFonts w:cs="Times New Roman"/>
          <w:b/>
          <w:sz w:val="21"/>
          <w:szCs w:val="21"/>
        </w:rPr>
        <w:t xml:space="preserve"> </w:t>
      </w:r>
      <w:r w:rsidR="0032125C" w:rsidRPr="005639E2">
        <w:rPr>
          <w:rFonts w:cs="Times New Roman"/>
          <w:sz w:val="21"/>
          <w:szCs w:val="21"/>
        </w:rPr>
        <w:t>option determines the</w:t>
      </w:r>
      <w:r w:rsidR="00DF5EF7" w:rsidRPr="005639E2">
        <w:rPr>
          <w:rFonts w:cs="Times New Roman"/>
          <w:sz w:val="21"/>
          <w:szCs w:val="21"/>
        </w:rPr>
        <w:t xml:space="preserve"> number of steps in the point burnup </w:t>
      </w:r>
      <w:r w:rsidR="007C6F5B" w:rsidRPr="005639E2">
        <w:rPr>
          <w:rFonts w:cs="Times New Roman"/>
          <w:sz w:val="21"/>
          <w:szCs w:val="21"/>
        </w:rPr>
        <w:t>calculations (from 1 to 9999</w:t>
      </w:r>
      <w:r w:rsidR="00C11136">
        <w:rPr>
          <w:rFonts w:cs="Times New Roman"/>
          <w:sz w:val="21"/>
          <w:szCs w:val="21"/>
        </w:rPr>
        <w:t xml:space="preserve">), 10 steps by default. For </w:t>
      </w:r>
      <w:r w:rsidR="007C6F5B" w:rsidRPr="005639E2">
        <w:rPr>
          <w:rFonts w:cs="Times New Roman"/>
          <w:sz w:val="21"/>
          <w:szCs w:val="21"/>
        </w:rPr>
        <w:t xml:space="preserve">common users, it is not advised to change the default parameter by this option. </w:t>
      </w:r>
    </w:p>
    <w:p w14:paraId="20431E3F" w14:textId="3DB0BC9C" w:rsidR="0032125C" w:rsidRPr="005639E2" w:rsidRDefault="00D11145" w:rsidP="00B8402A">
      <w:pPr>
        <w:pStyle w:val="a4"/>
        <w:numPr>
          <w:ilvl w:val="0"/>
          <w:numId w:val="2"/>
        </w:numPr>
        <w:spacing w:line="360" w:lineRule="auto"/>
        <w:ind w:firstLineChars="0"/>
        <w:rPr>
          <w:rFonts w:cs="Times New Roman"/>
          <w:sz w:val="21"/>
          <w:szCs w:val="21"/>
        </w:rPr>
      </w:pPr>
      <w:r w:rsidRPr="005639E2">
        <w:rPr>
          <w:rFonts w:cs="Times New Roman"/>
          <w:b/>
          <w:sz w:val="21"/>
          <w:szCs w:val="21"/>
        </w:rPr>
        <w:lastRenderedPageBreak/>
        <w:t>Inherent</w:t>
      </w:r>
      <w:r w:rsidR="0032125C" w:rsidRPr="005639E2">
        <w:rPr>
          <w:rFonts w:cs="Times New Roman"/>
          <w:b/>
          <w:sz w:val="21"/>
          <w:szCs w:val="21"/>
        </w:rPr>
        <w:t xml:space="preserve"> </w:t>
      </w:r>
      <w:r w:rsidR="0032125C" w:rsidRPr="005639E2">
        <w:rPr>
          <w:rFonts w:cs="Times New Roman"/>
          <w:sz w:val="21"/>
          <w:szCs w:val="21"/>
        </w:rPr>
        <w:t>option determines the</w:t>
      </w:r>
      <w:r w:rsidR="00182BA9" w:rsidRPr="005639E2">
        <w:rPr>
          <w:rFonts w:cs="Times New Roman"/>
          <w:sz w:val="21"/>
          <w:szCs w:val="21"/>
        </w:rPr>
        <w:t xml:space="preserve"> </w:t>
      </w:r>
      <w:r w:rsidR="00826693" w:rsidRPr="005639E2">
        <w:rPr>
          <w:rFonts w:cs="Times New Roman"/>
          <w:sz w:val="21"/>
          <w:szCs w:val="21"/>
        </w:rPr>
        <w:t xml:space="preserve">absorption proportions and the mass proportions </w:t>
      </w:r>
      <w:r w:rsidR="00651C33" w:rsidRPr="005639E2">
        <w:rPr>
          <w:rFonts w:cs="Times New Roman"/>
          <w:sz w:val="21"/>
          <w:szCs w:val="21"/>
        </w:rPr>
        <w:t xml:space="preserve">for inheriting the important nuclides, 0.99 and 0.999 by default respectively. </w:t>
      </w:r>
      <w:r w:rsidR="00FA1101" w:rsidRPr="005639E2">
        <w:rPr>
          <w:rFonts w:cs="Times New Roman"/>
          <w:sz w:val="21"/>
          <w:szCs w:val="21"/>
        </w:rPr>
        <w:t xml:space="preserve">About 1500 kinds of nuclides need to been handled for the point burnup calculations, while the critical calculations can (also just need to) inherit a part of these important nuclides. The way to inherit is: </w:t>
      </w:r>
      <w:r w:rsidR="00256C7F" w:rsidRPr="005639E2">
        <w:rPr>
          <w:rFonts w:cs="Times New Roman"/>
          <w:sz w:val="21"/>
          <w:szCs w:val="21"/>
        </w:rPr>
        <w:t xml:space="preserve">firstly, nuclides in the </w:t>
      </w:r>
      <w:r w:rsidR="00A844AB" w:rsidRPr="005639E2">
        <w:rPr>
          <w:rFonts w:cs="Times New Roman"/>
          <w:sz w:val="21"/>
          <w:szCs w:val="21"/>
        </w:rPr>
        <w:t>material card will always be inherit; then other nuclides will be inherited according to their proportions of absorption and mass, from high to low until the total proportion reaches to the absorption</w:t>
      </w:r>
      <w:r w:rsidR="00876C41" w:rsidRPr="005639E2">
        <w:rPr>
          <w:rFonts w:cs="Times New Roman"/>
          <w:sz w:val="21"/>
          <w:szCs w:val="21"/>
        </w:rPr>
        <w:t xml:space="preserve"> defined by users. If some important nuclid</w:t>
      </w:r>
      <w:r w:rsidR="00242839">
        <w:rPr>
          <w:rFonts w:cs="Times New Roman"/>
          <w:sz w:val="21"/>
          <w:szCs w:val="21"/>
        </w:rPr>
        <w:t xml:space="preserve">es need to be focused on by </w:t>
      </w:r>
      <w:r w:rsidR="00876C41" w:rsidRPr="005639E2">
        <w:rPr>
          <w:rFonts w:cs="Times New Roman"/>
          <w:sz w:val="21"/>
          <w:szCs w:val="21"/>
        </w:rPr>
        <w:t xml:space="preserve">users, </w:t>
      </w:r>
      <w:r w:rsidR="00B8402A" w:rsidRPr="005639E2">
        <w:rPr>
          <w:rFonts w:cs="Times New Roman"/>
          <w:sz w:val="21"/>
          <w:szCs w:val="21"/>
        </w:rPr>
        <w:t>they are advised to be written into the material cards, to guarantee that these nuclides will always be inherited. The more nuclides to be inherited, the more accuracy calculation results</w:t>
      </w:r>
      <w:r w:rsidR="00317C7F" w:rsidRPr="005639E2">
        <w:rPr>
          <w:rFonts w:cs="Times New Roman"/>
          <w:sz w:val="21"/>
          <w:szCs w:val="21"/>
        </w:rPr>
        <w:t>, while the larger consuming of time and memory</w:t>
      </w:r>
      <w:r w:rsidR="00B8402A" w:rsidRPr="005639E2">
        <w:rPr>
          <w:rFonts w:cs="Times New Roman"/>
          <w:sz w:val="21"/>
          <w:szCs w:val="21"/>
        </w:rPr>
        <w:t xml:space="preserve">. </w:t>
      </w:r>
    </w:p>
    <w:p w14:paraId="49EC2ABB" w14:textId="77777777" w:rsidR="0032125C" w:rsidRPr="005639E2" w:rsidRDefault="00D11145" w:rsidP="006461DE">
      <w:pPr>
        <w:pStyle w:val="a4"/>
        <w:numPr>
          <w:ilvl w:val="0"/>
          <w:numId w:val="2"/>
        </w:numPr>
        <w:spacing w:line="360" w:lineRule="auto"/>
        <w:ind w:firstLineChars="0"/>
        <w:rPr>
          <w:rFonts w:cs="Times New Roman"/>
          <w:sz w:val="21"/>
          <w:szCs w:val="21"/>
        </w:rPr>
      </w:pPr>
      <w:r w:rsidRPr="005639E2">
        <w:rPr>
          <w:rFonts w:cs="Times New Roman"/>
          <w:b/>
          <w:sz w:val="21"/>
          <w:szCs w:val="21"/>
        </w:rPr>
        <w:t>AceLib</w:t>
      </w:r>
      <w:r w:rsidR="0032125C" w:rsidRPr="005639E2">
        <w:rPr>
          <w:rFonts w:cs="Times New Roman"/>
          <w:b/>
          <w:sz w:val="21"/>
          <w:szCs w:val="21"/>
        </w:rPr>
        <w:t xml:space="preserve"> </w:t>
      </w:r>
      <w:r w:rsidR="0032125C" w:rsidRPr="005639E2">
        <w:rPr>
          <w:rFonts w:cs="Times New Roman"/>
          <w:sz w:val="21"/>
          <w:szCs w:val="21"/>
        </w:rPr>
        <w:t>option determines the</w:t>
      </w:r>
      <w:r w:rsidR="003B3E0D" w:rsidRPr="005639E2">
        <w:rPr>
          <w:rFonts w:cs="Times New Roman"/>
          <w:sz w:val="21"/>
          <w:szCs w:val="21"/>
        </w:rPr>
        <w:t xml:space="preserve"> </w:t>
      </w:r>
      <w:r w:rsidR="00DD7821" w:rsidRPr="005639E2">
        <w:rPr>
          <w:rFonts w:cs="Times New Roman"/>
          <w:sz w:val="21"/>
          <w:szCs w:val="21"/>
        </w:rPr>
        <w:t xml:space="preserve">libraries for the inherited nuclides, such as “AceLib = .30c”. </w:t>
      </w:r>
      <w:r w:rsidR="000725A3" w:rsidRPr="005639E2">
        <w:rPr>
          <w:rFonts w:cs="Times New Roman"/>
          <w:sz w:val="21"/>
          <w:szCs w:val="21"/>
        </w:rPr>
        <w:t xml:space="preserve">For the nuclides </w:t>
      </w:r>
      <w:r w:rsidR="00155C7E" w:rsidRPr="005639E2">
        <w:rPr>
          <w:rFonts w:cs="Times New Roman"/>
          <w:sz w:val="21"/>
          <w:szCs w:val="21"/>
        </w:rPr>
        <w:t>in the material cards, they will</w:t>
      </w:r>
      <w:r w:rsidR="000725A3" w:rsidRPr="005639E2">
        <w:rPr>
          <w:rFonts w:cs="Times New Roman"/>
          <w:sz w:val="21"/>
          <w:szCs w:val="21"/>
        </w:rPr>
        <w:t xml:space="preserve"> </w:t>
      </w:r>
      <w:r w:rsidR="00155C7E" w:rsidRPr="005639E2">
        <w:rPr>
          <w:rFonts w:cs="Times New Roman"/>
          <w:sz w:val="21"/>
          <w:szCs w:val="21"/>
        </w:rPr>
        <w:t>inherit the</w:t>
      </w:r>
      <w:r w:rsidR="00C83C27" w:rsidRPr="005639E2">
        <w:rPr>
          <w:rFonts w:cs="Times New Roman"/>
          <w:sz w:val="21"/>
          <w:szCs w:val="21"/>
        </w:rPr>
        <w:t>ir</w:t>
      </w:r>
      <w:r w:rsidR="00155C7E" w:rsidRPr="005639E2">
        <w:rPr>
          <w:rFonts w:cs="Times New Roman"/>
          <w:sz w:val="21"/>
          <w:szCs w:val="21"/>
        </w:rPr>
        <w:t xml:space="preserve"> </w:t>
      </w:r>
      <w:r w:rsidR="00C83C27" w:rsidRPr="005639E2">
        <w:rPr>
          <w:rFonts w:cs="Times New Roman"/>
          <w:sz w:val="21"/>
          <w:szCs w:val="21"/>
        </w:rPr>
        <w:t>original</w:t>
      </w:r>
      <w:r w:rsidR="009609DC" w:rsidRPr="005639E2">
        <w:rPr>
          <w:rFonts w:cs="Times New Roman"/>
          <w:sz w:val="21"/>
          <w:szCs w:val="21"/>
        </w:rPr>
        <w:t xml:space="preserve"> libr</w:t>
      </w:r>
      <w:r w:rsidR="00C83C27" w:rsidRPr="005639E2">
        <w:rPr>
          <w:rFonts w:cs="Times New Roman"/>
          <w:sz w:val="21"/>
          <w:szCs w:val="21"/>
        </w:rPr>
        <w:t>aries</w:t>
      </w:r>
      <w:r w:rsidR="00155C7E" w:rsidRPr="005639E2">
        <w:rPr>
          <w:rFonts w:cs="Times New Roman"/>
          <w:sz w:val="21"/>
          <w:szCs w:val="21"/>
        </w:rPr>
        <w:t xml:space="preserve">. </w:t>
      </w:r>
      <w:r w:rsidR="00DD7821" w:rsidRPr="005639E2">
        <w:rPr>
          <w:rFonts w:cs="Times New Roman"/>
          <w:sz w:val="21"/>
          <w:szCs w:val="21"/>
        </w:rPr>
        <w:t xml:space="preserve">To guarantee the accuracy of burnup calculation, users should determine the ACE libraries </w:t>
      </w:r>
      <w:r w:rsidR="001F13DC" w:rsidRPr="005639E2">
        <w:rPr>
          <w:rFonts w:cs="Times New Roman"/>
          <w:sz w:val="21"/>
          <w:szCs w:val="21"/>
        </w:rPr>
        <w:t>coinciding with</w:t>
      </w:r>
      <w:r w:rsidR="00DD7821" w:rsidRPr="005639E2">
        <w:rPr>
          <w:rFonts w:cs="Times New Roman"/>
          <w:sz w:val="21"/>
          <w:szCs w:val="21"/>
        </w:rPr>
        <w:t xml:space="preserve"> the cell temperature</w:t>
      </w:r>
      <w:r w:rsidR="001F13DC" w:rsidRPr="005639E2">
        <w:rPr>
          <w:rFonts w:cs="Times New Roman"/>
          <w:sz w:val="21"/>
          <w:szCs w:val="21"/>
        </w:rPr>
        <w:t>s</w:t>
      </w:r>
      <w:r w:rsidR="00DD7821" w:rsidRPr="005639E2">
        <w:rPr>
          <w:rFonts w:cs="Times New Roman"/>
          <w:sz w:val="21"/>
          <w:szCs w:val="21"/>
        </w:rPr>
        <w:t>.</w:t>
      </w:r>
      <w:r w:rsidR="00F030EB" w:rsidRPr="005639E2">
        <w:rPr>
          <w:rFonts w:cs="Times New Roman"/>
          <w:sz w:val="21"/>
          <w:szCs w:val="21"/>
        </w:rPr>
        <w:t xml:space="preserve"> Moreover, the libra</w:t>
      </w:r>
      <w:r w:rsidR="00634352" w:rsidRPr="005639E2">
        <w:rPr>
          <w:rFonts w:cs="Times New Roman"/>
          <w:sz w:val="21"/>
          <w:szCs w:val="21"/>
        </w:rPr>
        <w:t>ry</w:t>
      </w:r>
      <w:r w:rsidR="00F030EB" w:rsidRPr="005639E2">
        <w:rPr>
          <w:rFonts w:cs="Times New Roman"/>
          <w:sz w:val="21"/>
          <w:szCs w:val="21"/>
        </w:rPr>
        <w:t xml:space="preserve"> of this temperature should contain the nuclides lists as </w:t>
      </w:r>
      <w:r w:rsidR="006461DE" w:rsidRPr="005639E2">
        <w:rPr>
          <w:rFonts w:cs="Times New Roman"/>
          <w:sz w:val="21"/>
          <w:szCs w:val="21"/>
        </w:rPr>
        <w:t>complete</w:t>
      </w:r>
      <w:r w:rsidR="00F030EB" w:rsidRPr="005639E2">
        <w:rPr>
          <w:rFonts w:cs="Times New Roman"/>
          <w:sz w:val="21"/>
          <w:szCs w:val="21"/>
        </w:rPr>
        <w:t xml:space="preserve"> as possible.</w:t>
      </w:r>
      <w:r w:rsidR="00DD7821" w:rsidRPr="005639E2">
        <w:rPr>
          <w:rFonts w:cs="Times New Roman"/>
          <w:sz w:val="21"/>
          <w:szCs w:val="21"/>
        </w:rPr>
        <w:t xml:space="preserve"> </w:t>
      </w:r>
      <w:r w:rsidR="008657F8" w:rsidRPr="005639E2">
        <w:rPr>
          <w:rFonts w:cs="Times New Roman"/>
          <w:sz w:val="21"/>
          <w:szCs w:val="21"/>
        </w:rPr>
        <w:t>In the burnup calculation contain</w:t>
      </w:r>
      <w:r w:rsidR="009E44C0" w:rsidRPr="005639E2">
        <w:rPr>
          <w:rFonts w:cs="Times New Roman"/>
          <w:sz w:val="21"/>
          <w:szCs w:val="21"/>
        </w:rPr>
        <w:t>ing</w:t>
      </w:r>
      <w:r w:rsidR="008657F8" w:rsidRPr="005639E2">
        <w:rPr>
          <w:rFonts w:cs="Times New Roman"/>
          <w:sz w:val="21"/>
          <w:szCs w:val="21"/>
        </w:rPr>
        <w:t xml:space="preserve"> multiple </w:t>
      </w:r>
      <w:r w:rsidR="00B411A1" w:rsidRPr="005639E2">
        <w:rPr>
          <w:rFonts w:cs="Times New Roman"/>
          <w:sz w:val="21"/>
          <w:szCs w:val="21"/>
        </w:rPr>
        <w:t>temperature</w:t>
      </w:r>
      <w:r w:rsidR="00B95982" w:rsidRPr="005639E2">
        <w:rPr>
          <w:rFonts w:cs="Times New Roman"/>
          <w:sz w:val="21"/>
          <w:szCs w:val="21"/>
        </w:rPr>
        <w:t>s</w:t>
      </w:r>
      <w:r w:rsidR="00B411A1" w:rsidRPr="005639E2">
        <w:rPr>
          <w:rFonts w:cs="Times New Roman"/>
          <w:sz w:val="21"/>
          <w:szCs w:val="21"/>
        </w:rPr>
        <w:t xml:space="preserve">, RMC can match the </w:t>
      </w:r>
      <w:r w:rsidR="009609DC" w:rsidRPr="005639E2">
        <w:rPr>
          <w:rFonts w:cs="Times New Roman"/>
          <w:sz w:val="21"/>
          <w:szCs w:val="21"/>
        </w:rPr>
        <w:t>libraries according to the cell temperature</w:t>
      </w:r>
      <w:r w:rsidR="00B54389" w:rsidRPr="005639E2">
        <w:rPr>
          <w:rFonts w:cs="Times New Roman"/>
          <w:sz w:val="21"/>
          <w:szCs w:val="21"/>
        </w:rPr>
        <w:t>s</w:t>
      </w:r>
      <w:r w:rsidR="00B411A1" w:rsidRPr="005639E2">
        <w:rPr>
          <w:rFonts w:cs="Times New Roman"/>
          <w:sz w:val="21"/>
          <w:szCs w:val="21"/>
        </w:rPr>
        <w:t>, while this function is not supported in this release of RMC.</w:t>
      </w:r>
    </w:p>
    <w:p w14:paraId="04302B98" w14:textId="1A7FE8D1" w:rsidR="0032125C" w:rsidRPr="005639E2" w:rsidRDefault="00D11145" w:rsidP="00A00A79">
      <w:pPr>
        <w:pStyle w:val="a4"/>
        <w:numPr>
          <w:ilvl w:val="0"/>
          <w:numId w:val="2"/>
        </w:numPr>
        <w:spacing w:line="360" w:lineRule="auto"/>
        <w:ind w:firstLineChars="0"/>
        <w:jc w:val="left"/>
        <w:rPr>
          <w:rFonts w:cs="Times New Roman"/>
          <w:b/>
          <w:sz w:val="21"/>
          <w:szCs w:val="21"/>
        </w:rPr>
      </w:pPr>
      <w:r w:rsidRPr="005639E2">
        <w:rPr>
          <w:rFonts w:cs="Times New Roman"/>
          <w:b/>
          <w:sz w:val="21"/>
          <w:szCs w:val="21"/>
        </w:rPr>
        <w:t>Strategy</w:t>
      </w:r>
      <w:r w:rsidR="0032125C" w:rsidRPr="005639E2">
        <w:rPr>
          <w:rFonts w:cs="Times New Roman"/>
          <w:b/>
          <w:sz w:val="21"/>
          <w:szCs w:val="21"/>
        </w:rPr>
        <w:t xml:space="preserve"> </w:t>
      </w:r>
      <w:r w:rsidR="0032125C" w:rsidRPr="005639E2">
        <w:rPr>
          <w:rFonts w:cs="Times New Roman"/>
          <w:sz w:val="21"/>
          <w:szCs w:val="21"/>
        </w:rPr>
        <w:t>option determines the</w:t>
      </w:r>
      <w:r w:rsidR="00A00A79" w:rsidRPr="005639E2">
        <w:rPr>
          <w:rFonts w:cs="Times New Roman"/>
          <w:sz w:val="21"/>
          <w:szCs w:val="21"/>
        </w:rPr>
        <w:t xml:space="preserve"> strategy of burnup step. </w:t>
      </w:r>
      <w:r w:rsidR="00A00A79" w:rsidRPr="005639E2">
        <w:rPr>
          <w:rFonts w:cs="Times New Roman"/>
          <w:b/>
          <w:sz w:val="21"/>
          <w:szCs w:val="21"/>
        </w:rPr>
        <w:t xml:space="preserve">Strategy = 0 </w:t>
      </w:r>
      <w:r w:rsidR="00A00A79" w:rsidRPr="005639E2">
        <w:rPr>
          <w:rFonts w:cs="Times New Roman"/>
          <w:sz w:val="21"/>
          <w:szCs w:val="21"/>
        </w:rPr>
        <w:t>(by default)</w:t>
      </w:r>
      <w:r w:rsidR="00E31077" w:rsidRPr="005639E2">
        <w:rPr>
          <w:rFonts w:cs="Times New Roman"/>
          <w:sz w:val="21"/>
          <w:szCs w:val="21"/>
        </w:rPr>
        <w:t xml:space="preserve"> </w:t>
      </w:r>
      <w:r w:rsidR="00A00A79" w:rsidRPr="005639E2">
        <w:rPr>
          <w:rFonts w:cs="Times New Roman"/>
          <w:sz w:val="21"/>
          <w:szCs w:val="21"/>
        </w:rPr>
        <w:t xml:space="preserve">means </w:t>
      </w:r>
      <w:r w:rsidR="00E31077" w:rsidRPr="005639E2">
        <w:rPr>
          <w:rFonts w:cs="Times New Roman"/>
          <w:sz w:val="21"/>
          <w:szCs w:val="21"/>
        </w:rPr>
        <w:t>using the starting point approximation burnup strategy</w:t>
      </w:r>
      <w:r w:rsidR="00470F46" w:rsidRPr="005639E2">
        <w:rPr>
          <w:rFonts w:cs="Times New Roman"/>
          <w:sz w:val="21"/>
          <w:szCs w:val="21"/>
        </w:rPr>
        <w:t xml:space="preserve">, while </w:t>
      </w:r>
      <w:r w:rsidR="00470F46" w:rsidRPr="005639E2">
        <w:rPr>
          <w:rFonts w:cs="Times New Roman"/>
          <w:b/>
          <w:sz w:val="21"/>
          <w:szCs w:val="21"/>
        </w:rPr>
        <w:t xml:space="preserve">Strategy = 0 </w:t>
      </w:r>
      <w:r w:rsidR="00470F46" w:rsidRPr="005639E2">
        <w:rPr>
          <w:rFonts w:cs="Times New Roman"/>
          <w:sz w:val="21"/>
          <w:szCs w:val="21"/>
        </w:rPr>
        <w:t xml:space="preserve">means using the </w:t>
      </w:r>
      <w:r w:rsidR="00734354" w:rsidRPr="005639E2">
        <w:rPr>
          <w:rFonts w:cs="Times New Roman"/>
          <w:sz w:val="21"/>
          <w:szCs w:val="21"/>
        </w:rPr>
        <w:t xml:space="preserve">predictor-corrector burnup strategy. </w:t>
      </w:r>
      <w:r w:rsidR="00E721B7" w:rsidRPr="005639E2">
        <w:rPr>
          <w:rFonts w:cs="Times New Roman"/>
          <w:sz w:val="21"/>
          <w:szCs w:val="21"/>
        </w:rPr>
        <w:t xml:space="preserve">Normally if the reasonable </w:t>
      </w:r>
      <w:r w:rsidR="006A5208" w:rsidRPr="005639E2">
        <w:rPr>
          <w:rFonts w:cs="Times New Roman"/>
          <w:sz w:val="21"/>
          <w:szCs w:val="21"/>
        </w:rPr>
        <w:t>burnup steps are set, the starting point approximati</w:t>
      </w:r>
      <w:r w:rsidR="00933F8F">
        <w:rPr>
          <w:rFonts w:cs="Times New Roman"/>
          <w:sz w:val="21"/>
          <w:szCs w:val="21"/>
        </w:rPr>
        <w:t>on burnup strategy can satisfy</w:t>
      </w:r>
      <w:r w:rsidR="006A5208" w:rsidRPr="005639E2">
        <w:rPr>
          <w:rFonts w:cs="Times New Roman"/>
          <w:sz w:val="21"/>
          <w:szCs w:val="21"/>
        </w:rPr>
        <w:t xml:space="preserve"> most of the requirement of burnup calculation.</w:t>
      </w:r>
    </w:p>
    <w:p w14:paraId="470509A9" w14:textId="0B7C3A7C" w:rsidR="003E58AC" w:rsidRPr="005639E2" w:rsidRDefault="00D11145" w:rsidP="007B4E54">
      <w:pPr>
        <w:pStyle w:val="a4"/>
        <w:numPr>
          <w:ilvl w:val="0"/>
          <w:numId w:val="2"/>
        </w:numPr>
        <w:ind w:firstLineChars="0"/>
        <w:rPr>
          <w:rFonts w:cs="Times New Roman"/>
          <w:sz w:val="21"/>
          <w:szCs w:val="21"/>
        </w:rPr>
      </w:pPr>
      <w:r w:rsidRPr="005639E2">
        <w:rPr>
          <w:rFonts w:cs="Times New Roman"/>
          <w:b/>
          <w:sz w:val="21"/>
          <w:szCs w:val="21"/>
        </w:rPr>
        <w:t>Solver</w:t>
      </w:r>
      <w:r w:rsidR="0032125C" w:rsidRPr="005639E2">
        <w:rPr>
          <w:rFonts w:cs="Times New Roman"/>
          <w:b/>
          <w:sz w:val="21"/>
          <w:szCs w:val="21"/>
        </w:rPr>
        <w:t xml:space="preserve"> </w:t>
      </w:r>
      <w:r w:rsidR="0032125C" w:rsidRPr="005639E2">
        <w:rPr>
          <w:rFonts w:cs="Times New Roman"/>
          <w:sz w:val="21"/>
          <w:szCs w:val="21"/>
        </w:rPr>
        <w:t>option determines the</w:t>
      </w:r>
      <w:r w:rsidR="003E58AC" w:rsidRPr="005639E2">
        <w:rPr>
          <w:rFonts w:cs="Times New Roman"/>
          <w:sz w:val="21"/>
          <w:szCs w:val="21"/>
        </w:rPr>
        <w:t xml:space="preserve"> </w:t>
      </w:r>
      <w:r w:rsidR="007B6109" w:rsidRPr="005639E2">
        <w:rPr>
          <w:rFonts w:cs="Times New Roman"/>
          <w:sz w:val="21"/>
          <w:szCs w:val="21"/>
        </w:rPr>
        <w:t xml:space="preserve">solving method of the point burnup equation. </w:t>
      </w:r>
      <w:r w:rsidR="007B6109" w:rsidRPr="005639E2">
        <w:rPr>
          <w:rFonts w:cs="Times New Roman"/>
          <w:b/>
          <w:sz w:val="21"/>
          <w:szCs w:val="21"/>
        </w:rPr>
        <w:t xml:space="preserve">Solver = 1 </w:t>
      </w:r>
      <w:r w:rsidR="007B6109" w:rsidRPr="005639E2">
        <w:rPr>
          <w:rFonts w:cs="Times New Roman"/>
          <w:sz w:val="21"/>
          <w:szCs w:val="21"/>
        </w:rPr>
        <w:t xml:space="preserve">means the transmutation trajectory method, </w:t>
      </w:r>
      <w:r w:rsidR="007B6109" w:rsidRPr="005639E2">
        <w:rPr>
          <w:rFonts w:cs="Times New Roman"/>
          <w:b/>
          <w:sz w:val="21"/>
          <w:szCs w:val="21"/>
        </w:rPr>
        <w:t xml:space="preserve">Solver = 2 </w:t>
      </w:r>
      <w:r w:rsidR="007B6109" w:rsidRPr="005639E2">
        <w:rPr>
          <w:rFonts w:cs="Times New Roman"/>
          <w:sz w:val="21"/>
          <w:szCs w:val="21"/>
        </w:rPr>
        <w:t xml:space="preserve">(by default) means the </w:t>
      </w:r>
      <w:r w:rsidR="003E58AC" w:rsidRPr="005639E2">
        <w:rPr>
          <w:rFonts w:cs="Times New Roman"/>
          <w:sz w:val="21"/>
          <w:szCs w:val="21"/>
        </w:rPr>
        <w:t xml:space="preserve">Chebyshev </w:t>
      </w:r>
      <w:r w:rsidR="007B6109" w:rsidRPr="005639E2">
        <w:rPr>
          <w:rFonts w:cs="Times New Roman"/>
          <w:sz w:val="21"/>
          <w:szCs w:val="21"/>
        </w:rPr>
        <w:t>r</w:t>
      </w:r>
      <w:r w:rsidR="003E58AC" w:rsidRPr="005639E2">
        <w:rPr>
          <w:rFonts w:cs="Times New Roman"/>
          <w:sz w:val="21"/>
          <w:szCs w:val="21"/>
        </w:rPr>
        <w:t xml:space="preserve">ational </w:t>
      </w:r>
      <w:r w:rsidR="007B6109" w:rsidRPr="005639E2">
        <w:rPr>
          <w:rFonts w:cs="Times New Roman"/>
          <w:sz w:val="21"/>
          <w:szCs w:val="21"/>
        </w:rPr>
        <w:t>a</w:t>
      </w:r>
      <w:r w:rsidR="003E58AC" w:rsidRPr="005639E2">
        <w:rPr>
          <w:rFonts w:cs="Times New Roman"/>
          <w:sz w:val="21"/>
          <w:szCs w:val="21"/>
        </w:rPr>
        <w:t xml:space="preserve">pproximation </w:t>
      </w:r>
      <w:r w:rsidR="007B6109" w:rsidRPr="005639E2">
        <w:rPr>
          <w:rFonts w:cs="Times New Roman"/>
          <w:sz w:val="21"/>
          <w:szCs w:val="21"/>
        </w:rPr>
        <w:t>m</w:t>
      </w:r>
      <w:r w:rsidR="003E58AC" w:rsidRPr="005639E2">
        <w:rPr>
          <w:rFonts w:cs="Times New Roman"/>
          <w:sz w:val="21"/>
          <w:szCs w:val="21"/>
        </w:rPr>
        <w:t>ethod</w:t>
      </w:r>
      <w:r w:rsidR="007B4E54" w:rsidRPr="005639E2">
        <w:rPr>
          <w:rFonts w:cs="Times New Roman"/>
          <w:sz w:val="21"/>
          <w:szCs w:val="21"/>
        </w:rPr>
        <w:t xml:space="preserve">, </w:t>
      </w:r>
      <w:r w:rsidR="007B4E54" w:rsidRPr="005639E2">
        <w:rPr>
          <w:rFonts w:cs="Times New Roman"/>
          <w:b/>
          <w:sz w:val="21"/>
          <w:szCs w:val="21"/>
        </w:rPr>
        <w:t xml:space="preserve">Solver = 3 </w:t>
      </w:r>
      <w:r w:rsidR="007B4E54" w:rsidRPr="005639E2">
        <w:rPr>
          <w:rFonts w:cs="Times New Roman"/>
          <w:sz w:val="21"/>
          <w:szCs w:val="21"/>
        </w:rPr>
        <w:t xml:space="preserve">means the spline rational approximation method, and </w:t>
      </w:r>
      <w:r w:rsidR="007B4E54" w:rsidRPr="005639E2">
        <w:rPr>
          <w:rFonts w:cs="Times New Roman"/>
          <w:b/>
          <w:sz w:val="21"/>
          <w:szCs w:val="21"/>
        </w:rPr>
        <w:t xml:space="preserve">Solver = 4 </w:t>
      </w:r>
      <w:r w:rsidR="007B4E54" w:rsidRPr="005639E2">
        <w:rPr>
          <w:rFonts w:cs="Times New Roman"/>
          <w:sz w:val="21"/>
          <w:szCs w:val="21"/>
        </w:rPr>
        <w:t xml:space="preserve">means the </w:t>
      </w:r>
      <w:r w:rsidR="003E58AC" w:rsidRPr="005639E2">
        <w:rPr>
          <w:rFonts w:cs="Times New Roman"/>
          <w:sz w:val="21"/>
          <w:szCs w:val="21"/>
        </w:rPr>
        <w:t xml:space="preserve">Laguerre </w:t>
      </w:r>
      <w:r w:rsidR="007B4E54" w:rsidRPr="005639E2">
        <w:rPr>
          <w:rFonts w:cs="Times New Roman"/>
          <w:sz w:val="21"/>
          <w:szCs w:val="21"/>
        </w:rPr>
        <w:t>p</w:t>
      </w:r>
      <w:r w:rsidR="003E58AC" w:rsidRPr="005639E2">
        <w:rPr>
          <w:rFonts w:cs="Times New Roman"/>
          <w:sz w:val="21"/>
          <w:szCs w:val="21"/>
        </w:rPr>
        <w:t xml:space="preserve">olynomial </w:t>
      </w:r>
      <w:r w:rsidR="007B4E54" w:rsidRPr="005639E2">
        <w:rPr>
          <w:rFonts w:cs="Times New Roman"/>
          <w:sz w:val="21"/>
          <w:szCs w:val="21"/>
        </w:rPr>
        <w:t>a</w:t>
      </w:r>
      <w:r w:rsidR="003E58AC" w:rsidRPr="005639E2">
        <w:rPr>
          <w:rFonts w:cs="Times New Roman"/>
          <w:sz w:val="21"/>
          <w:szCs w:val="21"/>
        </w:rPr>
        <w:t xml:space="preserve">pproximation </w:t>
      </w:r>
      <w:r w:rsidR="007B4E54" w:rsidRPr="005639E2">
        <w:rPr>
          <w:rFonts w:cs="Times New Roman"/>
          <w:sz w:val="21"/>
          <w:szCs w:val="21"/>
        </w:rPr>
        <w:t>m</w:t>
      </w:r>
      <w:r w:rsidR="003E58AC" w:rsidRPr="005639E2">
        <w:rPr>
          <w:rFonts w:cs="Times New Roman"/>
          <w:sz w:val="21"/>
          <w:szCs w:val="21"/>
        </w:rPr>
        <w:t>ethod</w:t>
      </w:r>
      <w:r w:rsidR="009C3B96">
        <w:rPr>
          <w:rFonts w:cs="Times New Roman"/>
          <w:sz w:val="21"/>
          <w:szCs w:val="21"/>
        </w:rPr>
        <w:t xml:space="preserve">. For </w:t>
      </w:r>
      <w:r w:rsidR="007B4E54" w:rsidRPr="005639E2">
        <w:rPr>
          <w:rFonts w:cs="Times New Roman"/>
          <w:sz w:val="21"/>
          <w:szCs w:val="21"/>
        </w:rPr>
        <w:t>common users, the default parameter is advised.</w:t>
      </w:r>
    </w:p>
    <w:p w14:paraId="27506F03" w14:textId="77777777" w:rsidR="0032125C" w:rsidRPr="005639E2" w:rsidRDefault="00D11145" w:rsidP="00D11145">
      <w:pPr>
        <w:pStyle w:val="a4"/>
        <w:numPr>
          <w:ilvl w:val="0"/>
          <w:numId w:val="2"/>
        </w:numPr>
        <w:spacing w:line="360" w:lineRule="auto"/>
        <w:ind w:firstLineChars="0"/>
        <w:jc w:val="left"/>
        <w:rPr>
          <w:rFonts w:cs="Times New Roman"/>
          <w:b/>
          <w:sz w:val="21"/>
          <w:szCs w:val="21"/>
        </w:rPr>
      </w:pPr>
      <w:r w:rsidRPr="005639E2">
        <w:rPr>
          <w:rFonts w:cs="Times New Roman"/>
          <w:b/>
          <w:sz w:val="21"/>
          <w:szCs w:val="21"/>
        </w:rPr>
        <w:t>Parallel</w:t>
      </w:r>
      <w:r w:rsidR="0032125C" w:rsidRPr="005639E2">
        <w:rPr>
          <w:rFonts w:cs="Times New Roman"/>
          <w:b/>
          <w:sz w:val="21"/>
          <w:szCs w:val="21"/>
        </w:rPr>
        <w:t xml:space="preserve"> </w:t>
      </w:r>
      <w:r w:rsidR="0032125C" w:rsidRPr="005639E2">
        <w:rPr>
          <w:rFonts w:cs="Times New Roman"/>
          <w:sz w:val="21"/>
          <w:szCs w:val="21"/>
        </w:rPr>
        <w:t xml:space="preserve">option determines </w:t>
      </w:r>
      <w:r w:rsidR="001614E5" w:rsidRPr="005639E2">
        <w:rPr>
          <w:rFonts w:cs="Times New Roman"/>
          <w:sz w:val="21"/>
          <w:szCs w:val="21"/>
        </w:rPr>
        <w:t xml:space="preserve">whether </w:t>
      </w:r>
      <w:r w:rsidR="0032125C" w:rsidRPr="005639E2">
        <w:rPr>
          <w:rFonts w:cs="Times New Roman"/>
          <w:sz w:val="21"/>
          <w:szCs w:val="21"/>
        </w:rPr>
        <w:t>the</w:t>
      </w:r>
      <w:r w:rsidR="001614E5" w:rsidRPr="005639E2">
        <w:rPr>
          <w:rFonts w:cs="Times New Roman"/>
          <w:sz w:val="21"/>
          <w:szCs w:val="21"/>
        </w:rPr>
        <w:t xml:space="preserve"> parallel burnup calculations are used for the parallel critical calculations, which is only effective </w:t>
      </w:r>
      <w:r w:rsidR="00F72853" w:rsidRPr="005639E2">
        <w:rPr>
          <w:rFonts w:cs="Times New Roman"/>
          <w:sz w:val="21"/>
          <w:szCs w:val="21"/>
        </w:rPr>
        <w:t xml:space="preserve">to the parallel version of RMC. </w:t>
      </w:r>
      <w:r w:rsidR="00F72853" w:rsidRPr="005639E2">
        <w:rPr>
          <w:rFonts w:cs="Times New Roman"/>
          <w:b/>
          <w:sz w:val="21"/>
          <w:szCs w:val="21"/>
        </w:rPr>
        <w:lastRenderedPageBreak/>
        <w:t xml:space="preserve">Parallel = 0 </w:t>
      </w:r>
      <w:r w:rsidR="00F72853" w:rsidRPr="005639E2">
        <w:rPr>
          <w:rFonts w:cs="Times New Roman"/>
          <w:sz w:val="21"/>
          <w:szCs w:val="21"/>
        </w:rPr>
        <w:t xml:space="preserve">(by default) means the parallel burnup calculations are off, while </w:t>
      </w:r>
      <w:r w:rsidR="00F72853" w:rsidRPr="005639E2">
        <w:rPr>
          <w:rFonts w:cs="Times New Roman"/>
          <w:b/>
          <w:sz w:val="21"/>
          <w:szCs w:val="21"/>
        </w:rPr>
        <w:t>Parallel = 1</w:t>
      </w:r>
      <w:r w:rsidR="00F72853" w:rsidRPr="005639E2">
        <w:rPr>
          <w:rFonts w:cs="Times New Roman"/>
          <w:sz w:val="21"/>
          <w:szCs w:val="21"/>
        </w:rPr>
        <w:t xml:space="preserve"> means it is on. </w:t>
      </w:r>
      <w:r w:rsidR="00516B5B" w:rsidRPr="005639E2">
        <w:rPr>
          <w:rFonts w:cs="Times New Roman"/>
          <w:sz w:val="21"/>
          <w:szCs w:val="21"/>
        </w:rPr>
        <w:t>In the mode of parallel burnup calculation, the burnup regions are equally assigned to each progress, which can execute the point burnup calculation separately.</w:t>
      </w:r>
      <w:r w:rsidR="00A2076B" w:rsidRPr="005639E2">
        <w:rPr>
          <w:rFonts w:cs="Times New Roman"/>
          <w:sz w:val="21"/>
          <w:szCs w:val="21"/>
        </w:rPr>
        <w:t xml:space="preserve"> </w:t>
      </w:r>
      <w:r w:rsidR="00555803" w:rsidRPr="005639E2">
        <w:rPr>
          <w:rFonts w:cs="Times New Roman"/>
          <w:sz w:val="21"/>
          <w:szCs w:val="21"/>
        </w:rPr>
        <w:t xml:space="preserve">For the large-scale </w:t>
      </w:r>
      <w:r w:rsidR="00E9249D" w:rsidRPr="005639E2">
        <w:rPr>
          <w:rFonts w:cs="Times New Roman"/>
          <w:sz w:val="21"/>
          <w:szCs w:val="21"/>
        </w:rPr>
        <w:t xml:space="preserve">burnup calculation which </w:t>
      </w:r>
      <w:r w:rsidR="00CE68A0" w:rsidRPr="005639E2">
        <w:rPr>
          <w:rFonts w:cs="Times New Roman"/>
          <w:sz w:val="21"/>
          <w:szCs w:val="21"/>
        </w:rPr>
        <w:t xml:space="preserve">contains large sums of burnup regions the parallel burnup calculation can reduce the calculation time significantly. </w:t>
      </w:r>
    </w:p>
    <w:p w14:paraId="53BF9F07" w14:textId="77777777" w:rsidR="008B0BED" w:rsidRPr="005639E2" w:rsidRDefault="00D11145" w:rsidP="00724659">
      <w:pPr>
        <w:pStyle w:val="a4"/>
        <w:numPr>
          <w:ilvl w:val="0"/>
          <w:numId w:val="2"/>
        </w:numPr>
        <w:spacing w:line="360" w:lineRule="auto"/>
        <w:ind w:firstLineChars="0"/>
        <w:jc w:val="left"/>
        <w:rPr>
          <w:rFonts w:cs="Times New Roman"/>
          <w:b/>
          <w:sz w:val="21"/>
          <w:szCs w:val="21"/>
        </w:rPr>
      </w:pPr>
      <w:r w:rsidRPr="005639E2">
        <w:rPr>
          <w:rFonts w:cs="Times New Roman"/>
          <w:b/>
          <w:sz w:val="21"/>
          <w:szCs w:val="21"/>
        </w:rPr>
        <w:t>Outputcell</w:t>
      </w:r>
      <w:r w:rsidR="008B0BED" w:rsidRPr="005639E2">
        <w:rPr>
          <w:rFonts w:cs="Times New Roman"/>
          <w:b/>
          <w:sz w:val="21"/>
          <w:szCs w:val="21"/>
        </w:rPr>
        <w:t xml:space="preserve"> </w:t>
      </w:r>
      <w:r w:rsidR="00724659" w:rsidRPr="005639E2">
        <w:rPr>
          <w:rFonts w:cs="Times New Roman"/>
          <w:sz w:val="21"/>
          <w:szCs w:val="21"/>
        </w:rPr>
        <w:t>option determines the nuclides densities of cells, storing them in the files with suffix “.den_tot”.</w:t>
      </w:r>
    </w:p>
    <w:p w14:paraId="7944C0AE" w14:textId="77777777" w:rsidR="00D11145" w:rsidRPr="00FE4FCB" w:rsidRDefault="00D11145" w:rsidP="00D11145">
      <w:pPr>
        <w:spacing w:line="360" w:lineRule="auto"/>
        <w:ind w:left="480"/>
        <w:jc w:val="left"/>
        <w:rPr>
          <w:rFonts w:ascii="Times New Roman" w:hAnsi="Times New Roman" w:cs="Times New Roman"/>
          <w:b/>
        </w:rPr>
      </w:pPr>
    </w:p>
    <w:p w14:paraId="5DA0DE0D" w14:textId="10C2BA4E" w:rsidR="00FF6261" w:rsidRPr="00FE4FCB" w:rsidRDefault="00FF6261" w:rsidP="0056761D">
      <w:pPr>
        <w:spacing w:line="360" w:lineRule="auto"/>
        <w:ind w:left="482" w:firstLineChars="200" w:firstLine="420"/>
        <w:jc w:val="left"/>
        <w:rPr>
          <w:rFonts w:ascii="Times New Roman" w:hAnsi="Times New Roman" w:cs="Times New Roman"/>
        </w:rPr>
      </w:pPr>
      <w:r w:rsidRPr="00FE4FCB">
        <w:rPr>
          <w:rFonts w:ascii="Times New Roman" w:hAnsi="Times New Roman" w:cs="Times New Roman"/>
        </w:rPr>
        <w:t xml:space="preserve">It should be pointed out that </w:t>
      </w:r>
      <w:r w:rsidR="001269F5" w:rsidRPr="00FE4FCB">
        <w:rPr>
          <w:rFonts w:ascii="Times New Roman" w:hAnsi="Times New Roman" w:cs="Times New Roman"/>
        </w:rPr>
        <w:t xml:space="preserve">large sum of reactions rates need to be counted in the MC critical calculations for burnup calculations, consuming </w:t>
      </w:r>
      <w:r w:rsidR="00064989" w:rsidRPr="00FE4FCB">
        <w:rPr>
          <w:rFonts w:ascii="Times New Roman" w:hAnsi="Times New Roman" w:cs="Times New Roman"/>
        </w:rPr>
        <w:t>a lot of computing time. For the large-scale burnup calculations with hundreds or even thousands of burnup regions, the time consuming on the point burnup itself is aslo very large. Therefore, the users are advised to use the parallel version of RMC for th</w:t>
      </w:r>
      <w:r w:rsidR="009C3B96">
        <w:rPr>
          <w:rFonts w:ascii="Times New Roman" w:hAnsi="Times New Roman" w:cs="Times New Roman"/>
        </w:rPr>
        <w:t>e burnup calculations, and use</w:t>
      </w:r>
      <w:r w:rsidR="002161D2">
        <w:rPr>
          <w:rFonts w:ascii="Times New Roman" w:hAnsi="Times New Roman" w:cs="Times New Roman"/>
        </w:rPr>
        <w:t>s</w:t>
      </w:r>
      <w:r w:rsidR="00064989" w:rsidRPr="00FE4FCB">
        <w:rPr>
          <w:rFonts w:ascii="Times New Roman" w:hAnsi="Times New Roman" w:cs="Times New Roman"/>
        </w:rPr>
        <w:t xml:space="preserve"> the parallel burnup mode (</w:t>
      </w:r>
      <w:r w:rsidR="00064989" w:rsidRPr="00FE4FCB">
        <w:rPr>
          <w:rFonts w:ascii="Times New Roman" w:hAnsi="Times New Roman" w:cs="Times New Roman"/>
          <w:b/>
        </w:rPr>
        <w:t>Parallel = 1</w:t>
      </w:r>
      <w:r w:rsidR="00064989" w:rsidRPr="00FE4FCB">
        <w:rPr>
          <w:rFonts w:ascii="Times New Roman" w:hAnsi="Times New Roman" w:cs="Times New Roman"/>
        </w:rPr>
        <w:t>) when it is necessary.</w:t>
      </w:r>
    </w:p>
    <w:p w14:paraId="7F7388E3" w14:textId="0CD805D1" w:rsidR="007232F8" w:rsidRPr="00FE4FCB" w:rsidRDefault="007232F8" w:rsidP="0056761D">
      <w:pPr>
        <w:spacing w:line="360" w:lineRule="auto"/>
        <w:ind w:left="482" w:firstLineChars="200" w:firstLine="420"/>
        <w:jc w:val="left"/>
        <w:rPr>
          <w:rFonts w:ascii="Times New Roman" w:hAnsi="Times New Roman" w:cs="Times New Roman"/>
        </w:rPr>
      </w:pPr>
      <w:r w:rsidRPr="00FE4FCB">
        <w:rPr>
          <w:rFonts w:ascii="Times New Roman" w:hAnsi="Times New Roman" w:cs="Times New Roman"/>
        </w:rPr>
        <w:t xml:space="preserve">Theoretically, any number of burnup regions </w:t>
      </w:r>
      <w:r w:rsidR="008120FD">
        <w:rPr>
          <w:rFonts w:ascii="Times New Roman" w:hAnsi="Times New Roman" w:cs="Times New Roman" w:hint="eastAsia"/>
        </w:rPr>
        <w:t>is</w:t>
      </w:r>
      <w:r w:rsidRPr="00FE4FCB">
        <w:rPr>
          <w:rFonts w:ascii="Times New Roman" w:hAnsi="Times New Roman" w:cs="Times New Roman"/>
        </w:rPr>
        <w:t xml:space="preserve"> supported in RMC, while actually it is limited to the computer hardware. </w:t>
      </w:r>
      <w:r w:rsidR="00C03951" w:rsidRPr="00FE4FCB">
        <w:rPr>
          <w:rFonts w:ascii="Times New Roman" w:hAnsi="Times New Roman" w:cs="Times New Roman"/>
        </w:rPr>
        <w:t>The actual testing shows that the burnup calculations containing 10000 burnup regions need to consume about 1.5G memories</w:t>
      </w:r>
      <w:r w:rsidR="00904905" w:rsidRPr="00FE4FCB">
        <w:rPr>
          <w:rFonts w:ascii="Times New Roman" w:hAnsi="Times New Roman" w:cs="Times New Roman"/>
        </w:rPr>
        <w:t>.</w:t>
      </w:r>
      <w:r w:rsidR="00C03951" w:rsidRPr="00FE4FCB">
        <w:rPr>
          <w:rFonts w:ascii="Times New Roman" w:hAnsi="Times New Roman" w:cs="Times New Roman"/>
        </w:rPr>
        <w:t xml:space="preserve"> </w:t>
      </w:r>
      <w:r w:rsidR="00904905" w:rsidRPr="00FE4FCB">
        <w:rPr>
          <w:rFonts w:ascii="Times New Roman" w:hAnsi="Times New Roman" w:cs="Times New Roman"/>
        </w:rPr>
        <w:t>T</w:t>
      </w:r>
      <w:r w:rsidR="00C03951" w:rsidRPr="00FE4FCB">
        <w:rPr>
          <w:rFonts w:ascii="Times New Roman" w:hAnsi="Times New Roman" w:cs="Times New Roman"/>
        </w:rPr>
        <w:t>herefore</w:t>
      </w:r>
      <w:r w:rsidR="00904905" w:rsidRPr="00FE4FCB">
        <w:rPr>
          <w:rFonts w:ascii="Times New Roman" w:hAnsi="Times New Roman" w:cs="Times New Roman"/>
        </w:rPr>
        <w:t>, on this basis,</w:t>
      </w:r>
      <w:r w:rsidR="00C03951" w:rsidRPr="00FE4FCB">
        <w:rPr>
          <w:rFonts w:ascii="Times New Roman" w:hAnsi="Times New Roman" w:cs="Times New Roman"/>
        </w:rPr>
        <w:t xml:space="preserve"> about 1.5G memories </w:t>
      </w:r>
      <w:r w:rsidR="00904905" w:rsidRPr="00FE4FCB">
        <w:rPr>
          <w:rFonts w:ascii="Times New Roman" w:hAnsi="Times New Roman" w:cs="Times New Roman"/>
        </w:rPr>
        <w:t>increase for every 10000 burnup regions increase</w:t>
      </w:r>
      <w:r w:rsidR="00AB1687" w:rsidRPr="00FE4FCB">
        <w:rPr>
          <w:rFonts w:ascii="Times New Roman" w:hAnsi="Times New Roman" w:cs="Times New Roman"/>
        </w:rPr>
        <w:t>.</w:t>
      </w:r>
    </w:p>
    <w:p w14:paraId="0E576973" w14:textId="776DBEF6" w:rsidR="008C3D67" w:rsidRPr="00FE4FCB" w:rsidRDefault="008C3D67" w:rsidP="00D11145">
      <w:pPr>
        <w:pStyle w:val="2"/>
        <w:spacing w:before="156"/>
        <w:rPr>
          <w:rFonts w:ascii="Times New Roman" w:hAnsi="Times New Roman" w:cs="Times New Roman"/>
        </w:rPr>
      </w:pPr>
      <w:bookmarkStart w:id="134" w:name="_8.2__燃耗模块输入示例"/>
      <w:bookmarkStart w:id="135" w:name="_Toc369335237"/>
      <w:bookmarkStart w:id="136" w:name="_Toc362641005"/>
      <w:bookmarkEnd w:id="134"/>
      <w:r w:rsidRPr="00FE4FCB">
        <w:rPr>
          <w:rFonts w:ascii="Times New Roman" w:hAnsi="Times New Roman" w:cs="Times New Roman"/>
        </w:rPr>
        <w:t>8.3 Input example</w:t>
      </w:r>
      <w:r w:rsidR="003D3CF2" w:rsidRPr="00FE4FCB">
        <w:rPr>
          <w:rFonts w:ascii="Times New Roman" w:hAnsi="Times New Roman" w:cs="Times New Roman"/>
        </w:rPr>
        <w:t>s</w:t>
      </w:r>
      <w:r w:rsidRPr="00FE4FCB">
        <w:rPr>
          <w:rFonts w:ascii="Times New Roman" w:hAnsi="Times New Roman" w:cs="Times New Roman"/>
        </w:rPr>
        <w:t xml:space="preserve"> of the burnup </w:t>
      </w:r>
      <w:r w:rsidR="00B14320">
        <w:rPr>
          <w:rFonts w:ascii="Times New Roman" w:hAnsi="Times New Roman" w:cs="Times New Roman"/>
        </w:rPr>
        <w:t>block</w:t>
      </w:r>
      <w:bookmarkEnd w:id="135"/>
    </w:p>
    <w:p w14:paraId="4A75135B" w14:textId="77777777" w:rsidR="002A1790" w:rsidRPr="00FE4FCB" w:rsidRDefault="00D11145" w:rsidP="00D11145">
      <w:pPr>
        <w:pStyle w:val="3"/>
        <w:spacing w:before="156"/>
        <w:rPr>
          <w:rFonts w:ascii="Times New Roman" w:hAnsi="Times New Roman" w:cs="Times New Roman"/>
          <w:sz w:val="30"/>
          <w:szCs w:val="30"/>
        </w:rPr>
      </w:pPr>
      <w:bookmarkStart w:id="137" w:name="_Toc369335238"/>
      <w:bookmarkStart w:id="138" w:name="_Toc362641006"/>
      <w:bookmarkEnd w:id="136"/>
      <w:r w:rsidRPr="00FE4FCB">
        <w:rPr>
          <w:rFonts w:ascii="Times New Roman" w:hAnsi="Times New Roman" w:cs="Times New Roman"/>
          <w:sz w:val="30"/>
          <w:szCs w:val="30"/>
        </w:rPr>
        <w:t xml:space="preserve">8.3.1 </w:t>
      </w:r>
      <w:r w:rsidR="002A1790" w:rsidRPr="00FE4FCB">
        <w:rPr>
          <w:rFonts w:ascii="Times New Roman" w:hAnsi="Times New Roman" w:cs="Times New Roman"/>
          <w:sz w:val="30"/>
          <w:szCs w:val="30"/>
        </w:rPr>
        <w:t>Burnup</w:t>
      </w:r>
      <w:r w:rsidRPr="00FE4FCB">
        <w:rPr>
          <w:rFonts w:ascii="Times New Roman" w:hAnsi="Times New Roman" w:cs="Times New Roman"/>
          <w:sz w:val="30"/>
          <w:szCs w:val="30"/>
        </w:rPr>
        <w:t xml:space="preserve"> </w:t>
      </w:r>
      <w:r w:rsidR="002A1790" w:rsidRPr="00FE4FCB">
        <w:rPr>
          <w:rFonts w:ascii="Times New Roman" w:hAnsi="Times New Roman" w:cs="Times New Roman"/>
          <w:sz w:val="30"/>
          <w:szCs w:val="30"/>
        </w:rPr>
        <w:t>example of PWR cell</w:t>
      </w:r>
      <w:bookmarkEnd w:id="137"/>
    </w:p>
    <w:bookmarkEnd w:id="138"/>
    <w:p w14:paraId="087454D7" w14:textId="443D9ABE" w:rsidR="006150BE" w:rsidRPr="00FE4FCB" w:rsidRDefault="006150BE" w:rsidP="00D11145">
      <w:pPr>
        <w:spacing w:line="360" w:lineRule="auto"/>
        <w:ind w:firstLine="480"/>
        <w:rPr>
          <w:rFonts w:ascii="Times New Roman" w:hAnsi="Times New Roman" w:cs="Times New Roman"/>
        </w:rPr>
      </w:pPr>
      <w:r w:rsidRPr="00FE4FCB">
        <w:rPr>
          <w:rFonts w:ascii="Times New Roman" w:hAnsi="Times New Roman" w:cs="Times New Roman"/>
        </w:rPr>
        <w:t>The burnup example of PWR cell</w:t>
      </w:r>
      <w:r w:rsidR="002161D2">
        <w:rPr>
          <w:rFonts w:ascii="Times New Roman" w:hAnsi="Times New Roman" w:cs="Times New Roman"/>
        </w:rPr>
        <w:t xml:space="preserve"> has only one</w:t>
      </w:r>
      <w:r w:rsidR="00FF6261" w:rsidRPr="00FE4FCB">
        <w:rPr>
          <w:rFonts w:ascii="Times New Roman" w:hAnsi="Times New Roman" w:cs="Times New Roman"/>
        </w:rPr>
        <w:t xml:space="preserve"> burnup region, i.e. Cell 3 whose temperature is 293.6K. </w:t>
      </w:r>
      <w:r w:rsidR="00933C41" w:rsidRPr="00FE4FCB">
        <w:rPr>
          <w:rFonts w:ascii="Times New Roman" w:hAnsi="Times New Roman" w:cs="Times New Roman"/>
        </w:rPr>
        <w:t xml:space="preserve">The burnup history totally has 72 burnup steps, with the power density of </w:t>
      </w:r>
      <w:r w:rsidR="005F4DE5" w:rsidRPr="00FE4FCB">
        <w:rPr>
          <w:rFonts w:ascii="Times New Roman" w:hAnsi="Times New Roman" w:cs="Times New Roman"/>
        </w:rPr>
        <w:t>30W/gHM per burnup history. The burnup steps are: “3.333333 13.333333  16.666667  33.333333*69”, coinciding with the accumulated burnup of “0.1  0.5  1.0  2.0 … 70.0 ” MWD/KgHM.</w:t>
      </w:r>
    </w:p>
    <w:p w14:paraId="45271751" w14:textId="77777777" w:rsidR="00B87FA2" w:rsidRDefault="00B87FA2" w:rsidP="00D11145">
      <w:pPr>
        <w:spacing w:line="360" w:lineRule="auto"/>
        <w:jc w:val="center"/>
        <w:rPr>
          <w:rFonts w:ascii="Times New Roman" w:hAnsi="Times New Roman" w:cs="Times New Roman"/>
        </w:rPr>
      </w:pPr>
    </w:p>
    <w:p w14:paraId="71E77A38" w14:textId="77777777" w:rsidR="00D11145" w:rsidRPr="00FE4FCB" w:rsidRDefault="0021182B" w:rsidP="00D11145">
      <w:pPr>
        <w:spacing w:line="360" w:lineRule="auto"/>
        <w:jc w:val="center"/>
        <w:rPr>
          <w:rFonts w:ascii="Times New Roman" w:hAnsi="Times New Roman" w:cs="Times New Roman"/>
        </w:rPr>
      </w:pPr>
      <w:r w:rsidRPr="00FE4FCB">
        <w:rPr>
          <w:rFonts w:ascii="Times New Roman" w:hAnsi="Times New Roman" w:cs="Times New Roman"/>
        </w:rPr>
        <w:t>Example</w:t>
      </w:r>
      <w:r w:rsidR="00D11145" w:rsidRPr="00FE4FCB">
        <w:rPr>
          <w:rFonts w:ascii="Times New Roman" w:hAnsi="Times New Roman" w:cs="Times New Roman"/>
        </w:rPr>
        <w:t xml:space="preserve"> 8-1 </w:t>
      </w:r>
    </w:p>
    <w:tbl>
      <w:tblPr>
        <w:tblStyle w:val="a5"/>
        <w:tblW w:w="9924" w:type="dxa"/>
        <w:jc w:val="center"/>
        <w:tblCellMar>
          <w:top w:w="57" w:type="dxa"/>
          <w:bottom w:w="57" w:type="dxa"/>
        </w:tblCellMar>
        <w:tblLook w:val="04A0" w:firstRow="1" w:lastRow="0" w:firstColumn="1" w:lastColumn="0" w:noHBand="0" w:noVBand="1"/>
      </w:tblPr>
      <w:tblGrid>
        <w:gridCol w:w="9924"/>
      </w:tblGrid>
      <w:tr w:rsidR="00D11145" w:rsidRPr="00FE4FCB" w14:paraId="07C54D4E" w14:textId="77777777" w:rsidTr="00B716D2">
        <w:trPr>
          <w:jc w:val="center"/>
        </w:trPr>
        <w:tc>
          <w:tcPr>
            <w:tcW w:w="9924" w:type="dxa"/>
          </w:tcPr>
          <w:p w14:paraId="5848A66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Burnup calculation of PWR pin. SHE Ding 2012-07-01   //////</w:t>
            </w:r>
          </w:p>
          <w:p w14:paraId="7625E65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UNIVERSE 0</w:t>
            </w:r>
          </w:p>
          <w:p w14:paraId="27024E4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cell  3   -1       mat = 1    vol = 1.0   // Fuel</w:t>
            </w:r>
          </w:p>
          <w:p w14:paraId="1E82D0E4"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lastRenderedPageBreak/>
              <w:t>cell  4   1 &amp; -2   mat = 3                         // Air</w:t>
            </w:r>
          </w:p>
          <w:p w14:paraId="1B948A6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cell  5   2 &amp; -3   mat = 4                         // Zr</w:t>
            </w:r>
          </w:p>
          <w:p w14:paraId="2C8E6783"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cell  6   3  &amp; 4 &amp; -5 &amp; 6 &amp; -7   mat = 5           // water</w:t>
            </w:r>
          </w:p>
          <w:p w14:paraId="6E25DB1D" w14:textId="77777777" w:rsidR="00D11145" w:rsidRPr="00FE4FCB" w:rsidRDefault="00D11145" w:rsidP="00B716D2">
            <w:pPr>
              <w:spacing w:line="200" w:lineRule="exact"/>
              <w:jc w:val="left"/>
              <w:rPr>
                <w:rFonts w:ascii="Times New Roman" w:hAnsi="Times New Roman" w:cs="Times New Roman"/>
                <w:szCs w:val="21"/>
              </w:rPr>
            </w:pPr>
          </w:p>
          <w:p w14:paraId="3D53CF29" w14:textId="77777777" w:rsidR="00D11145" w:rsidRPr="00FE4FCB" w:rsidRDefault="00D11145" w:rsidP="00B716D2">
            <w:pPr>
              <w:spacing w:line="200" w:lineRule="exact"/>
              <w:jc w:val="left"/>
              <w:rPr>
                <w:rFonts w:ascii="Times New Roman" w:hAnsi="Times New Roman" w:cs="Times New Roman"/>
                <w:szCs w:val="21"/>
              </w:rPr>
            </w:pPr>
          </w:p>
          <w:p w14:paraId="533F39D3"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SURFACE</w:t>
            </w:r>
          </w:p>
          <w:p w14:paraId="3B9A3D01"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1   cz   0.4096</w:t>
            </w:r>
          </w:p>
          <w:p w14:paraId="272311AD"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2   cz   0.4178</w:t>
            </w:r>
          </w:p>
          <w:p w14:paraId="0769EA2D"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3   cz   0.4750</w:t>
            </w:r>
          </w:p>
          <w:p w14:paraId="0549690A"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4   px   -0.63       bc = 1</w:t>
            </w:r>
          </w:p>
          <w:p w14:paraId="6C4F49F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5   px   0.63        bc = 1</w:t>
            </w:r>
          </w:p>
          <w:p w14:paraId="38D4B449"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6   py   -0.63       bc = 1</w:t>
            </w:r>
          </w:p>
          <w:p w14:paraId="53153999"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7   py   0.63        bc = 1</w:t>
            </w:r>
          </w:p>
          <w:p w14:paraId="704F7DB1" w14:textId="77777777" w:rsidR="00D11145" w:rsidRPr="00FE4FCB" w:rsidRDefault="00D11145" w:rsidP="00B716D2">
            <w:pPr>
              <w:spacing w:line="200" w:lineRule="exact"/>
              <w:jc w:val="left"/>
              <w:rPr>
                <w:rFonts w:ascii="Times New Roman" w:hAnsi="Times New Roman" w:cs="Times New Roman"/>
                <w:szCs w:val="21"/>
              </w:rPr>
            </w:pPr>
          </w:p>
          <w:p w14:paraId="3495EAB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MATERIAL</w:t>
            </w:r>
          </w:p>
          <w:p w14:paraId="765A01E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mat 1   -10.196</w:t>
            </w:r>
          </w:p>
          <w:p w14:paraId="76073D0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92235.30c   6.9100E-03</w:t>
            </w:r>
          </w:p>
          <w:p w14:paraId="0EBD0E30"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92238.30c   2.2062E-01</w:t>
            </w:r>
          </w:p>
          <w:p w14:paraId="05D5F66C"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4.5510E-01</w:t>
            </w:r>
          </w:p>
          <w:p w14:paraId="7C5B3C70"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34079.30c   1.0E-25    36083.30c   1.0E-25    36085.30c   1.0E-25</w:t>
            </w:r>
          </w:p>
          <w:p w14:paraId="532A7F29"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38089.30c   1.0E-25    38090.30c   1.0E-25    39091.30c   1.0E-25</w:t>
            </w:r>
          </w:p>
          <w:p w14:paraId="205D261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40093.30c   1.0E-25    40094.30c   1.0E-25    40095.30c   1.0E-25</w:t>
            </w:r>
          </w:p>
          <w:p w14:paraId="308AB37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40096.30c   1.0E-25    42095.30c   1.0E-25    42098.30c   1.0E-25</w:t>
            </w:r>
          </w:p>
          <w:p w14:paraId="5413D324"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42099.30c   1.0E-25    42100.30c   1.0E-25    43099.30c   1.0E-25</w:t>
            </w:r>
          </w:p>
          <w:p w14:paraId="1797F009"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44101.30c   1.0E-25    44102.30c   1.0E-25    44103.30c   1.0E-25</w:t>
            </w:r>
          </w:p>
          <w:p w14:paraId="3AE0489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44105.30c   1.0E-25    44106.30c   1.0E-25    45103.30c   1.0E-25</w:t>
            </w:r>
          </w:p>
          <w:p w14:paraId="494D68A0"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45105.30c   1.0E-25    47109.30c   1.0E-25    47510.30c   1.0E-25</w:t>
            </w:r>
          </w:p>
          <w:p w14:paraId="39B39C90"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47111.30c   1.0E-25    50126.30c   1.0E-25    51125.30c   1.0E-25</w:t>
            </w:r>
          </w:p>
          <w:p w14:paraId="3A8A235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51126.30c   1.0E-25    52527.30c   1.0E-25    52529.30c   1.0E-25</w:t>
            </w:r>
          </w:p>
          <w:p w14:paraId="607BABE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53127.30c   1.0E-25    53129.30c   1.0E-25    53131.30c   1.0E-25</w:t>
            </w:r>
          </w:p>
          <w:p w14:paraId="037FC10D"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53135.30c   1.0E-25    54131.30c   1.0E-25    54133.30c   1.0E-25</w:t>
            </w:r>
          </w:p>
          <w:p w14:paraId="571DBF4D"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54134.30c   1.0E-25    54135.30c   1.0E-25    54136.30c   1.0E-25</w:t>
            </w:r>
          </w:p>
          <w:p w14:paraId="2B40D3ED"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55133.30c   1.0E-25    55134.30c   1.0E-25    55135.30c   1.0E-25</w:t>
            </w:r>
          </w:p>
          <w:p w14:paraId="710EF49A"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55136.30c   1.0E-25    55137.30c   1.0E-25    56138.30c   1.0E-25</w:t>
            </w:r>
          </w:p>
          <w:p w14:paraId="65CA990D"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56140.30c   1.0E-25    57139.30c   1.0E-25    57140.30c   1.0E-25</w:t>
            </w:r>
          </w:p>
          <w:p w14:paraId="285E712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58141.30c   1.0E-25    58142.30c   1.0E-25    58143.30c   1.0E-25</w:t>
            </w:r>
          </w:p>
          <w:p w14:paraId="4A27881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58144.30c   1.0E-25    59143.30c   1.0E-25    60143.30c   1.0E-25</w:t>
            </w:r>
          </w:p>
          <w:p w14:paraId="699C8031"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60144.30c   1.0E-25    60145.30c   1.0E-25    60147.30c   1.0E-25</w:t>
            </w:r>
          </w:p>
          <w:p w14:paraId="33EECD97"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60148.30c   1.0E-25    61147.30c   1.0E-25    61148.30c   1.0E-25</w:t>
            </w:r>
          </w:p>
          <w:p w14:paraId="6B51E20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61548.30c   1.0E-25    61149.30c   1.0E-25    62147.30c   1.0E-25</w:t>
            </w:r>
          </w:p>
          <w:p w14:paraId="3F5863D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62148.30c   1.0E-25    62149.30c   1.0E-25    62150.30c   1.0E-25</w:t>
            </w:r>
          </w:p>
          <w:p w14:paraId="3CFBAF9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62151.30c   1.0E-25    62152.30c   1.0E-25    63153.30c   1.0E-25</w:t>
            </w:r>
          </w:p>
          <w:p w14:paraId="1E8BDDF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63154.30c   1.0E-25    63155.30c   1.0E-25    63156.30c   1.0E-25</w:t>
            </w:r>
          </w:p>
          <w:p w14:paraId="76CF29B7"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64155.30c   1.0E-25    64157.30c   1.0E-25    92234.30c   1.0E-25</w:t>
            </w:r>
          </w:p>
          <w:p w14:paraId="04803B4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92236.30c   1.0E-25    92237.30c   1.0E-25    92239.30c   1.0E-25</w:t>
            </w:r>
          </w:p>
          <w:p w14:paraId="466EFEEA"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92240.30c   1.0E-25    93236.30c   1.0E-25    93237.30c   1.0E-25</w:t>
            </w:r>
          </w:p>
          <w:p w14:paraId="2B3634F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93238.30c   1.0E-25    93239.30c   1.0E-25    94238.30c   1.0E-25</w:t>
            </w:r>
          </w:p>
          <w:p w14:paraId="599ADF64"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94239.30c   1.0E-25    94240.30c   1.0E-25    94241.30c   1.0E-25</w:t>
            </w:r>
          </w:p>
          <w:p w14:paraId="2578DC3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94242.30c   1.0E-25    94243.30c   1.0E-25    94244.30c   1.0E-25</w:t>
            </w:r>
          </w:p>
          <w:p w14:paraId="28A5F2F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95241.30c   1.0E-25    95242.30c   1.0E-25    95642.30c   1.0E-25</w:t>
            </w:r>
          </w:p>
          <w:p w14:paraId="0167C42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95243.30c   1.0E-25    95244.30c   1.0E-25    96242.30c   1.0E-25</w:t>
            </w:r>
          </w:p>
          <w:p w14:paraId="04DCE9C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96243.30c   1.0E-25    96244.30c   1.0E-25    96245.30c   1.0E-25</w:t>
            </w:r>
          </w:p>
          <w:p w14:paraId="2A0065E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96246.30c   1.0E-25    96247.30c   1.0E-25    96248.30c   1.0E-25</w:t>
            </w:r>
          </w:p>
          <w:p w14:paraId="6C535879"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96249.30c   1.0E-25    97249.30c   1.0E-25    97250.30c   1.0E-25</w:t>
            </w:r>
          </w:p>
          <w:p w14:paraId="547601E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98249.30c   1.0E-25    98250.30c   1.0E-25    98251.30c   1.0E-25</w:t>
            </w:r>
          </w:p>
          <w:p w14:paraId="4E348271"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mat 3   -0.001</w:t>
            </w:r>
          </w:p>
          <w:p w14:paraId="4F7CFC5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3.76622E-5</w:t>
            </w:r>
          </w:p>
          <w:p w14:paraId="08EAA1C1"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mat 4   -6.550</w:t>
            </w:r>
          </w:p>
          <w:p w14:paraId="2C4C2967"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40000.60c  -98.2</w:t>
            </w:r>
          </w:p>
          <w:p w14:paraId="00DD286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50000.42c  -1.5</w:t>
            </w:r>
          </w:p>
          <w:p w14:paraId="3F6435BC"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26000.55c  -0.12</w:t>
            </w:r>
          </w:p>
          <w:p w14:paraId="026E553A"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24000.50c  -0.1</w:t>
            </w:r>
          </w:p>
          <w:p w14:paraId="5DC84E89"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28000.50c  -0.05</w:t>
            </w:r>
          </w:p>
          <w:p w14:paraId="6879CE03"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-0.13</w:t>
            </w:r>
          </w:p>
          <w:p w14:paraId="23E13DA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mat 5   9.9977E-02</w:t>
            </w:r>
          </w:p>
          <w:p w14:paraId="130807F7"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6.6643E-02</w:t>
            </w:r>
          </w:p>
          <w:p w14:paraId="36265AB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3.3334E-02</w:t>
            </w:r>
          </w:p>
          <w:p w14:paraId="7872B2A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sab 5   lwtr.60t</w:t>
            </w:r>
          </w:p>
          <w:p w14:paraId="633BEBBB" w14:textId="77777777" w:rsidR="00D11145" w:rsidRPr="00FE4FCB" w:rsidRDefault="00D11145" w:rsidP="00B716D2">
            <w:pPr>
              <w:spacing w:line="200" w:lineRule="exact"/>
              <w:jc w:val="left"/>
              <w:rPr>
                <w:rFonts w:ascii="Times New Roman" w:hAnsi="Times New Roman" w:cs="Times New Roman"/>
                <w:szCs w:val="21"/>
              </w:rPr>
            </w:pPr>
          </w:p>
          <w:p w14:paraId="0CCF60F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lastRenderedPageBreak/>
              <w:t>CRITICALITY</w:t>
            </w:r>
          </w:p>
          <w:p w14:paraId="0AC6C8A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PowerIter   population = 5000  30  230  // keff0 = 1.0</w:t>
            </w:r>
          </w:p>
          <w:p w14:paraId="070BA27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InitSrc     point = 0 0 0</w:t>
            </w:r>
          </w:p>
          <w:p w14:paraId="646501ED" w14:textId="77777777" w:rsidR="00D11145" w:rsidRPr="00FE4FCB" w:rsidRDefault="00D11145" w:rsidP="00B716D2">
            <w:pPr>
              <w:spacing w:line="200" w:lineRule="exact"/>
              <w:jc w:val="left"/>
              <w:rPr>
                <w:rFonts w:ascii="Times New Roman" w:hAnsi="Times New Roman" w:cs="Times New Roman"/>
                <w:szCs w:val="21"/>
              </w:rPr>
            </w:pPr>
          </w:p>
          <w:p w14:paraId="1207D89D"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BURNUP</w:t>
            </w:r>
          </w:p>
          <w:p w14:paraId="520DA7A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BurnCell    3</w:t>
            </w:r>
          </w:p>
          <w:p w14:paraId="70E55003"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TimeStep    3.333333 13.333333  16.666667  33.333333*69</w:t>
            </w:r>
          </w:p>
          <w:p w14:paraId="283B729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Power       30*72</w:t>
            </w:r>
          </w:p>
          <w:p w14:paraId="0BA7A2C3"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Substep     10</w:t>
            </w:r>
          </w:p>
          <w:p w14:paraId="391BC42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Inherent    0.9999</w:t>
            </w:r>
          </w:p>
          <w:p w14:paraId="794086D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AceLib      .30c</w:t>
            </w:r>
          </w:p>
          <w:p w14:paraId="3B8210A5" w14:textId="77777777" w:rsidR="00D11145" w:rsidRPr="00FE4FCB" w:rsidRDefault="00D11145" w:rsidP="00B716D2">
            <w:pPr>
              <w:spacing w:line="200" w:lineRule="exact"/>
              <w:jc w:val="left"/>
              <w:rPr>
                <w:rFonts w:ascii="Times New Roman" w:hAnsi="Times New Roman" w:cs="Times New Roman"/>
              </w:rPr>
            </w:pPr>
            <w:r w:rsidRPr="00FE4FCB">
              <w:rPr>
                <w:rFonts w:ascii="Times New Roman" w:hAnsi="Times New Roman" w:cs="Times New Roman"/>
                <w:szCs w:val="21"/>
              </w:rPr>
              <w:t>outputcell  3</w:t>
            </w:r>
          </w:p>
        </w:tc>
      </w:tr>
    </w:tbl>
    <w:p w14:paraId="37336820" w14:textId="77777777" w:rsidR="00D11145" w:rsidRPr="00FE4FCB" w:rsidRDefault="00D11145" w:rsidP="00D11145">
      <w:pPr>
        <w:pStyle w:val="3"/>
        <w:spacing w:before="156"/>
        <w:rPr>
          <w:rFonts w:ascii="Times New Roman" w:hAnsi="Times New Roman" w:cs="Times New Roman"/>
          <w:sz w:val="30"/>
          <w:szCs w:val="30"/>
        </w:rPr>
      </w:pPr>
      <w:bookmarkStart w:id="139" w:name="_Toc362641007"/>
      <w:bookmarkStart w:id="140" w:name="_Toc369335239"/>
      <w:r w:rsidRPr="00FE4FCB">
        <w:rPr>
          <w:rFonts w:ascii="Times New Roman" w:hAnsi="Times New Roman" w:cs="Times New Roman"/>
          <w:sz w:val="30"/>
          <w:szCs w:val="30"/>
        </w:rPr>
        <w:lastRenderedPageBreak/>
        <w:t xml:space="preserve">8.3.2 </w:t>
      </w:r>
      <w:r w:rsidR="003476A6" w:rsidRPr="00FE4FCB">
        <w:rPr>
          <w:rFonts w:ascii="Times New Roman" w:hAnsi="Times New Roman" w:cs="Times New Roman"/>
          <w:sz w:val="30"/>
          <w:szCs w:val="30"/>
        </w:rPr>
        <w:t>Burnup example of PWR assembly</w:t>
      </w:r>
      <w:bookmarkEnd w:id="139"/>
      <w:bookmarkEnd w:id="140"/>
    </w:p>
    <w:p w14:paraId="4A2E75B5" w14:textId="77777777" w:rsidR="00205279" w:rsidRDefault="003476A6" w:rsidP="00D11145">
      <w:pPr>
        <w:spacing w:line="360" w:lineRule="auto"/>
        <w:ind w:firstLine="480"/>
        <w:rPr>
          <w:rFonts w:ascii="Times New Roman" w:hAnsi="Times New Roman" w:cs="Times New Roman"/>
        </w:rPr>
      </w:pPr>
      <w:r w:rsidRPr="00FE4FCB">
        <w:rPr>
          <w:rFonts w:ascii="Times New Roman" w:hAnsi="Times New Roman" w:cs="Times New Roman"/>
        </w:rPr>
        <w:t xml:space="preserve">Example </w:t>
      </w:r>
      <w:r w:rsidR="00D11145" w:rsidRPr="00FE4FCB">
        <w:rPr>
          <w:rFonts w:ascii="Times New Roman" w:hAnsi="Times New Roman" w:cs="Times New Roman"/>
        </w:rPr>
        <w:t>8-2</w:t>
      </w:r>
      <w:r w:rsidR="00205279" w:rsidRPr="00FE4FCB">
        <w:rPr>
          <w:rFonts w:ascii="Times New Roman" w:hAnsi="Times New Roman" w:cs="Times New Roman"/>
        </w:rPr>
        <w:t xml:space="preserve"> is an example of a PWR17×17 assembly which contains 264 burnup regions, adopting the mode of parallel burnup calculations (effective in the conditions of parallel calling).</w:t>
      </w:r>
      <w:r w:rsidR="003A0BDB" w:rsidRPr="00FE4FCB">
        <w:rPr>
          <w:rFonts w:ascii="Times New Roman" w:hAnsi="Times New Roman" w:cs="Times New Roman"/>
        </w:rPr>
        <w:t xml:space="preserve"> The nuclides densities </w:t>
      </w:r>
      <w:r w:rsidR="005033D9" w:rsidRPr="00FE4FCB">
        <w:rPr>
          <w:rFonts w:ascii="Times New Roman" w:hAnsi="Times New Roman" w:cs="Times New Roman"/>
        </w:rPr>
        <w:t xml:space="preserve">of the fuel cells in </w:t>
      </w:r>
      <w:r w:rsidR="00105D7F" w:rsidRPr="00FE4FCB">
        <w:rPr>
          <w:rFonts w:ascii="Times New Roman" w:hAnsi="Times New Roman" w:cs="Times New Roman"/>
        </w:rPr>
        <w:t xml:space="preserve">4 corners of the assembly </w:t>
      </w:r>
      <w:r w:rsidR="005033D9" w:rsidRPr="00FE4FCB">
        <w:rPr>
          <w:rFonts w:ascii="Times New Roman" w:hAnsi="Times New Roman" w:cs="Times New Roman"/>
        </w:rPr>
        <w:t xml:space="preserve">will be output. The amount of computations needed is so large that the parallel computers are advised for </w:t>
      </w:r>
      <w:r w:rsidR="00105D7F" w:rsidRPr="00FE4FCB">
        <w:rPr>
          <w:rFonts w:ascii="Times New Roman" w:hAnsi="Times New Roman" w:cs="Times New Roman"/>
        </w:rPr>
        <w:t>calculations.</w:t>
      </w:r>
    </w:p>
    <w:p w14:paraId="07B6690D" w14:textId="77777777" w:rsidR="00B87FA2" w:rsidRPr="00FE4FCB" w:rsidRDefault="00B87FA2" w:rsidP="00D11145">
      <w:pPr>
        <w:spacing w:line="360" w:lineRule="auto"/>
        <w:ind w:firstLine="480"/>
        <w:rPr>
          <w:rFonts w:ascii="Times New Roman" w:hAnsi="Times New Roman" w:cs="Times New Roman"/>
        </w:rPr>
      </w:pPr>
    </w:p>
    <w:p w14:paraId="736671AC" w14:textId="77777777" w:rsidR="00D11145" w:rsidRPr="00FE4FCB" w:rsidRDefault="003476A6" w:rsidP="00D11145">
      <w:pPr>
        <w:spacing w:line="360" w:lineRule="auto"/>
        <w:jc w:val="center"/>
        <w:rPr>
          <w:rFonts w:ascii="Times New Roman" w:hAnsi="Times New Roman" w:cs="Times New Roman"/>
        </w:rPr>
      </w:pPr>
      <w:r w:rsidRPr="00FE4FCB">
        <w:rPr>
          <w:rFonts w:ascii="Times New Roman" w:hAnsi="Times New Roman" w:cs="Times New Roman"/>
        </w:rPr>
        <w:t>Example</w:t>
      </w:r>
      <w:r w:rsidR="00D11145" w:rsidRPr="00FE4FCB">
        <w:rPr>
          <w:rFonts w:ascii="Times New Roman" w:hAnsi="Times New Roman" w:cs="Times New Roman"/>
        </w:rPr>
        <w:t xml:space="preserve"> 8-2</w:t>
      </w:r>
    </w:p>
    <w:tbl>
      <w:tblPr>
        <w:tblStyle w:val="a5"/>
        <w:tblW w:w="9924" w:type="dxa"/>
        <w:jc w:val="center"/>
        <w:tblCellMar>
          <w:top w:w="57" w:type="dxa"/>
          <w:bottom w:w="57" w:type="dxa"/>
        </w:tblCellMar>
        <w:tblLook w:val="04A0" w:firstRow="1" w:lastRow="0" w:firstColumn="1" w:lastColumn="0" w:noHBand="0" w:noVBand="1"/>
      </w:tblPr>
      <w:tblGrid>
        <w:gridCol w:w="9924"/>
      </w:tblGrid>
      <w:tr w:rsidR="00D11145" w:rsidRPr="00FE4FCB" w14:paraId="4C99D158" w14:textId="77777777" w:rsidTr="00B716D2">
        <w:trPr>
          <w:jc w:val="center"/>
        </w:trPr>
        <w:tc>
          <w:tcPr>
            <w:tcW w:w="9924" w:type="dxa"/>
          </w:tcPr>
          <w:p w14:paraId="3C23DA4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Burnup calculation of PWR 17*17 assembly. SHE Ding 2012-07-01   //////</w:t>
            </w:r>
          </w:p>
          <w:p w14:paraId="4679CD4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UNIVERSE 0</w:t>
            </w:r>
          </w:p>
          <w:p w14:paraId="49C5F84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CELL 1   6 &amp; -7 &amp; 8 &amp; -9   mat = 0   Fill = 8               // Assembly inside</w:t>
            </w:r>
          </w:p>
          <w:p w14:paraId="4AD3D9C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CELL 2   -6 : 7 : -8 : 9   mat = 0   void = 1               // Assembly outside</w:t>
            </w:r>
          </w:p>
          <w:p w14:paraId="3C564A0F" w14:textId="77777777" w:rsidR="00D11145" w:rsidRPr="00FE4FCB" w:rsidRDefault="00D11145" w:rsidP="00B716D2">
            <w:pPr>
              <w:spacing w:line="200" w:lineRule="exact"/>
              <w:jc w:val="left"/>
              <w:rPr>
                <w:rFonts w:ascii="Times New Roman" w:hAnsi="Times New Roman" w:cs="Times New Roman"/>
                <w:szCs w:val="21"/>
              </w:rPr>
            </w:pPr>
          </w:p>
          <w:p w14:paraId="55640614"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UNIVERSE 8  lat = 1  pitch = 1.26 1.26 1  scope = 17  17  1  fill =</w:t>
            </w:r>
          </w:p>
          <w:p w14:paraId="794A04E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1 1 1 1 1 1 1 1 1 1 1 1 1 1 1 1 1</w:t>
            </w:r>
          </w:p>
          <w:p w14:paraId="27AC0C3C"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1 1 1 1 1 1 1 1 1 1 1 1 1 1 1 1 1</w:t>
            </w:r>
          </w:p>
          <w:p w14:paraId="0E5E115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1 1 1 1 1 5 1 1 5 1 1 5 1 1 1 1 1</w:t>
            </w:r>
          </w:p>
          <w:p w14:paraId="49CB411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1 1 1 5 1 1 1 1 1 1 1 1 1 5 1 1 1</w:t>
            </w:r>
          </w:p>
          <w:p w14:paraId="158DFCE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1 1 1 1 1 1 1 1 1 1 1 1 1 1 1 1 1</w:t>
            </w:r>
          </w:p>
          <w:p w14:paraId="032D18EC"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1 1 5 1 1 5 1 1 5 1 1 5 1 1 5 1 1</w:t>
            </w:r>
          </w:p>
          <w:p w14:paraId="7421BCC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1 1 1 1 1 1 1 1 1 1 1 1 1 1 1 1 1</w:t>
            </w:r>
          </w:p>
          <w:p w14:paraId="4D53C3C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1 1 1 1 1 1 1 1 1 1 1 1 1 1 1 1 1</w:t>
            </w:r>
          </w:p>
          <w:p w14:paraId="2189D381"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1 1 5 1 1 5 1 1 5 1 1 5 1 1 5 1 1</w:t>
            </w:r>
          </w:p>
          <w:p w14:paraId="3F83B02A"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1 1 1 1 1 1 1 1 1 1 1 1 1 1 1 1 1</w:t>
            </w:r>
          </w:p>
          <w:p w14:paraId="3A0A0CD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1 1 1 1 1 1 1 1 1 1 1 1 1 1 1 1 1</w:t>
            </w:r>
          </w:p>
          <w:p w14:paraId="2E9BFFF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1 1 5 1 1 5 1 1 5 1 1 5 1 1 5 1 1</w:t>
            </w:r>
          </w:p>
          <w:p w14:paraId="31B8128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1 1 1 1 1 1 1 1 1 1 1 1 1 1 1 1 1</w:t>
            </w:r>
          </w:p>
          <w:p w14:paraId="7DABB6C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1 1 1 5 1 1 1 1 1 1 1 1 1 5 1 1 1</w:t>
            </w:r>
          </w:p>
          <w:p w14:paraId="3F900C8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1 1 1 1 1 5 1 1 5 1 1 5 1 1 1 1 1</w:t>
            </w:r>
          </w:p>
          <w:p w14:paraId="143D198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1 1 1 1 1 1 1 1 1 1 1 1 1 1 1 1 1</w:t>
            </w:r>
          </w:p>
          <w:p w14:paraId="0708B69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1 1 1 1 1 1 1 1 1 1 1 1 1 1 1 1 1</w:t>
            </w:r>
          </w:p>
          <w:p w14:paraId="7450BBCE" w14:textId="77777777" w:rsidR="00D11145" w:rsidRPr="00FE4FCB" w:rsidRDefault="00D11145" w:rsidP="00B716D2">
            <w:pPr>
              <w:spacing w:line="200" w:lineRule="exact"/>
              <w:jc w:val="left"/>
              <w:rPr>
                <w:rFonts w:ascii="Times New Roman" w:hAnsi="Times New Roman" w:cs="Times New Roman"/>
                <w:szCs w:val="21"/>
              </w:rPr>
            </w:pPr>
          </w:p>
          <w:p w14:paraId="5841B39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UNIVERSE 1 move = 0.63 0.63 0                    // Fuel rod</w:t>
            </w:r>
          </w:p>
          <w:p w14:paraId="6B93751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cell  3   -1       mat = 1  inner = 1  tmp = 300 // Fuel</w:t>
            </w:r>
          </w:p>
          <w:p w14:paraId="13007111"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cell  4   1 &amp; -2   mat = 3  inner = 1            // Air</w:t>
            </w:r>
          </w:p>
          <w:p w14:paraId="12FE4E27"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cell  5   2 &amp; -3   mat = 4  inner = 1            // Zr</w:t>
            </w:r>
          </w:p>
          <w:p w14:paraId="4108F1C1"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cell  6   3        mat = 5                       // water</w:t>
            </w:r>
          </w:p>
          <w:p w14:paraId="0F2F4CD0" w14:textId="77777777" w:rsidR="00D11145" w:rsidRPr="00FE4FCB" w:rsidRDefault="00D11145" w:rsidP="00B716D2">
            <w:pPr>
              <w:spacing w:line="200" w:lineRule="exact"/>
              <w:jc w:val="left"/>
              <w:rPr>
                <w:rFonts w:ascii="Times New Roman" w:hAnsi="Times New Roman" w:cs="Times New Roman"/>
                <w:szCs w:val="21"/>
              </w:rPr>
            </w:pPr>
          </w:p>
          <w:p w14:paraId="24A276E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UNIVERSE 5 move = 0.63 0.63 0                    // Guide tube</w:t>
            </w:r>
          </w:p>
          <w:p w14:paraId="07B8E76C"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cell  7  -4        mat = 5  inner = 1            // water</w:t>
            </w:r>
          </w:p>
          <w:p w14:paraId="5B92C9BD"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cell  8  4 &amp; -5    mat = 4  inner = 1            // Air</w:t>
            </w:r>
          </w:p>
          <w:p w14:paraId="295237A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cell  9  5         mat = 5                       // water</w:t>
            </w:r>
          </w:p>
          <w:p w14:paraId="522D8291" w14:textId="77777777" w:rsidR="00D11145" w:rsidRPr="00FE4FCB" w:rsidRDefault="00D11145" w:rsidP="00B716D2">
            <w:pPr>
              <w:spacing w:line="200" w:lineRule="exact"/>
              <w:jc w:val="left"/>
              <w:rPr>
                <w:rFonts w:ascii="Times New Roman" w:hAnsi="Times New Roman" w:cs="Times New Roman"/>
                <w:szCs w:val="21"/>
              </w:rPr>
            </w:pPr>
          </w:p>
          <w:p w14:paraId="36F6D569"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SURFACE</w:t>
            </w:r>
          </w:p>
          <w:p w14:paraId="3665E3BA"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1  cz   0.4096</w:t>
            </w:r>
          </w:p>
          <w:p w14:paraId="7DDE3474"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lastRenderedPageBreak/>
              <w:t>surf  2  cz   0.4178</w:t>
            </w:r>
          </w:p>
          <w:p w14:paraId="508F36D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3  cz   0.4750</w:t>
            </w:r>
          </w:p>
          <w:p w14:paraId="21376A6A"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4  cz   0.5690</w:t>
            </w:r>
          </w:p>
          <w:p w14:paraId="65FA2099"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5  cz   0.6147</w:t>
            </w:r>
          </w:p>
          <w:p w14:paraId="47C18159"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6  px   0         bc = 1</w:t>
            </w:r>
          </w:p>
          <w:p w14:paraId="658BFF2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7  px   21.42     bc = 1</w:t>
            </w:r>
          </w:p>
          <w:p w14:paraId="46C89AD7"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8  py   0         bc = 1</w:t>
            </w:r>
          </w:p>
          <w:p w14:paraId="18E906D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surf  9  py   21.42     bc = 1</w:t>
            </w:r>
          </w:p>
          <w:p w14:paraId="3EB9478B" w14:textId="77777777" w:rsidR="00D11145" w:rsidRPr="00FE4FCB" w:rsidRDefault="00D11145" w:rsidP="00B716D2">
            <w:pPr>
              <w:spacing w:line="200" w:lineRule="exact"/>
              <w:jc w:val="left"/>
              <w:rPr>
                <w:rFonts w:ascii="Times New Roman" w:hAnsi="Times New Roman" w:cs="Times New Roman"/>
                <w:szCs w:val="21"/>
              </w:rPr>
            </w:pPr>
          </w:p>
          <w:p w14:paraId="64FA719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MATERIAL</w:t>
            </w:r>
          </w:p>
          <w:p w14:paraId="76E5973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mat 1   -10.196</w:t>
            </w:r>
          </w:p>
          <w:p w14:paraId="60E7B4A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92235.30c   6.9100E-03</w:t>
            </w:r>
          </w:p>
          <w:p w14:paraId="340A858C"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92238.30c   2.2062E-01</w:t>
            </w:r>
          </w:p>
          <w:p w14:paraId="12B210A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4.5510E-01</w:t>
            </w:r>
          </w:p>
          <w:p w14:paraId="54355A0A"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34079.30c   1.0E-25    36083.30c   1.0E-25    36085.30c   1.0E-25</w:t>
            </w:r>
          </w:p>
          <w:p w14:paraId="1DCC122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38089.30c   1.0E-25    38090.30c   1.0E-25    39091.30c   1.0E-25</w:t>
            </w:r>
          </w:p>
          <w:p w14:paraId="38E0C71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40093.30c   1.0E-25    40094.30c   1.0E-25    40095.30c   1.0E-25</w:t>
            </w:r>
          </w:p>
          <w:p w14:paraId="2243B42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40096.30c   1.0E-25    42095.30c   1.0E-25    42098.30c   1.0E-25</w:t>
            </w:r>
          </w:p>
          <w:p w14:paraId="1A62DF03"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42099.30c   1.0E-25    42100.30c   1.0E-25    43099.30c   1.0E-25</w:t>
            </w:r>
          </w:p>
          <w:p w14:paraId="5E123B5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44101.30c   1.0E-25    44102.30c   1.0E-25    44103.30c   1.0E-25</w:t>
            </w:r>
          </w:p>
          <w:p w14:paraId="7C7AB2B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44105.30c   1.0E-25    44106.30c   1.0E-25    45103.30c   1.0E-25</w:t>
            </w:r>
          </w:p>
          <w:p w14:paraId="0A2644D0"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45105.30c   1.0E-25    47109.30c   1.0E-25    47510.30c   1.0E-25</w:t>
            </w:r>
          </w:p>
          <w:p w14:paraId="792A93A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47111.30c   1.0E-25    50126.30c   1.0E-25    51125.30c   1.0E-25</w:t>
            </w:r>
          </w:p>
          <w:p w14:paraId="716EB744"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51126.30c   1.0E-25    52527.30c   1.0E-25    52529.30c   1.0E-25</w:t>
            </w:r>
          </w:p>
          <w:p w14:paraId="3F79B100"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53127.30c   1.0E-25    53129.30c   1.0E-25    53131.30c   1.0E-25</w:t>
            </w:r>
          </w:p>
          <w:p w14:paraId="3A882C3C"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53135.30c   1.0E-25    54131.30c   1.0E-25    54133.30c   1.0E-25</w:t>
            </w:r>
          </w:p>
          <w:p w14:paraId="1515CE7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54134.30c   1.0E-25    54135.30c   1.0E-25    54136.30c   1.0E-25</w:t>
            </w:r>
          </w:p>
          <w:p w14:paraId="009E8ED0"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55133.30c   1.0E-25    55134.30c   1.0E-25    55135.30c   1.0E-25</w:t>
            </w:r>
          </w:p>
          <w:p w14:paraId="5DD9846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55136.30c   1.0E-25    55137.30c   1.0E-25    56138.30c   1.0E-25</w:t>
            </w:r>
          </w:p>
          <w:p w14:paraId="7CB917CA"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56140.30c   1.0E-25    57139.30c   1.0E-25    57140.30c   1.0E-25</w:t>
            </w:r>
          </w:p>
          <w:p w14:paraId="63D2AAC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58141.30c   1.0E-25    58142.30c   1.0E-25    58143.30c   1.0E-25</w:t>
            </w:r>
          </w:p>
          <w:p w14:paraId="23EE5AA7"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58144.30c   1.0E-25    59143.30c   1.0E-25    60143.30c   1.0E-25</w:t>
            </w:r>
          </w:p>
          <w:p w14:paraId="0A1881A7"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60144.30c   1.0E-25    60145.30c   1.0E-25    60147.30c   1.0E-25</w:t>
            </w:r>
          </w:p>
          <w:p w14:paraId="693293F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60148.30c   1.0E-25    61147.30c   1.0E-25    61148.30c   1.0E-25</w:t>
            </w:r>
          </w:p>
          <w:p w14:paraId="54647D8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61548.30c   1.0E-25    61149.30c   1.0E-25    62147.30c   1.0E-25</w:t>
            </w:r>
          </w:p>
          <w:p w14:paraId="2E312A8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62148.30c   1.0E-25    62149.30c   1.0E-25    62150.30c   1.0E-25</w:t>
            </w:r>
          </w:p>
          <w:p w14:paraId="2F38EEC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62151.30c   1.0E-25    62152.30c   1.0E-25    63153.30c   1.0E-25</w:t>
            </w:r>
          </w:p>
          <w:p w14:paraId="362E416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63154.30c   1.0E-25    63155.30c   1.0E-25    63156.30c   1.0E-25</w:t>
            </w:r>
          </w:p>
          <w:p w14:paraId="27901431"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64155.30c   1.0E-25    64157.30c   1.0E-25    92234.30c   1.0E-25</w:t>
            </w:r>
          </w:p>
          <w:p w14:paraId="5D63545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92236.30c   1.0E-25    92237.30c   1.0E-25    92239.30c   1.0E-25</w:t>
            </w:r>
          </w:p>
          <w:p w14:paraId="46A89FAC"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92240.30c   1.0E-25    93236.30c   1.0E-25    93237.30c   1.0E-25</w:t>
            </w:r>
          </w:p>
          <w:p w14:paraId="4E02572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93238.30c   1.0E-25    93239.30c   1.0E-25    94238.30c   1.0E-25</w:t>
            </w:r>
          </w:p>
          <w:p w14:paraId="4AD78DC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94239.30c   1.0E-25    94240.30c   1.0E-25    94241.30c   1.0E-25</w:t>
            </w:r>
          </w:p>
          <w:p w14:paraId="4A66CDC1"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94242.30c   1.0E-25    94243.30c   1.0E-25    94244.30c   1.0E-25</w:t>
            </w:r>
          </w:p>
          <w:p w14:paraId="64F0435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95241.30c   1.0E-25    95242.30c   1.0E-25    95642.30c   1.0E-25</w:t>
            </w:r>
          </w:p>
          <w:p w14:paraId="705580A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95243.30c   1.0E-25    95244.30c   1.0E-25    96242.30c   1.0E-25</w:t>
            </w:r>
          </w:p>
          <w:p w14:paraId="1B368601"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96243.30c   1.0E-25    96244.30c   1.0E-25    96245.30c   1.0E-25</w:t>
            </w:r>
          </w:p>
          <w:p w14:paraId="15BF9255"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96246.30c   1.0E-25    96247.30c   1.0E-25    96248.30c   1.0E-25</w:t>
            </w:r>
          </w:p>
          <w:p w14:paraId="715D82A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96249.30c   1.0E-25    97249.30c   1.0E-25    97250.30c   1.0E-25</w:t>
            </w:r>
          </w:p>
          <w:p w14:paraId="2B6AD860"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98249.30c   1.0E-25    98250.30c   1.0E-25    98251.30c   1.0E-25</w:t>
            </w:r>
          </w:p>
          <w:p w14:paraId="3CFBB743"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mat 3   -0.001</w:t>
            </w:r>
          </w:p>
          <w:p w14:paraId="1FB25DC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3.76622E-5</w:t>
            </w:r>
          </w:p>
          <w:p w14:paraId="18C39BD8"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mat 4   -6.550</w:t>
            </w:r>
          </w:p>
          <w:p w14:paraId="233E621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40000.60c  -98.2</w:t>
            </w:r>
          </w:p>
          <w:p w14:paraId="2B4513A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mat 5   9.9977E-02</w:t>
            </w:r>
          </w:p>
          <w:p w14:paraId="140F893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1001.30c    6.6643E-02</w:t>
            </w:r>
          </w:p>
          <w:p w14:paraId="3310E35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8016.30c    3.3334E-02</w:t>
            </w:r>
          </w:p>
          <w:p w14:paraId="29EF70C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sab 5   lwtr.60t</w:t>
            </w:r>
          </w:p>
          <w:p w14:paraId="61C758A3" w14:textId="77777777" w:rsidR="00D11145" w:rsidRPr="00FE4FCB" w:rsidRDefault="00D11145" w:rsidP="00B716D2">
            <w:pPr>
              <w:spacing w:line="200" w:lineRule="exact"/>
              <w:jc w:val="left"/>
              <w:rPr>
                <w:rFonts w:ascii="Times New Roman" w:hAnsi="Times New Roman" w:cs="Times New Roman"/>
                <w:szCs w:val="21"/>
              </w:rPr>
            </w:pPr>
          </w:p>
          <w:p w14:paraId="37A0623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CRITICALITY</w:t>
            </w:r>
          </w:p>
          <w:p w14:paraId="1EE3F11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PowerIter   population = 2000  50  300  // keff0 = 1.0</w:t>
            </w:r>
          </w:p>
          <w:p w14:paraId="29A56397"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InitSrc     point = 0.63 0.63 0</w:t>
            </w:r>
          </w:p>
          <w:p w14:paraId="48EA55F9" w14:textId="77777777" w:rsidR="00D11145" w:rsidRPr="00FE4FCB" w:rsidRDefault="00D11145" w:rsidP="00B716D2">
            <w:pPr>
              <w:spacing w:line="200" w:lineRule="exact"/>
              <w:jc w:val="left"/>
              <w:rPr>
                <w:rFonts w:ascii="Times New Roman" w:hAnsi="Times New Roman" w:cs="Times New Roman"/>
                <w:szCs w:val="21"/>
              </w:rPr>
            </w:pPr>
          </w:p>
          <w:p w14:paraId="60F0FB2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BURNUP</w:t>
            </w:r>
          </w:p>
          <w:p w14:paraId="17E13017"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BurnCell    3</w:t>
            </w:r>
          </w:p>
          <w:p w14:paraId="34FE990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TimeStep    3.333333 13.333333  16.666667  33.333333*69</w:t>
            </w:r>
          </w:p>
          <w:p w14:paraId="2642787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Power       30*72</w:t>
            </w:r>
          </w:p>
          <w:p w14:paraId="5F153B69"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Substep     10</w:t>
            </w:r>
          </w:p>
          <w:p w14:paraId="4C95097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Inherent    0.9999</w:t>
            </w:r>
          </w:p>
          <w:p w14:paraId="0C998176"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lastRenderedPageBreak/>
              <w:t>AceLib      .30c</w:t>
            </w:r>
          </w:p>
          <w:p w14:paraId="7808542B"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Strategy    0</w:t>
            </w:r>
          </w:p>
          <w:p w14:paraId="729200AF"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Parallel    1</w:t>
            </w:r>
          </w:p>
          <w:p w14:paraId="66313E92"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Solver      2</w:t>
            </w:r>
          </w:p>
          <w:p w14:paraId="0A3A50C4"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outputcell  1 &gt; 1 &gt; 3</w:t>
            </w:r>
          </w:p>
          <w:p w14:paraId="7A392DFD"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&gt; 17 &gt; 3</w:t>
            </w:r>
          </w:p>
          <w:p w14:paraId="7EA64B5A"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&gt; 273 &gt; 3</w:t>
            </w:r>
          </w:p>
          <w:p w14:paraId="4CA5B30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 xml:space="preserve">            1 &gt; 289 &gt; 3</w:t>
            </w:r>
          </w:p>
          <w:p w14:paraId="0BD30791" w14:textId="77777777" w:rsidR="00D11145" w:rsidRPr="00FE4FCB" w:rsidRDefault="00D11145" w:rsidP="00B716D2">
            <w:pPr>
              <w:spacing w:line="200" w:lineRule="exact"/>
              <w:jc w:val="left"/>
              <w:rPr>
                <w:rFonts w:ascii="Times New Roman" w:hAnsi="Times New Roman" w:cs="Times New Roman"/>
                <w:szCs w:val="21"/>
              </w:rPr>
            </w:pPr>
          </w:p>
          <w:p w14:paraId="39D5F33C"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PRINT</w:t>
            </w:r>
          </w:p>
          <w:p w14:paraId="5FE1090E" w14:textId="77777777" w:rsidR="00D11145" w:rsidRPr="00FE4FCB" w:rsidRDefault="00D11145" w:rsidP="00B716D2">
            <w:pPr>
              <w:spacing w:line="200" w:lineRule="exact"/>
              <w:jc w:val="left"/>
              <w:rPr>
                <w:rFonts w:ascii="Times New Roman" w:hAnsi="Times New Roman" w:cs="Times New Roman"/>
                <w:szCs w:val="21"/>
              </w:rPr>
            </w:pPr>
            <w:r w:rsidRPr="00FE4FCB">
              <w:rPr>
                <w:rFonts w:ascii="Times New Roman" w:hAnsi="Times New Roman" w:cs="Times New Roman"/>
                <w:szCs w:val="21"/>
              </w:rPr>
              <w:t>mat 0</w:t>
            </w:r>
          </w:p>
          <w:p w14:paraId="57254A22" w14:textId="77777777" w:rsidR="00D11145" w:rsidRPr="00FE4FCB" w:rsidRDefault="00D11145" w:rsidP="00B716D2">
            <w:pPr>
              <w:spacing w:line="200" w:lineRule="exact"/>
              <w:jc w:val="left"/>
              <w:rPr>
                <w:rFonts w:ascii="Times New Roman" w:hAnsi="Times New Roman" w:cs="Times New Roman"/>
              </w:rPr>
            </w:pPr>
            <w:r w:rsidRPr="00FE4FCB">
              <w:rPr>
                <w:rFonts w:ascii="Times New Roman" w:hAnsi="Times New Roman" w:cs="Times New Roman"/>
                <w:szCs w:val="21"/>
              </w:rPr>
              <w:t>csTally 0</w:t>
            </w:r>
          </w:p>
        </w:tc>
      </w:tr>
    </w:tbl>
    <w:p w14:paraId="4400F263" w14:textId="77777777" w:rsidR="00D11145" w:rsidRPr="00FE4FCB" w:rsidRDefault="00BF65C9" w:rsidP="00D11145">
      <w:pPr>
        <w:pStyle w:val="3"/>
        <w:spacing w:before="156"/>
        <w:rPr>
          <w:rFonts w:ascii="Times New Roman" w:hAnsi="Times New Roman" w:cs="Times New Roman"/>
          <w:sz w:val="30"/>
          <w:szCs w:val="30"/>
        </w:rPr>
      </w:pPr>
      <w:bookmarkStart w:id="141" w:name="_Toc362641008"/>
      <w:bookmarkStart w:id="142" w:name="_Toc369335240"/>
      <w:r w:rsidRPr="00FE4FCB">
        <w:rPr>
          <w:rFonts w:ascii="Times New Roman" w:hAnsi="Times New Roman" w:cs="Times New Roman"/>
          <w:sz w:val="30"/>
          <w:szCs w:val="30"/>
        </w:rPr>
        <w:lastRenderedPageBreak/>
        <w:t xml:space="preserve">8.3.3 Burnup example of </w:t>
      </w:r>
      <w:r w:rsidR="00D11145" w:rsidRPr="00FE4FCB">
        <w:rPr>
          <w:rFonts w:ascii="Times New Roman" w:hAnsi="Times New Roman" w:cs="Times New Roman"/>
          <w:sz w:val="30"/>
          <w:szCs w:val="30"/>
        </w:rPr>
        <w:t>PWR</w:t>
      </w:r>
      <w:bookmarkEnd w:id="141"/>
      <w:r w:rsidR="007D30BD" w:rsidRPr="00FE4FCB">
        <w:rPr>
          <w:rFonts w:ascii="Times New Roman" w:hAnsi="Times New Roman" w:cs="Times New Roman"/>
          <w:sz w:val="30"/>
          <w:szCs w:val="30"/>
        </w:rPr>
        <w:t xml:space="preserve"> </w:t>
      </w:r>
      <w:r w:rsidRPr="00FE4FCB">
        <w:rPr>
          <w:rFonts w:ascii="Times New Roman" w:hAnsi="Times New Roman" w:cs="Times New Roman"/>
          <w:sz w:val="30"/>
          <w:szCs w:val="30"/>
        </w:rPr>
        <w:t>core</w:t>
      </w:r>
      <w:bookmarkEnd w:id="142"/>
    </w:p>
    <w:p w14:paraId="735F9C80" w14:textId="77777777" w:rsidR="00D11145" w:rsidRPr="00FE4FCB" w:rsidRDefault="00D11145" w:rsidP="00D11145">
      <w:pPr>
        <w:pStyle w:val="ae"/>
        <w:widowControl w:val="0"/>
        <w:spacing w:line="400" w:lineRule="exact"/>
        <w:ind w:firstLineChars="0" w:firstLine="0"/>
        <w:rPr>
          <w:spacing w:val="0"/>
        </w:rPr>
      </w:pPr>
    </w:p>
    <w:p w14:paraId="3603C0DA" w14:textId="77777777" w:rsidR="00D11145" w:rsidRPr="00FE4FCB" w:rsidRDefault="00D11145" w:rsidP="00D11145">
      <w:pPr>
        <w:pStyle w:val="ae"/>
        <w:widowControl w:val="0"/>
        <w:spacing w:line="240" w:lineRule="auto"/>
        <w:ind w:firstLineChars="0" w:firstLine="0"/>
        <w:jc w:val="center"/>
        <w:rPr>
          <w:spacing w:val="0"/>
        </w:rPr>
      </w:pPr>
      <w:r w:rsidRPr="00FE4FCB">
        <w:rPr>
          <w:noProof/>
        </w:rPr>
        <w:drawing>
          <wp:inline distT="0" distB="0" distL="0" distR="0" wp14:anchorId="20A3ECAB" wp14:editId="4BBB191D">
            <wp:extent cx="3985925" cy="3463425"/>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cstate="print"/>
                    <a:stretch>
                      <a:fillRect/>
                    </a:stretch>
                  </pic:blipFill>
                  <pic:spPr>
                    <a:xfrm>
                      <a:off x="0" y="0"/>
                      <a:ext cx="3985925" cy="3463425"/>
                    </a:xfrm>
                    <a:prstGeom prst="rect">
                      <a:avLst/>
                    </a:prstGeom>
                  </pic:spPr>
                </pic:pic>
              </a:graphicData>
            </a:graphic>
          </wp:inline>
        </w:drawing>
      </w:r>
    </w:p>
    <w:tbl>
      <w:tblPr>
        <w:tblW w:w="6871" w:type="dxa"/>
        <w:jc w:val="center"/>
        <w:tblLook w:val="04A0" w:firstRow="1" w:lastRow="0" w:firstColumn="1" w:lastColumn="0" w:noHBand="0" w:noVBand="1"/>
      </w:tblPr>
      <w:tblGrid>
        <w:gridCol w:w="440"/>
        <w:gridCol w:w="1813"/>
        <w:gridCol w:w="496"/>
        <w:gridCol w:w="1813"/>
        <w:gridCol w:w="496"/>
        <w:gridCol w:w="1813"/>
      </w:tblGrid>
      <w:tr w:rsidR="00D11145" w:rsidRPr="00FE4FCB" w14:paraId="74CAFFE1" w14:textId="77777777" w:rsidTr="00B716D2">
        <w:trPr>
          <w:trHeight w:val="379"/>
          <w:jc w:val="center"/>
        </w:trPr>
        <w:tc>
          <w:tcPr>
            <w:tcW w:w="4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90A49D4" w14:textId="77777777" w:rsidR="00D11145" w:rsidRPr="00FE4FCB" w:rsidRDefault="00D11145" w:rsidP="00B716D2">
            <w:pPr>
              <w:widowControl/>
              <w:jc w:val="center"/>
              <w:rPr>
                <w:rFonts w:ascii="Times New Roman" w:hAnsi="Times New Roman" w:cs="Times New Roman"/>
                <w:color w:val="000000"/>
                <w:kern w:val="0"/>
                <w:sz w:val="20"/>
                <w:szCs w:val="20"/>
              </w:rPr>
            </w:pPr>
            <w:r w:rsidRPr="00FE4FCB">
              <w:rPr>
                <w:rFonts w:ascii="Times New Roman" w:hAnsi="Times New Roman" w:cs="Times New Roman"/>
                <w:color w:val="000000"/>
                <w:kern w:val="0"/>
                <w:sz w:val="20"/>
                <w:szCs w:val="20"/>
              </w:rPr>
              <w:t>1</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2ABF33AB" w14:textId="77777777" w:rsidR="00D11145" w:rsidRPr="00FE4FCB" w:rsidRDefault="002A5A42" w:rsidP="002A5A42">
            <w:pPr>
              <w:widowControl/>
              <w:jc w:val="center"/>
              <w:rPr>
                <w:rFonts w:ascii="Times New Roman" w:hAnsi="Times New Roman" w:cs="Times New Roman"/>
                <w:color w:val="000000"/>
                <w:kern w:val="0"/>
                <w:sz w:val="20"/>
                <w:szCs w:val="20"/>
              </w:rPr>
            </w:pPr>
            <w:r w:rsidRPr="00FE4FCB">
              <w:rPr>
                <w:rFonts w:ascii="Times New Roman" w:hAnsi="Times New Roman" w:cs="Times New Roman"/>
              </w:rPr>
              <w:t xml:space="preserve">Assembly of </w:t>
            </w:r>
            <w:r w:rsidR="00D11145" w:rsidRPr="00FE4FCB">
              <w:rPr>
                <w:rFonts w:ascii="Times New Roman" w:hAnsi="Times New Roman" w:cs="Times New Roman"/>
                <w:color w:val="000000"/>
                <w:kern w:val="0"/>
                <w:sz w:val="20"/>
                <w:szCs w:val="20"/>
              </w:rPr>
              <w:t>3.1%</w:t>
            </w:r>
            <w:r w:rsidRPr="00FE4FCB">
              <w:rPr>
                <w:rFonts w:ascii="Times New Roman" w:hAnsi="Times New Roman" w:cs="Times New Roman"/>
                <w:color w:val="000000"/>
                <w:kern w:val="0"/>
                <w:sz w:val="20"/>
                <w:szCs w:val="20"/>
              </w:rPr>
              <w:t xml:space="preserve"> enrichment</w:t>
            </w:r>
          </w:p>
        </w:tc>
        <w:tc>
          <w:tcPr>
            <w:tcW w:w="496"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042DDEF2" w14:textId="77777777" w:rsidR="00D11145" w:rsidRPr="00FE4FCB" w:rsidRDefault="00D11145" w:rsidP="00B716D2">
            <w:pPr>
              <w:widowControl/>
              <w:jc w:val="center"/>
              <w:rPr>
                <w:rFonts w:ascii="Times New Roman" w:hAnsi="Times New Roman" w:cs="Times New Roman"/>
                <w:color w:val="000000"/>
                <w:kern w:val="0"/>
                <w:sz w:val="20"/>
                <w:szCs w:val="20"/>
              </w:rPr>
            </w:pPr>
            <w:r w:rsidRPr="00FE4FCB">
              <w:rPr>
                <w:rFonts w:ascii="Times New Roman" w:hAnsi="Times New Roman" w:cs="Times New Roman"/>
                <w:color w:val="000000"/>
                <w:kern w:val="0"/>
                <w:sz w:val="20"/>
                <w:szCs w:val="20"/>
              </w:rPr>
              <w:t>2</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6ECEA9C0" w14:textId="77777777" w:rsidR="00D11145" w:rsidRPr="00FE4FCB" w:rsidRDefault="00B27F8A" w:rsidP="00B716D2">
            <w:pPr>
              <w:widowControl/>
              <w:jc w:val="center"/>
              <w:rPr>
                <w:rFonts w:ascii="Times New Roman" w:hAnsi="Times New Roman" w:cs="Times New Roman"/>
                <w:color w:val="000000"/>
                <w:kern w:val="0"/>
                <w:sz w:val="20"/>
                <w:szCs w:val="20"/>
              </w:rPr>
            </w:pPr>
            <w:r w:rsidRPr="00FE4FCB">
              <w:rPr>
                <w:rFonts w:ascii="Times New Roman" w:hAnsi="Times New Roman" w:cs="Times New Roman"/>
              </w:rPr>
              <w:t>Assembly of</w:t>
            </w:r>
            <w:r w:rsidRPr="00FE4FCB">
              <w:rPr>
                <w:rFonts w:ascii="Times New Roman" w:hAnsi="Times New Roman" w:cs="Times New Roman"/>
                <w:color w:val="000000"/>
                <w:kern w:val="0"/>
                <w:sz w:val="20"/>
                <w:szCs w:val="20"/>
              </w:rPr>
              <w:t xml:space="preserve"> </w:t>
            </w:r>
            <w:r w:rsidR="00D11145" w:rsidRPr="00FE4FCB">
              <w:rPr>
                <w:rFonts w:ascii="Times New Roman" w:hAnsi="Times New Roman" w:cs="Times New Roman"/>
                <w:color w:val="000000"/>
                <w:kern w:val="0"/>
                <w:sz w:val="20"/>
                <w:szCs w:val="20"/>
              </w:rPr>
              <w:t>2.6%</w:t>
            </w:r>
            <w:r w:rsidRPr="00FE4FCB">
              <w:rPr>
                <w:rFonts w:ascii="Times New Roman" w:hAnsi="Times New Roman" w:cs="Times New Roman"/>
                <w:color w:val="000000"/>
                <w:kern w:val="0"/>
                <w:sz w:val="20"/>
                <w:szCs w:val="20"/>
              </w:rPr>
              <w:t xml:space="preserve"> enrichment</w:t>
            </w:r>
          </w:p>
        </w:tc>
        <w:tc>
          <w:tcPr>
            <w:tcW w:w="496"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95321AA" w14:textId="77777777" w:rsidR="00D11145" w:rsidRPr="00FE4FCB" w:rsidRDefault="00D11145" w:rsidP="00B716D2">
            <w:pPr>
              <w:widowControl/>
              <w:jc w:val="center"/>
              <w:rPr>
                <w:rFonts w:ascii="Times New Roman" w:hAnsi="Times New Roman" w:cs="Times New Roman"/>
                <w:color w:val="000000"/>
                <w:kern w:val="0"/>
                <w:sz w:val="20"/>
                <w:szCs w:val="20"/>
              </w:rPr>
            </w:pPr>
            <w:r w:rsidRPr="00FE4FCB">
              <w:rPr>
                <w:rFonts w:ascii="Times New Roman" w:hAnsi="Times New Roman" w:cs="Times New Roman"/>
                <w:color w:val="000000"/>
                <w:kern w:val="0"/>
                <w:sz w:val="20"/>
                <w:szCs w:val="20"/>
              </w:rPr>
              <w:t>3</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553F346C" w14:textId="77777777" w:rsidR="00D11145" w:rsidRPr="00FE4FCB" w:rsidRDefault="00B27F8A" w:rsidP="00B716D2">
            <w:pPr>
              <w:widowControl/>
              <w:jc w:val="center"/>
              <w:rPr>
                <w:rFonts w:ascii="Times New Roman" w:hAnsi="Times New Roman" w:cs="Times New Roman"/>
                <w:color w:val="000000"/>
                <w:kern w:val="0"/>
                <w:sz w:val="20"/>
                <w:szCs w:val="20"/>
              </w:rPr>
            </w:pPr>
            <w:r w:rsidRPr="00FE4FCB">
              <w:rPr>
                <w:rFonts w:ascii="Times New Roman" w:hAnsi="Times New Roman" w:cs="Times New Roman"/>
              </w:rPr>
              <w:t>Assembly of</w:t>
            </w:r>
            <w:r w:rsidRPr="00FE4FCB">
              <w:rPr>
                <w:rFonts w:ascii="Times New Roman" w:hAnsi="Times New Roman" w:cs="Times New Roman"/>
                <w:color w:val="000000"/>
                <w:kern w:val="0"/>
                <w:sz w:val="20"/>
                <w:szCs w:val="20"/>
              </w:rPr>
              <w:t xml:space="preserve"> </w:t>
            </w:r>
            <w:r w:rsidR="00D11145" w:rsidRPr="00FE4FCB">
              <w:rPr>
                <w:rFonts w:ascii="Times New Roman" w:hAnsi="Times New Roman" w:cs="Times New Roman"/>
                <w:color w:val="000000"/>
                <w:kern w:val="0"/>
                <w:sz w:val="20"/>
                <w:szCs w:val="20"/>
              </w:rPr>
              <w:t>2.1%</w:t>
            </w:r>
            <w:r w:rsidRPr="00FE4FCB">
              <w:rPr>
                <w:rFonts w:ascii="Times New Roman" w:hAnsi="Times New Roman" w:cs="Times New Roman"/>
                <w:color w:val="000000"/>
                <w:kern w:val="0"/>
                <w:sz w:val="20"/>
                <w:szCs w:val="20"/>
              </w:rPr>
              <w:t xml:space="preserve"> enrichment</w:t>
            </w:r>
          </w:p>
        </w:tc>
      </w:tr>
    </w:tbl>
    <w:p w14:paraId="2AC7431D" w14:textId="77777777" w:rsidR="00B640EF" w:rsidRPr="00FE4FCB" w:rsidRDefault="00D46AC2" w:rsidP="00D11145">
      <w:pPr>
        <w:spacing w:line="360" w:lineRule="auto"/>
        <w:jc w:val="center"/>
        <w:rPr>
          <w:rFonts w:ascii="Times New Roman" w:hAnsi="Times New Roman" w:cs="Times New Roman"/>
        </w:rPr>
      </w:pPr>
      <w:r w:rsidRPr="00FE4FCB">
        <w:rPr>
          <w:rFonts w:ascii="Times New Roman" w:hAnsi="Times New Roman" w:cs="Times New Roman"/>
        </w:rPr>
        <w:t>Figure</w:t>
      </w:r>
      <w:r w:rsidR="00D11145" w:rsidRPr="00FE4FCB">
        <w:rPr>
          <w:rFonts w:ascii="Times New Roman" w:hAnsi="Times New Roman" w:cs="Times New Roman"/>
        </w:rPr>
        <w:t xml:space="preserve"> 8-1 </w:t>
      </w:r>
      <w:r w:rsidR="00B640EF" w:rsidRPr="00FE4FCB">
        <w:rPr>
          <w:rFonts w:ascii="Times New Roman" w:hAnsi="Times New Roman" w:cs="Times New Roman"/>
        </w:rPr>
        <w:t>Layout of the PWR core</w:t>
      </w:r>
    </w:p>
    <w:p w14:paraId="39668A6D" w14:textId="77777777" w:rsidR="00B640EF" w:rsidRDefault="00B640EF" w:rsidP="00FE69F6">
      <w:pPr>
        <w:spacing w:line="360" w:lineRule="auto"/>
        <w:ind w:firstLine="480"/>
        <w:rPr>
          <w:rFonts w:ascii="Times New Roman" w:hAnsi="Times New Roman" w:cs="Times New Roman"/>
        </w:rPr>
      </w:pPr>
      <w:r w:rsidRPr="00FE4FCB">
        <w:rPr>
          <w:rFonts w:ascii="Times New Roman" w:hAnsi="Times New Roman" w:cs="Times New Roman"/>
        </w:rPr>
        <w:t xml:space="preserve">The 2D PWR core contains 193 fuel assemblies, </w:t>
      </w:r>
      <w:r w:rsidR="008B7A8C" w:rsidRPr="00FE4FCB">
        <w:rPr>
          <w:rFonts w:ascii="Times New Roman" w:hAnsi="Times New Roman" w:cs="Times New Roman"/>
        </w:rPr>
        <w:t xml:space="preserve">outside which are the water reflector. </w:t>
      </w:r>
      <w:r w:rsidR="005D1DFC" w:rsidRPr="00FE4FCB">
        <w:rPr>
          <w:rFonts w:ascii="Times New Roman" w:hAnsi="Times New Roman" w:cs="Times New Roman"/>
        </w:rPr>
        <w:t>The radius of core (with reflector) is 187.6 cm.</w:t>
      </w:r>
      <w:r w:rsidR="00D97A32" w:rsidRPr="00FE4FCB">
        <w:rPr>
          <w:rFonts w:ascii="Times New Roman" w:hAnsi="Times New Roman" w:cs="Times New Roman"/>
        </w:rPr>
        <w:t xml:space="preserve"> The fuel assembly is in 17×17 array, containing 264 fuel pins and 25 water ch</w:t>
      </w:r>
      <w:r w:rsidR="00FE69F6" w:rsidRPr="00FE4FCB">
        <w:rPr>
          <w:rFonts w:ascii="Times New Roman" w:hAnsi="Times New Roman" w:cs="Times New Roman"/>
        </w:rPr>
        <w:t>anne</w:t>
      </w:r>
      <w:r w:rsidR="00D97A32" w:rsidRPr="00FE4FCB">
        <w:rPr>
          <w:rFonts w:ascii="Times New Roman" w:hAnsi="Times New Roman" w:cs="Times New Roman"/>
        </w:rPr>
        <w:t>ls.</w:t>
      </w:r>
      <w:r w:rsidR="00FE69F6" w:rsidRPr="00FE4FCB">
        <w:rPr>
          <w:rFonts w:ascii="Times New Roman" w:hAnsi="Times New Roman" w:cs="Times New Roman"/>
        </w:rPr>
        <w:t xml:space="preserve"> </w:t>
      </w:r>
      <w:r w:rsidR="00246967" w:rsidRPr="00FE4FCB">
        <w:rPr>
          <w:rFonts w:ascii="Times New Roman" w:hAnsi="Times New Roman" w:cs="Times New Roman"/>
        </w:rPr>
        <w:t xml:space="preserve">These </w:t>
      </w:r>
      <w:r w:rsidR="00AD6A2C" w:rsidRPr="00FE4FCB">
        <w:rPr>
          <w:rFonts w:ascii="Times New Roman" w:hAnsi="Times New Roman" w:cs="Times New Roman"/>
        </w:rPr>
        <w:t>assemblies are divided into 3 types: 3.1%, 2.6% and 2.1% according to the enrichment of UO</w:t>
      </w:r>
      <w:r w:rsidR="00AD6A2C" w:rsidRPr="00FE4FCB">
        <w:rPr>
          <w:rFonts w:ascii="Times New Roman" w:hAnsi="Times New Roman" w:cs="Times New Roman"/>
          <w:vertAlign w:val="subscript"/>
        </w:rPr>
        <w:t>2</w:t>
      </w:r>
      <w:r w:rsidR="00AD6A2C" w:rsidRPr="00FE4FCB">
        <w:rPr>
          <w:rFonts w:ascii="Times New Roman" w:hAnsi="Times New Roman" w:cs="Times New Roman"/>
        </w:rPr>
        <w:t xml:space="preserve"> fuel. </w:t>
      </w:r>
      <w:r w:rsidR="004F27D5" w:rsidRPr="00FE4FCB">
        <w:rPr>
          <w:rFonts w:ascii="Times New Roman" w:hAnsi="Times New Roman" w:cs="Times New Roman"/>
        </w:rPr>
        <w:t xml:space="preserve">The fuel assemblies are arranged </w:t>
      </w:r>
      <w:r w:rsidR="00703995" w:rsidRPr="00FE4FCB">
        <w:rPr>
          <w:rFonts w:ascii="Times New Roman" w:hAnsi="Times New Roman" w:cs="Times New Roman"/>
        </w:rPr>
        <w:t xml:space="preserve">symmetrically </w:t>
      </w:r>
      <w:r w:rsidR="004F27D5" w:rsidRPr="00FE4FCB">
        <w:rPr>
          <w:rFonts w:ascii="Times New Roman" w:hAnsi="Times New Roman" w:cs="Times New Roman"/>
        </w:rPr>
        <w:t xml:space="preserve">in the core, as is shown in Figure 8-1. </w:t>
      </w:r>
      <w:r w:rsidR="00B97339" w:rsidRPr="00FE4FCB">
        <w:rPr>
          <w:rFonts w:ascii="Times New Roman" w:hAnsi="Times New Roman" w:cs="Times New Roman"/>
        </w:rPr>
        <w:t>The burnup history contain 41 burnup steps</w:t>
      </w:r>
      <w:r w:rsidR="005E75ED" w:rsidRPr="00FE4FCB">
        <w:rPr>
          <w:rFonts w:ascii="Times New Roman" w:hAnsi="Times New Roman" w:cs="Times New Roman"/>
        </w:rPr>
        <w:t xml:space="preserve"> totally</w:t>
      </w:r>
      <w:r w:rsidR="00B97339" w:rsidRPr="00FE4FCB">
        <w:rPr>
          <w:rFonts w:ascii="Times New Roman" w:hAnsi="Times New Roman" w:cs="Times New Roman"/>
        </w:rPr>
        <w:t xml:space="preserve">, </w:t>
      </w:r>
      <w:r w:rsidR="00886940" w:rsidRPr="00FE4FCB">
        <w:rPr>
          <w:rFonts w:ascii="Times New Roman" w:hAnsi="Times New Roman" w:cs="Times New Roman"/>
        </w:rPr>
        <w:t>with the power density of 30W/gHM per burnup step, and the accumulated burnup is 20 MWD/KgHM.</w:t>
      </w:r>
    </w:p>
    <w:p w14:paraId="71C2177F" w14:textId="77777777" w:rsidR="00C709E4" w:rsidRPr="00FE4FCB" w:rsidRDefault="00C709E4" w:rsidP="00FE69F6">
      <w:pPr>
        <w:spacing w:line="360" w:lineRule="auto"/>
        <w:ind w:firstLine="480"/>
        <w:rPr>
          <w:rFonts w:ascii="Times New Roman" w:hAnsi="Times New Roman" w:cs="Times New Roman"/>
        </w:rPr>
      </w:pPr>
    </w:p>
    <w:p w14:paraId="2DD937BD" w14:textId="77777777" w:rsidR="00D11145" w:rsidRPr="00FE4FCB" w:rsidRDefault="003476A6" w:rsidP="00D11145">
      <w:pPr>
        <w:spacing w:line="360" w:lineRule="auto"/>
        <w:jc w:val="center"/>
        <w:rPr>
          <w:rFonts w:ascii="Times New Roman" w:hAnsi="Times New Roman" w:cs="Times New Roman"/>
        </w:rPr>
      </w:pPr>
      <w:r w:rsidRPr="00FE4FCB">
        <w:rPr>
          <w:rFonts w:ascii="Times New Roman" w:hAnsi="Times New Roman" w:cs="Times New Roman"/>
        </w:rPr>
        <w:lastRenderedPageBreak/>
        <w:t>Example</w:t>
      </w:r>
      <w:r w:rsidR="00D11145" w:rsidRPr="00FE4FCB">
        <w:rPr>
          <w:rFonts w:ascii="Times New Roman" w:hAnsi="Times New Roman" w:cs="Times New Roman"/>
        </w:rPr>
        <w:t xml:space="preserve"> 8-3</w:t>
      </w:r>
    </w:p>
    <w:tbl>
      <w:tblPr>
        <w:tblStyle w:val="a5"/>
        <w:tblW w:w="9924" w:type="dxa"/>
        <w:jc w:val="center"/>
        <w:tblCellMar>
          <w:top w:w="57" w:type="dxa"/>
          <w:bottom w:w="57" w:type="dxa"/>
        </w:tblCellMar>
        <w:tblLook w:val="04A0" w:firstRow="1" w:lastRow="0" w:firstColumn="1" w:lastColumn="0" w:noHBand="0" w:noVBand="1"/>
      </w:tblPr>
      <w:tblGrid>
        <w:gridCol w:w="9924"/>
      </w:tblGrid>
      <w:tr w:rsidR="00D11145" w:rsidRPr="00FE4FCB" w14:paraId="5596BE3F" w14:textId="77777777" w:rsidTr="00B716D2">
        <w:trPr>
          <w:jc w:val="center"/>
        </w:trPr>
        <w:tc>
          <w:tcPr>
            <w:tcW w:w="9924" w:type="dxa"/>
          </w:tcPr>
          <w:p w14:paraId="013C13B9"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PWR core burnup calculation   SHE Ding 2013-07-01 /////////////</w:t>
            </w:r>
          </w:p>
          <w:p w14:paraId="78CD4D5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Universe 0</w:t>
            </w:r>
          </w:p>
          <w:p w14:paraId="771BDD3D"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1 -9       fill = 11     //core inside</w:t>
            </w:r>
          </w:p>
          <w:p w14:paraId="0303573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2 9  mat=0 void = 1      //core outside</w:t>
            </w:r>
          </w:p>
          <w:p w14:paraId="323480D0" w14:textId="77777777" w:rsidR="00D11145" w:rsidRPr="00FE4FCB" w:rsidRDefault="00D11145" w:rsidP="00B716D2">
            <w:pPr>
              <w:spacing w:line="200" w:lineRule="exact"/>
              <w:jc w:val="left"/>
              <w:rPr>
                <w:rFonts w:ascii="Times New Roman" w:eastAsiaTheme="majorEastAsia" w:hAnsi="Times New Roman" w:cs="Times New Roman"/>
                <w:szCs w:val="21"/>
              </w:rPr>
            </w:pPr>
          </w:p>
          <w:p w14:paraId="233E8422"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UNIVERSE 11 move= -224.91  -224.91 0 lat=1 pitch=21.42 21.42 1 scope=21 21 1 fill=</w:t>
            </w:r>
          </w:p>
          <w:p w14:paraId="305FCB4B"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8  8  8  8  8  8  8  8  8  8  8  8  8  8  8  8  8  8  8  8  8</w:t>
            </w:r>
          </w:p>
          <w:p w14:paraId="6606C5E6"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8  8  8  8  8  8  8  8  8  8  8  8  8  8  8  8  8  8  8  8  8</w:t>
            </w:r>
          </w:p>
          <w:p w14:paraId="2CE2F79A"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8  8  8  8  8  8  8  8  8  8  8  8  8  8  8  8  8  8  8  8  8 </w:t>
            </w:r>
          </w:p>
          <w:p w14:paraId="1A4189C4"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8  8  8  8  8  8  8  1  1  1  1  1  1  1  8  8  8  8  8  8  8 </w:t>
            </w:r>
          </w:p>
          <w:p w14:paraId="5F4EEE3B"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8  8  8  8  8  1  1  1  3  1  3  1  3  1  1  1  8  8  8  8  8 </w:t>
            </w:r>
          </w:p>
          <w:p w14:paraId="721638F4"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8  8  8  8  1  1  2  3  2  3  2  3  2  3  2  1  1  8  8  8  8 </w:t>
            </w:r>
          </w:p>
          <w:p w14:paraId="5993DB94"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8  8  8  8  1  2  2  2  3  2  3  2  3  2  2  2  1  8  8  8  8 </w:t>
            </w:r>
          </w:p>
          <w:p w14:paraId="185BAF2F"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8  8  8  1  1  3  2  3  2  3  2  3  2  3  2  3  1  1  8  8  8 </w:t>
            </w:r>
          </w:p>
          <w:p w14:paraId="105C5F91"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8  8  8  1  3  2  3  2  3  2  3  2  3  2  3  2  3  1  8  8  8 </w:t>
            </w:r>
          </w:p>
          <w:p w14:paraId="42CAE7B6"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8  8  8  1  1  3  2  3  2  3  2  3  2  3  2  3  1  1  8  8  8 </w:t>
            </w:r>
          </w:p>
          <w:p w14:paraId="7D280722"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8  8  8  1  3  2  3  2  3  2  3  2  3  2  3  2  3  1  8  8  8 </w:t>
            </w:r>
          </w:p>
          <w:p w14:paraId="03A69146"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8  8  8  1  1  3  2  3  2  3  2  3  2  3  2  3  1  1  8  8  8 </w:t>
            </w:r>
          </w:p>
          <w:p w14:paraId="281FEFE4"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8  8  8  1  3  2  3  2  3  2  3  2  3  2  3  2  3  1  8  8  8 </w:t>
            </w:r>
          </w:p>
          <w:p w14:paraId="6C42BFEA"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8  8  8  1  1  3  2  3  2  3  2  3  2  3  2  3  1  1  8  8  8 </w:t>
            </w:r>
          </w:p>
          <w:p w14:paraId="57C955CA"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8  8  8  8  1  2  2  2  3  2  3  2  3  2  2  2  1  8  8  8  8 </w:t>
            </w:r>
          </w:p>
          <w:p w14:paraId="61ED01DE"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8  8  8  8  1  1  2  3  2  3  2  3  2  3  2  1  1  8  8  8  8 </w:t>
            </w:r>
          </w:p>
          <w:p w14:paraId="5C6D9988"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8  8  8  8  8  1  1  1  3  1  3  1  3  1  1  1  8  8  8  8  8 </w:t>
            </w:r>
          </w:p>
          <w:p w14:paraId="73A7E838"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8  8  8  8  8  8  8  1  1  1  1  1  1  1  8  8  8  8  8  8  8 </w:t>
            </w:r>
          </w:p>
          <w:p w14:paraId="0B84A92E"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8  8  8  8  8  8  8  8  8  8  8  8  8  8  8  8  8  8  8  8  8  </w:t>
            </w:r>
          </w:p>
          <w:p w14:paraId="7B5AEE7F"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8  8  8  8  8  8  8  8  8  8  8  8  8  8  8  8  8  8  8  8  8</w:t>
            </w:r>
          </w:p>
          <w:p w14:paraId="6A7C8574"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8  8  8  8  8  8  8  8  8  8  8  8  8  8  8  8  8  8  8  8  8</w:t>
            </w:r>
          </w:p>
          <w:p w14:paraId="4618B524"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w:t>
            </w:r>
          </w:p>
          <w:p w14:paraId="3CEA058A"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UNIVERSE 1 lat=1 pitch=1.26 1.26 1 scope=17 17 1 fill=</w:t>
            </w:r>
          </w:p>
          <w:p w14:paraId="78E34257"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10 10 10 10 10 10 10 10 10 10 10 10 10 10 10 10 10 </w:t>
            </w:r>
          </w:p>
          <w:p w14:paraId="4175012F"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10 10 10 10 10 10 10 10 10 10 10 10 10 10 10 10 10 </w:t>
            </w:r>
          </w:p>
          <w:p w14:paraId="40BB5266"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10 10 10 10 10 40 10 10 40 10 10 40 10 10 10 10 10 </w:t>
            </w:r>
          </w:p>
          <w:p w14:paraId="6D54E33A"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10 10 10 40 10 10 10 10 10 10 10 10 10 40 10 10 10 </w:t>
            </w:r>
          </w:p>
          <w:p w14:paraId="6C9E0F8B"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10 10 10 10 10 10 10 10 10 10 10 10 10 10 10 10 10 </w:t>
            </w:r>
          </w:p>
          <w:p w14:paraId="06C741DC"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10 10 40 10 10 40 10 10 40 10 10 40 10 10 40 10 10 </w:t>
            </w:r>
          </w:p>
          <w:p w14:paraId="253639DD"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10 10 10 10 10 10 10 10 10 10 10 10 10 10 10 10 10 </w:t>
            </w:r>
          </w:p>
          <w:p w14:paraId="2C569BD1"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10 10 10 10 10 10 10 10 10 10 10 10 10 10 10 10 10 </w:t>
            </w:r>
          </w:p>
          <w:p w14:paraId="11A4742D"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10 10 40 10 10 40 10 10 40 10 10 40 10 10 40 10 10 </w:t>
            </w:r>
          </w:p>
          <w:p w14:paraId="6D098E41"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10 10 10 10 10 10 10 10 10 10 10 10 10 10 10 10 10 </w:t>
            </w:r>
          </w:p>
          <w:p w14:paraId="22A33E63"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10 10 10 10 10 10 10 10 10 10 10 10 10 10 10 10 10 </w:t>
            </w:r>
          </w:p>
          <w:p w14:paraId="6B9D2FA8"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10 10 40 10 10 40 10 10 40 10 10 40 10 10 40 10 10 </w:t>
            </w:r>
          </w:p>
          <w:p w14:paraId="083A3C1E"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10 10 10 10 10 10 10 10 10 10 10 10 10 10 10 10 10 </w:t>
            </w:r>
          </w:p>
          <w:p w14:paraId="3D20F695"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10 10 10 40 10 10 10 10 10 10 10 10 10 40 10 10 10 </w:t>
            </w:r>
          </w:p>
          <w:p w14:paraId="34A087FF"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10 10 10 10 10 40 10 10 40 10 10 40 10 10 10 10 10 </w:t>
            </w:r>
          </w:p>
          <w:p w14:paraId="0D8E21A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10 10 10 10 10 10 10 10 10 10 10 10 10 10 10 10 10 </w:t>
            </w:r>
          </w:p>
          <w:p w14:paraId="20AC9E64"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10 10 10 10 10 10 10 10 10 10 10 10 10 10 10 10 10</w:t>
            </w:r>
          </w:p>
          <w:p w14:paraId="19451CB3"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w:t>
            </w:r>
          </w:p>
          <w:p w14:paraId="0B6AC59D"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w:t>
            </w:r>
          </w:p>
          <w:p w14:paraId="1A2BCF8F"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UNIVERSE 2 lat=1 pitch=1.26 1.26 1 scope=17 17 1 fill=</w:t>
            </w:r>
          </w:p>
          <w:p w14:paraId="1DC66B48"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20 20 20 20 20 20 20 20 20 20 20 20 20 20 20 20 20 </w:t>
            </w:r>
          </w:p>
          <w:p w14:paraId="600E63D3"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20 20 20 20 20 20 20 20 20 20 20 20 20 20 20 20 20 </w:t>
            </w:r>
          </w:p>
          <w:p w14:paraId="2318781C"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20 20 20 20 20 40 20 20 40 20 20 40 20 20 20 20 20 </w:t>
            </w:r>
          </w:p>
          <w:p w14:paraId="7CC49792"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20 20 20 40 20 20 20 20 20 20 20 20 20 40 20 20 20 </w:t>
            </w:r>
          </w:p>
          <w:p w14:paraId="1CF7AE3B"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20 20 20 20 20 20 20 20 20 20 20 20 20 20 20 20 20 </w:t>
            </w:r>
          </w:p>
          <w:p w14:paraId="64E3E061"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20 20 40 20 20 40 20 20 40 20 20 40 20 20 40 20 20 </w:t>
            </w:r>
          </w:p>
          <w:p w14:paraId="1523C601"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20 20 20 20 20 20 20 20 20 20 20 20 20 20 20 20 20 </w:t>
            </w:r>
          </w:p>
          <w:p w14:paraId="186FC2E6"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20 20 20 20 20 20 20 20 20 20 20 20 20 20 20 20 20 </w:t>
            </w:r>
          </w:p>
          <w:p w14:paraId="12949D51"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20 20 40 20 20 40 20 20 40 20 20 40 20 20 40 20 20 </w:t>
            </w:r>
          </w:p>
          <w:p w14:paraId="6A63E2E5"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20 20 20 20 20 20 20 20 20 20 20 20 20 20 20 20 20 </w:t>
            </w:r>
          </w:p>
          <w:p w14:paraId="15046D6B"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20 20 20 20 20 20 20 20 20 20 20 20 20 20 20 20 20 </w:t>
            </w:r>
          </w:p>
          <w:p w14:paraId="65E66FDF"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20 20 40 20 20 40 20 20 40 20 20 40 20 20 40 20 20 </w:t>
            </w:r>
          </w:p>
          <w:p w14:paraId="545E9B39"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20 20 20 20 20 20 20 20 20 20 20 20 20 20 20 20 20 </w:t>
            </w:r>
          </w:p>
          <w:p w14:paraId="4C75B20C"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20 20 20 40 20 20 20 20 20 20 20 20 20 40 20 20 20 </w:t>
            </w:r>
          </w:p>
          <w:p w14:paraId="5A3C561E"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20 20 20 20 20 40 20 20 40 20 20 40 20 20 20 20 20 </w:t>
            </w:r>
          </w:p>
          <w:p w14:paraId="57C09BFB"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20 20 20 20 20 20 20 20 20 20 20 20 20 20 20 20 20 </w:t>
            </w:r>
          </w:p>
          <w:p w14:paraId="132CD948"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20 20 20 20 20 20 20 20 20 20 20 20 20 20 20 20 20 </w:t>
            </w:r>
          </w:p>
          <w:p w14:paraId="3A98649E" w14:textId="77777777" w:rsidR="00D11145" w:rsidRPr="00FE4FCB" w:rsidRDefault="00D11145" w:rsidP="00B716D2">
            <w:pPr>
              <w:spacing w:line="200" w:lineRule="exact"/>
              <w:jc w:val="left"/>
              <w:rPr>
                <w:rFonts w:ascii="Times New Roman" w:eastAsiaTheme="majorEastAsia" w:hAnsi="Times New Roman" w:cs="Times New Roman"/>
                <w:szCs w:val="21"/>
              </w:rPr>
            </w:pPr>
          </w:p>
          <w:p w14:paraId="0358C37D"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UNIVERSE 3  lat=1 pitch=1.26 1.26 1 scope=17 17 1 fill=</w:t>
            </w:r>
          </w:p>
          <w:p w14:paraId="7F504DD3"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30 30 30 30 30 30 30 30 30 30 30 30 30 30 30 30 30 </w:t>
            </w:r>
          </w:p>
          <w:p w14:paraId="46C6996E"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30 30 30 30 30 30 30 30 30 30 30 30 30 30 30 30 30 </w:t>
            </w:r>
          </w:p>
          <w:p w14:paraId="4BF8DB84"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30 30 30 30 30 40 30 30 40 30 30 40 30 30 30 30 30 </w:t>
            </w:r>
          </w:p>
          <w:p w14:paraId="250A2687"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30 30 30 40 30 30 30 30 30 30 30 30 30 40 30 30 30 </w:t>
            </w:r>
          </w:p>
          <w:p w14:paraId="1174DF24"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30 30 30 30 30 30 30 30 30 30 30 30 30 30 30 30 30 </w:t>
            </w:r>
          </w:p>
          <w:p w14:paraId="4BA1103D"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30 30 40 30 30 40 30 30 40 30 30 40 30 30 40 30 30 </w:t>
            </w:r>
          </w:p>
          <w:p w14:paraId="7CF8DBC8"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30 30 30 30 30 30 30 30 30 30 30 30 30 30 30 30 30 </w:t>
            </w:r>
          </w:p>
          <w:p w14:paraId="72148FE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30 30 30 30 30 30 30 30 30 30 30 30 30 30 30 30 30 </w:t>
            </w:r>
          </w:p>
          <w:p w14:paraId="19E066E9"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30 30 40 30 30 40 30 30 40 30 30 40 30 30 40 30 30 </w:t>
            </w:r>
          </w:p>
          <w:p w14:paraId="50D8A6BA"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30 30 30 30 30 30 30 30 30 30 30 30 30 30 30 30 30 </w:t>
            </w:r>
          </w:p>
          <w:p w14:paraId="2280FC3F"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30 30 30 30 30 30 30 30 30 30 30 30 30 30 30 30 30 </w:t>
            </w:r>
          </w:p>
          <w:p w14:paraId="4959CC16"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30 30 40 30 30 40 30 30 40 30 30 40 30 30 40 30 30 </w:t>
            </w:r>
          </w:p>
          <w:p w14:paraId="14F7419C"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30 30 30 30 30 30 30 30 30 30 30 30 30 30 30 30 30 </w:t>
            </w:r>
          </w:p>
          <w:p w14:paraId="6C9CBA7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30 30 30 40 30 30 30 30 30 30 30 30 30 40 30 30 30 </w:t>
            </w:r>
          </w:p>
          <w:p w14:paraId="53A9407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30 30 30 30 30 40 30 30 40 30 30 40 30 30 30 30 30 </w:t>
            </w:r>
          </w:p>
          <w:p w14:paraId="1F19FC4E"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30 30 30 30 30 30 30 30 30 30 30 30 30 30 30 30 30 </w:t>
            </w:r>
          </w:p>
          <w:p w14:paraId="42F0FA3A"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30 30 30 30 30 30 30 30 30 30 30 30 30 30 30 30 30  </w:t>
            </w:r>
          </w:p>
          <w:p w14:paraId="31BC5E42" w14:textId="77777777" w:rsidR="00D11145" w:rsidRPr="00FE4FCB" w:rsidRDefault="00D11145" w:rsidP="00B716D2">
            <w:pPr>
              <w:spacing w:line="200" w:lineRule="exact"/>
              <w:jc w:val="left"/>
              <w:rPr>
                <w:rFonts w:ascii="Times New Roman" w:eastAsiaTheme="majorEastAsia" w:hAnsi="Times New Roman" w:cs="Times New Roman"/>
                <w:szCs w:val="21"/>
              </w:rPr>
            </w:pPr>
          </w:p>
          <w:p w14:paraId="2278E5FE"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UNIVERSE 8</w:t>
            </w:r>
          </w:p>
          <w:p w14:paraId="131BF6DA"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3    -6   mat = 5   tmp = 300</w:t>
            </w:r>
          </w:p>
          <w:p w14:paraId="32D9B7CD"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4    6    mat = 5   tmp = 300</w:t>
            </w:r>
          </w:p>
          <w:p w14:paraId="656D0C8F" w14:textId="77777777" w:rsidR="00D11145" w:rsidRPr="00FE4FCB" w:rsidRDefault="00D11145" w:rsidP="00B716D2">
            <w:pPr>
              <w:spacing w:line="200" w:lineRule="exact"/>
              <w:jc w:val="left"/>
              <w:rPr>
                <w:rFonts w:ascii="Times New Roman" w:eastAsiaTheme="majorEastAsia" w:hAnsi="Times New Roman" w:cs="Times New Roman"/>
                <w:szCs w:val="21"/>
              </w:rPr>
            </w:pPr>
          </w:p>
          <w:p w14:paraId="2387C908"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UNIVERSE 10 move = 0.63 0.63 0                             // 3.1% Fuel rod</w:t>
            </w:r>
          </w:p>
          <w:p w14:paraId="2B37EDC8"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13   -1       mat = 10 inner = 1  tmp = 300          // Fuel</w:t>
            </w:r>
          </w:p>
          <w:p w14:paraId="1BA9DC23"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14   1 &amp; -2   mat = 3  inner = 1                     // Air</w:t>
            </w:r>
          </w:p>
          <w:p w14:paraId="5E6EF352"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15   2 &amp; -3   mat = 4  inner = 1                     // Zr</w:t>
            </w:r>
          </w:p>
          <w:p w14:paraId="61796B0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16   3        mat = 5             tmp = 300          // water</w:t>
            </w:r>
          </w:p>
          <w:p w14:paraId="0A0AD384" w14:textId="77777777" w:rsidR="00D11145" w:rsidRPr="00FE4FCB" w:rsidRDefault="00D11145" w:rsidP="00B716D2">
            <w:pPr>
              <w:spacing w:line="200" w:lineRule="exact"/>
              <w:jc w:val="left"/>
              <w:rPr>
                <w:rFonts w:ascii="Times New Roman" w:eastAsiaTheme="majorEastAsia" w:hAnsi="Times New Roman" w:cs="Times New Roman"/>
                <w:szCs w:val="21"/>
              </w:rPr>
            </w:pPr>
          </w:p>
          <w:p w14:paraId="5C6133BC"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UNIVERSE 20 move = 0.63 0.63 0                             // 2.6% Fuel rod</w:t>
            </w:r>
          </w:p>
          <w:p w14:paraId="180AA9C3"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23   -1       mat = 20 inner = 1  tmp = 300          // Fuel</w:t>
            </w:r>
          </w:p>
          <w:p w14:paraId="6C1F57FB"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24   1 &amp; -2   mat = 3  inner = 1                     // Air</w:t>
            </w:r>
          </w:p>
          <w:p w14:paraId="097F3697"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25   2 &amp; -3   mat = 4  inner = 1                     // Zr</w:t>
            </w:r>
          </w:p>
          <w:p w14:paraId="705E02D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26   3        mat = 5             tmp = 300          // water</w:t>
            </w:r>
          </w:p>
          <w:p w14:paraId="619EDC19" w14:textId="77777777" w:rsidR="00D11145" w:rsidRPr="00FE4FCB" w:rsidRDefault="00D11145" w:rsidP="00B716D2">
            <w:pPr>
              <w:spacing w:line="200" w:lineRule="exact"/>
              <w:jc w:val="left"/>
              <w:rPr>
                <w:rFonts w:ascii="Times New Roman" w:eastAsiaTheme="majorEastAsia" w:hAnsi="Times New Roman" w:cs="Times New Roman"/>
                <w:szCs w:val="21"/>
              </w:rPr>
            </w:pPr>
          </w:p>
          <w:p w14:paraId="266E92B6"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UNIVERSE 30 move = 0.63 0.63 0                             // 2.1% Fuel rod</w:t>
            </w:r>
          </w:p>
          <w:p w14:paraId="7AFF0B9B"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33   -1       mat = 30 inner = 1  tmp = 300          // Fuel</w:t>
            </w:r>
          </w:p>
          <w:p w14:paraId="256D420E"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34   1 &amp; -2   mat = 3  inner = 1                     // Air</w:t>
            </w:r>
          </w:p>
          <w:p w14:paraId="6B8BD997"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35   2 &amp; -3   mat = 4  inner = 1                     // Zr</w:t>
            </w:r>
          </w:p>
          <w:p w14:paraId="6F277322"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36   3        mat = 5             tmp = 300          // water</w:t>
            </w:r>
          </w:p>
          <w:p w14:paraId="5778D42A" w14:textId="77777777" w:rsidR="00D11145" w:rsidRPr="00FE4FCB" w:rsidRDefault="00D11145" w:rsidP="00B716D2">
            <w:pPr>
              <w:spacing w:line="200" w:lineRule="exact"/>
              <w:jc w:val="left"/>
              <w:rPr>
                <w:rFonts w:ascii="Times New Roman" w:eastAsiaTheme="majorEastAsia" w:hAnsi="Times New Roman" w:cs="Times New Roman"/>
                <w:szCs w:val="21"/>
              </w:rPr>
            </w:pPr>
          </w:p>
          <w:p w14:paraId="51702FFD" w14:textId="77777777" w:rsidR="00D11145" w:rsidRPr="00FE4FCB" w:rsidRDefault="00D11145" w:rsidP="00B716D2">
            <w:pPr>
              <w:spacing w:line="200" w:lineRule="exact"/>
              <w:jc w:val="left"/>
              <w:rPr>
                <w:rFonts w:ascii="Times New Roman" w:eastAsiaTheme="majorEastAsia" w:hAnsi="Times New Roman" w:cs="Times New Roman"/>
                <w:szCs w:val="21"/>
              </w:rPr>
            </w:pPr>
          </w:p>
          <w:p w14:paraId="57EDE9DB"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UNIVERSE 40 move = 0.63 0.63 0                             // Guide tube</w:t>
            </w:r>
          </w:p>
          <w:p w14:paraId="5D315471"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7  -4        mat = 5  inner = 1  tmp = 300           // water</w:t>
            </w:r>
          </w:p>
          <w:p w14:paraId="488163BE"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8  4 &amp; -5    mat = 4  inner = 1                      // Air</w:t>
            </w:r>
          </w:p>
          <w:p w14:paraId="26DC510F"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cell  9  5         mat = 5             tmp = 300           // water</w:t>
            </w:r>
          </w:p>
          <w:p w14:paraId="6D1E688A" w14:textId="77777777" w:rsidR="00D11145" w:rsidRPr="00FE4FCB" w:rsidRDefault="00D11145" w:rsidP="00B716D2">
            <w:pPr>
              <w:spacing w:line="200" w:lineRule="exact"/>
              <w:jc w:val="left"/>
              <w:rPr>
                <w:rFonts w:ascii="Times New Roman" w:eastAsiaTheme="majorEastAsia" w:hAnsi="Times New Roman" w:cs="Times New Roman"/>
                <w:szCs w:val="21"/>
              </w:rPr>
            </w:pPr>
          </w:p>
          <w:p w14:paraId="429D69E6"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Surface</w:t>
            </w:r>
          </w:p>
          <w:p w14:paraId="2BF46875"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surf  1  cz   0.4096</w:t>
            </w:r>
          </w:p>
          <w:p w14:paraId="5A582A6B"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surf  2  cz   0.4178</w:t>
            </w:r>
          </w:p>
          <w:p w14:paraId="03602384"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surf  3  cz   0.4750</w:t>
            </w:r>
          </w:p>
          <w:p w14:paraId="1A3F2DDC"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surf  4  cz   0.5690</w:t>
            </w:r>
          </w:p>
          <w:p w14:paraId="04CF1F87"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surf  5  cz   0.6147</w:t>
            </w:r>
          </w:p>
          <w:p w14:paraId="18F91FEA"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surf  6  cz   900</w:t>
            </w:r>
          </w:p>
          <w:p w14:paraId="284A0B62"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surf  9  cz   187.6  bc = 1</w:t>
            </w:r>
          </w:p>
          <w:p w14:paraId="3BA36AFF" w14:textId="77777777" w:rsidR="00D11145" w:rsidRPr="00FE4FCB" w:rsidRDefault="00D11145" w:rsidP="00B716D2">
            <w:pPr>
              <w:spacing w:line="200" w:lineRule="exact"/>
              <w:jc w:val="left"/>
              <w:rPr>
                <w:rFonts w:ascii="Times New Roman" w:eastAsiaTheme="majorEastAsia" w:hAnsi="Times New Roman" w:cs="Times New Roman"/>
                <w:szCs w:val="21"/>
              </w:rPr>
            </w:pPr>
          </w:p>
          <w:p w14:paraId="074C7B8D"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Material</w:t>
            </w:r>
          </w:p>
          <w:p w14:paraId="1C2C8B92"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mat 10   -10.2                   // 3.1%</w:t>
            </w:r>
          </w:p>
          <w:p w14:paraId="73F30E1E"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92235.30c   7.1421E-04</w:t>
            </w:r>
          </w:p>
          <w:p w14:paraId="4E7189F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92238.30c   2.2044E-02</w:t>
            </w:r>
          </w:p>
          <w:p w14:paraId="74C58B89"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8016.30c    4.5515E-02 </w:t>
            </w:r>
          </w:p>
          <w:p w14:paraId="5986EE52"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54134.30c   1.0E-25    </w:t>
            </w:r>
          </w:p>
          <w:p w14:paraId="28719AD4"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54135.30c   1.0E-25    </w:t>
            </w:r>
          </w:p>
          <w:p w14:paraId="294D8518"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54136.30c   1.0E-25</w:t>
            </w:r>
          </w:p>
          <w:p w14:paraId="1DF7A789"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mat 20   -10.2                   // 2.6%</w:t>
            </w:r>
          </w:p>
          <w:p w14:paraId="40E306FD"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92235.30c   5.9902E-04</w:t>
            </w:r>
          </w:p>
          <w:p w14:paraId="608FF80B"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92238.30c   2.2157E-02</w:t>
            </w:r>
          </w:p>
          <w:p w14:paraId="0E2B999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8016.30c    4.5513E-02</w:t>
            </w:r>
          </w:p>
          <w:p w14:paraId="39AEDB71"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lastRenderedPageBreak/>
              <w:t xml:space="preserve">        54134.30c   1.0E-25    </w:t>
            </w:r>
          </w:p>
          <w:p w14:paraId="04254563"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54135.30c   1.0E-25    </w:t>
            </w:r>
          </w:p>
          <w:p w14:paraId="24E39772"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54136.30c   1.0E-25</w:t>
            </w:r>
          </w:p>
          <w:p w14:paraId="4A35B7E5"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mat 30   -10.2                   // 2.1 %</w:t>
            </w:r>
          </w:p>
          <w:p w14:paraId="09DCB0F9"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92235.30c   4.8383E-04</w:t>
            </w:r>
          </w:p>
          <w:p w14:paraId="727DFFB2"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92238.30c   2.2271E-02</w:t>
            </w:r>
          </w:p>
          <w:p w14:paraId="66C73531"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8016.30c    4.5510E-02</w:t>
            </w:r>
          </w:p>
          <w:p w14:paraId="0350777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54134.30c   1.0E-25    </w:t>
            </w:r>
          </w:p>
          <w:p w14:paraId="4102C6F9"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54135.30c   1.0E-25    </w:t>
            </w:r>
          </w:p>
          <w:p w14:paraId="22981CA5"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54136.30c   1.0E-25</w:t>
            </w:r>
          </w:p>
          <w:p w14:paraId="408FBCC9"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mat 3   -0.001</w:t>
            </w:r>
          </w:p>
          <w:p w14:paraId="654A328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8016.30c    3.76622E-5</w:t>
            </w:r>
          </w:p>
          <w:p w14:paraId="6A803D47"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mat 4   -6.550</w:t>
            </w:r>
          </w:p>
          <w:p w14:paraId="54BBB265"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40000.60c  -98.2</w:t>
            </w:r>
          </w:p>
          <w:p w14:paraId="3FB7B238"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mat 5   -1.0034</w:t>
            </w:r>
          </w:p>
          <w:p w14:paraId="053CECE8"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1001.30c    6.66E-02</w:t>
            </w:r>
          </w:p>
          <w:p w14:paraId="0D593C9A"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        8016.30c    3.33E-02</w:t>
            </w:r>
          </w:p>
          <w:p w14:paraId="33769BE4"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sab 5   lwtr.60t</w:t>
            </w:r>
          </w:p>
          <w:p w14:paraId="6847394A" w14:textId="77777777" w:rsidR="00D11145" w:rsidRPr="00FE4FCB" w:rsidRDefault="00D11145" w:rsidP="00B716D2">
            <w:pPr>
              <w:spacing w:line="200" w:lineRule="exact"/>
              <w:jc w:val="left"/>
              <w:rPr>
                <w:rFonts w:ascii="Times New Roman" w:eastAsiaTheme="majorEastAsia" w:hAnsi="Times New Roman" w:cs="Times New Roman"/>
                <w:szCs w:val="21"/>
              </w:rPr>
            </w:pPr>
          </w:p>
          <w:p w14:paraId="0F6DC652"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Criticality</w:t>
            </w:r>
          </w:p>
          <w:p w14:paraId="015DE3A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poweriter keff0=1.0 population = 500000 200 500 batch = 10</w:t>
            </w:r>
          </w:p>
          <w:p w14:paraId="09F22E92"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initsrc cyl/z = 0 0 166 -1 1</w:t>
            </w:r>
          </w:p>
          <w:p w14:paraId="2AF1486B" w14:textId="77777777" w:rsidR="00D11145" w:rsidRPr="00FE4FCB" w:rsidRDefault="00D11145" w:rsidP="00B716D2">
            <w:pPr>
              <w:spacing w:line="200" w:lineRule="exact"/>
              <w:jc w:val="left"/>
              <w:rPr>
                <w:rFonts w:ascii="Times New Roman" w:eastAsiaTheme="majorEastAsia" w:hAnsi="Times New Roman" w:cs="Times New Roman"/>
                <w:szCs w:val="21"/>
              </w:rPr>
            </w:pPr>
          </w:p>
          <w:p w14:paraId="05740AC0"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BURNUP                                                 </w:t>
            </w:r>
          </w:p>
          <w:p w14:paraId="4FCD29B9"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BurnCell    13 23 33                                   </w:t>
            </w:r>
          </w:p>
          <w:p w14:paraId="0CC688B9"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TimeStep    3.333333 13.333333  16.666667*39           </w:t>
            </w:r>
          </w:p>
          <w:p w14:paraId="3777C938"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Power       30 *41                                     </w:t>
            </w:r>
          </w:p>
          <w:p w14:paraId="096F4309"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Substep     2                                          </w:t>
            </w:r>
          </w:p>
          <w:p w14:paraId="0C6B7402"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Inherent    0.999  0.999                               </w:t>
            </w:r>
          </w:p>
          <w:p w14:paraId="114E2BFF"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AceLib      .30c                                       </w:t>
            </w:r>
          </w:p>
          <w:p w14:paraId="7EFAA31C"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Strategy    1                                          </w:t>
            </w:r>
          </w:p>
          <w:p w14:paraId="70506254"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Parallel    1                                          </w:t>
            </w:r>
          </w:p>
          <w:p w14:paraId="56D925C7"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 xml:space="preserve">Solver      2                                          </w:t>
            </w:r>
          </w:p>
          <w:p w14:paraId="638B2778" w14:textId="77777777" w:rsidR="00D11145" w:rsidRPr="00FE4FCB" w:rsidRDefault="00D11145" w:rsidP="00B716D2">
            <w:pPr>
              <w:spacing w:line="200" w:lineRule="exact"/>
              <w:jc w:val="left"/>
              <w:rPr>
                <w:rFonts w:ascii="Times New Roman" w:eastAsiaTheme="majorEastAsia" w:hAnsi="Times New Roman" w:cs="Times New Roman"/>
                <w:szCs w:val="21"/>
              </w:rPr>
            </w:pPr>
          </w:p>
          <w:p w14:paraId="6C76212D"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PRINT</w:t>
            </w:r>
          </w:p>
          <w:p w14:paraId="0AE39B7C" w14:textId="77777777" w:rsidR="00D11145" w:rsidRPr="00FE4FCB" w:rsidRDefault="00D11145" w:rsidP="00B716D2">
            <w:pPr>
              <w:spacing w:line="200" w:lineRule="exact"/>
              <w:jc w:val="left"/>
              <w:rPr>
                <w:rFonts w:ascii="Times New Roman" w:eastAsiaTheme="majorEastAsia" w:hAnsi="Times New Roman" w:cs="Times New Roman"/>
                <w:szCs w:val="21"/>
              </w:rPr>
            </w:pPr>
            <w:r w:rsidRPr="00FE4FCB">
              <w:rPr>
                <w:rFonts w:ascii="Times New Roman" w:eastAsiaTheme="majorEastAsia" w:hAnsi="Times New Roman" w:cs="Times New Roman"/>
                <w:szCs w:val="21"/>
              </w:rPr>
              <w:t>cstally 0</w:t>
            </w:r>
          </w:p>
          <w:p w14:paraId="58D09952" w14:textId="77777777" w:rsidR="00D11145" w:rsidRPr="00FE4FCB" w:rsidRDefault="00D11145" w:rsidP="00B716D2">
            <w:pPr>
              <w:spacing w:line="200" w:lineRule="exact"/>
              <w:jc w:val="left"/>
              <w:rPr>
                <w:rFonts w:ascii="Times New Roman" w:hAnsi="Times New Roman" w:cs="Times New Roman"/>
              </w:rPr>
            </w:pPr>
            <w:r w:rsidRPr="00FE4FCB">
              <w:rPr>
                <w:rFonts w:ascii="Times New Roman" w:eastAsiaTheme="majorEastAsia" w:hAnsi="Times New Roman" w:cs="Times New Roman"/>
                <w:szCs w:val="21"/>
              </w:rPr>
              <w:t>mat 0</w:t>
            </w:r>
          </w:p>
        </w:tc>
      </w:tr>
    </w:tbl>
    <w:p w14:paraId="130D6077" w14:textId="77777777" w:rsidR="00D11145" w:rsidRPr="00FE4FCB" w:rsidRDefault="00D11145" w:rsidP="00D11145">
      <w:pPr>
        <w:spacing w:line="360" w:lineRule="auto"/>
        <w:ind w:firstLine="480"/>
        <w:rPr>
          <w:rFonts w:ascii="Times New Roman" w:hAnsi="Times New Roman" w:cs="Times New Roman"/>
        </w:rPr>
      </w:pPr>
    </w:p>
    <w:p w14:paraId="033A6616" w14:textId="77777777" w:rsidR="00D11145" w:rsidRPr="00FE4FCB" w:rsidRDefault="00D11145" w:rsidP="00D11145">
      <w:pPr>
        <w:widowControl/>
        <w:jc w:val="left"/>
        <w:rPr>
          <w:rFonts w:ascii="Times New Roman" w:eastAsia="黑体" w:hAnsi="Times New Roman" w:cs="Times New Roman"/>
          <w:bCs/>
          <w:kern w:val="44"/>
          <w:sz w:val="30"/>
          <w:szCs w:val="44"/>
        </w:rPr>
      </w:pPr>
      <w:r w:rsidRPr="00FE4FCB">
        <w:rPr>
          <w:rFonts w:ascii="Times New Roman" w:hAnsi="Times New Roman" w:cs="Times New Roman"/>
        </w:rPr>
        <w:br w:type="page"/>
      </w:r>
    </w:p>
    <w:p w14:paraId="726B1DF3" w14:textId="4843CD17" w:rsidR="00D11145" w:rsidRPr="00FE4FCB" w:rsidRDefault="00527D6C" w:rsidP="002B27EE">
      <w:pPr>
        <w:pStyle w:val="10"/>
        <w:jc w:val="center"/>
      </w:pPr>
      <w:bookmarkStart w:id="143" w:name="_Toc362641009"/>
      <w:bookmarkStart w:id="144" w:name="_Toc369335241"/>
      <w:r w:rsidRPr="00FE4FCB">
        <w:lastRenderedPageBreak/>
        <w:t xml:space="preserve">Chapter 9 Output </w:t>
      </w:r>
      <w:bookmarkEnd w:id="143"/>
      <w:r w:rsidR="008A2E75">
        <w:t>C</w:t>
      </w:r>
      <w:r w:rsidR="008A2E75" w:rsidRPr="00FE4FCB">
        <w:t>ontrol</w:t>
      </w:r>
      <w:bookmarkEnd w:id="144"/>
    </w:p>
    <w:p w14:paraId="1268E9D2" w14:textId="1B91CD2E" w:rsidR="00A8771C" w:rsidRPr="00FE4FCB" w:rsidRDefault="00A8771C" w:rsidP="00D11145">
      <w:pPr>
        <w:spacing w:line="360" w:lineRule="auto"/>
        <w:ind w:firstLine="480"/>
        <w:rPr>
          <w:rFonts w:ascii="Times New Roman" w:hAnsi="Times New Roman" w:cs="Times New Roman"/>
        </w:rPr>
      </w:pPr>
      <w:r w:rsidRPr="00FE4FCB">
        <w:rPr>
          <w:rFonts w:ascii="Times New Roman" w:hAnsi="Times New Roman" w:cs="Times New Roman"/>
        </w:rPr>
        <w:t xml:space="preserve">The output control </w:t>
      </w:r>
      <w:r w:rsidR="00B14320">
        <w:rPr>
          <w:rFonts w:ascii="Times New Roman" w:hAnsi="Times New Roman" w:cs="Times New Roman"/>
        </w:rPr>
        <w:t>block</w:t>
      </w:r>
      <w:r w:rsidRPr="00FE4FCB">
        <w:rPr>
          <w:rFonts w:ascii="Times New Roman" w:hAnsi="Times New Roman" w:cs="Times New Roman"/>
        </w:rPr>
        <w:t xml:space="preserve"> of RMC is used to define the output by the users. Especially for the large-scale burnup calculations in which large sums of output information are produced, the size of output files can be effectively reduced by the output control </w:t>
      </w:r>
      <w:r w:rsidR="00B14320">
        <w:rPr>
          <w:rFonts w:ascii="Times New Roman" w:hAnsi="Times New Roman" w:cs="Times New Roman"/>
        </w:rPr>
        <w:t>block</w:t>
      </w:r>
      <w:r w:rsidRPr="00FE4FCB">
        <w:rPr>
          <w:rFonts w:ascii="Times New Roman" w:hAnsi="Times New Roman" w:cs="Times New Roman"/>
        </w:rPr>
        <w:t>.</w:t>
      </w:r>
    </w:p>
    <w:p w14:paraId="5DDECF1D" w14:textId="43792AAA" w:rsidR="00527D6C" w:rsidRPr="00FE4FCB" w:rsidRDefault="00527D6C" w:rsidP="00D11145">
      <w:pPr>
        <w:pStyle w:val="2"/>
        <w:spacing w:before="156"/>
        <w:rPr>
          <w:rFonts w:ascii="Times New Roman" w:hAnsi="Times New Roman" w:cs="Times New Roman"/>
        </w:rPr>
      </w:pPr>
      <w:bookmarkStart w:id="145" w:name="_9.1__输出控制模块输入卡"/>
      <w:bookmarkStart w:id="146" w:name="_Toc369335242"/>
      <w:bookmarkStart w:id="147" w:name="_Toc362641010"/>
      <w:bookmarkEnd w:id="145"/>
      <w:r w:rsidRPr="00FE4FCB">
        <w:rPr>
          <w:rFonts w:ascii="Times New Roman" w:hAnsi="Times New Roman" w:cs="Times New Roman"/>
        </w:rPr>
        <w:t xml:space="preserve">9.1 Input card of the output control </w:t>
      </w:r>
      <w:r w:rsidR="00B14320">
        <w:rPr>
          <w:rFonts w:ascii="Times New Roman" w:hAnsi="Times New Roman" w:cs="Times New Roman"/>
        </w:rPr>
        <w:t>block</w:t>
      </w:r>
      <w:bookmarkEnd w:id="146"/>
    </w:p>
    <w:bookmarkEnd w:id="147"/>
    <w:p w14:paraId="47BC83B8" w14:textId="1A668424" w:rsidR="00DD69E9" w:rsidRPr="00FE4FCB" w:rsidRDefault="00DD69E9" w:rsidP="00D11145">
      <w:pPr>
        <w:spacing w:line="360" w:lineRule="auto"/>
        <w:ind w:firstLine="480"/>
        <w:rPr>
          <w:rFonts w:ascii="Times New Roman" w:hAnsi="Times New Roman" w:cs="Times New Roman"/>
        </w:rPr>
      </w:pPr>
      <w:r w:rsidRPr="00FE4FCB">
        <w:rPr>
          <w:rFonts w:ascii="Times New Roman" w:hAnsi="Times New Roman" w:cs="Times New Roman"/>
        </w:rPr>
        <w:t xml:space="preserve">The input of the output control </w:t>
      </w:r>
      <w:r w:rsidR="00B14320">
        <w:rPr>
          <w:rFonts w:ascii="Times New Roman" w:hAnsi="Times New Roman" w:cs="Times New Roman"/>
        </w:rPr>
        <w:t>block</w:t>
      </w:r>
      <w:r w:rsidRPr="00FE4FCB">
        <w:rPr>
          <w:rFonts w:ascii="Times New Roman" w:hAnsi="Times New Roman" w:cs="Times New Roman"/>
        </w:rPr>
        <w:t xml:space="preserve"> is:</w:t>
      </w:r>
    </w:p>
    <w:p w14:paraId="2616112C" w14:textId="77777777" w:rsidR="00D11145" w:rsidRPr="00FE4FCB" w:rsidRDefault="00D11145" w:rsidP="00D11145">
      <w:pPr>
        <w:spacing w:line="360" w:lineRule="auto"/>
        <w:ind w:firstLine="480"/>
        <w:rPr>
          <w:rFonts w:ascii="Times New Roman" w:hAnsi="Times New Roman" w:cs="Times New Roman"/>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522"/>
      </w:tblGrid>
      <w:tr w:rsidR="00D11145" w:rsidRPr="00FE4FCB" w14:paraId="6BB424DF" w14:textId="77777777" w:rsidTr="00B716D2">
        <w:tc>
          <w:tcPr>
            <w:tcW w:w="8607" w:type="dxa"/>
          </w:tcPr>
          <w:p w14:paraId="379D8AF8" w14:textId="77777777" w:rsidR="00D11145" w:rsidRPr="00FE4FCB" w:rsidRDefault="00D11145" w:rsidP="00C35EA1">
            <w:pPr>
              <w:ind w:left="949" w:hangingChars="450" w:hanging="949"/>
              <w:jc w:val="left"/>
              <w:rPr>
                <w:rFonts w:ascii="Times New Roman" w:hAnsi="Times New Roman" w:cs="Times New Roman"/>
                <w:b/>
              </w:rPr>
            </w:pPr>
            <w:r w:rsidRPr="00FE4FCB">
              <w:rPr>
                <w:rFonts w:ascii="Times New Roman" w:hAnsi="Times New Roman" w:cs="Times New Roman"/>
                <w:b/>
              </w:rPr>
              <w:t>PRINT</w:t>
            </w:r>
          </w:p>
          <w:p w14:paraId="31E91899"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Mat        &lt;flag&gt;</w:t>
            </w:r>
          </w:p>
          <w:p w14:paraId="56616A84"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Keff        &lt;flag&gt;</w:t>
            </w:r>
          </w:p>
          <w:p w14:paraId="724027FC"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Source      &lt;flag&gt;</w:t>
            </w:r>
          </w:p>
          <w:p w14:paraId="224AED2E"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CellTally    &lt;flag&gt;</w:t>
            </w:r>
          </w:p>
          <w:p w14:paraId="2F79B04A" w14:textId="77777777" w:rsidR="00D11145" w:rsidRPr="00FE4FCB" w:rsidRDefault="00D11145" w:rsidP="00C35EA1">
            <w:pPr>
              <w:ind w:left="949" w:hangingChars="450" w:hanging="949"/>
              <w:jc w:val="left"/>
              <w:rPr>
                <w:rFonts w:ascii="Times New Roman" w:hAnsi="Times New Roman" w:cs="Times New Roman"/>
                <w:b/>
              </w:rPr>
            </w:pPr>
            <w:r w:rsidRPr="00FE4FCB">
              <w:rPr>
                <w:rFonts w:ascii="Times New Roman" w:hAnsi="Times New Roman" w:cs="Times New Roman"/>
                <w:b/>
              </w:rPr>
              <w:t>MeshTally   &lt;flag&gt;</w:t>
            </w:r>
          </w:p>
          <w:p w14:paraId="6A6CD1A9"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CsTally     &lt;flag&gt;</w:t>
            </w:r>
          </w:p>
        </w:tc>
      </w:tr>
    </w:tbl>
    <w:p w14:paraId="78F76F1A" w14:textId="77777777" w:rsidR="00D11145" w:rsidRPr="00FE4FCB" w:rsidRDefault="00D11145" w:rsidP="00D11145">
      <w:pPr>
        <w:spacing w:line="360" w:lineRule="auto"/>
        <w:rPr>
          <w:rFonts w:ascii="Times New Roman" w:hAnsi="Times New Roman" w:cs="Times New Roman"/>
        </w:rPr>
      </w:pPr>
    </w:p>
    <w:p w14:paraId="476E2E75" w14:textId="77777777" w:rsidR="00D11145" w:rsidRPr="000E4056" w:rsidRDefault="00A76AEE" w:rsidP="00D11145">
      <w:pPr>
        <w:spacing w:line="360" w:lineRule="auto"/>
        <w:rPr>
          <w:rFonts w:ascii="Times New Roman" w:hAnsi="Times New Roman" w:cs="Times New Roman"/>
          <w:szCs w:val="21"/>
        </w:rPr>
      </w:pPr>
      <w:r w:rsidRPr="000E4056">
        <w:rPr>
          <w:rFonts w:ascii="Times New Roman" w:hAnsi="Times New Roman" w:cs="Times New Roman"/>
          <w:szCs w:val="21"/>
        </w:rPr>
        <w:t>In which,</w:t>
      </w:r>
    </w:p>
    <w:p w14:paraId="68F91BA3" w14:textId="69E81E62" w:rsidR="00D11145" w:rsidRPr="000E4056" w:rsidRDefault="00D11145" w:rsidP="00D11145">
      <w:pPr>
        <w:pStyle w:val="a4"/>
        <w:numPr>
          <w:ilvl w:val="0"/>
          <w:numId w:val="2"/>
        </w:numPr>
        <w:spacing w:line="360" w:lineRule="auto"/>
        <w:ind w:firstLineChars="0"/>
        <w:jc w:val="left"/>
        <w:rPr>
          <w:rFonts w:cs="Times New Roman"/>
          <w:sz w:val="21"/>
          <w:szCs w:val="21"/>
        </w:rPr>
      </w:pPr>
      <w:r w:rsidRPr="000E4056">
        <w:rPr>
          <w:rFonts w:cs="Times New Roman"/>
          <w:b/>
          <w:sz w:val="21"/>
          <w:szCs w:val="21"/>
        </w:rPr>
        <w:t>PRINT</w:t>
      </w:r>
      <w:r w:rsidR="00DD69E9" w:rsidRPr="000E4056">
        <w:rPr>
          <w:rFonts w:cs="Times New Roman"/>
          <w:b/>
          <w:sz w:val="21"/>
          <w:szCs w:val="21"/>
        </w:rPr>
        <w:t xml:space="preserve"> </w:t>
      </w:r>
      <w:r w:rsidR="00DD69E9" w:rsidRPr="000E4056">
        <w:rPr>
          <w:rFonts w:cs="Times New Roman"/>
          <w:sz w:val="21"/>
          <w:szCs w:val="21"/>
        </w:rPr>
        <w:t xml:space="preserve">is the key word of the output control </w:t>
      </w:r>
      <w:r w:rsidR="00B14320" w:rsidRPr="000E4056">
        <w:rPr>
          <w:rFonts w:cs="Times New Roman"/>
          <w:sz w:val="21"/>
          <w:szCs w:val="21"/>
        </w:rPr>
        <w:t>block</w:t>
      </w:r>
      <w:r w:rsidR="00DD69E9" w:rsidRPr="000E4056">
        <w:rPr>
          <w:rFonts w:cs="Times New Roman"/>
          <w:sz w:val="21"/>
          <w:szCs w:val="21"/>
        </w:rPr>
        <w:t xml:space="preserve">. </w:t>
      </w:r>
    </w:p>
    <w:p w14:paraId="37A633F3" w14:textId="77777777" w:rsidR="004F7C21" w:rsidRPr="000E4056" w:rsidRDefault="00D11145" w:rsidP="00D11145">
      <w:pPr>
        <w:pStyle w:val="a4"/>
        <w:numPr>
          <w:ilvl w:val="0"/>
          <w:numId w:val="2"/>
        </w:numPr>
        <w:spacing w:line="360" w:lineRule="auto"/>
        <w:ind w:firstLineChars="0"/>
        <w:rPr>
          <w:rFonts w:cs="Times New Roman"/>
          <w:sz w:val="21"/>
          <w:szCs w:val="21"/>
        </w:rPr>
      </w:pPr>
      <w:r w:rsidRPr="000E4056">
        <w:rPr>
          <w:rFonts w:cs="Times New Roman"/>
          <w:b/>
          <w:sz w:val="21"/>
          <w:szCs w:val="21"/>
        </w:rPr>
        <w:t>Mat</w:t>
      </w:r>
      <w:r w:rsidR="00DD69E9" w:rsidRPr="000E4056">
        <w:rPr>
          <w:rFonts w:cs="Times New Roman"/>
          <w:sz w:val="21"/>
          <w:szCs w:val="21"/>
        </w:rPr>
        <w:t xml:space="preserve">, </w:t>
      </w:r>
      <w:r w:rsidRPr="000E4056">
        <w:rPr>
          <w:rFonts w:cs="Times New Roman"/>
          <w:b/>
          <w:sz w:val="21"/>
          <w:szCs w:val="21"/>
        </w:rPr>
        <w:t>Keff</w:t>
      </w:r>
      <w:r w:rsidR="004F7C21" w:rsidRPr="000E4056">
        <w:rPr>
          <w:rFonts w:cs="Times New Roman"/>
          <w:sz w:val="21"/>
          <w:szCs w:val="21"/>
        </w:rPr>
        <w:t xml:space="preserve"> </w:t>
      </w:r>
      <w:r w:rsidR="00193C77" w:rsidRPr="000E4056">
        <w:rPr>
          <w:rFonts w:cs="Times New Roman"/>
          <w:sz w:val="21"/>
          <w:szCs w:val="21"/>
        </w:rPr>
        <w:t xml:space="preserve">and the other </w:t>
      </w:r>
      <w:r w:rsidR="004F7C21" w:rsidRPr="000E4056">
        <w:rPr>
          <w:rFonts w:cs="Times New Roman"/>
          <w:sz w:val="21"/>
          <w:szCs w:val="21"/>
        </w:rPr>
        <w:t xml:space="preserve">options determine whether the corresponding information will be </w:t>
      </w:r>
      <w:r w:rsidR="00193C77" w:rsidRPr="000E4056">
        <w:rPr>
          <w:rFonts w:cs="Times New Roman"/>
          <w:sz w:val="21"/>
          <w:szCs w:val="21"/>
        </w:rPr>
        <w:t>o</w:t>
      </w:r>
      <w:r w:rsidR="004F7C21" w:rsidRPr="000E4056">
        <w:rPr>
          <w:rFonts w:cs="Times New Roman"/>
          <w:sz w:val="21"/>
          <w:szCs w:val="21"/>
        </w:rPr>
        <w:t>utput.</w:t>
      </w:r>
      <w:r w:rsidR="00193C77" w:rsidRPr="000E4056">
        <w:rPr>
          <w:rFonts w:cs="Times New Roman"/>
          <w:sz w:val="21"/>
          <w:szCs w:val="21"/>
        </w:rPr>
        <w:t xml:space="preserve"> </w:t>
      </w:r>
      <w:r w:rsidR="00193C77" w:rsidRPr="000E4056">
        <w:rPr>
          <w:rFonts w:cs="Times New Roman"/>
          <w:b/>
          <w:sz w:val="21"/>
          <w:szCs w:val="21"/>
        </w:rPr>
        <w:t>flag = 0</w:t>
      </w:r>
      <w:r w:rsidR="00193C77" w:rsidRPr="000E4056">
        <w:rPr>
          <w:rFonts w:cs="Times New Roman"/>
          <w:sz w:val="21"/>
          <w:szCs w:val="21"/>
        </w:rPr>
        <w:t xml:space="preserve"> means the specific information will not be output, while </w:t>
      </w:r>
      <w:r w:rsidR="00193C77" w:rsidRPr="000E4056">
        <w:rPr>
          <w:rFonts w:cs="Times New Roman"/>
          <w:b/>
          <w:sz w:val="21"/>
          <w:szCs w:val="21"/>
        </w:rPr>
        <w:t>flag = 1</w:t>
      </w:r>
      <w:r w:rsidR="00193C77" w:rsidRPr="000E4056">
        <w:rPr>
          <w:rFonts w:cs="Times New Roman"/>
          <w:sz w:val="21"/>
          <w:szCs w:val="21"/>
        </w:rPr>
        <w:t xml:space="preserve"> means they will be output.</w:t>
      </w:r>
    </w:p>
    <w:p w14:paraId="7E23D527" w14:textId="77777777" w:rsidR="00D11145" w:rsidRPr="00FE4FCB" w:rsidRDefault="00D11145" w:rsidP="00D11145">
      <w:pPr>
        <w:spacing w:line="360" w:lineRule="auto"/>
        <w:ind w:firstLine="480"/>
        <w:rPr>
          <w:rFonts w:ascii="Times New Roman" w:hAnsi="Times New Roman" w:cs="Times New Roman"/>
        </w:rPr>
      </w:pPr>
    </w:p>
    <w:p w14:paraId="3FB53E3E" w14:textId="08E2967B" w:rsidR="00D11145" w:rsidRPr="00FE4FCB" w:rsidRDefault="00ED6AD0" w:rsidP="00D11145">
      <w:pPr>
        <w:spacing w:line="360" w:lineRule="auto"/>
        <w:jc w:val="center"/>
        <w:rPr>
          <w:rFonts w:ascii="Times New Roman" w:hAnsi="Times New Roman" w:cs="Times New Roman"/>
        </w:rPr>
      </w:pPr>
      <w:r w:rsidRPr="00FE4FCB">
        <w:rPr>
          <w:rFonts w:ascii="Times New Roman" w:hAnsi="Times New Roman" w:cs="Times New Roman"/>
        </w:rPr>
        <w:t xml:space="preserve">Table </w:t>
      </w:r>
      <w:r w:rsidR="00193C77" w:rsidRPr="00FE4FCB">
        <w:rPr>
          <w:rFonts w:ascii="Times New Roman" w:hAnsi="Times New Roman" w:cs="Times New Roman"/>
        </w:rPr>
        <w:t xml:space="preserve">9-1 Input cards of output control </w:t>
      </w:r>
      <w:r w:rsidR="00B14320">
        <w:rPr>
          <w:rFonts w:ascii="Times New Roman" w:hAnsi="Times New Roman" w:cs="Times New Roman"/>
        </w:rPr>
        <w:t>block</w:t>
      </w:r>
    </w:p>
    <w:tbl>
      <w:tblPr>
        <w:tblW w:w="46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413"/>
        <w:gridCol w:w="4507"/>
        <w:gridCol w:w="1870"/>
      </w:tblGrid>
      <w:tr w:rsidR="00D11145" w:rsidRPr="00FE4FCB" w14:paraId="7F940D3D" w14:textId="77777777" w:rsidTr="0065748C">
        <w:trPr>
          <w:trHeight w:val="605"/>
          <w:jc w:val="center"/>
        </w:trPr>
        <w:tc>
          <w:tcPr>
            <w:tcW w:w="907" w:type="pct"/>
            <w:shd w:val="clear" w:color="auto" w:fill="auto"/>
            <w:tcMar>
              <w:top w:w="72" w:type="dxa"/>
              <w:left w:w="120" w:type="dxa"/>
              <w:bottom w:w="72" w:type="dxa"/>
              <w:right w:w="120" w:type="dxa"/>
            </w:tcMar>
            <w:vAlign w:val="center"/>
            <w:hideMark/>
          </w:tcPr>
          <w:p w14:paraId="27219AC7" w14:textId="77777777" w:rsidR="00D11145" w:rsidRPr="00FE4FCB" w:rsidRDefault="0065748C" w:rsidP="0065748C">
            <w:pPr>
              <w:jc w:val="center"/>
              <w:rPr>
                <w:rFonts w:ascii="Times New Roman" w:hAnsi="Times New Roman" w:cs="Times New Roman"/>
              </w:rPr>
            </w:pPr>
            <w:r w:rsidRPr="00FE4FCB">
              <w:rPr>
                <w:rFonts w:ascii="Times New Roman" w:hAnsi="Times New Roman" w:cs="Times New Roman"/>
              </w:rPr>
              <w:t>Input card</w:t>
            </w:r>
          </w:p>
        </w:tc>
        <w:tc>
          <w:tcPr>
            <w:tcW w:w="2893" w:type="pct"/>
            <w:shd w:val="clear" w:color="auto" w:fill="auto"/>
            <w:tcMar>
              <w:top w:w="72" w:type="dxa"/>
              <w:left w:w="120" w:type="dxa"/>
              <w:bottom w:w="72" w:type="dxa"/>
              <w:right w:w="120" w:type="dxa"/>
            </w:tcMar>
            <w:vAlign w:val="center"/>
            <w:hideMark/>
          </w:tcPr>
          <w:p w14:paraId="4F3B9E5B" w14:textId="77777777" w:rsidR="00D11145" w:rsidRPr="00FE4FCB" w:rsidRDefault="00DD04D7" w:rsidP="00DD04D7">
            <w:pPr>
              <w:jc w:val="center"/>
              <w:rPr>
                <w:rFonts w:ascii="Times New Roman" w:hAnsi="Times New Roman" w:cs="Times New Roman"/>
              </w:rPr>
            </w:pPr>
            <w:r w:rsidRPr="00FE4FCB">
              <w:rPr>
                <w:rFonts w:ascii="Times New Roman" w:hAnsi="Times New Roman" w:cs="Times New Roman"/>
              </w:rPr>
              <w:t>Out</w:t>
            </w:r>
            <w:r w:rsidR="0065748C" w:rsidRPr="00FE4FCB">
              <w:rPr>
                <w:rFonts w:ascii="Times New Roman" w:hAnsi="Times New Roman" w:cs="Times New Roman"/>
              </w:rPr>
              <w:t>put</w:t>
            </w:r>
            <w:r w:rsidRPr="00FE4FCB">
              <w:rPr>
                <w:rFonts w:ascii="Times New Roman" w:hAnsi="Times New Roman" w:cs="Times New Roman"/>
              </w:rPr>
              <w:t xml:space="preserve"> resluts</w:t>
            </w:r>
          </w:p>
        </w:tc>
        <w:tc>
          <w:tcPr>
            <w:tcW w:w="1200" w:type="pct"/>
            <w:vAlign w:val="center"/>
          </w:tcPr>
          <w:p w14:paraId="3D36EFA3" w14:textId="77777777" w:rsidR="00D11145" w:rsidRPr="00FE4FCB" w:rsidRDefault="0065748C" w:rsidP="0065748C">
            <w:pPr>
              <w:jc w:val="center"/>
              <w:rPr>
                <w:rFonts w:ascii="Times New Roman" w:hAnsi="Times New Roman" w:cs="Times New Roman"/>
              </w:rPr>
            </w:pPr>
            <w:r w:rsidRPr="00FE4FCB">
              <w:rPr>
                <w:rFonts w:ascii="Times New Roman" w:hAnsi="Times New Roman" w:cs="Times New Roman"/>
              </w:rPr>
              <w:t>Default option</w:t>
            </w:r>
            <w:r w:rsidR="00CB3150" w:rsidRPr="00FE4FCB">
              <w:rPr>
                <w:rFonts w:ascii="Times New Roman" w:hAnsi="Times New Roman" w:cs="Times New Roman"/>
              </w:rPr>
              <w:t>s</w:t>
            </w:r>
          </w:p>
        </w:tc>
      </w:tr>
      <w:tr w:rsidR="00D11145" w:rsidRPr="00FE4FCB" w14:paraId="7852A3CA" w14:textId="77777777" w:rsidTr="0065748C">
        <w:trPr>
          <w:trHeight w:val="284"/>
          <w:jc w:val="center"/>
        </w:trPr>
        <w:tc>
          <w:tcPr>
            <w:tcW w:w="907" w:type="pct"/>
            <w:shd w:val="clear" w:color="auto" w:fill="auto"/>
            <w:tcMar>
              <w:top w:w="72" w:type="dxa"/>
              <w:left w:w="120" w:type="dxa"/>
              <w:bottom w:w="72" w:type="dxa"/>
              <w:right w:w="120" w:type="dxa"/>
            </w:tcMar>
            <w:vAlign w:val="center"/>
            <w:hideMark/>
          </w:tcPr>
          <w:p w14:paraId="6DCCD2DF" w14:textId="77777777" w:rsidR="00D11145" w:rsidRPr="00FE4FCB" w:rsidRDefault="00D11145" w:rsidP="0065748C">
            <w:pPr>
              <w:jc w:val="center"/>
              <w:rPr>
                <w:rFonts w:ascii="Times New Roman" w:hAnsi="Times New Roman" w:cs="Times New Roman"/>
              </w:rPr>
            </w:pPr>
            <w:r w:rsidRPr="00FE4FCB">
              <w:rPr>
                <w:rFonts w:ascii="Times New Roman" w:hAnsi="Times New Roman" w:cs="Times New Roman"/>
                <w:b/>
                <w:bCs/>
              </w:rPr>
              <w:t>Mat</w:t>
            </w:r>
          </w:p>
        </w:tc>
        <w:tc>
          <w:tcPr>
            <w:tcW w:w="2893" w:type="pct"/>
            <w:shd w:val="clear" w:color="auto" w:fill="auto"/>
            <w:tcMar>
              <w:top w:w="72" w:type="dxa"/>
              <w:left w:w="120" w:type="dxa"/>
              <w:bottom w:w="72" w:type="dxa"/>
              <w:right w:w="120" w:type="dxa"/>
            </w:tcMar>
            <w:vAlign w:val="center"/>
            <w:hideMark/>
          </w:tcPr>
          <w:p w14:paraId="65C29CA3" w14:textId="77777777" w:rsidR="00D11145" w:rsidRPr="00FE4FCB" w:rsidRDefault="00066711" w:rsidP="00066711">
            <w:pPr>
              <w:jc w:val="center"/>
              <w:rPr>
                <w:rFonts w:ascii="Times New Roman" w:hAnsi="Times New Roman" w:cs="Times New Roman"/>
              </w:rPr>
            </w:pPr>
            <w:r w:rsidRPr="00FE4FCB">
              <w:rPr>
                <w:rFonts w:ascii="Times New Roman" w:hAnsi="Times New Roman" w:cs="Times New Roman"/>
              </w:rPr>
              <w:t xml:space="preserve">Nuclides densities lists of all the material </w:t>
            </w:r>
          </w:p>
        </w:tc>
        <w:tc>
          <w:tcPr>
            <w:tcW w:w="1200" w:type="pct"/>
            <w:vAlign w:val="center"/>
          </w:tcPr>
          <w:p w14:paraId="75FFFB25" w14:textId="77777777" w:rsidR="00D11145" w:rsidRPr="00FE4FCB" w:rsidRDefault="00D11145" w:rsidP="00593B61">
            <w:pPr>
              <w:jc w:val="center"/>
              <w:rPr>
                <w:rFonts w:ascii="Times New Roman" w:hAnsi="Times New Roman" w:cs="Times New Roman"/>
              </w:rPr>
            </w:pPr>
            <w:r w:rsidRPr="00FE4FCB">
              <w:rPr>
                <w:rFonts w:ascii="Times New Roman" w:hAnsi="Times New Roman" w:cs="Times New Roman"/>
              </w:rPr>
              <w:t>flag = 1</w:t>
            </w:r>
            <w:r w:rsidR="00593B61" w:rsidRPr="00FE4FCB">
              <w:rPr>
                <w:rFonts w:ascii="Times New Roman" w:hAnsi="Times New Roman" w:cs="Times New Roman"/>
              </w:rPr>
              <w:t>, output</w:t>
            </w:r>
          </w:p>
        </w:tc>
      </w:tr>
      <w:tr w:rsidR="00D11145" w:rsidRPr="00FE4FCB" w14:paraId="5355854E" w14:textId="77777777" w:rsidTr="0065748C">
        <w:trPr>
          <w:trHeight w:val="352"/>
          <w:jc w:val="center"/>
        </w:trPr>
        <w:tc>
          <w:tcPr>
            <w:tcW w:w="907" w:type="pct"/>
            <w:shd w:val="clear" w:color="auto" w:fill="auto"/>
            <w:tcMar>
              <w:top w:w="72" w:type="dxa"/>
              <w:left w:w="120" w:type="dxa"/>
              <w:bottom w:w="72" w:type="dxa"/>
              <w:right w:w="120" w:type="dxa"/>
            </w:tcMar>
            <w:vAlign w:val="center"/>
          </w:tcPr>
          <w:p w14:paraId="15626536" w14:textId="77777777" w:rsidR="00D11145" w:rsidRPr="00FE4FCB" w:rsidRDefault="00D11145" w:rsidP="0065748C">
            <w:pPr>
              <w:jc w:val="center"/>
              <w:rPr>
                <w:rFonts w:ascii="Times New Roman" w:hAnsi="Times New Roman" w:cs="Times New Roman"/>
                <w:b/>
                <w:bCs/>
              </w:rPr>
            </w:pPr>
            <w:r w:rsidRPr="00FE4FCB">
              <w:rPr>
                <w:rFonts w:ascii="Times New Roman" w:hAnsi="Times New Roman" w:cs="Times New Roman"/>
                <w:b/>
                <w:bCs/>
              </w:rPr>
              <w:t>Keff</w:t>
            </w:r>
          </w:p>
        </w:tc>
        <w:tc>
          <w:tcPr>
            <w:tcW w:w="2893" w:type="pct"/>
            <w:shd w:val="clear" w:color="auto" w:fill="auto"/>
            <w:tcMar>
              <w:top w:w="72" w:type="dxa"/>
              <w:left w:w="120" w:type="dxa"/>
              <w:bottom w:w="72" w:type="dxa"/>
              <w:right w:w="120" w:type="dxa"/>
            </w:tcMar>
            <w:vAlign w:val="center"/>
          </w:tcPr>
          <w:p w14:paraId="7AD18096" w14:textId="77777777" w:rsidR="00D11145" w:rsidRPr="00FE4FCB" w:rsidRDefault="00D11145" w:rsidP="0065748C">
            <w:pPr>
              <w:jc w:val="center"/>
              <w:rPr>
                <w:rFonts w:ascii="Times New Roman" w:hAnsi="Times New Roman" w:cs="Times New Roman"/>
              </w:rPr>
            </w:pPr>
            <w:r w:rsidRPr="00FE4FCB">
              <w:rPr>
                <w:rFonts w:ascii="Times New Roman" w:hAnsi="Times New Roman" w:cs="Times New Roman"/>
                <w:i/>
              </w:rPr>
              <w:t>Keff</w:t>
            </w:r>
            <w:r w:rsidR="00DD04D7" w:rsidRPr="00FE4FCB">
              <w:rPr>
                <w:rFonts w:ascii="Times New Roman" w:hAnsi="Times New Roman" w:cs="Times New Roman"/>
              </w:rPr>
              <w:t xml:space="preserve"> per generation</w:t>
            </w:r>
          </w:p>
        </w:tc>
        <w:tc>
          <w:tcPr>
            <w:tcW w:w="1200" w:type="pct"/>
            <w:vAlign w:val="center"/>
          </w:tcPr>
          <w:p w14:paraId="523EEEA1" w14:textId="77777777" w:rsidR="00D11145" w:rsidRPr="00FE4FCB" w:rsidRDefault="00D11145" w:rsidP="0065748C">
            <w:pPr>
              <w:jc w:val="center"/>
              <w:rPr>
                <w:rFonts w:ascii="Times New Roman" w:hAnsi="Times New Roman" w:cs="Times New Roman"/>
              </w:rPr>
            </w:pPr>
            <w:r w:rsidRPr="00FE4FCB">
              <w:rPr>
                <w:rFonts w:ascii="Times New Roman" w:hAnsi="Times New Roman" w:cs="Times New Roman"/>
              </w:rPr>
              <w:t>flag = 1</w:t>
            </w:r>
            <w:r w:rsidR="00593B61" w:rsidRPr="00FE4FCB">
              <w:rPr>
                <w:rFonts w:ascii="Times New Roman" w:hAnsi="Times New Roman" w:cs="Times New Roman"/>
              </w:rPr>
              <w:t>, output</w:t>
            </w:r>
          </w:p>
        </w:tc>
      </w:tr>
      <w:tr w:rsidR="00D11145" w:rsidRPr="00FE4FCB" w14:paraId="5DB25E98" w14:textId="77777777" w:rsidTr="0065748C">
        <w:trPr>
          <w:trHeight w:val="352"/>
          <w:jc w:val="center"/>
        </w:trPr>
        <w:tc>
          <w:tcPr>
            <w:tcW w:w="907" w:type="pct"/>
            <w:shd w:val="clear" w:color="auto" w:fill="auto"/>
            <w:tcMar>
              <w:top w:w="72" w:type="dxa"/>
              <w:left w:w="120" w:type="dxa"/>
              <w:bottom w:w="72" w:type="dxa"/>
              <w:right w:w="120" w:type="dxa"/>
            </w:tcMar>
            <w:vAlign w:val="center"/>
          </w:tcPr>
          <w:p w14:paraId="12E7F3FB" w14:textId="77777777" w:rsidR="00D11145" w:rsidRPr="00FE4FCB" w:rsidRDefault="00D11145" w:rsidP="0065748C">
            <w:pPr>
              <w:jc w:val="center"/>
              <w:rPr>
                <w:rFonts w:ascii="Times New Roman" w:hAnsi="Times New Roman" w:cs="Times New Roman"/>
                <w:b/>
                <w:bCs/>
              </w:rPr>
            </w:pPr>
            <w:r w:rsidRPr="00FE4FCB">
              <w:rPr>
                <w:rFonts w:ascii="Times New Roman" w:hAnsi="Times New Roman" w:cs="Times New Roman"/>
                <w:b/>
                <w:bCs/>
              </w:rPr>
              <w:t>Source</w:t>
            </w:r>
          </w:p>
        </w:tc>
        <w:tc>
          <w:tcPr>
            <w:tcW w:w="2893" w:type="pct"/>
            <w:shd w:val="clear" w:color="auto" w:fill="auto"/>
            <w:tcMar>
              <w:top w:w="72" w:type="dxa"/>
              <w:left w:w="120" w:type="dxa"/>
              <w:bottom w:w="72" w:type="dxa"/>
              <w:right w:w="120" w:type="dxa"/>
            </w:tcMar>
            <w:vAlign w:val="center"/>
          </w:tcPr>
          <w:p w14:paraId="67879436" w14:textId="77777777" w:rsidR="00D11145" w:rsidRPr="00FE4FCB" w:rsidRDefault="00F51C27" w:rsidP="00F51C27">
            <w:pPr>
              <w:jc w:val="center"/>
              <w:rPr>
                <w:rFonts w:ascii="Times New Roman" w:hAnsi="Times New Roman" w:cs="Times New Roman"/>
              </w:rPr>
            </w:pPr>
            <w:r w:rsidRPr="00FE4FCB">
              <w:rPr>
                <w:rFonts w:ascii="Times New Roman" w:hAnsi="Times New Roman" w:cs="Times New Roman"/>
              </w:rPr>
              <w:t>Fission source information per generation</w:t>
            </w:r>
          </w:p>
        </w:tc>
        <w:tc>
          <w:tcPr>
            <w:tcW w:w="1200" w:type="pct"/>
            <w:vAlign w:val="center"/>
          </w:tcPr>
          <w:p w14:paraId="574DC604" w14:textId="77777777" w:rsidR="00D11145" w:rsidRPr="00FE4FCB" w:rsidRDefault="00D11145" w:rsidP="0065748C">
            <w:pPr>
              <w:jc w:val="center"/>
              <w:rPr>
                <w:rFonts w:ascii="Times New Roman" w:hAnsi="Times New Roman" w:cs="Times New Roman"/>
              </w:rPr>
            </w:pPr>
            <w:r w:rsidRPr="00FE4FCB">
              <w:rPr>
                <w:rFonts w:ascii="Times New Roman" w:hAnsi="Times New Roman" w:cs="Times New Roman"/>
              </w:rPr>
              <w:t>flag = 0</w:t>
            </w:r>
            <w:r w:rsidR="00593B61" w:rsidRPr="00FE4FCB">
              <w:rPr>
                <w:rFonts w:ascii="Times New Roman" w:hAnsi="Times New Roman" w:cs="Times New Roman"/>
              </w:rPr>
              <w:t>, no output</w:t>
            </w:r>
          </w:p>
        </w:tc>
      </w:tr>
      <w:tr w:rsidR="00D11145" w:rsidRPr="00FE4FCB" w14:paraId="4C5CA0A5" w14:textId="77777777" w:rsidTr="0065748C">
        <w:trPr>
          <w:trHeight w:val="352"/>
          <w:jc w:val="center"/>
        </w:trPr>
        <w:tc>
          <w:tcPr>
            <w:tcW w:w="907" w:type="pct"/>
            <w:shd w:val="clear" w:color="auto" w:fill="auto"/>
            <w:tcMar>
              <w:top w:w="72" w:type="dxa"/>
              <w:left w:w="120" w:type="dxa"/>
              <w:bottom w:w="72" w:type="dxa"/>
              <w:right w:w="120" w:type="dxa"/>
            </w:tcMar>
            <w:vAlign w:val="center"/>
          </w:tcPr>
          <w:p w14:paraId="1EE3D093" w14:textId="77777777" w:rsidR="00D11145" w:rsidRPr="00FE4FCB" w:rsidRDefault="00D11145" w:rsidP="0065748C">
            <w:pPr>
              <w:jc w:val="center"/>
              <w:rPr>
                <w:rFonts w:ascii="Times New Roman" w:hAnsi="Times New Roman" w:cs="Times New Roman"/>
                <w:b/>
                <w:bCs/>
              </w:rPr>
            </w:pPr>
            <w:r w:rsidRPr="00FE4FCB">
              <w:rPr>
                <w:rFonts w:ascii="Times New Roman" w:hAnsi="Times New Roman" w:cs="Times New Roman"/>
                <w:b/>
                <w:bCs/>
              </w:rPr>
              <w:t>CellTally</w:t>
            </w:r>
          </w:p>
        </w:tc>
        <w:tc>
          <w:tcPr>
            <w:tcW w:w="2893" w:type="pct"/>
            <w:shd w:val="clear" w:color="auto" w:fill="auto"/>
            <w:tcMar>
              <w:top w:w="72" w:type="dxa"/>
              <w:left w:w="120" w:type="dxa"/>
              <w:bottom w:w="72" w:type="dxa"/>
              <w:right w:w="120" w:type="dxa"/>
            </w:tcMar>
            <w:vAlign w:val="center"/>
          </w:tcPr>
          <w:p w14:paraId="24C56BB3" w14:textId="77777777" w:rsidR="00D11145" w:rsidRPr="00FE4FCB" w:rsidRDefault="00EC0802" w:rsidP="00EC0802">
            <w:pPr>
              <w:jc w:val="center"/>
              <w:rPr>
                <w:rFonts w:ascii="Times New Roman" w:hAnsi="Times New Roman" w:cs="Times New Roman"/>
              </w:rPr>
            </w:pPr>
            <w:r w:rsidRPr="00FE4FCB">
              <w:rPr>
                <w:rFonts w:ascii="Times New Roman" w:hAnsi="Times New Roman" w:cs="Times New Roman"/>
              </w:rPr>
              <w:t>Results of the cell tallies</w:t>
            </w:r>
          </w:p>
        </w:tc>
        <w:tc>
          <w:tcPr>
            <w:tcW w:w="1200" w:type="pct"/>
            <w:vAlign w:val="center"/>
          </w:tcPr>
          <w:p w14:paraId="44C172C4" w14:textId="77777777" w:rsidR="00D11145" w:rsidRPr="00FE4FCB" w:rsidRDefault="00D11145" w:rsidP="0065748C">
            <w:pPr>
              <w:jc w:val="center"/>
              <w:rPr>
                <w:rFonts w:ascii="Times New Roman" w:hAnsi="Times New Roman" w:cs="Times New Roman"/>
              </w:rPr>
            </w:pPr>
            <w:r w:rsidRPr="00FE4FCB">
              <w:rPr>
                <w:rFonts w:ascii="Times New Roman" w:hAnsi="Times New Roman" w:cs="Times New Roman"/>
              </w:rPr>
              <w:t>flag = 1</w:t>
            </w:r>
            <w:r w:rsidR="00593B61" w:rsidRPr="00FE4FCB">
              <w:rPr>
                <w:rFonts w:ascii="Times New Roman" w:hAnsi="Times New Roman" w:cs="Times New Roman"/>
              </w:rPr>
              <w:t>, output</w:t>
            </w:r>
          </w:p>
        </w:tc>
      </w:tr>
      <w:tr w:rsidR="00D11145" w:rsidRPr="00FE4FCB" w14:paraId="5853EBDF" w14:textId="77777777" w:rsidTr="0065748C">
        <w:trPr>
          <w:trHeight w:val="352"/>
          <w:jc w:val="center"/>
        </w:trPr>
        <w:tc>
          <w:tcPr>
            <w:tcW w:w="907" w:type="pct"/>
            <w:shd w:val="clear" w:color="auto" w:fill="auto"/>
            <w:tcMar>
              <w:top w:w="72" w:type="dxa"/>
              <w:left w:w="120" w:type="dxa"/>
              <w:bottom w:w="72" w:type="dxa"/>
              <w:right w:w="120" w:type="dxa"/>
            </w:tcMar>
            <w:vAlign w:val="center"/>
          </w:tcPr>
          <w:p w14:paraId="188BB2CF" w14:textId="77777777" w:rsidR="00D11145" w:rsidRPr="00FE4FCB" w:rsidRDefault="00D11145" w:rsidP="0065748C">
            <w:pPr>
              <w:jc w:val="center"/>
              <w:rPr>
                <w:rFonts w:ascii="Times New Roman" w:hAnsi="Times New Roman" w:cs="Times New Roman"/>
              </w:rPr>
            </w:pPr>
            <w:r w:rsidRPr="00FE4FCB">
              <w:rPr>
                <w:rFonts w:ascii="Times New Roman" w:hAnsi="Times New Roman" w:cs="Times New Roman"/>
                <w:b/>
                <w:bCs/>
              </w:rPr>
              <w:t>MeshTally</w:t>
            </w:r>
          </w:p>
        </w:tc>
        <w:tc>
          <w:tcPr>
            <w:tcW w:w="2893" w:type="pct"/>
            <w:shd w:val="clear" w:color="auto" w:fill="auto"/>
            <w:tcMar>
              <w:top w:w="72" w:type="dxa"/>
              <w:left w:w="120" w:type="dxa"/>
              <w:bottom w:w="72" w:type="dxa"/>
              <w:right w:w="120" w:type="dxa"/>
            </w:tcMar>
            <w:vAlign w:val="center"/>
          </w:tcPr>
          <w:p w14:paraId="42577302" w14:textId="77777777" w:rsidR="00D11145" w:rsidRPr="00FE4FCB" w:rsidRDefault="00EC0802" w:rsidP="00EC0802">
            <w:pPr>
              <w:jc w:val="center"/>
              <w:rPr>
                <w:rFonts w:ascii="Times New Roman" w:hAnsi="Times New Roman" w:cs="Times New Roman"/>
              </w:rPr>
            </w:pPr>
            <w:r w:rsidRPr="00FE4FCB">
              <w:rPr>
                <w:rFonts w:ascii="Times New Roman" w:hAnsi="Times New Roman" w:cs="Times New Roman"/>
              </w:rPr>
              <w:t>Results of the mesh tallies</w:t>
            </w:r>
          </w:p>
        </w:tc>
        <w:tc>
          <w:tcPr>
            <w:tcW w:w="1200" w:type="pct"/>
            <w:vAlign w:val="center"/>
          </w:tcPr>
          <w:p w14:paraId="2FE3FC54" w14:textId="77777777" w:rsidR="00D11145" w:rsidRPr="00FE4FCB" w:rsidRDefault="00D11145" w:rsidP="0065748C">
            <w:pPr>
              <w:jc w:val="center"/>
              <w:rPr>
                <w:rFonts w:ascii="Times New Roman" w:hAnsi="Times New Roman" w:cs="Times New Roman"/>
              </w:rPr>
            </w:pPr>
            <w:r w:rsidRPr="00FE4FCB">
              <w:rPr>
                <w:rFonts w:ascii="Times New Roman" w:hAnsi="Times New Roman" w:cs="Times New Roman"/>
              </w:rPr>
              <w:t>flag = 1</w:t>
            </w:r>
            <w:r w:rsidR="00593B61" w:rsidRPr="00FE4FCB">
              <w:rPr>
                <w:rFonts w:ascii="Times New Roman" w:hAnsi="Times New Roman" w:cs="Times New Roman"/>
              </w:rPr>
              <w:t>, output</w:t>
            </w:r>
          </w:p>
        </w:tc>
      </w:tr>
      <w:tr w:rsidR="00D11145" w:rsidRPr="00FE4FCB" w14:paraId="1614DCD1" w14:textId="77777777" w:rsidTr="0065748C">
        <w:trPr>
          <w:trHeight w:val="352"/>
          <w:jc w:val="center"/>
        </w:trPr>
        <w:tc>
          <w:tcPr>
            <w:tcW w:w="907" w:type="pct"/>
            <w:shd w:val="clear" w:color="auto" w:fill="auto"/>
            <w:tcMar>
              <w:top w:w="72" w:type="dxa"/>
              <w:left w:w="120" w:type="dxa"/>
              <w:bottom w:w="72" w:type="dxa"/>
              <w:right w:w="120" w:type="dxa"/>
            </w:tcMar>
            <w:vAlign w:val="center"/>
          </w:tcPr>
          <w:p w14:paraId="268C9D2F" w14:textId="77777777" w:rsidR="00D11145" w:rsidRPr="00FE4FCB" w:rsidRDefault="00D11145" w:rsidP="0065748C">
            <w:pPr>
              <w:jc w:val="center"/>
              <w:rPr>
                <w:rFonts w:ascii="Times New Roman" w:hAnsi="Times New Roman" w:cs="Times New Roman"/>
                <w:b/>
                <w:bCs/>
              </w:rPr>
            </w:pPr>
            <w:r w:rsidRPr="00FE4FCB">
              <w:rPr>
                <w:rFonts w:ascii="Times New Roman" w:hAnsi="Times New Roman" w:cs="Times New Roman"/>
                <w:b/>
                <w:bCs/>
              </w:rPr>
              <w:lastRenderedPageBreak/>
              <w:t>CsTally</w:t>
            </w:r>
          </w:p>
        </w:tc>
        <w:tc>
          <w:tcPr>
            <w:tcW w:w="2893" w:type="pct"/>
            <w:shd w:val="clear" w:color="auto" w:fill="auto"/>
            <w:tcMar>
              <w:top w:w="72" w:type="dxa"/>
              <w:left w:w="120" w:type="dxa"/>
              <w:bottom w:w="72" w:type="dxa"/>
              <w:right w:w="120" w:type="dxa"/>
            </w:tcMar>
            <w:vAlign w:val="center"/>
          </w:tcPr>
          <w:p w14:paraId="7B76DF60" w14:textId="77777777" w:rsidR="00D11145" w:rsidRPr="00FE4FCB" w:rsidRDefault="003B521F" w:rsidP="003E72B1">
            <w:pPr>
              <w:jc w:val="center"/>
              <w:rPr>
                <w:rFonts w:ascii="Times New Roman" w:hAnsi="Times New Roman" w:cs="Times New Roman"/>
              </w:rPr>
            </w:pPr>
            <w:r w:rsidRPr="00FE4FCB">
              <w:rPr>
                <w:rFonts w:ascii="Times New Roman" w:hAnsi="Times New Roman" w:cs="Times New Roman"/>
              </w:rPr>
              <w:t>Results of the cross-section tallies</w:t>
            </w:r>
            <w:r w:rsidR="00DA0B42" w:rsidRPr="00FE4FCB">
              <w:rPr>
                <w:rFonts w:ascii="Times New Roman" w:hAnsi="Times New Roman" w:cs="Times New Roman"/>
              </w:rPr>
              <w:t xml:space="preserve">, including </w:t>
            </w:r>
            <w:r w:rsidR="003E72B1" w:rsidRPr="00FE4FCB">
              <w:rPr>
                <w:rFonts w:ascii="Times New Roman" w:hAnsi="Times New Roman" w:cs="Times New Roman"/>
              </w:rPr>
              <w:t xml:space="preserve">the statistical results of </w:t>
            </w:r>
            <w:r w:rsidR="00775DB2" w:rsidRPr="00FE4FCB">
              <w:rPr>
                <w:rFonts w:ascii="Times New Roman" w:hAnsi="Times New Roman" w:cs="Times New Roman"/>
              </w:rPr>
              <w:t>one</w:t>
            </w:r>
            <w:r w:rsidR="00BB4B6B" w:rsidRPr="00FE4FCB">
              <w:rPr>
                <w:rFonts w:ascii="Times New Roman" w:hAnsi="Times New Roman" w:cs="Times New Roman"/>
              </w:rPr>
              <w:t>-</w:t>
            </w:r>
            <w:r w:rsidR="003E72B1" w:rsidRPr="00FE4FCB">
              <w:rPr>
                <w:rFonts w:ascii="Times New Roman" w:hAnsi="Times New Roman" w:cs="Times New Roman"/>
              </w:rPr>
              <w:t>group cross-sections in burnup calculations</w:t>
            </w:r>
          </w:p>
        </w:tc>
        <w:tc>
          <w:tcPr>
            <w:tcW w:w="1200" w:type="pct"/>
            <w:vAlign w:val="center"/>
          </w:tcPr>
          <w:p w14:paraId="1A6454C6" w14:textId="77777777" w:rsidR="00D11145" w:rsidRPr="00FE4FCB" w:rsidRDefault="00D11145" w:rsidP="0065748C">
            <w:pPr>
              <w:jc w:val="center"/>
              <w:rPr>
                <w:rFonts w:ascii="Times New Roman" w:hAnsi="Times New Roman" w:cs="Times New Roman"/>
              </w:rPr>
            </w:pPr>
            <w:r w:rsidRPr="00FE4FCB">
              <w:rPr>
                <w:rFonts w:ascii="Times New Roman" w:hAnsi="Times New Roman" w:cs="Times New Roman"/>
              </w:rPr>
              <w:t>flag = 1</w:t>
            </w:r>
            <w:r w:rsidR="00593B61" w:rsidRPr="00FE4FCB">
              <w:rPr>
                <w:rFonts w:ascii="Times New Roman" w:hAnsi="Times New Roman" w:cs="Times New Roman"/>
              </w:rPr>
              <w:t>, output</w:t>
            </w:r>
          </w:p>
        </w:tc>
      </w:tr>
    </w:tbl>
    <w:p w14:paraId="3967E9D6" w14:textId="77777777" w:rsidR="00D11145" w:rsidRPr="00FE4FCB" w:rsidRDefault="00D11145" w:rsidP="00D11145">
      <w:pPr>
        <w:ind w:firstLine="480"/>
        <w:rPr>
          <w:rFonts w:ascii="Times New Roman" w:hAnsi="Times New Roman" w:cs="Times New Roman"/>
        </w:rPr>
      </w:pPr>
    </w:p>
    <w:p w14:paraId="62827B26" w14:textId="77B3B057" w:rsidR="00D11145" w:rsidRPr="00FE4FCB" w:rsidRDefault="00775DB2" w:rsidP="00D11145">
      <w:pPr>
        <w:pStyle w:val="2"/>
        <w:spacing w:before="156"/>
        <w:rPr>
          <w:rFonts w:ascii="Times New Roman" w:hAnsi="Times New Roman" w:cs="Times New Roman"/>
        </w:rPr>
      </w:pPr>
      <w:bookmarkStart w:id="148" w:name="_Toc362641011"/>
      <w:bookmarkStart w:id="149" w:name="_Toc369335243"/>
      <w:r w:rsidRPr="00FE4FCB">
        <w:rPr>
          <w:rFonts w:ascii="Times New Roman" w:hAnsi="Times New Roman" w:cs="Times New Roman"/>
        </w:rPr>
        <w:t xml:space="preserve">9.2 </w:t>
      </w:r>
      <w:r w:rsidR="00DA0B42" w:rsidRPr="00FE4FCB">
        <w:rPr>
          <w:rFonts w:ascii="Times New Roman" w:hAnsi="Times New Roman" w:cs="Times New Roman"/>
        </w:rPr>
        <w:t xml:space="preserve">Input example of the </w:t>
      </w:r>
      <w:bookmarkEnd w:id="148"/>
      <w:r w:rsidR="00DA0B42" w:rsidRPr="00FE4FCB">
        <w:rPr>
          <w:rFonts w:ascii="Times New Roman" w:hAnsi="Times New Roman" w:cs="Times New Roman"/>
        </w:rPr>
        <w:t xml:space="preserve">output control </w:t>
      </w:r>
      <w:r w:rsidR="00B14320">
        <w:rPr>
          <w:rFonts w:ascii="Times New Roman" w:hAnsi="Times New Roman" w:cs="Times New Roman"/>
        </w:rPr>
        <w:t>block</w:t>
      </w:r>
      <w:bookmarkEnd w:id="149"/>
    </w:p>
    <w:p w14:paraId="42BB5ACA" w14:textId="77777777" w:rsidR="00800DCE" w:rsidRPr="00FE4FCB" w:rsidRDefault="00D740CF" w:rsidP="00D11145">
      <w:pPr>
        <w:spacing w:line="360" w:lineRule="auto"/>
        <w:ind w:firstLine="480"/>
        <w:rPr>
          <w:rFonts w:ascii="Times New Roman" w:hAnsi="Times New Roman" w:cs="Times New Roman"/>
        </w:rPr>
      </w:pPr>
      <w:r w:rsidRPr="00FE4FCB">
        <w:rPr>
          <w:rFonts w:ascii="Times New Roman" w:hAnsi="Times New Roman" w:cs="Times New Roman"/>
        </w:rPr>
        <w:t xml:space="preserve">For the burnup calculations containing large sums of burnup regions, it is advised to </w:t>
      </w:r>
      <w:r w:rsidR="00115889" w:rsidRPr="00FE4FCB">
        <w:rPr>
          <w:rFonts w:ascii="Times New Roman" w:hAnsi="Times New Roman" w:cs="Times New Roman"/>
        </w:rPr>
        <w:t>mask the output results of material and one-group cross-sections by the following input card, to avoid the productions of large sums of data file</w:t>
      </w:r>
      <w:r w:rsidR="005E2A6B" w:rsidRPr="00FE4FCB">
        <w:rPr>
          <w:rFonts w:ascii="Times New Roman" w:hAnsi="Times New Roman" w:cs="Times New Roman"/>
        </w:rPr>
        <w:t>s</w:t>
      </w:r>
      <w:r w:rsidR="00115889" w:rsidRPr="00FE4FCB">
        <w:rPr>
          <w:rFonts w:ascii="Times New Roman" w:hAnsi="Times New Roman" w:cs="Times New Roman"/>
        </w:rPr>
        <w:t>.</w:t>
      </w:r>
    </w:p>
    <w:p w14:paraId="2896C622" w14:textId="77777777" w:rsidR="00D11145" w:rsidRPr="00FE4FCB" w:rsidRDefault="00D11145" w:rsidP="00D11145">
      <w:pPr>
        <w:spacing w:line="360" w:lineRule="auto"/>
        <w:ind w:firstLine="480"/>
        <w:rPr>
          <w:rFonts w:ascii="Times New Roman" w:hAnsi="Times New Roman" w:cs="Times New Roman"/>
        </w:rPr>
      </w:pPr>
    </w:p>
    <w:tbl>
      <w:tblPr>
        <w:tblStyle w:val="a5"/>
        <w:tblW w:w="0" w:type="auto"/>
        <w:tblCellMar>
          <w:top w:w="57" w:type="dxa"/>
          <w:bottom w:w="57" w:type="dxa"/>
        </w:tblCellMar>
        <w:tblLook w:val="04A0" w:firstRow="1" w:lastRow="0" w:firstColumn="1" w:lastColumn="0" w:noHBand="0" w:noVBand="1"/>
      </w:tblPr>
      <w:tblGrid>
        <w:gridCol w:w="8522"/>
      </w:tblGrid>
      <w:tr w:rsidR="00D11145" w:rsidRPr="00FE4FCB" w14:paraId="38468AA0" w14:textId="77777777" w:rsidTr="00B716D2">
        <w:tc>
          <w:tcPr>
            <w:tcW w:w="8607" w:type="dxa"/>
          </w:tcPr>
          <w:p w14:paraId="3B3BDC85" w14:textId="77777777" w:rsidR="00D11145" w:rsidRPr="00FE4FCB" w:rsidRDefault="00D11145" w:rsidP="00B716D2">
            <w:pPr>
              <w:spacing w:line="200" w:lineRule="exact"/>
              <w:rPr>
                <w:rFonts w:ascii="Times New Roman" w:hAnsi="Times New Roman" w:cs="Times New Roman"/>
                <w:szCs w:val="21"/>
              </w:rPr>
            </w:pPr>
            <w:r w:rsidRPr="00FE4FCB">
              <w:rPr>
                <w:rFonts w:ascii="Times New Roman" w:hAnsi="Times New Roman" w:cs="Times New Roman"/>
                <w:szCs w:val="21"/>
              </w:rPr>
              <w:t>PRINT</w:t>
            </w:r>
          </w:p>
          <w:p w14:paraId="0287AFD0" w14:textId="77777777" w:rsidR="00D11145" w:rsidRPr="00FE4FCB" w:rsidRDefault="00D11145" w:rsidP="00B716D2">
            <w:pPr>
              <w:spacing w:line="200" w:lineRule="exact"/>
              <w:rPr>
                <w:rFonts w:ascii="Times New Roman" w:hAnsi="Times New Roman" w:cs="Times New Roman"/>
                <w:szCs w:val="21"/>
              </w:rPr>
            </w:pPr>
            <w:r w:rsidRPr="00FE4FCB">
              <w:rPr>
                <w:rFonts w:ascii="Times New Roman" w:hAnsi="Times New Roman" w:cs="Times New Roman"/>
                <w:szCs w:val="21"/>
              </w:rPr>
              <w:t>Mat       0</w:t>
            </w:r>
          </w:p>
          <w:p w14:paraId="2A707BB5" w14:textId="77777777" w:rsidR="00D11145" w:rsidRPr="00FE4FCB" w:rsidRDefault="00D11145" w:rsidP="00B716D2">
            <w:pPr>
              <w:spacing w:line="200" w:lineRule="exact"/>
              <w:rPr>
                <w:rFonts w:ascii="Times New Roman" w:hAnsi="Times New Roman" w:cs="Times New Roman"/>
                <w:szCs w:val="21"/>
              </w:rPr>
            </w:pPr>
            <w:r w:rsidRPr="00FE4FCB">
              <w:rPr>
                <w:rFonts w:ascii="Times New Roman" w:hAnsi="Times New Roman" w:cs="Times New Roman"/>
                <w:szCs w:val="21"/>
              </w:rPr>
              <w:t>CsTally    0</w:t>
            </w:r>
          </w:p>
        </w:tc>
      </w:tr>
    </w:tbl>
    <w:p w14:paraId="33810713" w14:textId="77777777" w:rsidR="002B27EE" w:rsidRDefault="002B27EE" w:rsidP="002B27EE">
      <w:bookmarkStart w:id="150" w:name="_Toc362641012"/>
    </w:p>
    <w:p w14:paraId="77F936C5" w14:textId="77777777" w:rsidR="002B27EE" w:rsidRDefault="002B27EE" w:rsidP="002B27EE"/>
    <w:p w14:paraId="2EB71FB9" w14:textId="77777777" w:rsidR="002B27EE" w:rsidRDefault="002B27EE" w:rsidP="002B27EE"/>
    <w:p w14:paraId="4248D54C" w14:textId="77777777" w:rsidR="002B27EE" w:rsidRDefault="002B27EE" w:rsidP="002B27EE"/>
    <w:p w14:paraId="7F2B9D52" w14:textId="77777777" w:rsidR="002B27EE" w:rsidRDefault="002B27EE" w:rsidP="002B27EE"/>
    <w:p w14:paraId="473F5564" w14:textId="77777777" w:rsidR="002B27EE" w:rsidRDefault="002B27EE" w:rsidP="002B27EE"/>
    <w:p w14:paraId="63BBA7E1" w14:textId="77777777" w:rsidR="002B27EE" w:rsidRDefault="002B27EE" w:rsidP="002B27EE"/>
    <w:p w14:paraId="312458AD" w14:textId="77777777" w:rsidR="002B27EE" w:rsidRDefault="002B27EE" w:rsidP="002B27EE"/>
    <w:p w14:paraId="5A6ABAF0" w14:textId="77777777" w:rsidR="002B27EE" w:rsidRDefault="002B27EE" w:rsidP="002B27EE"/>
    <w:p w14:paraId="4B927E13" w14:textId="77777777" w:rsidR="002B27EE" w:rsidRDefault="002B27EE" w:rsidP="002B27EE"/>
    <w:p w14:paraId="4DFB8687" w14:textId="77777777" w:rsidR="002B27EE" w:rsidRDefault="002B27EE" w:rsidP="002B27EE"/>
    <w:p w14:paraId="4564CAE6" w14:textId="77777777" w:rsidR="002B27EE" w:rsidRDefault="002B27EE" w:rsidP="002B27EE"/>
    <w:p w14:paraId="46C8BBEF" w14:textId="77777777" w:rsidR="002B27EE" w:rsidRDefault="002B27EE" w:rsidP="002B27EE"/>
    <w:p w14:paraId="1DDEAC9F" w14:textId="77777777" w:rsidR="002B27EE" w:rsidRDefault="002B27EE" w:rsidP="002B27EE"/>
    <w:p w14:paraId="02911FB7" w14:textId="77777777" w:rsidR="002B27EE" w:rsidRDefault="002B27EE" w:rsidP="002B27EE"/>
    <w:p w14:paraId="147A5BB1" w14:textId="77777777" w:rsidR="002B27EE" w:rsidRDefault="002B27EE" w:rsidP="002B27EE"/>
    <w:p w14:paraId="351C4F39" w14:textId="77777777" w:rsidR="002B27EE" w:rsidRDefault="002B27EE" w:rsidP="002B27EE"/>
    <w:p w14:paraId="1A1817D9" w14:textId="77777777" w:rsidR="002B27EE" w:rsidRDefault="002B27EE" w:rsidP="002B27EE"/>
    <w:p w14:paraId="2957A704" w14:textId="77777777" w:rsidR="002B27EE" w:rsidRDefault="002B27EE" w:rsidP="002B27EE"/>
    <w:p w14:paraId="22AF0D5C" w14:textId="77777777" w:rsidR="002B27EE" w:rsidRDefault="002B27EE" w:rsidP="002B27EE"/>
    <w:p w14:paraId="30A05226" w14:textId="77777777" w:rsidR="002B27EE" w:rsidRDefault="002B27EE" w:rsidP="002B27EE"/>
    <w:p w14:paraId="117C3979" w14:textId="77777777" w:rsidR="002B27EE" w:rsidRDefault="002B27EE" w:rsidP="002B27EE"/>
    <w:p w14:paraId="65B59D3D" w14:textId="77777777" w:rsidR="002B27EE" w:rsidRDefault="002B27EE" w:rsidP="002B27EE"/>
    <w:p w14:paraId="035E158A" w14:textId="77777777" w:rsidR="002B27EE" w:rsidRDefault="002B27EE" w:rsidP="002B27EE"/>
    <w:p w14:paraId="4B6D0395" w14:textId="77777777" w:rsidR="002B27EE" w:rsidRDefault="002B27EE" w:rsidP="002B27EE"/>
    <w:p w14:paraId="302F4AAA" w14:textId="77777777" w:rsidR="002B27EE" w:rsidRDefault="002B27EE" w:rsidP="002B27EE"/>
    <w:p w14:paraId="215025F0" w14:textId="77777777" w:rsidR="002B27EE" w:rsidRDefault="002B27EE" w:rsidP="002B27EE"/>
    <w:p w14:paraId="1ACC3B49" w14:textId="77777777" w:rsidR="002B27EE" w:rsidRDefault="002B27EE" w:rsidP="002B27EE"/>
    <w:p w14:paraId="4FC0F1E5" w14:textId="4380FAA2" w:rsidR="00D11145" w:rsidRPr="00FE4FCB" w:rsidRDefault="00ED6AD0" w:rsidP="00B870BE">
      <w:pPr>
        <w:pStyle w:val="10"/>
        <w:jc w:val="center"/>
      </w:pPr>
      <w:bookmarkStart w:id="151" w:name="_Toc369335244"/>
      <w:r w:rsidRPr="00FE4FCB">
        <w:lastRenderedPageBreak/>
        <w:t xml:space="preserve">Chapter </w:t>
      </w:r>
      <w:r w:rsidR="00D11145" w:rsidRPr="00FE4FCB">
        <w:t xml:space="preserve">10 </w:t>
      </w:r>
      <w:bookmarkEnd w:id="150"/>
      <w:r w:rsidRPr="00FE4FCB">
        <w:t>Plotting</w:t>
      </w:r>
      <w:bookmarkEnd w:id="151"/>
    </w:p>
    <w:p w14:paraId="380CC572" w14:textId="461BEA99" w:rsidR="00D740CF" w:rsidRPr="00FE4FCB" w:rsidRDefault="00453ED0" w:rsidP="00D11145">
      <w:pPr>
        <w:spacing w:line="360" w:lineRule="auto"/>
        <w:ind w:firstLine="480"/>
        <w:rPr>
          <w:rFonts w:ascii="Times New Roman" w:hAnsi="Times New Roman" w:cs="Times New Roman"/>
        </w:rPr>
      </w:pPr>
      <w:r w:rsidRPr="00FE4FCB">
        <w:rPr>
          <w:rFonts w:ascii="Times New Roman" w:hAnsi="Times New Roman" w:cs="Times New Roman"/>
        </w:rPr>
        <w:t>The 2D</w:t>
      </w:r>
      <w:r w:rsidR="00081026" w:rsidRPr="00FE4FCB">
        <w:rPr>
          <w:rFonts w:ascii="Times New Roman" w:hAnsi="Times New Roman" w:cs="Times New Roman"/>
        </w:rPr>
        <w:t xml:space="preserve"> </w:t>
      </w:r>
      <w:r w:rsidR="00AD6A57" w:rsidRPr="00FE4FCB">
        <w:rPr>
          <w:rFonts w:ascii="Times New Roman" w:hAnsi="Times New Roman" w:cs="Times New Roman"/>
        </w:rPr>
        <w:t>sectional</w:t>
      </w:r>
      <w:r w:rsidR="00081026" w:rsidRPr="00FE4FCB">
        <w:rPr>
          <w:rFonts w:ascii="Times New Roman" w:hAnsi="Times New Roman" w:cs="Times New Roman"/>
        </w:rPr>
        <w:t xml:space="preserve"> geometry/material plotting of models</w:t>
      </w:r>
      <w:r w:rsidRPr="00FE4FCB">
        <w:rPr>
          <w:rFonts w:ascii="Times New Roman" w:hAnsi="Times New Roman" w:cs="Times New Roman"/>
        </w:rPr>
        <w:t xml:space="preserve"> </w:t>
      </w:r>
      <w:r w:rsidR="00081026" w:rsidRPr="00FE4FCB">
        <w:rPr>
          <w:rFonts w:ascii="Times New Roman" w:hAnsi="Times New Roman" w:cs="Times New Roman"/>
        </w:rPr>
        <w:t xml:space="preserve">are supported </w:t>
      </w:r>
      <w:r w:rsidR="00AD6A57" w:rsidRPr="00FE4FCB">
        <w:rPr>
          <w:rFonts w:ascii="Times New Roman" w:hAnsi="Times New Roman" w:cs="Times New Roman"/>
        </w:rPr>
        <w:t>in RMC. The images containing the geometry/material information (in PN</w:t>
      </w:r>
      <w:r w:rsidR="000247B3">
        <w:rPr>
          <w:rFonts w:ascii="Times New Roman" w:hAnsi="Times New Roman" w:cs="Times New Roman"/>
        </w:rPr>
        <w:t>G</w:t>
      </w:r>
      <w:r w:rsidR="00AD6A57" w:rsidRPr="00FE4FCB">
        <w:rPr>
          <w:rFonts w:ascii="Times New Roman" w:hAnsi="Times New Roman" w:cs="Times New Roman"/>
        </w:rPr>
        <w:t xml:space="preserve"> format) are produced according to the rectangular regions and image sizes defined by the users. This release of RMC Beta 2.0 only supports the plotting in rectangular regions which are vertical to the coordinate axis</w:t>
      </w:r>
      <w:r w:rsidR="000247B3">
        <w:rPr>
          <w:rFonts w:ascii="Times New Roman" w:hAnsi="Times New Roman" w:cs="Times New Roman"/>
        </w:rPr>
        <w:t>es</w:t>
      </w:r>
      <w:r w:rsidR="00AD6A57" w:rsidRPr="00FE4FCB">
        <w:rPr>
          <w:rFonts w:ascii="Times New Roman" w:hAnsi="Times New Roman" w:cs="Times New Roman"/>
        </w:rPr>
        <w:t>.</w:t>
      </w:r>
    </w:p>
    <w:p w14:paraId="5CFF656D" w14:textId="77777777" w:rsidR="007A10B9" w:rsidRPr="001753FA" w:rsidRDefault="007A10B9" w:rsidP="00D11145">
      <w:pPr>
        <w:spacing w:line="360" w:lineRule="auto"/>
        <w:ind w:firstLine="480"/>
        <w:rPr>
          <w:rFonts w:ascii="Times New Roman" w:hAnsi="Times New Roman" w:cs="Times New Roman"/>
        </w:rPr>
      </w:pPr>
    </w:p>
    <w:p w14:paraId="4CE2FD95" w14:textId="054D1AA9" w:rsidR="00D11145" w:rsidRPr="00FE4FCB" w:rsidRDefault="00A45CBD" w:rsidP="00D11145">
      <w:pPr>
        <w:pStyle w:val="2"/>
        <w:spacing w:before="120"/>
        <w:rPr>
          <w:rFonts w:ascii="Times New Roman" w:hAnsi="Times New Roman" w:cs="Times New Roman"/>
        </w:rPr>
      </w:pPr>
      <w:bookmarkStart w:id="152" w:name="_10.1__画图模块输入卡"/>
      <w:bookmarkStart w:id="153" w:name="_Toc362641013"/>
      <w:bookmarkStart w:id="154" w:name="_Toc369335245"/>
      <w:bookmarkEnd w:id="152"/>
      <w:r w:rsidRPr="00FE4FCB">
        <w:rPr>
          <w:rFonts w:ascii="Times New Roman" w:hAnsi="Times New Roman" w:cs="Times New Roman"/>
        </w:rPr>
        <w:t xml:space="preserve">10.1 Input card of the plotting </w:t>
      </w:r>
      <w:bookmarkEnd w:id="153"/>
      <w:r w:rsidR="00451821">
        <w:rPr>
          <w:rFonts w:ascii="Times New Roman" w:hAnsi="Times New Roman" w:cs="Times New Roman"/>
        </w:rPr>
        <w:t>block</w:t>
      </w:r>
      <w:bookmarkEnd w:id="154"/>
    </w:p>
    <w:p w14:paraId="3B27280D" w14:textId="7A046B28" w:rsidR="00D11145" w:rsidRPr="00FE4FCB" w:rsidRDefault="00A45CBD" w:rsidP="00D11145">
      <w:pPr>
        <w:spacing w:line="360" w:lineRule="auto"/>
        <w:ind w:firstLine="480"/>
        <w:rPr>
          <w:rFonts w:ascii="Times New Roman" w:hAnsi="Times New Roman" w:cs="Times New Roman"/>
        </w:rPr>
      </w:pPr>
      <w:r w:rsidRPr="00FE4FCB">
        <w:rPr>
          <w:rFonts w:ascii="Times New Roman" w:hAnsi="Times New Roman" w:cs="Times New Roman"/>
        </w:rPr>
        <w:t xml:space="preserve">The input of the plotting </w:t>
      </w:r>
      <w:r w:rsidR="00451821">
        <w:rPr>
          <w:rFonts w:ascii="Times New Roman" w:hAnsi="Times New Roman" w:cs="Times New Roman"/>
        </w:rPr>
        <w:t>block</w:t>
      </w:r>
      <w:r w:rsidRPr="00FE4FCB">
        <w:rPr>
          <w:rFonts w:ascii="Times New Roman" w:hAnsi="Times New Roman" w:cs="Times New Roman"/>
        </w:rPr>
        <w:t xml:space="preserve"> is:</w:t>
      </w:r>
    </w:p>
    <w:p w14:paraId="68385C47" w14:textId="77777777" w:rsidR="00D11145" w:rsidRPr="00FE4FCB" w:rsidRDefault="00D11145" w:rsidP="00D11145">
      <w:pPr>
        <w:spacing w:line="360" w:lineRule="auto"/>
        <w:ind w:firstLine="480"/>
        <w:rPr>
          <w:rFonts w:ascii="Times New Roman" w:hAnsi="Times New Roman" w:cs="Times New Roman"/>
        </w:rPr>
      </w:pP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522"/>
      </w:tblGrid>
      <w:tr w:rsidR="00D11145" w:rsidRPr="00FE4FCB" w14:paraId="62A0E9AE" w14:textId="77777777" w:rsidTr="00B716D2">
        <w:tc>
          <w:tcPr>
            <w:tcW w:w="8607" w:type="dxa"/>
          </w:tcPr>
          <w:p w14:paraId="5538FCAA" w14:textId="77777777" w:rsidR="00D11145" w:rsidRPr="00FE4FCB" w:rsidRDefault="00D11145" w:rsidP="00C35EA1">
            <w:pPr>
              <w:ind w:left="949" w:hangingChars="450" w:hanging="949"/>
              <w:jc w:val="left"/>
              <w:rPr>
                <w:rFonts w:ascii="Times New Roman" w:hAnsi="Times New Roman" w:cs="Times New Roman"/>
                <w:b/>
              </w:rPr>
            </w:pPr>
            <w:r w:rsidRPr="00FE4FCB">
              <w:rPr>
                <w:rFonts w:ascii="Times New Roman" w:hAnsi="Times New Roman" w:cs="Times New Roman"/>
                <w:b/>
              </w:rPr>
              <w:t>PLOT</w:t>
            </w:r>
          </w:p>
          <w:p w14:paraId="0641DCAE" w14:textId="77777777"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 xml:space="preserve">[ColorScheme = &lt;scheme number&gt;] [Continue-calculation = &lt;flag&gt;] </w:t>
            </w:r>
          </w:p>
          <w:p w14:paraId="27BBA74D" w14:textId="168FCC5A" w:rsidR="00D11145" w:rsidRPr="00FE4FCB" w:rsidRDefault="00D11145" w:rsidP="00C35EA1">
            <w:pPr>
              <w:ind w:left="949" w:hangingChars="450" w:hanging="949"/>
              <w:jc w:val="left"/>
              <w:rPr>
                <w:rFonts w:ascii="Times New Roman" w:eastAsiaTheme="majorEastAsia" w:hAnsi="Times New Roman" w:cs="Times New Roman"/>
                <w:b/>
                <w:i/>
                <w:iCs/>
                <w:color w:val="404040" w:themeColor="text1" w:themeTint="BF"/>
                <w:sz w:val="20"/>
                <w:szCs w:val="20"/>
              </w:rPr>
            </w:pPr>
            <w:r w:rsidRPr="00FE4FCB">
              <w:rPr>
                <w:rFonts w:ascii="Times New Roman" w:hAnsi="Times New Roman" w:cs="Times New Roman"/>
                <w:b/>
              </w:rPr>
              <w:t>PlotID  &lt;id&gt;  &lt;ColorType&gt;  Pix</w:t>
            </w:r>
            <w:r w:rsidR="00B14320">
              <w:rPr>
                <w:rFonts w:ascii="Times New Roman" w:hAnsi="Times New Roman" w:cs="Times New Roman"/>
                <w:b/>
              </w:rPr>
              <w:t>e</w:t>
            </w:r>
            <w:r w:rsidRPr="00FE4FCB">
              <w:rPr>
                <w:rFonts w:ascii="Times New Roman" w:hAnsi="Times New Roman" w:cs="Times New Roman"/>
                <w:b/>
              </w:rPr>
              <w:t>ls= &lt;</w:t>
            </w:r>
            <w:bookmarkStart w:id="155" w:name="OLE_LINK1"/>
            <w:bookmarkStart w:id="156" w:name="OLE_LINK2"/>
            <w:r w:rsidRPr="00FE4FCB">
              <w:rPr>
                <w:rFonts w:ascii="Times New Roman" w:hAnsi="Times New Roman" w:cs="Times New Roman"/>
                <w:b/>
              </w:rPr>
              <w:t xml:space="preserve"> width</w:t>
            </w:r>
            <w:bookmarkEnd w:id="155"/>
            <w:bookmarkEnd w:id="156"/>
            <w:r w:rsidRPr="00FE4FCB">
              <w:rPr>
                <w:rFonts w:ascii="Times New Roman" w:hAnsi="Times New Roman" w:cs="Times New Roman"/>
                <w:b/>
              </w:rPr>
              <w:t xml:space="preserve"> height &gt;   Vertexes= &lt; x1 y1 z1 x2 y2 z2&gt; </w:t>
            </w:r>
          </w:p>
          <w:p w14:paraId="650DEF44" w14:textId="77777777" w:rsidR="00D11145" w:rsidRPr="00FE4FCB" w:rsidRDefault="00D11145" w:rsidP="00C35EA1">
            <w:pPr>
              <w:ind w:left="949" w:hangingChars="450" w:hanging="949"/>
              <w:jc w:val="left"/>
              <w:rPr>
                <w:rFonts w:ascii="Times New Roman" w:hAnsi="Times New Roman" w:cs="Times New Roman"/>
                <w:b/>
              </w:rPr>
            </w:pPr>
          </w:p>
        </w:tc>
      </w:tr>
    </w:tbl>
    <w:p w14:paraId="52319A37" w14:textId="77777777" w:rsidR="00D11145" w:rsidRPr="00FE4FCB" w:rsidRDefault="00D11145" w:rsidP="00D11145">
      <w:pPr>
        <w:spacing w:line="360" w:lineRule="auto"/>
        <w:rPr>
          <w:rFonts w:ascii="Times New Roman" w:hAnsi="Times New Roman" w:cs="Times New Roman"/>
        </w:rPr>
      </w:pPr>
    </w:p>
    <w:p w14:paraId="53F6204C" w14:textId="77777777" w:rsidR="00D11145" w:rsidRPr="000E4056" w:rsidRDefault="00A45CBD" w:rsidP="00D11145">
      <w:pPr>
        <w:spacing w:line="360" w:lineRule="auto"/>
        <w:rPr>
          <w:rFonts w:ascii="Times New Roman" w:hAnsi="Times New Roman" w:cs="Times New Roman"/>
          <w:szCs w:val="21"/>
        </w:rPr>
      </w:pPr>
      <w:r w:rsidRPr="000E4056">
        <w:rPr>
          <w:rFonts w:ascii="Times New Roman" w:hAnsi="Times New Roman" w:cs="Times New Roman"/>
          <w:szCs w:val="21"/>
        </w:rPr>
        <w:t>In which,</w:t>
      </w:r>
    </w:p>
    <w:p w14:paraId="2441E82A" w14:textId="259F650D" w:rsidR="00D11145" w:rsidRPr="000E4056" w:rsidRDefault="00D11145" w:rsidP="00D11145">
      <w:pPr>
        <w:pStyle w:val="a4"/>
        <w:numPr>
          <w:ilvl w:val="0"/>
          <w:numId w:val="2"/>
        </w:numPr>
        <w:spacing w:line="360" w:lineRule="auto"/>
        <w:ind w:firstLineChars="0"/>
        <w:jc w:val="left"/>
        <w:rPr>
          <w:rFonts w:cs="Times New Roman"/>
          <w:sz w:val="21"/>
          <w:szCs w:val="21"/>
        </w:rPr>
      </w:pPr>
      <w:r w:rsidRPr="000E4056">
        <w:rPr>
          <w:rFonts w:cs="Times New Roman"/>
          <w:b/>
          <w:sz w:val="21"/>
          <w:szCs w:val="21"/>
        </w:rPr>
        <w:t>PLOT</w:t>
      </w:r>
      <w:r w:rsidR="00A45CBD" w:rsidRPr="000E4056">
        <w:rPr>
          <w:rFonts w:cs="Times New Roman"/>
          <w:b/>
          <w:sz w:val="21"/>
          <w:szCs w:val="21"/>
        </w:rPr>
        <w:t xml:space="preserve"> </w:t>
      </w:r>
      <w:r w:rsidR="00A45CBD" w:rsidRPr="000E4056">
        <w:rPr>
          <w:rFonts w:cs="Times New Roman"/>
          <w:sz w:val="21"/>
          <w:szCs w:val="21"/>
        </w:rPr>
        <w:t>is the key word of the</w:t>
      </w:r>
      <w:r w:rsidRPr="000E4056">
        <w:rPr>
          <w:rFonts w:cs="Times New Roman"/>
          <w:b/>
          <w:sz w:val="21"/>
          <w:szCs w:val="21"/>
        </w:rPr>
        <w:t xml:space="preserve"> </w:t>
      </w:r>
      <w:r w:rsidR="00A45CBD" w:rsidRPr="000E4056">
        <w:rPr>
          <w:rFonts w:cs="Times New Roman"/>
          <w:sz w:val="21"/>
          <w:szCs w:val="21"/>
        </w:rPr>
        <w:t xml:space="preserve">plotting </w:t>
      </w:r>
      <w:r w:rsidR="00451821" w:rsidRPr="000E4056">
        <w:rPr>
          <w:rFonts w:cs="Times New Roman"/>
          <w:sz w:val="21"/>
          <w:szCs w:val="21"/>
        </w:rPr>
        <w:t>block</w:t>
      </w:r>
      <w:r w:rsidR="00A45CBD" w:rsidRPr="000E4056">
        <w:rPr>
          <w:rFonts w:cs="Times New Roman"/>
          <w:sz w:val="21"/>
          <w:szCs w:val="21"/>
        </w:rPr>
        <w:t>.</w:t>
      </w:r>
    </w:p>
    <w:p w14:paraId="0F7463F5" w14:textId="10EDFE24" w:rsidR="009F3156" w:rsidRPr="000E4056" w:rsidRDefault="00D11145" w:rsidP="006C1C8E">
      <w:pPr>
        <w:pStyle w:val="a4"/>
        <w:numPr>
          <w:ilvl w:val="0"/>
          <w:numId w:val="2"/>
        </w:numPr>
        <w:spacing w:line="360" w:lineRule="auto"/>
        <w:ind w:firstLineChars="0"/>
        <w:jc w:val="left"/>
        <w:rPr>
          <w:rFonts w:cs="Times New Roman"/>
          <w:sz w:val="21"/>
          <w:szCs w:val="21"/>
        </w:rPr>
      </w:pPr>
      <w:r w:rsidRPr="000E4056">
        <w:rPr>
          <w:rFonts w:cs="Times New Roman"/>
          <w:b/>
          <w:sz w:val="21"/>
          <w:szCs w:val="21"/>
        </w:rPr>
        <w:t>ColorScheme</w:t>
      </w:r>
      <w:r w:rsidR="009F3156" w:rsidRPr="000E4056">
        <w:rPr>
          <w:rFonts w:cs="Times New Roman"/>
          <w:b/>
          <w:sz w:val="21"/>
          <w:szCs w:val="21"/>
        </w:rPr>
        <w:t xml:space="preserve"> </w:t>
      </w:r>
      <w:r w:rsidR="009F3156" w:rsidRPr="000E4056">
        <w:rPr>
          <w:rFonts w:cs="Times New Roman"/>
          <w:sz w:val="21"/>
          <w:szCs w:val="21"/>
        </w:rPr>
        <w:t>option</w:t>
      </w:r>
      <w:r w:rsidR="00D740CF" w:rsidRPr="000E4056">
        <w:rPr>
          <w:rFonts w:cs="Times New Roman"/>
          <w:sz w:val="21"/>
          <w:szCs w:val="21"/>
        </w:rPr>
        <w:t xml:space="preserve"> </w:t>
      </w:r>
      <w:r w:rsidR="0070032C" w:rsidRPr="000E4056">
        <w:rPr>
          <w:rFonts w:cs="Times New Roman"/>
          <w:sz w:val="21"/>
          <w:szCs w:val="21"/>
        </w:rPr>
        <w:t xml:space="preserve">sets the </w:t>
      </w:r>
      <w:r w:rsidR="00DF13E8" w:rsidRPr="000E4056">
        <w:rPr>
          <w:rFonts w:cs="Times New Roman"/>
          <w:sz w:val="21"/>
          <w:szCs w:val="21"/>
        </w:rPr>
        <w:t>color schemes of plotting</w:t>
      </w:r>
      <w:r w:rsidR="00916A7C" w:rsidRPr="000E4056">
        <w:rPr>
          <w:rFonts w:cs="Times New Roman"/>
          <w:sz w:val="21"/>
          <w:szCs w:val="21"/>
        </w:rPr>
        <w:t xml:space="preserve"> (only for</w:t>
      </w:r>
      <w:r w:rsidR="00CB4C1E" w:rsidRPr="000E4056">
        <w:rPr>
          <w:rFonts w:cs="Times New Roman"/>
          <w:sz w:val="21"/>
          <w:szCs w:val="21"/>
        </w:rPr>
        <w:t xml:space="preserve"> the colorized</w:t>
      </w:r>
      <w:r w:rsidR="00916A7C" w:rsidRPr="000E4056">
        <w:rPr>
          <w:rFonts w:cs="Times New Roman"/>
          <w:sz w:val="21"/>
          <w:szCs w:val="21"/>
        </w:rPr>
        <w:t xml:space="preserve"> </w:t>
      </w:r>
      <w:r w:rsidR="00CB4C1E" w:rsidRPr="000E4056">
        <w:rPr>
          <w:rFonts w:cs="Times New Roman"/>
          <w:sz w:val="21"/>
          <w:szCs w:val="21"/>
        </w:rPr>
        <w:t>filled material</w:t>
      </w:r>
      <w:r w:rsidR="00916A7C" w:rsidRPr="000E4056">
        <w:rPr>
          <w:rFonts w:cs="Times New Roman"/>
          <w:sz w:val="21"/>
          <w:szCs w:val="21"/>
        </w:rPr>
        <w:t>)</w:t>
      </w:r>
      <w:r w:rsidR="00CB4C1E" w:rsidRPr="000E4056">
        <w:rPr>
          <w:rFonts w:cs="Times New Roman"/>
          <w:sz w:val="21"/>
          <w:szCs w:val="21"/>
        </w:rPr>
        <w:t>.</w:t>
      </w:r>
      <w:r w:rsidR="00DF13E8" w:rsidRPr="000E4056">
        <w:rPr>
          <w:rFonts w:cs="Times New Roman"/>
          <w:sz w:val="21"/>
          <w:szCs w:val="21"/>
        </w:rPr>
        <w:t xml:space="preserve"> </w:t>
      </w:r>
      <w:r w:rsidR="00D77B83" w:rsidRPr="000E4056">
        <w:rPr>
          <w:rFonts w:cs="Times New Roman"/>
          <w:b/>
          <w:sz w:val="21"/>
          <w:szCs w:val="21"/>
        </w:rPr>
        <w:t>S</w:t>
      </w:r>
      <w:r w:rsidR="00DF13E8" w:rsidRPr="000E4056">
        <w:rPr>
          <w:rFonts w:cs="Times New Roman"/>
          <w:b/>
          <w:sz w:val="21"/>
          <w:szCs w:val="21"/>
        </w:rPr>
        <w:t xml:space="preserve">cheme number </w:t>
      </w:r>
      <w:r w:rsidR="00DF13E8" w:rsidRPr="000E4056">
        <w:rPr>
          <w:rFonts w:cs="Times New Roman"/>
          <w:sz w:val="21"/>
          <w:szCs w:val="21"/>
        </w:rPr>
        <w:t xml:space="preserve">can be an arbitrary positive </w:t>
      </w:r>
      <w:r w:rsidR="00916A7C" w:rsidRPr="000E4056">
        <w:rPr>
          <w:rFonts w:cs="Times New Roman"/>
          <w:sz w:val="21"/>
          <w:szCs w:val="21"/>
        </w:rPr>
        <w:t>integer</w:t>
      </w:r>
      <w:r w:rsidR="00CB4C1E" w:rsidRPr="000E4056">
        <w:rPr>
          <w:rFonts w:cs="Times New Roman"/>
          <w:sz w:val="21"/>
          <w:szCs w:val="21"/>
        </w:rPr>
        <w:t>,</w:t>
      </w:r>
      <w:r w:rsidR="00303190" w:rsidRPr="000E4056">
        <w:rPr>
          <w:rFonts w:cs="Times New Roman"/>
          <w:sz w:val="21"/>
          <w:szCs w:val="21"/>
        </w:rPr>
        <w:t xml:space="preserve"> and the </w:t>
      </w:r>
      <w:r w:rsidR="006C1C8E" w:rsidRPr="000E4056">
        <w:rPr>
          <w:rFonts w:cs="Times New Roman"/>
          <w:sz w:val="21"/>
          <w:szCs w:val="21"/>
        </w:rPr>
        <w:t xml:space="preserve">collocations of materials and colors can be changed randomly with different </w:t>
      </w:r>
      <w:r w:rsidR="006C1C8E" w:rsidRPr="000E4056">
        <w:rPr>
          <w:rFonts w:cs="Times New Roman"/>
          <w:b/>
          <w:sz w:val="21"/>
          <w:szCs w:val="21"/>
        </w:rPr>
        <w:t>Scheme number</w:t>
      </w:r>
      <w:r w:rsidR="00D77B83" w:rsidRPr="000E4056">
        <w:rPr>
          <w:rFonts w:cs="Times New Roman"/>
          <w:sz w:val="21"/>
          <w:szCs w:val="21"/>
        </w:rPr>
        <w:t>. This option can adjust the color contrast of images</w:t>
      </w:r>
      <w:r w:rsidR="00EB6240" w:rsidRPr="000E4056">
        <w:rPr>
          <w:rFonts w:cs="Times New Roman"/>
          <w:sz w:val="21"/>
          <w:szCs w:val="21"/>
        </w:rPr>
        <w:t>,</w:t>
      </w:r>
      <w:r w:rsidR="00D77B83" w:rsidRPr="000E4056">
        <w:rPr>
          <w:rFonts w:cs="Times New Roman"/>
          <w:sz w:val="21"/>
          <w:szCs w:val="21"/>
        </w:rPr>
        <w:t xml:space="preserve"> “</w:t>
      </w:r>
      <w:r w:rsidR="00D77B83" w:rsidRPr="000E4056">
        <w:rPr>
          <w:rFonts w:cs="Times New Roman"/>
          <w:b/>
          <w:sz w:val="21"/>
          <w:szCs w:val="21"/>
        </w:rPr>
        <w:t>1</w:t>
      </w:r>
      <w:r w:rsidR="00D77B83" w:rsidRPr="000E4056">
        <w:rPr>
          <w:rFonts w:cs="Times New Roman"/>
          <w:sz w:val="21"/>
          <w:szCs w:val="21"/>
        </w:rPr>
        <w:t>” by default.</w:t>
      </w:r>
    </w:p>
    <w:p w14:paraId="7F2B7987" w14:textId="2FA1FB02" w:rsidR="00CB4C1E" w:rsidRPr="000E4056" w:rsidRDefault="00D11145" w:rsidP="00D11145">
      <w:pPr>
        <w:pStyle w:val="a4"/>
        <w:numPr>
          <w:ilvl w:val="0"/>
          <w:numId w:val="2"/>
        </w:numPr>
        <w:spacing w:line="360" w:lineRule="auto"/>
        <w:ind w:firstLineChars="0"/>
        <w:jc w:val="left"/>
        <w:rPr>
          <w:rFonts w:cs="Times New Roman"/>
          <w:sz w:val="21"/>
          <w:szCs w:val="21"/>
        </w:rPr>
      </w:pPr>
      <w:r w:rsidRPr="000E4056">
        <w:rPr>
          <w:rFonts w:cs="Times New Roman"/>
          <w:b/>
          <w:sz w:val="21"/>
          <w:szCs w:val="21"/>
        </w:rPr>
        <w:t>Continue-calculation</w:t>
      </w:r>
      <w:r w:rsidR="00CB4C1E" w:rsidRPr="000E4056">
        <w:rPr>
          <w:rFonts w:cs="Times New Roman"/>
          <w:b/>
          <w:sz w:val="21"/>
          <w:szCs w:val="21"/>
        </w:rPr>
        <w:t xml:space="preserve"> </w:t>
      </w:r>
      <w:r w:rsidR="00CB4C1E" w:rsidRPr="000E4056">
        <w:rPr>
          <w:rFonts w:cs="Times New Roman"/>
          <w:sz w:val="21"/>
          <w:szCs w:val="21"/>
        </w:rPr>
        <w:t>option controls whether the calculations will be executed. “</w:t>
      </w:r>
      <w:r w:rsidR="00CB4C1E" w:rsidRPr="000E4056">
        <w:rPr>
          <w:rFonts w:cs="Times New Roman"/>
          <w:b/>
          <w:sz w:val="21"/>
          <w:szCs w:val="21"/>
        </w:rPr>
        <w:t>0</w:t>
      </w:r>
      <w:r w:rsidR="00CB4C1E" w:rsidRPr="000E4056">
        <w:rPr>
          <w:rFonts w:cs="Times New Roman"/>
          <w:sz w:val="21"/>
          <w:szCs w:val="21"/>
        </w:rPr>
        <w:t>”</w:t>
      </w:r>
      <w:r w:rsidR="002478DD" w:rsidRPr="000E4056">
        <w:rPr>
          <w:rFonts w:cs="Times New Roman"/>
          <w:sz w:val="21"/>
          <w:szCs w:val="21"/>
        </w:rPr>
        <w:t xml:space="preserve"> (buy default)</w:t>
      </w:r>
      <w:r w:rsidR="00CB4C1E" w:rsidRPr="000E4056">
        <w:rPr>
          <w:rFonts w:cs="Times New Roman"/>
          <w:sz w:val="21"/>
          <w:szCs w:val="21"/>
        </w:rPr>
        <w:t xml:space="preserve"> means skipping the calculations and </w:t>
      </w:r>
      <w:r w:rsidR="002C091E">
        <w:rPr>
          <w:rFonts w:cs="Times New Roman"/>
          <w:sz w:val="21"/>
          <w:szCs w:val="21"/>
        </w:rPr>
        <w:t>stopping</w:t>
      </w:r>
      <w:r w:rsidR="00CB4C1E" w:rsidRPr="000E4056">
        <w:rPr>
          <w:rFonts w:cs="Times New Roman"/>
          <w:sz w:val="21"/>
          <w:szCs w:val="21"/>
        </w:rPr>
        <w:t xml:space="preserve"> the program after plotting, while “</w:t>
      </w:r>
      <w:r w:rsidR="00CB4C1E" w:rsidRPr="000E4056">
        <w:rPr>
          <w:rFonts w:cs="Times New Roman"/>
          <w:b/>
          <w:sz w:val="21"/>
          <w:szCs w:val="21"/>
        </w:rPr>
        <w:t>1</w:t>
      </w:r>
      <w:r w:rsidR="00CB4C1E" w:rsidRPr="000E4056">
        <w:rPr>
          <w:rFonts w:cs="Times New Roman"/>
          <w:sz w:val="21"/>
          <w:szCs w:val="21"/>
        </w:rPr>
        <w:t xml:space="preserve">” means </w:t>
      </w:r>
      <w:r w:rsidR="002478DD" w:rsidRPr="000E4056">
        <w:rPr>
          <w:rFonts w:cs="Times New Roman"/>
          <w:sz w:val="21"/>
          <w:szCs w:val="21"/>
        </w:rPr>
        <w:t>the calculations will continue after plotting.</w:t>
      </w:r>
    </w:p>
    <w:p w14:paraId="41E233D8" w14:textId="32773294" w:rsidR="00630E51" w:rsidRPr="000E4056" w:rsidRDefault="00D11145" w:rsidP="00D11145">
      <w:pPr>
        <w:pStyle w:val="a4"/>
        <w:numPr>
          <w:ilvl w:val="0"/>
          <w:numId w:val="2"/>
        </w:numPr>
        <w:spacing w:line="360" w:lineRule="auto"/>
        <w:ind w:firstLineChars="0"/>
        <w:jc w:val="left"/>
        <w:rPr>
          <w:rFonts w:cs="Times New Roman"/>
          <w:sz w:val="21"/>
          <w:szCs w:val="21"/>
        </w:rPr>
      </w:pPr>
      <w:r w:rsidRPr="000E4056">
        <w:rPr>
          <w:rFonts w:cs="Times New Roman"/>
          <w:b/>
          <w:sz w:val="21"/>
          <w:szCs w:val="21"/>
        </w:rPr>
        <w:t>PlotID</w:t>
      </w:r>
      <w:r w:rsidR="00630E51" w:rsidRPr="000E4056">
        <w:rPr>
          <w:rFonts w:cs="Times New Roman"/>
          <w:b/>
          <w:sz w:val="21"/>
          <w:szCs w:val="21"/>
        </w:rPr>
        <w:t xml:space="preserve"> </w:t>
      </w:r>
      <w:r w:rsidR="00630E51" w:rsidRPr="000E4056">
        <w:rPr>
          <w:rFonts w:cs="Times New Roman"/>
          <w:sz w:val="21"/>
          <w:szCs w:val="21"/>
        </w:rPr>
        <w:t xml:space="preserve">option determines the parameters for plotting in which the </w:t>
      </w:r>
      <w:r w:rsidR="00630E51" w:rsidRPr="000E4056">
        <w:rPr>
          <w:rFonts w:cs="Times New Roman"/>
          <w:b/>
          <w:sz w:val="21"/>
          <w:szCs w:val="21"/>
        </w:rPr>
        <w:t xml:space="preserve">&lt;id&gt; </w:t>
      </w:r>
      <w:r w:rsidR="00630E51" w:rsidRPr="000E4056">
        <w:rPr>
          <w:rFonts w:cs="Times New Roman"/>
          <w:sz w:val="21"/>
          <w:szCs w:val="21"/>
        </w:rPr>
        <w:t>option sets t</w:t>
      </w:r>
      <w:r w:rsidR="00460D3F">
        <w:rPr>
          <w:rFonts w:cs="Times New Roman"/>
          <w:sz w:val="21"/>
          <w:szCs w:val="21"/>
        </w:rPr>
        <w:t>he plotting identifiers which are</w:t>
      </w:r>
      <w:r w:rsidR="00630E51" w:rsidRPr="000E4056">
        <w:rPr>
          <w:rFonts w:cs="Times New Roman"/>
          <w:sz w:val="21"/>
          <w:szCs w:val="21"/>
        </w:rPr>
        <w:t xml:space="preserve"> used for identifying the images. The </w:t>
      </w:r>
      <w:r w:rsidR="005B3F4F" w:rsidRPr="000E4056">
        <w:rPr>
          <w:rFonts w:cs="Times New Roman"/>
          <w:sz w:val="21"/>
          <w:szCs w:val="21"/>
        </w:rPr>
        <w:t xml:space="preserve">file names related to the </w:t>
      </w:r>
      <w:r w:rsidR="008F7F34" w:rsidRPr="000E4056">
        <w:rPr>
          <w:rFonts w:cs="Times New Roman"/>
          <w:sz w:val="21"/>
          <w:szCs w:val="21"/>
        </w:rPr>
        <w:t>images is “</w:t>
      </w:r>
      <w:r w:rsidR="008F7F34" w:rsidRPr="000E4056">
        <w:rPr>
          <w:rFonts w:cs="Times New Roman"/>
          <w:i/>
          <w:sz w:val="21"/>
          <w:szCs w:val="21"/>
        </w:rPr>
        <w:t>inputfilename</w:t>
      </w:r>
      <w:r w:rsidR="008F7F34" w:rsidRPr="000E4056">
        <w:rPr>
          <w:rFonts w:cs="Times New Roman"/>
          <w:sz w:val="21"/>
          <w:szCs w:val="21"/>
        </w:rPr>
        <w:t>_plot_</w:t>
      </w:r>
      <w:r w:rsidR="008F7F34" w:rsidRPr="000E4056">
        <w:rPr>
          <w:rFonts w:cs="Times New Roman"/>
          <w:i/>
          <w:sz w:val="21"/>
          <w:szCs w:val="21"/>
        </w:rPr>
        <w:t>id</w:t>
      </w:r>
      <w:r w:rsidR="008F7F34" w:rsidRPr="000E4056">
        <w:rPr>
          <w:rFonts w:cs="Times New Roman"/>
          <w:sz w:val="21"/>
          <w:szCs w:val="21"/>
        </w:rPr>
        <w:t>.png”.</w:t>
      </w:r>
    </w:p>
    <w:p w14:paraId="1DEBAC6E" w14:textId="1725BBF5" w:rsidR="008F7F34" w:rsidRPr="000E4056" w:rsidRDefault="00D11145" w:rsidP="00DE4ACF">
      <w:pPr>
        <w:pStyle w:val="a4"/>
        <w:numPr>
          <w:ilvl w:val="0"/>
          <w:numId w:val="2"/>
        </w:numPr>
        <w:spacing w:line="360" w:lineRule="auto"/>
        <w:ind w:firstLineChars="0"/>
        <w:jc w:val="left"/>
        <w:rPr>
          <w:rFonts w:cs="Times New Roman"/>
          <w:sz w:val="21"/>
          <w:szCs w:val="21"/>
        </w:rPr>
      </w:pPr>
      <w:r w:rsidRPr="000E4056">
        <w:rPr>
          <w:rFonts w:cs="Times New Roman"/>
          <w:b/>
          <w:sz w:val="21"/>
          <w:szCs w:val="21"/>
        </w:rPr>
        <w:t xml:space="preserve">ColorType </w:t>
      </w:r>
      <w:r w:rsidR="008F7F34" w:rsidRPr="000E4056">
        <w:rPr>
          <w:rFonts w:cs="Times New Roman"/>
          <w:sz w:val="21"/>
          <w:szCs w:val="21"/>
        </w:rPr>
        <w:t>sets the</w:t>
      </w:r>
      <w:r w:rsidR="00A0287F" w:rsidRPr="000E4056">
        <w:rPr>
          <w:rFonts w:cs="Times New Roman"/>
          <w:sz w:val="21"/>
          <w:szCs w:val="21"/>
        </w:rPr>
        <w:t xml:space="preserve"> color</w:t>
      </w:r>
      <w:r w:rsidR="008F7F34" w:rsidRPr="000E4056">
        <w:rPr>
          <w:rFonts w:cs="Times New Roman"/>
          <w:sz w:val="21"/>
          <w:szCs w:val="21"/>
        </w:rPr>
        <w:t xml:space="preserve"> </w:t>
      </w:r>
      <w:r w:rsidR="00A0287F" w:rsidRPr="000E4056">
        <w:rPr>
          <w:rFonts w:cs="Times New Roman"/>
          <w:sz w:val="21"/>
          <w:szCs w:val="21"/>
        </w:rPr>
        <w:t>pattern</w:t>
      </w:r>
      <w:r w:rsidR="00431E26" w:rsidRPr="000E4056">
        <w:rPr>
          <w:rFonts w:cs="Times New Roman"/>
          <w:sz w:val="21"/>
          <w:szCs w:val="21"/>
        </w:rPr>
        <w:t>s</w:t>
      </w:r>
      <w:r w:rsidR="00A0287F" w:rsidRPr="000E4056">
        <w:rPr>
          <w:rFonts w:cs="Times New Roman"/>
          <w:sz w:val="21"/>
          <w:szCs w:val="21"/>
        </w:rPr>
        <w:t xml:space="preserve"> of plotting</w:t>
      </w:r>
      <w:r w:rsidR="00431E26" w:rsidRPr="000E4056">
        <w:rPr>
          <w:rFonts w:cs="Times New Roman"/>
          <w:sz w:val="21"/>
          <w:szCs w:val="21"/>
        </w:rPr>
        <w:t>.</w:t>
      </w:r>
      <w:r w:rsidR="00A0287F" w:rsidRPr="000E4056">
        <w:rPr>
          <w:rFonts w:cs="Times New Roman"/>
          <w:sz w:val="21"/>
          <w:szCs w:val="21"/>
        </w:rPr>
        <w:t xml:space="preserve"> </w:t>
      </w:r>
      <w:r w:rsidR="00431E26" w:rsidRPr="000E4056">
        <w:rPr>
          <w:rFonts w:cs="Times New Roman"/>
          <w:sz w:val="21"/>
          <w:szCs w:val="21"/>
        </w:rPr>
        <w:t>A</w:t>
      </w:r>
      <w:r w:rsidR="00EB2FF4" w:rsidRPr="000E4056">
        <w:rPr>
          <w:rFonts w:cs="Times New Roman"/>
          <w:sz w:val="21"/>
          <w:szCs w:val="21"/>
        </w:rPr>
        <w:t xml:space="preserve">ccording to whether the cell boundaries </w:t>
      </w:r>
      <w:r w:rsidR="00347E55" w:rsidRPr="000E4056">
        <w:rPr>
          <w:rFonts w:cs="Times New Roman"/>
          <w:sz w:val="21"/>
          <w:szCs w:val="21"/>
        </w:rPr>
        <w:t xml:space="preserve">will be plotted </w:t>
      </w:r>
      <w:r w:rsidR="00431E26" w:rsidRPr="000E4056">
        <w:rPr>
          <w:rFonts w:cs="Times New Roman"/>
          <w:sz w:val="21"/>
          <w:szCs w:val="21"/>
        </w:rPr>
        <w:t>and</w:t>
      </w:r>
      <w:r w:rsidR="00347E55" w:rsidRPr="000E4056">
        <w:rPr>
          <w:rFonts w:cs="Times New Roman"/>
          <w:sz w:val="21"/>
          <w:szCs w:val="21"/>
        </w:rPr>
        <w:t xml:space="preserve"> </w:t>
      </w:r>
      <w:r w:rsidR="00460D3F">
        <w:rPr>
          <w:rFonts w:cs="Times New Roman"/>
          <w:sz w:val="21"/>
          <w:szCs w:val="21"/>
        </w:rPr>
        <w:t>whether to fill</w:t>
      </w:r>
      <w:r w:rsidR="00431E26" w:rsidRPr="000E4056">
        <w:rPr>
          <w:rFonts w:cs="Times New Roman"/>
          <w:sz w:val="21"/>
          <w:szCs w:val="21"/>
        </w:rPr>
        <w:t xml:space="preserve"> the material in colors, the plotting patterns of RMC </w:t>
      </w:r>
      <w:r w:rsidR="00431E26" w:rsidRPr="000E4056">
        <w:rPr>
          <w:rFonts w:cs="Times New Roman"/>
          <w:sz w:val="21"/>
          <w:szCs w:val="21"/>
        </w:rPr>
        <w:lastRenderedPageBreak/>
        <w:t xml:space="preserve">include three types: </w:t>
      </w:r>
      <w:r w:rsidR="00AB6A8A" w:rsidRPr="000E4056">
        <w:rPr>
          <w:rFonts w:cs="Times New Roman"/>
          <w:sz w:val="21"/>
          <w:szCs w:val="21"/>
        </w:rPr>
        <w:t>material color pattern (</w:t>
      </w:r>
      <w:r w:rsidR="00AB6A8A" w:rsidRPr="000E4056">
        <w:rPr>
          <w:rFonts w:cs="Times New Roman"/>
          <w:b/>
          <w:sz w:val="21"/>
          <w:szCs w:val="21"/>
        </w:rPr>
        <w:t>MatColor</w:t>
      </w:r>
      <w:r w:rsidR="00AB6A8A" w:rsidRPr="000E4056">
        <w:rPr>
          <w:rFonts w:cs="Times New Roman"/>
          <w:sz w:val="21"/>
          <w:szCs w:val="21"/>
        </w:rPr>
        <w:t>), cell boundary pattern (</w:t>
      </w:r>
      <w:r w:rsidR="00AB6A8A" w:rsidRPr="000E4056">
        <w:rPr>
          <w:rFonts w:cs="Times New Roman"/>
          <w:b/>
          <w:sz w:val="21"/>
          <w:szCs w:val="21"/>
        </w:rPr>
        <w:t>CellSurf</w:t>
      </w:r>
      <w:r w:rsidR="00AB6A8A" w:rsidRPr="000E4056">
        <w:rPr>
          <w:rFonts w:cs="Times New Roman"/>
          <w:sz w:val="21"/>
          <w:szCs w:val="21"/>
        </w:rPr>
        <w:t>) and material cell pattern (</w:t>
      </w:r>
      <w:r w:rsidR="00AB6A8A" w:rsidRPr="000E4056">
        <w:rPr>
          <w:rFonts w:cs="Times New Roman"/>
          <w:b/>
          <w:sz w:val="21"/>
          <w:szCs w:val="21"/>
        </w:rPr>
        <w:t>MatCell</w:t>
      </w:r>
      <w:r w:rsidR="00AB6A8A" w:rsidRPr="000E4056">
        <w:rPr>
          <w:rFonts w:cs="Times New Roman"/>
          <w:sz w:val="21"/>
          <w:szCs w:val="21"/>
        </w:rPr>
        <w:t xml:space="preserve">). The </w:t>
      </w:r>
      <w:r w:rsidR="00AB6A8A" w:rsidRPr="000E4056">
        <w:rPr>
          <w:rFonts w:cs="Times New Roman"/>
          <w:b/>
          <w:sz w:val="21"/>
          <w:szCs w:val="21"/>
        </w:rPr>
        <w:t xml:space="preserve">MatColor </w:t>
      </w:r>
      <w:r w:rsidR="00AB6A8A" w:rsidRPr="000E4056">
        <w:rPr>
          <w:rFonts w:cs="Times New Roman"/>
          <w:sz w:val="21"/>
          <w:szCs w:val="21"/>
        </w:rPr>
        <w:t>pattern means filling the material in colors</w:t>
      </w:r>
      <w:r w:rsidR="008E3114" w:rsidRPr="000E4056">
        <w:rPr>
          <w:rFonts w:cs="Times New Roman"/>
          <w:sz w:val="21"/>
          <w:szCs w:val="21"/>
        </w:rPr>
        <w:t xml:space="preserve">, </w:t>
      </w:r>
      <w:r w:rsidR="008E3114" w:rsidRPr="000E4056">
        <w:rPr>
          <w:rFonts w:cs="Times New Roman"/>
          <w:b/>
          <w:sz w:val="21"/>
          <w:szCs w:val="21"/>
        </w:rPr>
        <w:t xml:space="preserve">CellSurf </w:t>
      </w:r>
      <w:r w:rsidR="008E3114" w:rsidRPr="000E4056">
        <w:rPr>
          <w:rFonts w:cs="Times New Roman"/>
          <w:sz w:val="21"/>
          <w:szCs w:val="21"/>
        </w:rPr>
        <w:t xml:space="preserve">pattern means </w:t>
      </w:r>
      <w:r w:rsidR="003D1EC9" w:rsidRPr="000E4056">
        <w:rPr>
          <w:rFonts w:cs="Times New Roman"/>
          <w:sz w:val="21"/>
          <w:szCs w:val="21"/>
        </w:rPr>
        <w:t xml:space="preserve">plotting the cell boundary </w:t>
      </w:r>
      <w:r w:rsidR="002F2629" w:rsidRPr="000E4056">
        <w:rPr>
          <w:rFonts w:cs="Times New Roman"/>
          <w:sz w:val="21"/>
          <w:szCs w:val="21"/>
        </w:rPr>
        <w:t xml:space="preserve">with only the black line (one </w:t>
      </w:r>
      <w:r w:rsidR="00DE4ACF" w:rsidRPr="000E4056">
        <w:rPr>
          <w:rFonts w:cs="Times New Roman"/>
          <w:sz w:val="21"/>
          <w:szCs w:val="21"/>
        </w:rPr>
        <w:t>pixel wide</w:t>
      </w:r>
      <w:r w:rsidR="002F2629" w:rsidRPr="000E4056">
        <w:rPr>
          <w:rFonts w:cs="Times New Roman"/>
          <w:sz w:val="21"/>
          <w:szCs w:val="21"/>
        </w:rPr>
        <w:t>)</w:t>
      </w:r>
      <w:r w:rsidR="00D347E5" w:rsidRPr="000E4056">
        <w:rPr>
          <w:rFonts w:cs="Times New Roman"/>
          <w:sz w:val="21"/>
          <w:szCs w:val="21"/>
        </w:rPr>
        <w:t xml:space="preserve">, </w:t>
      </w:r>
      <w:r w:rsidR="00D347E5" w:rsidRPr="000E4056">
        <w:rPr>
          <w:rFonts w:cs="Times New Roman"/>
          <w:b/>
          <w:sz w:val="21"/>
          <w:szCs w:val="21"/>
        </w:rPr>
        <w:t xml:space="preserve">MatCell </w:t>
      </w:r>
      <w:r w:rsidR="00D347E5" w:rsidRPr="000E4056">
        <w:rPr>
          <w:rFonts w:cs="Times New Roman"/>
          <w:sz w:val="21"/>
          <w:szCs w:val="21"/>
        </w:rPr>
        <w:t xml:space="preserve">pattern means filling the material in colors, </w:t>
      </w:r>
      <w:r w:rsidR="008A0B32" w:rsidRPr="000E4056">
        <w:rPr>
          <w:rFonts w:cs="Times New Roman"/>
          <w:sz w:val="21"/>
          <w:szCs w:val="21"/>
        </w:rPr>
        <w:t>as well as plotting the cell boundary with the black line.</w:t>
      </w:r>
    </w:p>
    <w:p w14:paraId="7542ABF5" w14:textId="6EF45AB8" w:rsidR="008F7F34" w:rsidRPr="000E4056" w:rsidRDefault="00D11145" w:rsidP="00AA21B4">
      <w:pPr>
        <w:pStyle w:val="a4"/>
        <w:numPr>
          <w:ilvl w:val="0"/>
          <w:numId w:val="2"/>
        </w:numPr>
        <w:spacing w:line="360" w:lineRule="auto"/>
        <w:ind w:firstLineChars="0"/>
        <w:rPr>
          <w:rFonts w:cs="Times New Roman"/>
          <w:sz w:val="21"/>
          <w:szCs w:val="21"/>
        </w:rPr>
      </w:pPr>
      <w:r w:rsidRPr="000E4056">
        <w:rPr>
          <w:rFonts w:cs="Times New Roman"/>
          <w:b/>
          <w:sz w:val="21"/>
          <w:szCs w:val="21"/>
        </w:rPr>
        <w:t>Pixe</w:t>
      </w:r>
      <w:r w:rsidR="00B14320" w:rsidRPr="000E4056">
        <w:rPr>
          <w:rFonts w:cs="Times New Roman"/>
          <w:b/>
          <w:sz w:val="21"/>
          <w:szCs w:val="21"/>
        </w:rPr>
        <w:t>l</w:t>
      </w:r>
      <w:r w:rsidRPr="000E4056">
        <w:rPr>
          <w:rFonts w:cs="Times New Roman"/>
          <w:b/>
          <w:sz w:val="21"/>
          <w:szCs w:val="21"/>
        </w:rPr>
        <w:t>s</w:t>
      </w:r>
      <w:r w:rsidR="008F7F34" w:rsidRPr="000E4056">
        <w:rPr>
          <w:rFonts w:cs="Times New Roman"/>
          <w:b/>
          <w:sz w:val="21"/>
          <w:szCs w:val="21"/>
        </w:rPr>
        <w:t xml:space="preserve"> </w:t>
      </w:r>
      <w:r w:rsidR="008F7F34" w:rsidRPr="000E4056">
        <w:rPr>
          <w:rFonts w:cs="Times New Roman"/>
          <w:sz w:val="21"/>
          <w:szCs w:val="21"/>
        </w:rPr>
        <w:t xml:space="preserve">sets the image sizes that </w:t>
      </w:r>
      <w:r w:rsidR="008F7F34" w:rsidRPr="000E4056">
        <w:rPr>
          <w:rFonts w:cs="Times New Roman"/>
          <w:b/>
          <w:sz w:val="21"/>
          <w:szCs w:val="21"/>
        </w:rPr>
        <w:t xml:space="preserve">width </w:t>
      </w:r>
      <w:r w:rsidR="008F7F34" w:rsidRPr="000E4056">
        <w:rPr>
          <w:rFonts w:cs="Times New Roman"/>
          <w:sz w:val="21"/>
          <w:szCs w:val="21"/>
        </w:rPr>
        <w:t xml:space="preserve">is the width of images and </w:t>
      </w:r>
      <w:r w:rsidR="008F7F34" w:rsidRPr="000E4056">
        <w:rPr>
          <w:rFonts w:cs="Times New Roman"/>
          <w:b/>
          <w:sz w:val="21"/>
          <w:szCs w:val="21"/>
        </w:rPr>
        <w:t xml:space="preserve">height </w:t>
      </w:r>
      <w:r w:rsidR="008F7F34" w:rsidRPr="000E4056">
        <w:rPr>
          <w:rFonts w:cs="Times New Roman"/>
          <w:sz w:val="21"/>
          <w:szCs w:val="21"/>
        </w:rPr>
        <w:t xml:space="preserve">is the height of images. </w:t>
      </w:r>
      <w:r w:rsidR="00FB732C" w:rsidRPr="000E4056">
        <w:rPr>
          <w:rFonts w:cs="Times New Roman"/>
          <w:sz w:val="21"/>
          <w:szCs w:val="21"/>
        </w:rPr>
        <w:t xml:space="preserve">The image will be more detailed with a larger image size, while larger memories as well. </w:t>
      </w:r>
      <w:r w:rsidR="00AA21B4" w:rsidRPr="000E4056">
        <w:rPr>
          <w:rFonts w:cs="Times New Roman"/>
          <w:sz w:val="21"/>
          <w:szCs w:val="21"/>
        </w:rPr>
        <w:t xml:space="preserve">The image sizes are advised to be matched the rectangular size of plotting. </w:t>
      </w:r>
    </w:p>
    <w:p w14:paraId="19CBD875" w14:textId="45B70FF2" w:rsidR="009817BE" w:rsidRPr="000E4056" w:rsidRDefault="00D11145" w:rsidP="001677D4">
      <w:pPr>
        <w:pStyle w:val="a4"/>
        <w:numPr>
          <w:ilvl w:val="0"/>
          <w:numId w:val="2"/>
        </w:numPr>
        <w:spacing w:line="360" w:lineRule="auto"/>
        <w:ind w:firstLineChars="0"/>
        <w:rPr>
          <w:rFonts w:cs="Times New Roman"/>
          <w:sz w:val="21"/>
          <w:szCs w:val="21"/>
        </w:rPr>
      </w:pPr>
      <w:r w:rsidRPr="000E4056">
        <w:rPr>
          <w:rFonts w:cs="Times New Roman"/>
          <w:b/>
          <w:sz w:val="21"/>
          <w:szCs w:val="21"/>
        </w:rPr>
        <w:t>Vertexes</w:t>
      </w:r>
      <w:r w:rsidR="00BD6944" w:rsidRPr="000E4056">
        <w:rPr>
          <w:rFonts w:cs="Times New Roman"/>
          <w:b/>
          <w:sz w:val="21"/>
          <w:szCs w:val="21"/>
        </w:rPr>
        <w:t xml:space="preserve"> </w:t>
      </w:r>
      <w:r w:rsidR="00BD6944" w:rsidRPr="000E4056">
        <w:rPr>
          <w:rFonts w:cs="Times New Roman"/>
          <w:sz w:val="21"/>
          <w:szCs w:val="21"/>
        </w:rPr>
        <w:t xml:space="preserve">set the </w:t>
      </w:r>
      <w:r w:rsidR="00431560" w:rsidRPr="000E4056">
        <w:rPr>
          <w:rFonts w:cs="Times New Roman"/>
          <w:sz w:val="21"/>
          <w:szCs w:val="21"/>
        </w:rPr>
        <w:t>two vertexes of the rectangle</w:t>
      </w:r>
      <w:r w:rsidR="005F0872" w:rsidRPr="000E4056">
        <w:rPr>
          <w:rFonts w:cs="Times New Roman"/>
          <w:sz w:val="21"/>
          <w:szCs w:val="21"/>
        </w:rPr>
        <w:t xml:space="preserve"> for plotting</w:t>
      </w:r>
      <w:r w:rsidR="00431560" w:rsidRPr="000E4056">
        <w:rPr>
          <w:rFonts w:cs="Times New Roman"/>
          <w:sz w:val="21"/>
          <w:szCs w:val="21"/>
        </w:rPr>
        <w:t xml:space="preserve"> to determine the rectangular region. </w:t>
      </w:r>
      <w:r w:rsidR="005F0872" w:rsidRPr="000E4056">
        <w:rPr>
          <w:rFonts w:cs="Times New Roman"/>
          <w:b/>
          <w:sz w:val="21"/>
          <w:szCs w:val="21"/>
        </w:rPr>
        <w:t>Vertex1(x1,y1,z1), Vertex2(x2,y2,z2)</w:t>
      </w:r>
      <w:r w:rsidR="001E17BA" w:rsidRPr="000E4056">
        <w:rPr>
          <w:rFonts w:cs="Times New Roman"/>
          <w:b/>
          <w:sz w:val="21"/>
          <w:szCs w:val="21"/>
        </w:rPr>
        <w:t xml:space="preserve"> </w:t>
      </w:r>
      <w:r w:rsidR="001E17BA" w:rsidRPr="000E4056">
        <w:rPr>
          <w:rFonts w:cs="Times New Roman"/>
          <w:sz w:val="21"/>
          <w:szCs w:val="21"/>
        </w:rPr>
        <w:t xml:space="preserve">are the left top vertex and right bottom vertex of the rectangle respectively (as is shown in Figure10-1). </w:t>
      </w:r>
      <w:r w:rsidR="00780F79" w:rsidRPr="000E4056">
        <w:rPr>
          <w:rFonts w:cs="Times New Roman"/>
          <w:sz w:val="21"/>
          <w:szCs w:val="21"/>
        </w:rPr>
        <w:t>This release of RMC Beta 2.0 only supports the plotting in rectangular regions vertical to the coordinate axis</w:t>
      </w:r>
      <w:r w:rsidR="009817BE" w:rsidRPr="000E4056">
        <w:rPr>
          <w:rFonts w:cs="Times New Roman"/>
          <w:sz w:val="21"/>
          <w:szCs w:val="21"/>
        </w:rPr>
        <w:t xml:space="preserve">, such as </w:t>
      </w:r>
      <w:r w:rsidR="009817BE" w:rsidRPr="000E4056">
        <w:rPr>
          <w:rFonts w:cs="Times New Roman"/>
          <w:b/>
          <w:sz w:val="21"/>
          <w:szCs w:val="21"/>
        </w:rPr>
        <w:t>Vertexes</w:t>
      </w:r>
      <w:r w:rsidR="009817BE" w:rsidRPr="000E4056">
        <w:rPr>
          <w:rFonts w:cs="Times New Roman"/>
          <w:sz w:val="21"/>
          <w:szCs w:val="21"/>
        </w:rPr>
        <w:t xml:space="preserve">= -15 70 20 65 10 20 </w:t>
      </w:r>
      <w:r w:rsidR="00CD32FE" w:rsidRPr="000E4056">
        <w:rPr>
          <w:rFonts w:cs="Times New Roman"/>
          <w:sz w:val="21"/>
          <w:szCs w:val="21"/>
        </w:rPr>
        <w:t>represents a rectangle vertical to the z axis (</w:t>
      </w:r>
      <w:r w:rsidR="00A2160E" w:rsidRPr="000E4056">
        <w:rPr>
          <w:rFonts w:cs="Times New Roman"/>
          <w:sz w:val="21"/>
          <w:szCs w:val="21"/>
        </w:rPr>
        <w:t>in</w:t>
      </w:r>
      <w:r w:rsidR="00CD32FE" w:rsidRPr="000E4056">
        <w:rPr>
          <w:rFonts w:cs="Times New Roman"/>
          <w:sz w:val="21"/>
          <w:szCs w:val="21"/>
        </w:rPr>
        <w:t xml:space="preserve"> the plane of z=20).</w:t>
      </w:r>
      <w:ins w:id="157" w:author="Jingang LIANG" w:date="2013-10-13T19:07:00Z">
        <w:r w:rsidR="00E14F77">
          <w:rPr>
            <w:rFonts w:cs="Times New Roman"/>
            <w:sz w:val="21"/>
            <w:szCs w:val="21"/>
          </w:rPr>
          <w:t xml:space="preserve"> </w:t>
        </w:r>
        <w:r w:rsidR="001677D4">
          <w:rPr>
            <w:rFonts w:cs="Times New Roman" w:hint="eastAsia"/>
            <w:sz w:val="21"/>
            <w:szCs w:val="21"/>
          </w:rPr>
          <w:t>Note</w:t>
        </w:r>
        <w:r w:rsidR="001677D4">
          <w:rPr>
            <w:rFonts w:cs="Times New Roman"/>
            <w:sz w:val="21"/>
            <w:szCs w:val="21"/>
          </w:rPr>
          <w:t xml:space="preserve"> </w:t>
        </w:r>
        <w:r w:rsidR="001677D4">
          <w:rPr>
            <w:rFonts w:cs="Times New Roman" w:hint="eastAsia"/>
            <w:sz w:val="21"/>
            <w:szCs w:val="21"/>
          </w:rPr>
          <w:t xml:space="preserve">that </w:t>
        </w:r>
      </w:ins>
      <w:ins w:id="158" w:author="Jingang LIANG" w:date="2013-10-13T19:13:00Z">
        <w:r w:rsidR="001677D4">
          <w:rPr>
            <w:rFonts w:cs="Times New Roman" w:hint="eastAsia"/>
            <w:sz w:val="21"/>
            <w:szCs w:val="21"/>
          </w:rPr>
          <w:t xml:space="preserve">the surface of plotting area is not </w:t>
        </w:r>
      </w:ins>
      <w:ins w:id="159" w:author="Jingang LIANG" w:date="2013-10-13T19:14:00Z">
        <w:r w:rsidR="001677D4">
          <w:rPr>
            <w:rFonts w:cs="Times New Roman"/>
            <w:sz w:val="21"/>
            <w:szCs w:val="21"/>
          </w:rPr>
          <w:t xml:space="preserve">recommended to be </w:t>
        </w:r>
      </w:ins>
      <w:ins w:id="160" w:author="Jingang LIANG" w:date="2013-10-13T19:15:00Z">
        <w:r w:rsidR="00FC4B20">
          <w:rPr>
            <w:rFonts w:cs="Times New Roman"/>
            <w:sz w:val="21"/>
            <w:szCs w:val="21"/>
          </w:rPr>
          <w:t>overlapping with any surface predefined in geometry.</w:t>
        </w:r>
      </w:ins>
      <w:bookmarkStart w:id="161" w:name="_GoBack"/>
      <w:bookmarkEnd w:id="161"/>
    </w:p>
    <w:p w14:paraId="3C3BBD1F" w14:textId="77777777" w:rsidR="00D11145" w:rsidRPr="00FE4FCB" w:rsidRDefault="00D11145" w:rsidP="00D11145">
      <w:pPr>
        <w:keepNext/>
        <w:spacing w:line="360" w:lineRule="auto"/>
        <w:ind w:left="480"/>
        <w:jc w:val="center"/>
        <w:rPr>
          <w:rFonts w:ascii="Times New Roman" w:hAnsi="Times New Roman" w:cs="Times New Roman"/>
        </w:rPr>
      </w:pPr>
      <w:r w:rsidRPr="00FE4FCB">
        <w:rPr>
          <w:rFonts w:ascii="Times New Roman" w:hAnsi="Times New Roman" w:cs="Times New Roman"/>
          <w:noProof/>
        </w:rPr>
        <mc:AlternateContent>
          <mc:Choice Requires="wpc">
            <w:drawing>
              <wp:inline distT="0" distB="0" distL="0" distR="0" wp14:anchorId="63BF41D4" wp14:editId="3B4D491E">
                <wp:extent cx="3398520" cy="1982506"/>
                <wp:effectExtent l="0" t="0" r="0" b="0"/>
                <wp:docPr id="8" name="画布 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3" name="矩形 13"/>
                        <wps:cNvSpPr/>
                        <wps:spPr>
                          <a:xfrm>
                            <a:off x="698739" y="396815"/>
                            <a:ext cx="1440612" cy="10351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664235" y="370937"/>
                            <a:ext cx="86265" cy="862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0" y="0"/>
                            <a:ext cx="1177290" cy="37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08A89" w14:textId="77777777" w:rsidR="001677D4" w:rsidRPr="00E14F77" w:rsidRDefault="001677D4" w:rsidP="00D11145">
                              <w:pPr>
                                <w:rPr>
                                  <w:rFonts w:ascii="Times New Roman" w:hAnsi="Times New Roman" w:cs="Times New Roman"/>
                                  <w:rPrChange w:id="162" w:author="Jingang LIANG" w:date="2013-10-13T19:07:00Z">
                                    <w:rPr/>
                                  </w:rPrChange>
                                </w:rPr>
                              </w:pPr>
                              <w:r w:rsidRPr="00E14F77">
                                <w:rPr>
                                  <w:rFonts w:ascii="Times New Roman" w:hAnsi="Times New Roman" w:cs="Times New Roman"/>
                                  <w:b/>
                                  <w:rPrChange w:id="163" w:author="Jingang LIANG" w:date="2013-10-13T19:07:00Z">
                                    <w:rPr>
                                      <w:b/>
                                    </w:rPr>
                                  </w:rPrChange>
                                </w:rPr>
                                <w:t>Vertex1(x1,y1,z1)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文本框 15"/>
                        <wps:cNvSpPr txBox="1"/>
                        <wps:spPr>
                          <a:xfrm>
                            <a:off x="1629237" y="1370366"/>
                            <a:ext cx="1318260" cy="61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E9563" w14:textId="77777777" w:rsidR="001677D4" w:rsidRDefault="001677D4" w:rsidP="00D11145">
                              <w:pPr>
                                <w:pStyle w:val="aa"/>
                                <w:spacing w:before="0" w:beforeAutospacing="0" w:after="0" w:afterAutospacing="0"/>
                                <w:jc w:val="both"/>
                              </w:pPr>
                              <w:r>
                                <w:rPr>
                                  <w:rFonts w:ascii="Times New Roman" w:hAnsi="Times New Roman" w:cs="Times New Roman"/>
                                  <w:b/>
                                  <w:bCs/>
                                  <w:kern w:val="2"/>
                                </w:rPr>
                                <w:t>Vertex2(x2,y2,z2)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椭圆 163"/>
                        <wps:cNvSpPr/>
                        <wps:spPr>
                          <a:xfrm>
                            <a:off x="2104847" y="1379072"/>
                            <a:ext cx="85725" cy="857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3BF41D4" id="画布 8" o:spid="_x0000_s1179" editas="canvas" style="width:267.6pt;height:156.1pt;mso-position-horizontal-relative:char;mso-position-vertical-relative:line" coordsize="33985,1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">
                <v:shape id="_x0000_s1180" type="#_x0000_t75" style="position:absolute;width:33985;height:19824;visibility:visible;mso-wrap-style:square">
                  <v:fill o:detectmouseclick="t"/>
                  <v:path o:connecttype="none"/>
                </v:shape>
                <v:rect id="矩形 13" o:spid="_x0000_s1181" style="position:absolute;left:6987;top:3968;width:14406;height:10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oval id="椭圆 14" o:spid="_x0000_s1182" style="position:absolute;left:6642;top:3709;width:863;height: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EocEA&#10;AADbAAAADwAAAGRycy9kb3ducmV2LnhtbERPzYrCMBC+C/sOYYS9iE39QaTbKCLI7sGL1gcYkrHt&#10;2ky6TdT69htB8DYf3+/k69424kadrx0rmCQpCGLtTM2lglOxGy9B+IBssHFMCh7kYb36GOSYGXfn&#10;A92OoRQxhH2GCqoQ2kxKryuy6BPXEkfu7DqLIcKulKbDewy3jZym6UJarDk2VNjStiJ9OV6tguK8&#10;994eTvpRLKZX/edmv6Plt1Kfw37zBSJQH97il/vHxPlzeP4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2xKHBAAAA2wAAAA8AAAAAAAAAAAAAAAAAmAIAAGRycy9kb3du&#10;cmV2LnhtbFBLBQYAAAAABAAEAPUAAACGAwAAAAA=&#10;" fillcolor="black [3213]" strokecolor="black [3213]" strokeweight="2pt"/>
                <v:shape id="文本框 15" o:spid="_x0000_s1183" type="#_x0000_t202" style="position:absolute;width:11772;height:3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05608A89" w14:textId="77777777" w:rsidR="001677D4" w:rsidRPr="00E14F77" w:rsidRDefault="001677D4" w:rsidP="00D11145">
                        <w:pPr>
                          <w:rPr>
                            <w:rFonts w:ascii="Times New Roman" w:hAnsi="Times New Roman" w:cs="Times New Roman"/>
                            <w:rPrChange w:id="164" w:author="Jingang LIANG" w:date="2013-10-13T19:07:00Z">
                              <w:rPr/>
                            </w:rPrChange>
                          </w:rPr>
                        </w:pPr>
                        <w:r w:rsidRPr="00E14F77">
                          <w:rPr>
                            <w:rFonts w:ascii="Times New Roman" w:hAnsi="Times New Roman" w:cs="Times New Roman"/>
                            <w:b/>
                            <w:rPrChange w:id="165" w:author="Jingang LIANG" w:date="2013-10-13T19:07:00Z">
                              <w:rPr>
                                <w:b/>
                              </w:rPr>
                            </w:rPrChange>
                          </w:rPr>
                          <w:t>Vertex1(x1,y1,z1)</w:t>
                        </w:r>
                      </w:p>
                    </w:txbxContent>
                  </v:textbox>
                </v:shape>
                <v:shape id="文本框 15" o:spid="_x0000_s1184" type="#_x0000_t202" style="position:absolute;left:16292;top:13703;width:13182;height:61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M28MA&#10;AADcAAAADwAAAGRycy9kb3ducmV2LnhtbERPTWsCMRC9F/wPYQQvRbN6WMrWKK2giLSVqojHYTNu&#10;FjeTJYm6/vumUOhtHu9zpvPONuJGPtSOFYxHGQji0umaKwWH/XL4AiJEZI2NY1LwoADzWe9pioV2&#10;d/6m2y5WIoVwKFCBibEtpAylIYth5FrixJ2dtxgT9JXUHu8p3DZykmW5tFhzajDY0sJQedldrYKL&#10;2Txvs9Xn+zFfP/zX/upO/uOk1KDfvb2CiNTFf/Gfe63T/HwC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M28MAAADcAAAADwAAAAAAAAAAAAAAAACYAgAAZHJzL2Rv&#10;d25yZXYueG1sUEsFBgAAAAAEAAQA9QAAAIgDAAAAAA==&#10;" filled="f" stroked="f" strokeweight=".5pt">
                  <v:textbox>
                    <w:txbxContent>
                      <w:p w14:paraId="58BE9563" w14:textId="77777777" w:rsidR="001677D4" w:rsidRDefault="001677D4" w:rsidP="00D11145">
                        <w:pPr>
                          <w:pStyle w:val="aa"/>
                          <w:spacing w:before="0" w:beforeAutospacing="0" w:after="0" w:afterAutospacing="0"/>
                          <w:jc w:val="both"/>
                        </w:pPr>
                        <w:r>
                          <w:rPr>
                            <w:rFonts w:ascii="Times New Roman" w:hAnsi="Times New Roman" w:cs="Times New Roman"/>
                            <w:b/>
                            <w:bCs/>
                            <w:kern w:val="2"/>
                          </w:rPr>
                          <w:t>Vertex2(x2,y2,z2)</w:t>
                        </w:r>
                      </w:p>
                    </w:txbxContent>
                  </v:textbox>
                </v:shape>
                <v:oval id="椭圆 163" o:spid="_x0000_s1185" style="position:absolute;left:21048;top:13790;width:857;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toMIA&#10;AADcAAAADwAAAGRycy9kb3ducmV2LnhtbERPzWqDQBC+F/oOyxR6KclaAyLGTSiB0h56SfQBht2J&#10;mrqzxl0TfftuodDbfHy/U+5n24sbjb5zrOB1nYAg1s503Cioq/dVDsIHZIO9Y1KwkIf97vGhxMK4&#10;Ox/pdgqNiCHsC1TQhjAUUnrdkkW/dgNx5M5utBgiHBtpRrzHcNvLNEkyabHj2NDiQIeW9Pdpsgqq&#10;85f39ljrpcrSSV/d5vKSfyj1/DS/bUEEmsO/+M/9aeL8bAO/z8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2gwgAAANwAAAAPAAAAAAAAAAAAAAAAAJgCAABkcnMvZG93&#10;bnJldi54bWxQSwUGAAAAAAQABAD1AAAAhwMAAAAA&#10;" fillcolor="black [3213]" strokecolor="black [3213]" strokeweight="2pt"/>
                <w10:anchorlock/>
              </v:group>
            </w:pict>
          </mc:Fallback>
        </mc:AlternateContent>
      </w:r>
    </w:p>
    <w:p w14:paraId="5AD32614" w14:textId="77777777" w:rsidR="00117318" w:rsidRPr="000E4056" w:rsidRDefault="00CD544B" w:rsidP="00D11145">
      <w:pPr>
        <w:pStyle w:val="af3"/>
        <w:jc w:val="center"/>
        <w:rPr>
          <w:rFonts w:ascii="Times New Roman" w:eastAsiaTheme="minorEastAsia" w:hAnsi="Times New Roman" w:cs="Times New Roman"/>
          <w:sz w:val="21"/>
          <w:szCs w:val="21"/>
        </w:rPr>
      </w:pPr>
      <w:r w:rsidRPr="000E4056">
        <w:rPr>
          <w:rFonts w:ascii="Times New Roman" w:eastAsiaTheme="minorEastAsia" w:hAnsi="Times New Roman" w:cs="Times New Roman"/>
          <w:sz w:val="21"/>
          <w:szCs w:val="21"/>
        </w:rPr>
        <w:t>Figure</w:t>
      </w:r>
      <w:r w:rsidR="00D11145" w:rsidRPr="000E4056">
        <w:rPr>
          <w:rFonts w:ascii="Times New Roman" w:eastAsiaTheme="minorEastAsia" w:hAnsi="Times New Roman" w:cs="Times New Roman"/>
          <w:sz w:val="21"/>
          <w:szCs w:val="21"/>
        </w:rPr>
        <w:t xml:space="preserve">10-1 </w:t>
      </w:r>
      <w:r w:rsidR="00151BA6" w:rsidRPr="000E4056">
        <w:rPr>
          <w:rFonts w:ascii="Times New Roman" w:eastAsiaTheme="minorEastAsia" w:hAnsi="Times New Roman" w:cs="Times New Roman"/>
          <w:sz w:val="21"/>
          <w:szCs w:val="21"/>
        </w:rPr>
        <w:t>Diagram of the</w:t>
      </w:r>
      <w:r w:rsidR="00AB6A8A" w:rsidRPr="000E4056">
        <w:rPr>
          <w:rFonts w:ascii="Times New Roman" w:eastAsiaTheme="minorEastAsia" w:hAnsi="Times New Roman" w:cs="Times New Roman"/>
          <w:sz w:val="21"/>
          <w:szCs w:val="21"/>
        </w:rPr>
        <w:t xml:space="preserve"> </w:t>
      </w:r>
      <w:r w:rsidR="00D03B5D" w:rsidRPr="000E4056">
        <w:rPr>
          <w:rFonts w:ascii="Times New Roman" w:eastAsiaTheme="minorEastAsia" w:hAnsi="Times New Roman" w:cs="Times New Roman"/>
          <w:sz w:val="21"/>
          <w:szCs w:val="21"/>
        </w:rPr>
        <w:t>rectangle</w:t>
      </w:r>
      <w:r w:rsidR="00720B44" w:rsidRPr="000E4056">
        <w:rPr>
          <w:rFonts w:ascii="Times New Roman" w:eastAsiaTheme="minorEastAsia" w:hAnsi="Times New Roman" w:cs="Times New Roman"/>
          <w:sz w:val="21"/>
          <w:szCs w:val="21"/>
        </w:rPr>
        <w:t xml:space="preserve"> </w:t>
      </w:r>
      <w:r w:rsidR="00151BA6" w:rsidRPr="000E4056">
        <w:rPr>
          <w:rFonts w:ascii="Times New Roman" w:eastAsiaTheme="minorEastAsia" w:hAnsi="Times New Roman" w:cs="Times New Roman"/>
          <w:sz w:val="21"/>
          <w:szCs w:val="21"/>
        </w:rPr>
        <w:t>vertex</w:t>
      </w:r>
      <w:r w:rsidR="00D03B5D" w:rsidRPr="000E4056">
        <w:rPr>
          <w:rFonts w:ascii="Times New Roman" w:eastAsiaTheme="minorEastAsia" w:hAnsi="Times New Roman" w:cs="Times New Roman"/>
          <w:sz w:val="21"/>
          <w:szCs w:val="21"/>
        </w:rPr>
        <w:t xml:space="preserve"> method for plotting</w:t>
      </w:r>
    </w:p>
    <w:p w14:paraId="7168A29B" w14:textId="2F492B1F" w:rsidR="007231F8" w:rsidRPr="00FE4FCB" w:rsidRDefault="00CD544B" w:rsidP="00D11145">
      <w:pPr>
        <w:pStyle w:val="2"/>
        <w:spacing w:before="120"/>
        <w:rPr>
          <w:rFonts w:ascii="Times New Roman" w:hAnsi="Times New Roman" w:cs="Times New Roman"/>
        </w:rPr>
      </w:pPr>
      <w:bookmarkStart w:id="166" w:name="_Toc369335246"/>
      <w:bookmarkStart w:id="167" w:name="_Toc362641014"/>
      <w:r w:rsidRPr="00FE4FCB">
        <w:rPr>
          <w:rFonts w:ascii="Times New Roman" w:hAnsi="Times New Roman" w:cs="Times New Roman"/>
        </w:rPr>
        <w:t xml:space="preserve">10.2 </w:t>
      </w:r>
      <w:r w:rsidR="007231F8" w:rsidRPr="00FE4FCB">
        <w:rPr>
          <w:rFonts w:ascii="Times New Roman" w:hAnsi="Times New Roman" w:cs="Times New Roman"/>
        </w:rPr>
        <w:t xml:space="preserve">Input example of the plotting </w:t>
      </w:r>
      <w:r w:rsidR="00451821">
        <w:rPr>
          <w:rFonts w:ascii="Times New Roman" w:hAnsi="Times New Roman" w:cs="Times New Roman"/>
        </w:rPr>
        <w:t>block</w:t>
      </w:r>
      <w:bookmarkEnd w:id="166"/>
    </w:p>
    <w:bookmarkEnd w:id="167"/>
    <w:p w14:paraId="5633103D" w14:textId="77777777" w:rsidR="009F3156" w:rsidRPr="00FE4FCB" w:rsidRDefault="009F3156" w:rsidP="00D11145">
      <w:pPr>
        <w:spacing w:line="360" w:lineRule="auto"/>
        <w:ind w:firstLine="480"/>
        <w:rPr>
          <w:rFonts w:ascii="Times New Roman" w:hAnsi="Times New Roman" w:cs="Times New Roman"/>
        </w:rPr>
      </w:pPr>
      <w:r w:rsidRPr="00FE4FCB">
        <w:rPr>
          <w:rFonts w:ascii="Times New Roman" w:hAnsi="Times New Roman" w:cs="Times New Roman"/>
        </w:rPr>
        <w:t xml:space="preserve">Multiple </w:t>
      </w:r>
      <w:r w:rsidR="00CD544B" w:rsidRPr="00FE4FCB">
        <w:rPr>
          <w:rFonts w:ascii="Times New Roman" w:hAnsi="Times New Roman" w:cs="Times New Roman"/>
        </w:rPr>
        <w:t>image</w:t>
      </w:r>
      <w:r w:rsidRPr="00FE4FCB">
        <w:rPr>
          <w:rFonts w:ascii="Times New Roman" w:hAnsi="Times New Roman" w:cs="Times New Roman"/>
        </w:rPr>
        <w:t>s can be plotted per running,</w:t>
      </w:r>
      <w:r w:rsidR="007231F8" w:rsidRPr="00FE4FCB">
        <w:rPr>
          <w:rFonts w:ascii="Times New Roman" w:hAnsi="Times New Roman" w:cs="Times New Roman"/>
        </w:rPr>
        <w:t xml:space="preserve"> and</w:t>
      </w:r>
      <w:r w:rsidR="000455F9" w:rsidRPr="00FE4FCB">
        <w:rPr>
          <w:rFonts w:ascii="Times New Roman" w:hAnsi="Times New Roman" w:cs="Times New Roman"/>
        </w:rPr>
        <w:t xml:space="preserve"> the</w:t>
      </w:r>
      <w:r w:rsidR="007231F8" w:rsidRPr="00FE4FCB">
        <w:rPr>
          <w:rFonts w:ascii="Times New Roman" w:hAnsi="Times New Roman" w:cs="Times New Roman"/>
        </w:rPr>
        <w:t xml:space="preserve"> information such as</w:t>
      </w:r>
      <w:r w:rsidRPr="00FE4FCB">
        <w:rPr>
          <w:rFonts w:ascii="Times New Roman" w:hAnsi="Times New Roman" w:cs="Times New Roman"/>
        </w:rPr>
        <w:t xml:space="preserve"> </w:t>
      </w:r>
      <w:r w:rsidR="007231F8" w:rsidRPr="00FE4FCB">
        <w:rPr>
          <w:rFonts w:ascii="Times New Roman" w:hAnsi="Times New Roman" w:cs="Times New Roman"/>
        </w:rPr>
        <w:t>the image size</w:t>
      </w:r>
      <w:r w:rsidR="000455F9" w:rsidRPr="00FE4FCB">
        <w:rPr>
          <w:rFonts w:ascii="Times New Roman" w:hAnsi="Times New Roman" w:cs="Times New Roman"/>
        </w:rPr>
        <w:t>s</w:t>
      </w:r>
      <w:r w:rsidR="007231F8" w:rsidRPr="00FE4FCB">
        <w:rPr>
          <w:rFonts w:ascii="Times New Roman" w:hAnsi="Times New Roman" w:cs="Times New Roman"/>
        </w:rPr>
        <w:t xml:space="preserve"> and colour</w:t>
      </w:r>
      <w:r w:rsidR="000455F9" w:rsidRPr="00FE4FCB">
        <w:rPr>
          <w:rFonts w:ascii="Times New Roman" w:hAnsi="Times New Roman" w:cs="Times New Roman"/>
        </w:rPr>
        <w:t xml:space="preserve">s </w:t>
      </w:r>
      <w:r w:rsidR="00CD544B" w:rsidRPr="00FE4FCB">
        <w:rPr>
          <w:rFonts w:ascii="Times New Roman" w:hAnsi="Times New Roman" w:cs="Times New Roman"/>
        </w:rPr>
        <w:t xml:space="preserve">will be stored in </w:t>
      </w:r>
      <w:r w:rsidR="005D519E" w:rsidRPr="00FE4FCB">
        <w:rPr>
          <w:rFonts w:ascii="Times New Roman" w:hAnsi="Times New Roman" w:cs="Times New Roman"/>
        </w:rPr>
        <w:t>file “</w:t>
      </w:r>
      <w:r w:rsidR="005D519E" w:rsidRPr="00FE4FCB">
        <w:rPr>
          <w:rFonts w:ascii="Times New Roman" w:hAnsi="Times New Roman" w:cs="Times New Roman"/>
          <w:i/>
        </w:rPr>
        <w:t>inputfilename</w:t>
      </w:r>
      <w:r w:rsidR="005D519E" w:rsidRPr="00FE4FCB">
        <w:rPr>
          <w:rFonts w:ascii="Times New Roman" w:hAnsi="Times New Roman" w:cs="Times New Roman"/>
        </w:rPr>
        <w:t>.plot” which is output with the images</w:t>
      </w:r>
      <w:r w:rsidR="007231F8" w:rsidRPr="00FE4FCB">
        <w:rPr>
          <w:rFonts w:ascii="Times New Roman" w:hAnsi="Times New Roman" w:cs="Times New Roman"/>
        </w:rPr>
        <w:t>.</w:t>
      </w:r>
    </w:p>
    <w:p w14:paraId="0002DECA" w14:textId="77777777" w:rsidR="00D11145" w:rsidRPr="00FE4FCB" w:rsidRDefault="00D11145" w:rsidP="00D11145">
      <w:pPr>
        <w:spacing w:line="360" w:lineRule="auto"/>
        <w:ind w:firstLine="480"/>
        <w:rPr>
          <w:rFonts w:ascii="Times New Roman" w:hAnsi="Times New Roman" w:cs="Times New Roman"/>
        </w:rPr>
      </w:pPr>
    </w:p>
    <w:tbl>
      <w:tblPr>
        <w:tblStyle w:val="a5"/>
        <w:tblW w:w="0" w:type="auto"/>
        <w:tblCellMar>
          <w:top w:w="57" w:type="dxa"/>
          <w:bottom w:w="57" w:type="dxa"/>
        </w:tblCellMar>
        <w:tblLook w:val="04A0" w:firstRow="1" w:lastRow="0" w:firstColumn="1" w:lastColumn="0" w:noHBand="0" w:noVBand="1"/>
      </w:tblPr>
      <w:tblGrid>
        <w:gridCol w:w="8522"/>
      </w:tblGrid>
      <w:tr w:rsidR="00D11145" w:rsidRPr="00FE4FCB" w14:paraId="0EC1D30C" w14:textId="77777777" w:rsidTr="00B716D2">
        <w:tc>
          <w:tcPr>
            <w:tcW w:w="8607" w:type="dxa"/>
          </w:tcPr>
          <w:p w14:paraId="09298AB5" w14:textId="77777777" w:rsidR="00D11145" w:rsidRPr="00FE4FCB" w:rsidRDefault="00D11145" w:rsidP="00B716D2">
            <w:pPr>
              <w:spacing w:line="276" w:lineRule="auto"/>
              <w:rPr>
                <w:rFonts w:ascii="Times New Roman" w:hAnsi="Times New Roman" w:cs="Times New Roman"/>
                <w:szCs w:val="21"/>
              </w:rPr>
            </w:pPr>
            <w:r w:rsidRPr="00FE4FCB">
              <w:rPr>
                <w:rFonts w:ascii="Times New Roman" w:hAnsi="Times New Roman" w:cs="Times New Roman"/>
                <w:szCs w:val="21"/>
              </w:rPr>
              <w:t>PLOT  ColorScheme=9</w:t>
            </w:r>
          </w:p>
          <w:p w14:paraId="19BAF263" w14:textId="77777777" w:rsidR="00D11145" w:rsidRPr="00FE4FCB" w:rsidRDefault="00D11145" w:rsidP="00B716D2">
            <w:pPr>
              <w:spacing w:line="276" w:lineRule="auto"/>
              <w:rPr>
                <w:rFonts w:ascii="Times New Roman" w:hAnsi="Times New Roman" w:cs="Times New Roman"/>
                <w:szCs w:val="21"/>
              </w:rPr>
            </w:pPr>
            <w:r w:rsidRPr="00FE4FCB">
              <w:rPr>
                <w:rFonts w:ascii="Times New Roman" w:hAnsi="Times New Roman" w:cs="Times New Roman"/>
                <w:szCs w:val="21"/>
              </w:rPr>
              <w:lastRenderedPageBreak/>
              <w:t>PlotID 1 MatColor Pixels=900   900    Vertexes=0  20  0   20  0  0</w:t>
            </w:r>
          </w:p>
          <w:p w14:paraId="33F17CDB" w14:textId="77777777" w:rsidR="00D11145" w:rsidRPr="00FE4FCB" w:rsidRDefault="00D11145" w:rsidP="00B716D2">
            <w:pPr>
              <w:spacing w:line="276" w:lineRule="auto"/>
              <w:rPr>
                <w:rFonts w:ascii="Times New Roman" w:hAnsi="Times New Roman" w:cs="Times New Roman"/>
                <w:szCs w:val="21"/>
              </w:rPr>
            </w:pPr>
            <w:r w:rsidRPr="00FE4FCB">
              <w:rPr>
                <w:rFonts w:ascii="Times New Roman" w:hAnsi="Times New Roman" w:cs="Times New Roman"/>
                <w:szCs w:val="21"/>
              </w:rPr>
              <w:t>//PlotID 3 CellSurf  Pixels=600   600   Vertexes=0  20  20  0  60  60</w:t>
            </w:r>
          </w:p>
          <w:p w14:paraId="524FA377" w14:textId="77777777" w:rsidR="00D11145" w:rsidRPr="00FE4FCB" w:rsidRDefault="00D11145" w:rsidP="00B716D2">
            <w:pPr>
              <w:spacing w:line="276" w:lineRule="auto"/>
              <w:rPr>
                <w:rFonts w:ascii="Times New Roman" w:hAnsi="Times New Roman" w:cs="Times New Roman"/>
                <w:szCs w:val="21"/>
              </w:rPr>
            </w:pPr>
            <w:r w:rsidRPr="00FE4FCB">
              <w:rPr>
                <w:rFonts w:ascii="Times New Roman" w:hAnsi="Times New Roman" w:cs="Times New Roman"/>
                <w:szCs w:val="21"/>
              </w:rPr>
              <w:t>//PlotID 4 MatCell  Pixels=1600  1200  Vertexes=0  0   60  80  0  0</w:t>
            </w:r>
          </w:p>
          <w:p w14:paraId="543EF820" w14:textId="77777777" w:rsidR="00D11145" w:rsidRPr="00FE4FCB" w:rsidRDefault="00D11145" w:rsidP="00B716D2">
            <w:pPr>
              <w:spacing w:line="276" w:lineRule="auto"/>
              <w:rPr>
                <w:rFonts w:ascii="Times New Roman" w:hAnsi="Times New Roman" w:cs="Times New Roman"/>
                <w:szCs w:val="21"/>
              </w:rPr>
            </w:pPr>
            <w:r w:rsidRPr="00FE4FCB">
              <w:rPr>
                <w:rFonts w:ascii="Times New Roman" w:hAnsi="Times New Roman" w:cs="Times New Roman"/>
                <w:szCs w:val="21"/>
              </w:rPr>
              <w:t>PlotID 6 MatColor Pixels=9000  9000   vertexes=-167 167 0 167 -167  0</w:t>
            </w:r>
          </w:p>
        </w:tc>
      </w:tr>
    </w:tbl>
    <w:p w14:paraId="3CCA2AA8" w14:textId="77777777" w:rsidR="00D11145" w:rsidRPr="00FE4FCB" w:rsidRDefault="00D11145" w:rsidP="00D11145">
      <w:pPr>
        <w:spacing w:line="360" w:lineRule="auto"/>
        <w:rPr>
          <w:rFonts w:ascii="Times New Roman" w:hAnsi="Times New Roman" w:cs="Times New Roman"/>
        </w:rPr>
      </w:pPr>
    </w:p>
    <w:p w14:paraId="32D34AD2" w14:textId="77777777" w:rsidR="00D11145" w:rsidRPr="00FE4FCB" w:rsidRDefault="00D11145" w:rsidP="00D11145">
      <w:pPr>
        <w:widowControl/>
        <w:jc w:val="left"/>
        <w:rPr>
          <w:rFonts w:ascii="Times New Roman" w:eastAsia="黑体" w:hAnsi="Times New Roman" w:cs="Times New Roman"/>
          <w:bCs/>
          <w:kern w:val="44"/>
          <w:sz w:val="30"/>
          <w:szCs w:val="44"/>
        </w:rPr>
      </w:pPr>
    </w:p>
    <w:p w14:paraId="584F3686" w14:textId="77777777" w:rsidR="005514CC" w:rsidRPr="00FE4FCB" w:rsidRDefault="005514CC" w:rsidP="005514CC">
      <w:pPr>
        <w:spacing w:line="360" w:lineRule="auto"/>
        <w:ind w:firstLine="480"/>
        <w:rPr>
          <w:rFonts w:ascii="Times New Roman" w:hAnsi="Times New Roman" w:cs="Times New Roman"/>
        </w:rPr>
      </w:pPr>
    </w:p>
    <w:p w14:paraId="71EB944F" w14:textId="77777777" w:rsidR="005514CC" w:rsidRDefault="005514CC" w:rsidP="005514CC">
      <w:pPr>
        <w:spacing w:line="360" w:lineRule="auto"/>
        <w:ind w:firstLine="480"/>
        <w:rPr>
          <w:rFonts w:ascii="Times New Roman" w:hAnsi="Times New Roman" w:cs="Times New Roman"/>
        </w:rPr>
      </w:pPr>
    </w:p>
    <w:p w14:paraId="2F4EB19B" w14:textId="77777777" w:rsidR="005514CC" w:rsidRDefault="005514CC" w:rsidP="0029466F">
      <w:pPr>
        <w:rPr>
          <w:b/>
          <w:bCs/>
        </w:rPr>
        <w:sectPr w:rsidR="005514CC">
          <w:headerReference w:type="default" r:id="rId149"/>
          <w:pgSz w:w="11906" w:h="16838"/>
          <w:pgMar w:top="1440" w:right="1800" w:bottom="1440" w:left="1800" w:header="851" w:footer="992" w:gutter="0"/>
          <w:cols w:space="425"/>
          <w:docGrid w:type="lines" w:linePitch="312"/>
        </w:sectPr>
      </w:pPr>
    </w:p>
    <w:p w14:paraId="6EEA2152" w14:textId="2443B6C7" w:rsidR="005808E0" w:rsidRPr="00FE4FCB" w:rsidRDefault="005514CC" w:rsidP="008F3550">
      <w:pPr>
        <w:pStyle w:val="10"/>
        <w:jc w:val="center"/>
      </w:pPr>
      <w:bookmarkStart w:id="168" w:name="_Toc369335247"/>
      <w:r w:rsidRPr="00FE4FCB">
        <w:lastRenderedPageBreak/>
        <w:t>Appendixes</w:t>
      </w:r>
      <w:bookmarkEnd w:id="168"/>
    </w:p>
    <w:p w14:paraId="03B564EA" w14:textId="77777777" w:rsidR="00F81438" w:rsidRPr="00FE4FCB" w:rsidRDefault="00F81438" w:rsidP="00F81438">
      <w:pPr>
        <w:pStyle w:val="2"/>
        <w:rPr>
          <w:rFonts w:ascii="Times New Roman" w:hAnsi="Times New Roman" w:cs="Times New Roman"/>
        </w:rPr>
      </w:pPr>
      <w:bookmarkStart w:id="169" w:name="_Toc369335248"/>
      <w:r w:rsidRPr="00FE4FCB">
        <w:rPr>
          <w:rFonts w:ascii="Times New Roman" w:hAnsi="Times New Roman" w:cs="Times New Roman"/>
        </w:rPr>
        <w:t>Appendix 1 Lists of the input/output files</w:t>
      </w:r>
      <w:bookmarkEnd w:id="169"/>
    </w:p>
    <w:p w14:paraId="60ED2A3D" w14:textId="54C7AF15" w:rsidR="00FA4224" w:rsidRPr="00FE4FCB" w:rsidRDefault="00FA4224" w:rsidP="00F82B9F">
      <w:pPr>
        <w:spacing w:line="360" w:lineRule="auto"/>
        <w:ind w:firstLineChars="200" w:firstLine="420"/>
        <w:rPr>
          <w:rFonts w:ascii="Times New Roman" w:hAnsi="Times New Roman" w:cs="Times New Roman"/>
        </w:rPr>
      </w:pPr>
      <w:r w:rsidRPr="00FE4FCB">
        <w:rPr>
          <w:rFonts w:ascii="Times New Roman" w:hAnsi="Times New Roman" w:cs="Times New Roman"/>
        </w:rPr>
        <w:t>The input files and output results of classical eamples</w:t>
      </w:r>
      <w:r w:rsidR="00FF5056" w:rsidRPr="00FE4FCB">
        <w:rPr>
          <w:rFonts w:ascii="Times New Roman" w:hAnsi="Times New Roman" w:cs="Times New Roman"/>
        </w:rPr>
        <w:t xml:space="preserve"> are attached in the release package</w:t>
      </w:r>
      <w:r w:rsidRPr="00FE4FCB">
        <w:rPr>
          <w:rFonts w:ascii="Times New Roman" w:hAnsi="Times New Roman" w:cs="Times New Roman"/>
        </w:rPr>
        <w:t xml:space="preserve"> of RMC</w:t>
      </w:r>
      <w:r w:rsidR="007B4E2D" w:rsidRPr="00FE4FCB">
        <w:rPr>
          <w:rFonts w:ascii="Times New Roman" w:hAnsi="Times New Roman" w:cs="Times New Roman"/>
        </w:rPr>
        <w:t xml:space="preserve"> (see Appendix table-1). All the examples have been tested</w:t>
      </w:r>
      <w:r w:rsidR="00685484" w:rsidRPr="00FE4FCB">
        <w:rPr>
          <w:rFonts w:ascii="Times New Roman" w:hAnsi="Times New Roman" w:cs="Times New Roman"/>
        </w:rPr>
        <w:t xml:space="preserve"> </w:t>
      </w:r>
      <w:r w:rsidR="007B4E2D" w:rsidRPr="00FE4FCB">
        <w:rPr>
          <w:rFonts w:ascii="Times New Roman" w:hAnsi="Times New Roman" w:cs="Times New Roman"/>
        </w:rPr>
        <w:t>on the “</w:t>
      </w:r>
      <w:r w:rsidR="001962E5" w:rsidRPr="00FE4FCB">
        <w:rPr>
          <w:rFonts w:ascii="Times New Roman" w:hAnsi="Times New Roman" w:cs="Times New Roman"/>
        </w:rPr>
        <w:t>Exploration 100</w:t>
      </w:r>
      <w:r w:rsidR="007B4E2D" w:rsidRPr="00FE4FCB">
        <w:rPr>
          <w:rFonts w:ascii="Times New Roman" w:hAnsi="Times New Roman" w:cs="Times New Roman"/>
        </w:rPr>
        <w:t>”</w:t>
      </w:r>
      <w:r w:rsidR="00685484" w:rsidRPr="00FE4FCB">
        <w:rPr>
          <w:rFonts w:ascii="Times New Roman" w:hAnsi="Times New Roman" w:cs="Times New Roman"/>
        </w:rPr>
        <w:t xml:space="preserve"> clustered systems of</w:t>
      </w:r>
      <w:r w:rsidR="007B4E2D" w:rsidRPr="00FE4FCB">
        <w:rPr>
          <w:rFonts w:ascii="Times New Roman" w:hAnsi="Times New Roman" w:cs="Times New Roman"/>
        </w:rPr>
        <w:t xml:space="preserve"> </w:t>
      </w:r>
      <w:r w:rsidR="002F283D" w:rsidRPr="00FE4FCB">
        <w:rPr>
          <w:rFonts w:ascii="Times New Roman" w:hAnsi="Times New Roman" w:cs="Times New Roman"/>
        </w:rPr>
        <w:t>hundred trillion operations per second</w:t>
      </w:r>
      <w:r w:rsidR="001962E5" w:rsidRPr="00FE4FCB">
        <w:rPr>
          <w:rFonts w:ascii="Times New Roman" w:hAnsi="Times New Roman" w:cs="Times New Roman"/>
        </w:rPr>
        <w:t xml:space="preserve"> </w:t>
      </w:r>
      <w:r w:rsidR="007B4E2D" w:rsidRPr="00FE4FCB">
        <w:rPr>
          <w:rFonts w:ascii="Times New Roman" w:hAnsi="Times New Roman" w:cs="Times New Roman"/>
        </w:rPr>
        <w:t>(Red Hat Enterprise Linux 5.6)</w:t>
      </w:r>
      <w:r w:rsidR="00415232" w:rsidRPr="00FE4FCB">
        <w:rPr>
          <w:rFonts w:ascii="Times New Roman" w:hAnsi="Times New Roman" w:cs="Times New Roman"/>
        </w:rPr>
        <w:t xml:space="preserve"> of Tsinghua University.</w:t>
      </w:r>
    </w:p>
    <w:p w14:paraId="057A6013" w14:textId="77777777" w:rsidR="00F81438" w:rsidRPr="00FE4FCB" w:rsidRDefault="00F81438" w:rsidP="00872765">
      <w:pPr>
        <w:spacing w:line="360" w:lineRule="auto"/>
        <w:rPr>
          <w:rFonts w:ascii="Times New Roman" w:hAnsi="Times New Roman" w:cs="Times New Roman"/>
        </w:rPr>
      </w:pPr>
    </w:p>
    <w:p w14:paraId="42C45A52" w14:textId="77777777" w:rsidR="00F81438" w:rsidRPr="00FE4FCB" w:rsidRDefault="007F04AB" w:rsidP="00F81438">
      <w:pPr>
        <w:spacing w:line="360" w:lineRule="auto"/>
        <w:jc w:val="center"/>
        <w:rPr>
          <w:rFonts w:ascii="Times New Roman" w:hAnsi="Times New Roman" w:cs="Times New Roman"/>
        </w:rPr>
      </w:pPr>
      <w:r w:rsidRPr="00FE4FCB">
        <w:rPr>
          <w:rFonts w:ascii="Times New Roman" w:hAnsi="Times New Roman" w:cs="Times New Roman"/>
        </w:rPr>
        <w:t>Appendix table</w:t>
      </w:r>
      <w:r w:rsidR="00FA4224" w:rsidRPr="00FE4FCB">
        <w:rPr>
          <w:rFonts w:ascii="Times New Roman" w:hAnsi="Times New Roman" w:cs="Times New Roman"/>
        </w:rPr>
        <w:t xml:space="preserve">-1 </w:t>
      </w:r>
      <w:r w:rsidR="00FF5056" w:rsidRPr="00FE4FCB">
        <w:rPr>
          <w:rFonts w:ascii="Times New Roman" w:hAnsi="Times New Roman" w:cs="Times New Roman"/>
        </w:rPr>
        <w:t>Lists of the input files</w:t>
      </w:r>
    </w:p>
    <w:tbl>
      <w:tblPr>
        <w:tblW w:w="43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139"/>
        <w:gridCol w:w="4212"/>
      </w:tblGrid>
      <w:tr w:rsidR="00F81438" w:rsidRPr="00FE4FCB" w14:paraId="5DCAA0A1" w14:textId="77777777" w:rsidTr="00C40B54">
        <w:trPr>
          <w:trHeight w:val="605"/>
          <w:jc w:val="center"/>
        </w:trPr>
        <w:tc>
          <w:tcPr>
            <w:tcW w:w="2135" w:type="pct"/>
            <w:shd w:val="clear" w:color="auto" w:fill="auto"/>
            <w:tcMar>
              <w:top w:w="72" w:type="dxa"/>
              <w:left w:w="120" w:type="dxa"/>
              <w:bottom w:w="72" w:type="dxa"/>
              <w:right w:w="120" w:type="dxa"/>
            </w:tcMar>
            <w:vAlign w:val="center"/>
            <w:hideMark/>
          </w:tcPr>
          <w:p w14:paraId="01C9D615" w14:textId="77777777" w:rsidR="00F81438" w:rsidRPr="00FE4FCB" w:rsidRDefault="00891FAC" w:rsidP="00C40B54">
            <w:pPr>
              <w:jc w:val="center"/>
              <w:rPr>
                <w:rFonts w:ascii="Times New Roman" w:hAnsi="Times New Roman" w:cs="Times New Roman"/>
              </w:rPr>
            </w:pPr>
            <w:r w:rsidRPr="00FE4FCB">
              <w:rPr>
                <w:rFonts w:ascii="Times New Roman" w:hAnsi="Times New Roman" w:cs="Times New Roman"/>
              </w:rPr>
              <w:t>Input files</w:t>
            </w:r>
          </w:p>
        </w:tc>
        <w:tc>
          <w:tcPr>
            <w:tcW w:w="2865" w:type="pct"/>
            <w:shd w:val="clear" w:color="auto" w:fill="auto"/>
            <w:tcMar>
              <w:top w:w="72" w:type="dxa"/>
              <w:left w:w="120" w:type="dxa"/>
              <w:bottom w:w="72" w:type="dxa"/>
              <w:right w:w="120" w:type="dxa"/>
            </w:tcMar>
            <w:vAlign w:val="center"/>
            <w:hideMark/>
          </w:tcPr>
          <w:p w14:paraId="37269263" w14:textId="77777777" w:rsidR="00F81438" w:rsidRPr="00FE4FCB" w:rsidRDefault="00891FAC" w:rsidP="00891FAC">
            <w:pPr>
              <w:jc w:val="center"/>
              <w:rPr>
                <w:rFonts w:ascii="Times New Roman" w:hAnsi="Times New Roman" w:cs="Times New Roman"/>
              </w:rPr>
            </w:pPr>
            <w:r w:rsidRPr="00FE4FCB">
              <w:rPr>
                <w:rFonts w:ascii="Times New Roman" w:hAnsi="Times New Roman" w:cs="Times New Roman"/>
              </w:rPr>
              <w:t>Examples descri</w:t>
            </w:r>
            <w:r w:rsidR="007B4E2D" w:rsidRPr="00FE4FCB">
              <w:rPr>
                <w:rFonts w:ascii="Times New Roman" w:hAnsi="Times New Roman" w:cs="Times New Roman"/>
              </w:rPr>
              <w:t>p</w:t>
            </w:r>
            <w:r w:rsidRPr="00FE4FCB">
              <w:rPr>
                <w:rFonts w:ascii="Times New Roman" w:hAnsi="Times New Roman" w:cs="Times New Roman"/>
              </w:rPr>
              <w:t>tions</w:t>
            </w:r>
          </w:p>
        </w:tc>
      </w:tr>
      <w:tr w:rsidR="00F81438" w:rsidRPr="00FE4FCB" w14:paraId="435D84EE" w14:textId="77777777" w:rsidTr="00C40B54">
        <w:trPr>
          <w:trHeight w:val="284"/>
          <w:jc w:val="center"/>
        </w:trPr>
        <w:tc>
          <w:tcPr>
            <w:tcW w:w="2135" w:type="pct"/>
            <w:shd w:val="clear" w:color="auto" w:fill="auto"/>
            <w:tcMar>
              <w:top w:w="72" w:type="dxa"/>
              <w:left w:w="120" w:type="dxa"/>
              <w:bottom w:w="72" w:type="dxa"/>
              <w:right w:w="120" w:type="dxa"/>
            </w:tcMar>
            <w:vAlign w:val="center"/>
          </w:tcPr>
          <w:p w14:paraId="418127F7" w14:textId="77777777" w:rsidR="00F81438" w:rsidRPr="00FE4FCB" w:rsidRDefault="00F81438" w:rsidP="00C40B54">
            <w:pPr>
              <w:jc w:val="center"/>
              <w:rPr>
                <w:rFonts w:ascii="Times New Roman" w:hAnsi="Times New Roman" w:cs="Times New Roman"/>
              </w:rPr>
            </w:pPr>
            <w:r w:rsidRPr="00FE4FCB">
              <w:rPr>
                <w:rFonts w:ascii="Times New Roman" w:hAnsi="Times New Roman" w:cs="Times New Roman"/>
              </w:rPr>
              <w:t>3_1_PWR_assembly</w:t>
            </w:r>
          </w:p>
        </w:tc>
        <w:tc>
          <w:tcPr>
            <w:tcW w:w="2865" w:type="pct"/>
            <w:shd w:val="clear" w:color="auto" w:fill="auto"/>
            <w:tcMar>
              <w:top w:w="72" w:type="dxa"/>
              <w:left w:w="120" w:type="dxa"/>
              <w:bottom w:w="72" w:type="dxa"/>
              <w:right w:w="120" w:type="dxa"/>
            </w:tcMar>
            <w:vAlign w:val="center"/>
          </w:tcPr>
          <w:p w14:paraId="12E702A7" w14:textId="77777777" w:rsidR="00F81438" w:rsidRPr="00FE4FCB" w:rsidRDefault="007B4E2D" w:rsidP="007B4E2D">
            <w:pPr>
              <w:jc w:val="center"/>
              <w:rPr>
                <w:rFonts w:ascii="Times New Roman" w:hAnsi="Times New Roman" w:cs="Times New Roman"/>
              </w:rPr>
            </w:pPr>
            <w:r w:rsidRPr="00FE4FCB">
              <w:rPr>
                <w:rFonts w:ascii="Times New Roman" w:hAnsi="Times New Roman" w:cs="Times New Roman"/>
              </w:rPr>
              <w:t xml:space="preserve">Example of geometric repeated structures, </w:t>
            </w:r>
            <w:r w:rsidR="00F81438" w:rsidRPr="00FE4FCB">
              <w:rPr>
                <w:rFonts w:ascii="Times New Roman" w:hAnsi="Times New Roman" w:cs="Times New Roman"/>
              </w:rPr>
              <w:t>PWR</w:t>
            </w:r>
            <w:r w:rsidRPr="00FE4FCB">
              <w:rPr>
                <w:rFonts w:ascii="Times New Roman" w:hAnsi="Times New Roman" w:cs="Times New Roman"/>
              </w:rPr>
              <w:t xml:space="preserve"> assembly</w:t>
            </w:r>
          </w:p>
        </w:tc>
      </w:tr>
      <w:tr w:rsidR="00F81438" w:rsidRPr="00FE4FCB" w14:paraId="030295D2" w14:textId="77777777" w:rsidTr="00C40B54">
        <w:trPr>
          <w:trHeight w:val="352"/>
          <w:jc w:val="center"/>
        </w:trPr>
        <w:tc>
          <w:tcPr>
            <w:tcW w:w="2135" w:type="pct"/>
            <w:shd w:val="clear" w:color="auto" w:fill="auto"/>
            <w:tcMar>
              <w:top w:w="72" w:type="dxa"/>
              <w:left w:w="120" w:type="dxa"/>
              <w:bottom w:w="72" w:type="dxa"/>
              <w:right w:w="120" w:type="dxa"/>
            </w:tcMar>
            <w:vAlign w:val="center"/>
          </w:tcPr>
          <w:p w14:paraId="75C16424" w14:textId="77777777" w:rsidR="00F81438" w:rsidRPr="00FE4FCB" w:rsidRDefault="00F81438" w:rsidP="00C40B54">
            <w:pPr>
              <w:jc w:val="center"/>
              <w:rPr>
                <w:rFonts w:ascii="Times New Roman" w:hAnsi="Times New Roman" w:cs="Times New Roman"/>
              </w:rPr>
            </w:pPr>
            <w:r w:rsidRPr="00FE4FCB">
              <w:rPr>
                <w:rFonts w:ascii="Times New Roman" w:hAnsi="Times New Roman" w:cs="Times New Roman"/>
              </w:rPr>
              <w:t>3_2_PWR_core</w:t>
            </w:r>
          </w:p>
        </w:tc>
        <w:tc>
          <w:tcPr>
            <w:tcW w:w="2865" w:type="pct"/>
            <w:shd w:val="clear" w:color="auto" w:fill="auto"/>
            <w:tcMar>
              <w:top w:w="72" w:type="dxa"/>
              <w:left w:w="120" w:type="dxa"/>
              <w:bottom w:w="72" w:type="dxa"/>
              <w:right w:w="120" w:type="dxa"/>
            </w:tcMar>
            <w:vAlign w:val="center"/>
          </w:tcPr>
          <w:p w14:paraId="172BB670" w14:textId="77777777" w:rsidR="00F81438" w:rsidRPr="00FE4FCB" w:rsidRDefault="007B4E2D" w:rsidP="00C40B54">
            <w:pPr>
              <w:jc w:val="center"/>
              <w:rPr>
                <w:rFonts w:ascii="Times New Roman" w:hAnsi="Times New Roman" w:cs="Times New Roman"/>
              </w:rPr>
            </w:pPr>
            <w:r w:rsidRPr="00FE4FCB">
              <w:rPr>
                <w:rFonts w:ascii="Times New Roman" w:hAnsi="Times New Roman" w:cs="Times New Roman"/>
              </w:rPr>
              <w:t xml:space="preserve">Example of geometric repeated structures, </w:t>
            </w:r>
            <w:r w:rsidR="00F81438" w:rsidRPr="00FE4FCB">
              <w:rPr>
                <w:rFonts w:ascii="Times New Roman" w:hAnsi="Times New Roman" w:cs="Times New Roman"/>
              </w:rPr>
              <w:t>PWR</w:t>
            </w:r>
            <w:r w:rsidRPr="00FE4FCB">
              <w:rPr>
                <w:rFonts w:ascii="Times New Roman" w:hAnsi="Times New Roman" w:cs="Times New Roman"/>
              </w:rPr>
              <w:t xml:space="preserve"> core</w:t>
            </w:r>
          </w:p>
        </w:tc>
      </w:tr>
      <w:tr w:rsidR="00F81438" w:rsidRPr="00FE4FCB" w14:paraId="6EBCBDF4" w14:textId="77777777" w:rsidTr="00C40B54">
        <w:trPr>
          <w:trHeight w:val="352"/>
          <w:jc w:val="center"/>
        </w:trPr>
        <w:tc>
          <w:tcPr>
            <w:tcW w:w="2135" w:type="pct"/>
            <w:shd w:val="clear" w:color="auto" w:fill="auto"/>
            <w:tcMar>
              <w:top w:w="72" w:type="dxa"/>
              <w:left w:w="120" w:type="dxa"/>
              <w:bottom w:w="72" w:type="dxa"/>
              <w:right w:w="120" w:type="dxa"/>
            </w:tcMar>
            <w:vAlign w:val="center"/>
          </w:tcPr>
          <w:p w14:paraId="153A566F" w14:textId="77777777" w:rsidR="00F81438" w:rsidRPr="00FE4FCB" w:rsidRDefault="00F81438" w:rsidP="00C40B54">
            <w:pPr>
              <w:jc w:val="center"/>
              <w:rPr>
                <w:rFonts w:ascii="Times New Roman" w:hAnsi="Times New Roman" w:cs="Times New Roman"/>
              </w:rPr>
            </w:pPr>
            <w:r w:rsidRPr="00FE4FCB">
              <w:rPr>
                <w:rFonts w:ascii="Times New Roman" w:hAnsi="Times New Roman" w:cs="Times New Roman"/>
              </w:rPr>
              <w:t>3_3_MFR_assembly</w:t>
            </w:r>
          </w:p>
        </w:tc>
        <w:tc>
          <w:tcPr>
            <w:tcW w:w="2865" w:type="pct"/>
            <w:shd w:val="clear" w:color="auto" w:fill="auto"/>
            <w:tcMar>
              <w:top w:w="72" w:type="dxa"/>
              <w:left w:w="120" w:type="dxa"/>
              <w:bottom w:w="72" w:type="dxa"/>
              <w:right w:w="120" w:type="dxa"/>
            </w:tcMar>
            <w:vAlign w:val="center"/>
          </w:tcPr>
          <w:p w14:paraId="7A129C31" w14:textId="77777777" w:rsidR="007B4E2D" w:rsidRPr="00FE4FCB" w:rsidRDefault="007B4E2D" w:rsidP="00C40B54">
            <w:pPr>
              <w:jc w:val="center"/>
              <w:rPr>
                <w:rFonts w:ascii="Times New Roman" w:hAnsi="Times New Roman" w:cs="Times New Roman"/>
              </w:rPr>
            </w:pPr>
            <w:r w:rsidRPr="00FE4FCB">
              <w:rPr>
                <w:rFonts w:ascii="Times New Roman" w:hAnsi="Times New Roman" w:cs="Times New Roman"/>
              </w:rPr>
              <w:t>Example of geometric repeated structures,</w:t>
            </w:r>
          </w:p>
          <w:p w14:paraId="36FEF9AA" w14:textId="77777777" w:rsidR="00F81438" w:rsidRPr="00FE4FCB" w:rsidRDefault="0036643D" w:rsidP="00C40B54">
            <w:pPr>
              <w:jc w:val="center"/>
              <w:rPr>
                <w:rFonts w:ascii="Times New Roman" w:hAnsi="Times New Roman" w:cs="Times New Roman"/>
              </w:rPr>
            </w:pPr>
            <w:r w:rsidRPr="00FE4FCB">
              <w:rPr>
                <w:rFonts w:ascii="Times New Roman" w:hAnsi="Times New Roman" w:cs="Times New Roman"/>
              </w:rPr>
              <w:t xml:space="preserve">hexagonal </w:t>
            </w:r>
            <w:r w:rsidR="007B4E2D" w:rsidRPr="00FE4FCB">
              <w:rPr>
                <w:rFonts w:ascii="Times New Roman" w:hAnsi="Times New Roman" w:cs="Times New Roman"/>
              </w:rPr>
              <w:t>assembly</w:t>
            </w:r>
          </w:p>
        </w:tc>
      </w:tr>
      <w:tr w:rsidR="00F81438" w:rsidRPr="00FE4FCB" w14:paraId="07922C37" w14:textId="77777777" w:rsidTr="00C40B54">
        <w:trPr>
          <w:trHeight w:val="352"/>
          <w:jc w:val="center"/>
        </w:trPr>
        <w:tc>
          <w:tcPr>
            <w:tcW w:w="2135" w:type="pct"/>
            <w:shd w:val="clear" w:color="auto" w:fill="auto"/>
            <w:tcMar>
              <w:top w:w="72" w:type="dxa"/>
              <w:left w:w="120" w:type="dxa"/>
              <w:bottom w:w="72" w:type="dxa"/>
              <w:right w:w="120" w:type="dxa"/>
            </w:tcMar>
            <w:vAlign w:val="center"/>
          </w:tcPr>
          <w:p w14:paraId="59D0399E" w14:textId="77777777" w:rsidR="00F81438" w:rsidRPr="00FE4FCB" w:rsidRDefault="00F81438" w:rsidP="00C40B54">
            <w:pPr>
              <w:jc w:val="center"/>
              <w:rPr>
                <w:rFonts w:ascii="Times New Roman" w:hAnsi="Times New Roman" w:cs="Times New Roman"/>
              </w:rPr>
            </w:pPr>
            <w:r w:rsidRPr="00FE4FCB">
              <w:rPr>
                <w:rFonts w:ascii="Times New Roman" w:hAnsi="Times New Roman" w:cs="Times New Roman"/>
              </w:rPr>
              <w:t>3_4_MFR_core</w:t>
            </w:r>
          </w:p>
        </w:tc>
        <w:tc>
          <w:tcPr>
            <w:tcW w:w="2865" w:type="pct"/>
            <w:shd w:val="clear" w:color="auto" w:fill="auto"/>
            <w:tcMar>
              <w:top w:w="72" w:type="dxa"/>
              <w:left w:w="120" w:type="dxa"/>
              <w:bottom w:w="72" w:type="dxa"/>
              <w:right w:w="120" w:type="dxa"/>
            </w:tcMar>
            <w:vAlign w:val="center"/>
          </w:tcPr>
          <w:p w14:paraId="243F4588" w14:textId="77777777" w:rsidR="007B4E2D" w:rsidRPr="00FE4FCB" w:rsidRDefault="007B4E2D" w:rsidP="007B4E2D">
            <w:pPr>
              <w:jc w:val="center"/>
              <w:rPr>
                <w:rFonts w:ascii="Times New Roman" w:hAnsi="Times New Roman" w:cs="Times New Roman"/>
              </w:rPr>
            </w:pPr>
            <w:r w:rsidRPr="00FE4FCB">
              <w:rPr>
                <w:rFonts w:ascii="Times New Roman" w:hAnsi="Times New Roman" w:cs="Times New Roman"/>
              </w:rPr>
              <w:t>Example of geometric repeated structures,</w:t>
            </w:r>
          </w:p>
          <w:p w14:paraId="2A5B31CC" w14:textId="77777777" w:rsidR="00F81438" w:rsidRPr="00FE4FCB" w:rsidRDefault="0036643D" w:rsidP="00C40B54">
            <w:pPr>
              <w:jc w:val="center"/>
              <w:rPr>
                <w:rFonts w:ascii="Times New Roman" w:hAnsi="Times New Roman" w:cs="Times New Roman"/>
              </w:rPr>
            </w:pPr>
            <w:r w:rsidRPr="00FE4FCB">
              <w:rPr>
                <w:rFonts w:ascii="Times New Roman" w:hAnsi="Times New Roman" w:cs="Times New Roman"/>
              </w:rPr>
              <w:t>hexagonal core</w:t>
            </w:r>
          </w:p>
        </w:tc>
      </w:tr>
      <w:tr w:rsidR="00F81438" w:rsidRPr="00FE4FCB" w14:paraId="5C21EDE0" w14:textId="77777777" w:rsidTr="00C40B54">
        <w:trPr>
          <w:trHeight w:val="352"/>
          <w:jc w:val="center"/>
        </w:trPr>
        <w:tc>
          <w:tcPr>
            <w:tcW w:w="2135" w:type="pct"/>
            <w:shd w:val="clear" w:color="auto" w:fill="auto"/>
            <w:tcMar>
              <w:top w:w="72" w:type="dxa"/>
              <w:left w:w="120" w:type="dxa"/>
              <w:bottom w:w="72" w:type="dxa"/>
              <w:right w:w="120" w:type="dxa"/>
            </w:tcMar>
            <w:vAlign w:val="center"/>
          </w:tcPr>
          <w:p w14:paraId="0DB6E9F0" w14:textId="77777777" w:rsidR="00F81438" w:rsidRPr="00FE4FCB" w:rsidRDefault="00F81438" w:rsidP="00C40B54">
            <w:pPr>
              <w:jc w:val="center"/>
              <w:rPr>
                <w:rFonts w:ascii="Times New Roman" w:hAnsi="Times New Roman" w:cs="Times New Roman"/>
              </w:rPr>
            </w:pPr>
            <w:r w:rsidRPr="00FE4FCB">
              <w:rPr>
                <w:rFonts w:ascii="Times New Roman" w:hAnsi="Times New Roman" w:cs="Times New Roman"/>
              </w:rPr>
              <w:t>6_1_Tally_PWR_pin</w:t>
            </w:r>
          </w:p>
        </w:tc>
        <w:tc>
          <w:tcPr>
            <w:tcW w:w="2865" w:type="pct"/>
            <w:shd w:val="clear" w:color="auto" w:fill="auto"/>
            <w:tcMar>
              <w:top w:w="72" w:type="dxa"/>
              <w:left w:w="120" w:type="dxa"/>
              <w:bottom w:w="72" w:type="dxa"/>
              <w:right w:w="120" w:type="dxa"/>
            </w:tcMar>
            <w:vAlign w:val="center"/>
          </w:tcPr>
          <w:p w14:paraId="3D395941" w14:textId="77777777" w:rsidR="00F81438" w:rsidRPr="00FE4FCB" w:rsidRDefault="007B4E2D" w:rsidP="00C40B54">
            <w:pPr>
              <w:jc w:val="center"/>
              <w:rPr>
                <w:rFonts w:ascii="Times New Roman" w:hAnsi="Times New Roman" w:cs="Times New Roman"/>
              </w:rPr>
            </w:pPr>
            <w:r w:rsidRPr="00FE4FCB">
              <w:rPr>
                <w:rFonts w:ascii="Times New Roman" w:hAnsi="Times New Roman" w:cs="Times New Roman"/>
              </w:rPr>
              <w:t xml:space="preserve">Example of tally, </w:t>
            </w:r>
            <w:r w:rsidR="00F81438" w:rsidRPr="00FE4FCB">
              <w:rPr>
                <w:rFonts w:ascii="Times New Roman" w:hAnsi="Times New Roman" w:cs="Times New Roman"/>
              </w:rPr>
              <w:t>轴向分段的</w:t>
            </w:r>
            <w:r w:rsidR="00F81438" w:rsidRPr="00FE4FCB">
              <w:rPr>
                <w:rFonts w:ascii="Times New Roman" w:hAnsi="Times New Roman" w:cs="Times New Roman"/>
              </w:rPr>
              <w:t>PWR</w:t>
            </w:r>
            <w:r w:rsidR="00415232" w:rsidRPr="00FE4FCB">
              <w:rPr>
                <w:rFonts w:ascii="Times New Roman" w:hAnsi="Times New Roman" w:cs="Times New Roman"/>
              </w:rPr>
              <w:t xml:space="preserve"> fuel pin</w:t>
            </w:r>
          </w:p>
        </w:tc>
      </w:tr>
      <w:tr w:rsidR="00F81438" w:rsidRPr="00FE4FCB" w14:paraId="35D76DB8" w14:textId="77777777" w:rsidTr="00C40B54">
        <w:trPr>
          <w:trHeight w:val="352"/>
          <w:jc w:val="center"/>
        </w:trPr>
        <w:tc>
          <w:tcPr>
            <w:tcW w:w="2135" w:type="pct"/>
            <w:shd w:val="clear" w:color="auto" w:fill="auto"/>
            <w:tcMar>
              <w:top w:w="72" w:type="dxa"/>
              <w:left w:w="120" w:type="dxa"/>
              <w:bottom w:w="72" w:type="dxa"/>
              <w:right w:w="120" w:type="dxa"/>
            </w:tcMar>
            <w:vAlign w:val="center"/>
          </w:tcPr>
          <w:p w14:paraId="1CAF8D5C" w14:textId="77777777" w:rsidR="00F81438" w:rsidRPr="00FE4FCB" w:rsidRDefault="00F81438" w:rsidP="00C40B54">
            <w:pPr>
              <w:jc w:val="center"/>
              <w:rPr>
                <w:rFonts w:ascii="Times New Roman" w:hAnsi="Times New Roman" w:cs="Times New Roman"/>
              </w:rPr>
            </w:pPr>
            <w:r w:rsidRPr="00FE4FCB">
              <w:rPr>
                <w:rFonts w:ascii="Times New Roman" w:hAnsi="Times New Roman" w:cs="Times New Roman"/>
              </w:rPr>
              <w:t>6_2_Tally_Hoogenboom_core</w:t>
            </w:r>
          </w:p>
        </w:tc>
        <w:tc>
          <w:tcPr>
            <w:tcW w:w="2865" w:type="pct"/>
            <w:shd w:val="clear" w:color="auto" w:fill="auto"/>
            <w:tcMar>
              <w:top w:w="72" w:type="dxa"/>
              <w:left w:w="120" w:type="dxa"/>
              <w:bottom w:w="72" w:type="dxa"/>
              <w:right w:w="120" w:type="dxa"/>
            </w:tcMar>
            <w:vAlign w:val="center"/>
          </w:tcPr>
          <w:p w14:paraId="15CEB3E1" w14:textId="77777777" w:rsidR="00F81438" w:rsidRPr="00FE4FCB" w:rsidRDefault="004A3D6B" w:rsidP="00C40B54">
            <w:pPr>
              <w:jc w:val="center"/>
              <w:rPr>
                <w:rFonts w:ascii="Times New Roman" w:hAnsi="Times New Roman" w:cs="Times New Roman"/>
              </w:rPr>
            </w:pPr>
            <w:r w:rsidRPr="00FE4FCB">
              <w:rPr>
                <w:rFonts w:ascii="Times New Roman" w:hAnsi="Times New Roman" w:cs="Times New Roman"/>
              </w:rPr>
              <w:t xml:space="preserve">Example of tally, </w:t>
            </w:r>
            <w:r w:rsidR="00D3312C" w:rsidRPr="00FE4FCB">
              <w:rPr>
                <w:rFonts w:ascii="Times New Roman" w:hAnsi="Times New Roman" w:cs="Times New Roman"/>
              </w:rPr>
              <w:t>MC whole core benchmark</w:t>
            </w:r>
          </w:p>
        </w:tc>
      </w:tr>
      <w:tr w:rsidR="00F81438" w:rsidRPr="00FE4FCB" w14:paraId="260FA283" w14:textId="77777777" w:rsidTr="00C40B54">
        <w:trPr>
          <w:trHeight w:val="352"/>
          <w:jc w:val="center"/>
        </w:trPr>
        <w:tc>
          <w:tcPr>
            <w:tcW w:w="2135" w:type="pct"/>
            <w:shd w:val="clear" w:color="auto" w:fill="auto"/>
            <w:tcMar>
              <w:top w:w="72" w:type="dxa"/>
              <w:left w:w="120" w:type="dxa"/>
              <w:bottom w:w="72" w:type="dxa"/>
              <w:right w:w="120" w:type="dxa"/>
            </w:tcMar>
            <w:vAlign w:val="center"/>
          </w:tcPr>
          <w:p w14:paraId="2499016A" w14:textId="77777777" w:rsidR="00F81438" w:rsidRPr="00FE4FCB" w:rsidRDefault="00F81438" w:rsidP="00C40B54">
            <w:pPr>
              <w:jc w:val="center"/>
              <w:rPr>
                <w:rFonts w:ascii="Times New Roman" w:hAnsi="Times New Roman" w:cs="Times New Roman"/>
              </w:rPr>
            </w:pPr>
            <w:r w:rsidRPr="00FE4FCB">
              <w:rPr>
                <w:rFonts w:ascii="Times New Roman" w:hAnsi="Times New Roman" w:cs="Times New Roman"/>
              </w:rPr>
              <w:t>7_1_FSC_slab</w:t>
            </w:r>
          </w:p>
        </w:tc>
        <w:tc>
          <w:tcPr>
            <w:tcW w:w="2865" w:type="pct"/>
            <w:shd w:val="clear" w:color="auto" w:fill="auto"/>
            <w:tcMar>
              <w:top w:w="72" w:type="dxa"/>
              <w:left w:w="120" w:type="dxa"/>
              <w:bottom w:w="72" w:type="dxa"/>
              <w:right w:w="120" w:type="dxa"/>
            </w:tcMar>
            <w:vAlign w:val="center"/>
          </w:tcPr>
          <w:p w14:paraId="1CD8039F" w14:textId="77777777" w:rsidR="00F81438" w:rsidRPr="00FE4FCB" w:rsidRDefault="004A3D6B" w:rsidP="001F6FA3">
            <w:pPr>
              <w:jc w:val="center"/>
              <w:rPr>
                <w:rFonts w:ascii="Times New Roman" w:hAnsi="Times New Roman" w:cs="Times New Roman"/>
              </w:rPr>
            </w:pPr>
            <w:r w:rsidRPr="00FE4FCB">
              <w:rPr>
                <w:rFonts w:ascii="Times New Roman" w:hAnsi="Times New Roman" w:cs="Times New Roman"/>
              </w:rPr>
              <w:t>Example of</w:t>
            </w:r>
            <w:r w:rsidR="001F6FA3" w:rsidRPr="00FE4FCB">
              <w:rPr>
                <w:rFonts w:ascii="Times New Roman" w:hAnsi="Times New Roman" w:cs="Times New Roman"/>
              </w:rPr>
              <w:t xml:space="preserve"> source convergence acceleration, </w:t>
            </w:r>
            <w:r w:rsidR="00F81438" w:rsidRPr="00FE4FCB">
              <w:rPr>
                <w:rFonts w:ascii="Times New Roman" w:hAnsi="Times New Roman" w:cs="Times New Roman"/>
              </w:rPr>
              <w:t>OECD</w:t>
            </w:r>
            <w:r w:rsidR="00D3312C" w:rsidRPr="00FE4FCB">
              <w:rPr>
                <w:rFonts w:ascii="Times New Roman" w:hAnsi="Times New Roman" w:cs="Times New Roman"/>
              </w:rPr>
              <w:t xml:space="preserve"> source convergence benchmark</w:t>
            </w:r>
          </w:p>
        </w:tc>
      </w:tr>
      <w:tr w:rsidR="00F81438" w:rsidRPr="00FE4FCB" w14:paraId="4C5FD659" w14:textId="77777777" w:rsidTr="00C40B54">
        <w:trPr>
          <w:trHeight w:val="352"/>
          <w:jc w:val="center"/>
        </w:trPr>
        <w:tc>
          <w:tcPr>
            <w:tcW w:w="2135" w:type="pct"/>
            <w:shd w:val="clear" w:color="auto" w:fill="auto"/>
            <w:tcMar>
              <w:top w:w="72" w:type="dxa"/>
              <w:left w:w="120" w:type="dxa"/>
              <w:bottom w:w="72" w:type="dxa"/>
              <w:right w:w="120" w:type="dxa"/>
            </w:tcMar>
            <w:vAlign w:val="center"/>
          </w:tcPr>
          <w:p w14:paraId="40DA3476" w14:textId="77777777" w:rsidR="00F81438" w:rsidRPr="00FE4FCB" w:rsidRDefault="00F81438" w:rsidP="00C40B54">
            <w:pPr>
              <w:jc w:val="center"/>
              <w:rPr>
                <w:rFonts w:ascii="Times New Roman" w:hAnsi="Times New Roman" w:cs="Times New Roman"/>
              </w:rPr>
            </w:pPr>
            <w:r w:rsidRPr="00FE4FCB">
              <w:rPr>
                <w:rFonts w:ascii="Times New Roman" w:hAnsi="Times New Roman" w:cs="Times New Roman"/>
              </w:rPr>
              <w:t>7_2_FSC_Hoogenboom_core</w:t>
            </w:r>
          </w:p>
        </w:tc>
        <w:tc>
          <w:tcPr>
            <w:tcW w:w="2865" w:type="pct"/>
            <w:shd w:val="clear" w:color="auto" w:fill="auto"/>
            <w:tcMar>
              <w:top w:w="72" w:type="dxa"/>
              <w:left w:w="120" w:type="dxa"/>
              <w:bottom w:w="72" w:type="dxa"/>
              <w:right w:w="120" w:type="dxa"/>
            </w:tcMar>
            <w:vAlign w:val="center"/>
          </w:tcPr>
          <w:p w14:paraId="0E1B678A" w14:textId="77777777" w:rsidR="00F81438" w:rsidRPr="00FE4FCB" w:rsidRDefault="004A3D6B" w:rsidP="00D3312C">
            <w:pPr>
              <w:jc w:val="center"/>
              <w:rPr>
                <w:rFonts w:ascii="Times New Roman" w:hAnsi="Times New Roman" w:cs="Times New Roman"/>
              </w:rPr>
            </w:pPr>
            <w:r w:rsidRPr="00FE4FCB">
              <w:rPr>
                <w:rFonts w:ascii="Times New Roman" w:hAnsi="Times New Roman" w:cs="Times New Roman"/>
              </w:rPr>
              <w:t>Example of</w:t>
            </w:r>
            <w:r w:rsidR="001F6FA3" w:rsidRPr="00FE4FCB">
              <w:rPr>
                <w:rFonts w:ascii="Times New Roman" w:hAnsi="Times New Roman" w:cs="Times New Roman"/>
              </w:rPr>
              <w:t xml:space="preserve"> source convergence acceleration,</w:t>
            </w:r>
            <w:r w:rsidR="00D3312C" w:rsidRPr="00FE4FCB">
              <w:rPr>
                <w:rFonts w:ascii="Times New Roman" w:hAnsi="Times New Roman" w:cs="Times New Roman"/>
              </w:rPr>
              <w:t xml:space="preserve"> MC whole core benchmark</w:t>
            </w:r>
          </w:p>
        </w:tc>
      </w:tr>
      <w:tr w:rsidR="00F81438" w:rsidRPr="00FE4FCB" w14:paraId="4D3AD502" w14:textId="77777777" w:rsidTr="00C40B54">
        <w:trPr>
          <w:trHeight w:val="352"/>
          <w:jc w:val="center"/>
        </w:trPr>
        <w:tc>
          <w:tcPr>
            <w:tcW w:w="2135" w:type="pct"/>
            <w:shd w:val="clear" w:color="auto" w:fill="auto"/>
            <w:tcMar>
              <w:top w:w="72" w:type="dxa"/>
              <w:left w:w="120" w:type="dxa"/>
              <w:bottom w:w="72" w:type="dxa"/>
              <w:right w:w="120" w:type="dxa"/>
            </w:tcMar>
            <w:vAlign w:val="center"/>
          </w:tcPr>
          <w:p w14:paraId="13AEFD89" w14:textId="77777777" w:rsidR="00F81438" w:rsidRPr="00FE4FCB" w:rsidRDefault="00F81438" w:rsidP="00C40B54">
            <w:pPr>
              <w:jc w:val="center"/>
              <w:rPr>
                <w:rFonts w:ascii="Times New Roman" w:hAnsi="Times New Roman" w:cs="Times New Roman"/>
              </w:rPr>
            </w:pPr>
            <w:r w:rsidRPr="00FE4FCB">
              <w:rPr>
                <w:rFonts w:ascii="Times New Roman" w:hAnsi="Times New Roman" w:cs="Times New Roman"/>
              </w:rPr>
              <w:t>8_1_Burn_PWR_pin</w:t>
            </w:r>
          </w:p>
        </w:tc>
        <w:tc>
          <w:tcPr>
            <w:tcW w:w="2865" w:type="pct"/>
            <w:shd w:val="clear" w:color="auto" w:fill="auto"/>
            <w:tcMar>
              <w:top w:w="72" w:type="dxa"/>
              <w:left w:w="120" w:type="dxa"/>
              <w:bottom w:w="72" w:type="dxa"/>
              <w:right w:w="120" w:type="dxa"/>
            </w:tcMar>
            <w:vAlign w:val="center"/>
          </w:tcPr>
          <w:p w14:paraId="3B412525" w14:textId="77777777" w:rsidR="00F81438" w:rsidRPr="00FE4FCB" w:rsidRDefault="004A3D6B" w:rsidP="004A3D6B">
            <w:pPr>
              <w:jc w:val="center"/>
              <w:rPr>
                <w:rFonts w:ascii="Times New Roman" w:hAnsi="Times New Roman" w:cs="Times New Roman"/>
              </w:rPr>
            </w:pPr>
            <w:r w:rsidRPr="00FE4FCB">
              <w:rPr>
                <w:rFonts w:ascii="Times New Roman" w:hAnsi="Times New Roman" w:cs="Times New Roman"/>
              </w:rPr>
              <w:t xml:space="preserve">Burnup example, </w:t>
            </w:r>
            <w:r w:rsidR="00F81438" w:rsidRPr="00FE4FCB">
              <w:rPr>
                <w:rFonts w:ascii="Times New Roman" w:hAnsi="Times New Roman" w:cs="Times New Roman"/>
              </w:rPr>
              <w:t>PWR</w:t>
            </w:r>
            <w:r w:rsidRPr="00FE4FCB">
              <w:rPr>
                <w:rFonts w:ascii="Times New Roman" w:hAnsi="Times New Roman" w:cs="Times New Roman"/>
              </w:rPr>
              <w:t xml:space="preserve"> fuel pin</w:t>
            </w:r>
          </w:p>
        </w:tc>
      </w:tr>
      <w:tr w:rsidR="00F81438" w:rsidRPr="00FE4FCB" w14:paraId="15025790" w14:textId="77777777" w:rsidTr="00C40B54">
        <w:trPr>
          <w:trHeight w:val="352"/>
          <w:jc w:val="center"/>
        </w:trPr>
        <w:tc>
          <w:tcPr>
            <w:tcW w:w="2135" w:type="pct"/>
            <w:shd w:val="clear" w:color="auto" w:fill="auto"/>
            <w:tcMar>
              <w:top w:w="72" w:type="dxa"/>
              <w:left w:w="120" w:type="dxa"/>
              <w:bottom w:w="72" w:type="dxa"/>
              <w:right w:w="120" w:type="dxa"/>
            </w:tcMar>
            <w:vAlign w:val="center"/>
          </w:tcPr>
          <w:p w14:paraId="650A7C06" w14:textId="77777777" w:rsidR="00F81438" w:rsidRPr="00FE4FCB" w:rsidRDefault="00F81438" w:rsidP="00C40B54">
            <w:pPr>
              <w:jc w:val="center"/>
              <w:rPr>
                <w:rFonts w:ascii="Times New Roman" w:hAnsi="Times New Roman" w:cs="Times New Roman"/>
              </w:rPr>
            </w:pPr>
            <w:r w:rsidRPr="00FE4FCB">
              <w:rPr>
                <w:rFonts w:ascii="Times New Roman" w:hAnsi="Times New Roman" w:cs="Times New Roman"/>
              </w:rPr>
              <w:t>8_2_Burn_PWR_assembly</w:t>
            </w:r>
          </w:p>
        </w:tc>
        <w:tc>
          <w:tcPr>
            <w:tcW w:w="2865" w:type="pct"/>
            <w:shd w:val="clear" w:color="auto" w:fill="auto"/>
            <w:tcMar>
              <w:top w:w="72" w:type="dxa"/>
              <w:left w:w="120" w:type="dxa"/>
              <w:bottom w:w="72" w:type="dxa"/>
              <w:right w:w="120" w:type="dxa"/>
            </w:tcMar>
            <w:vAlign w:val="center"/>
          </w:tcPr>
          <w:p w14:paraId="5E44EB43" w14:textId="77777777" w:rsidR="00F81438" w:rsidRPr="00FE4FCB" w:rsidRDefault="004A3D6B" w:rsidP="004A3D6B">
            <w:pPr>
              <w:jc w:val="center"/>
              <w:rPr>
                <w:rFonts w:ascii="Times New Roman" w:hAnsi="Times New Roman" w:cs="Times New Roman"/>
              </w:rPr>
            </w:pPr>
            <w:r w:rsidRPr="00FE4FCB">
              <w:rPr>
                <w:rFonts w:ascii="Times New Roman" w:hAnsi="Times New Roman" w:cs="Times New Roman"/>
              </w:rPr>
              <w:t xml:space="preserve">Burnup example, </w:t>
            </w:r>
            <w:r w:rsidR="00F81438" w:rsidRPr="00FE4FCB">
              <w:rPr>
                <w:rFonts w:ascii="Times New Roman" w:hAnsi="Times New Roman" w:cs="Times New Roman"/>
              </w:rPr>
              <w:t>PWR</w:t>
            </w:r>
            <w:r w:rsidRPr="00FE4FCB">
              <w:rPr>
                <w:rFonts w:ascii="Times New Roman" w:hAnsi="Times New Roman" w:cs="Times New Roman"/>
              </w:rPr>
              <w:t xml:space="preserve"> assembly</w:t>
            </w:r>
          </w:p>
        </w:tc>
      </w:tr>
      <w:tr w:rsidR="00F81438" w:rsidRPr="00FE4FCB" w14:paraId="0BB3B2A8" w14:textId="77777777" w:rsidTr="00C40B54">
        <w:trPr>
          <w:trHeight w:val="352"/>
          <w:jc w:val="center"/>
        </w:trPr>
        <w:tc>
          <w:tcPr>
            <w:tcW w:w="2135" w:type="pct"/>
            <w:shd w:val="clear" w:color="auto" w:fill="auto"/>
            <w:tcMar>
              <w:top w:w="72" w:type="dxa"/>
              <w:left w:w="120" w:type="dxa"/>
              <w:bottom w:w="72" w:type="dxa"/>
              <w:right w:w="120" w:type="dxa"/>
            </w:tcMar>
            <w:vAlign w:val="center"/>
          </w:tcPr>
          <w:p w14:paraId="15E5EA36" w14:textId="77777777" w:rsidR="00F81438" w:rsidRPr="00FE4FCB" w:rsidRDefault="00F81438" w:rsidP="00C40B54">
            <w:pPr>
              <w:jc w:val="center"/>
              <w:rPr>
                <w:rFonts w:ascii="Times New Roman" w:hAnsi="Times New Roman" w:cs="Times New Roman"/>
              </w:rPr>
            </w:pPr>
            <w:r w:rsidRPr="00FE4FCB">
              <w:rPr>
                <w:rFonts w:ascii="Times New Roman" w:hAnsi="Times New Roman" w:cs="Times New Roman"/>
              </w:rPr>
              <w:t>8_3_Burn_SCWR</w:t>
            </w:r>
          </w:p>
        </w:tc>
        <w:tc>
          <w:tcPr>
            <w:tcW w:w="2865" w:type="pct"/>
            <w:shd w:val="clear" w:color="auto" w:fill="auto"/>
            <w:tcMar>
              <w:top w:w="72" w:type="dxa"/>
              <w:left w:w="120" w:type="dxa"/>
              <w:bottom w:w="72" w:type="dxa"/>
              <w:right w:w="120" w:type="dxa"/>
            </w:tcMar>
            <w:vAlign w:val="center"/>
          </w:tcPr>
          <w:p w14:paraId="3056C441" w14:textId="77777777" w:rsidR="00F81438" w:rsidRPr="00FE4FCB" w:rsidRDefault="004A3D6B" w:rsidP="00DF4F92">
            <w:pPr>
              <w:jc w:val="center"/>
              <w:rPr>
                <w:rFonts w:ascii="Times New Roman" w:hAnsi="Times New Roman" w:cs="Times New Roman"/>
              </w:rPr>
            </w:pPr>
            <w:r w:rsidRPr="00FE4FCB">
              <w:rPr>
                <w:rFonts w:ascii="Times New Roman" w:hAnsi="Times New Roman" w:cs="Times New Roman"/>
              </w:rPr>
              <w:t xml:space="preserve">Burnup example, </w:t>
            </w:r>
            <w:r w:rsidR="00DF4F92" w:rsidRPr="00FE4FCB">
              <w:rPr>
                <w:rFonts w:ascii="Times New Roman" w:hAnsi="Times New Roman" w:cs="Times New Roman"/>
              </w:rPr>
              <w:t>SCWR of European Union</w:t>
            </w:r>
          </w:p>
        </w:tc>
      </w:tr>
    </w:tbl>
    <w:p w14:paraId="07D97DA0" w14:textId="77777777" w:rsidR="00F81438" w:rsidRPr="00FE4FCB" w:rsidRDefault="00F81438" w:rsidP="00F81438">
      <w:pPr>
        <w:spacing w:line="360" w:lineRule="auto"/>
        <w:ind w:firstLine="480"/>
        <w:rPr>
          <w:rFonts w:ascii="Times New Roman" w:hAnsi="Times New Roman" w:cs="Times New Roman"/>
        </w:rPr>
      </w:pPr>
    </w:p>
    <w:p w14:paraId="3DB50525" w14:textId="77777777" w:rsidR="00F81438" w:rsidRPr="00FE4FCB" w:rsidRDefault="00F81438" w:rsidP="00F81438">
      <w:pPr>
        <w:rPr>
          <w:rFonts w:ascii="Times New Roman" w:hAnsi="Times New Roman" w:cs="Times New Roman"/>
        </w:rPr>
      </w:pPr>
    </w:p>
    <w:p w14:paraId="649321C0" w14:textId="77777777" w:rsidR="00F81438" w:rsidRPr="00FE4FCB" w:rsidRDefault="00F81438" w:rsidP="00F81438">
      <w:pPr>
        <w:rPr>
          <w:rFonts w:ascii="Times New Roman" w:hAnsi="Times New Roman" w:cs="Times New Roman"/>
        </w:rPr>
      </w:pPr>
    </w:p>
    <w:p w14:paraId="7B829D43" w14:textId="77777777" w:rsidR="00F81438" w:rsidRPr="00FE4FCB" w:rsidRDefault="00F81438" w:rsidP="00F81438">
      <w:pPr>
        <w:rPr>
          <w:rFonts w:ascii="Times New Roman" w:hAnsi="Times New Roman" w:cs="Times New Roman"/>
        </w:rPr>
      </w:pPr>
    </w:p>
    <w:p w14:paraId="5CD7FD5D" w14:textId="77777777" w:rsidR="00F81438" w:rsidRPr="00FE4FCB" w:rsidRDefault="00F81438" w:rsidP="00F81438">
      <w:pPr>
        <w:pStyle w:val="2"/>
        <w:rPr>
          <w:rFonts w:ascii="Times New Roman" w:hAnsi="Times New Roman" w:cs="Times New Roman"/>
        </w:rPr>
      </w:pPr>
      <w:bookmarkStart w:id="170" w:name="_Toc369335249"/>
      <w:r w:rsidRPr="00FE4FCB">
        <w:rPr>
          <w:rFonts w:ascii="Times New Roman" w:hAnsi="Times New Roman" w:cs="Times New Roman"/>
        </w:rPr>
        <w:t>Appendix 2</w:t>
      </w:r>
      <w:r w:rsidR="003D3CF2" w:rsidRPr="00FE4FCB">
        <w:rPr>
          <w:rFonts w:ascii="Times New Roman" w:hAnsi="Times New Roman" w:cs="Times New Roman"/>
        </w:rPr>
        <w:t xml:space="preserve"> Continuous-energy ACE libraries</w:t>
      </w:r>
      <w:bookmarkEnd w:id="170"/>
    </w:p>
    <w:p w14:paraId="651FB385" w14:textId="77777777" w:rsidR="00BC72D0" w:rsidRDefault="00FF5056" w:rsidP="00F82B9F">
      <w:pPr>
        <w:spacing w:line="360" w:lineRule="auto"/>
        <w:ind w:firstLineChars="200" w:firstLine="420"/>
        <w:rPr>
          <w:rFonts w:ascii="Times New Roman" w:hAnsi="Times New Roman" w:cs="Times New Roman"/>
        </w:rPr>
      </w:pPr>
      <w:r w:rsidRPr="00FE4FCB">
        <w:rPr>
          <w:rFonts w:ascii="Times New Roman" w:hAnsi="Times New Roman" w:cs="Times New Roman"/>
        </w:rPr>
        <w:t xml:space="preserve">A series of </w:t>
      </w:r>
      <w:r w:rsidR="00BC72D0" w:rsidRPr="00FE4FCB">
        <w:rPr>
          <w:rFonts w:ascii="Times New Roman" w:hAnsi="Times New Roman" w:cs="Times New Roman"/>
        </w:rPr>
        <w:t>continuous-energy ACE libraries (with the suffix “.30c”)</w:t>
      </w:r>
      <w:r w:rsidR="00AB6D43" w:rsidRPr="00FE4FCB">
        <w:rPr>
          <w:rFonts w:ascii="Times New Roman" w:hAnsi="Times New Roman" w:cs="Times New Roman"/>
        </w:rPr>
        <w:t xml:space="preserve"> in 300K</w:t>
      </w:r>
      <w:r w:rsidR="004E73F8" w:rsidRPr="00FE4FCB">
        <w:rPr>
          <w:rFonts w:ascii="Times New Roman" w:hAnsi="Times New Roman" w:cs="Times New Roman"/>
        </w:rPr>
        <w:t xml:space="preserve"> </w:t>
      </w:r>
      <w:r w:rsidR="00AB6D43" w:rsidRPr="00FE4FCB">
        <w:rPr>
          <w:rFonts w:ascii="Times New Roman" w:hAnsi="Times New Roman" w:cs="Times New Roman"/>
        </w:rPr>
        <w:t>based on the ENDF7.0 are attached in the release package of RMC, containing about 400 nuclides which are shown in Appendix table-2. Moreover, parts of the thermalized libraries are also attached in the release package, as well as the libraries of nature nuclides (see Appendix table-3). The detailed information can be referred to</w:t>
      </w:r>
      <w:r w:rsidR="00B67951" w:rsidRPr="00FE4FCB">
        <w:rPr>
          <w:rFonts w:ascii="Times New Roman" w:hAnsi="Times New Roman" w:cs="Times New Roman"/>
        </w:rPr>
        <w:t xml:space="preserve"> the file</w:t>
      </w:r>
      <w:r w:rsidR="00AB6D43" w:rsidRPr="00FE4FCB">
        <w:rPr>
          <w:rFonts w:ascii="Times New Roman" w:hAnsi="Times New Roman" w:cs="Times New Roman"/>
        </w:rPr>
        <w:t xml:space="preserve"> </w:t>
      </w:r>
      <w:r w:rsidR="00B67951" w:rsidRPr="00FE4FCB">
        <w:rPr>
          <w:rFonts w:ascii="Times New Roman" w:hAnsi="Times New Roman" w:cs="Times New Roman"/>
        </w:rPr>
        <w:t>“xdir”.</w:t>
      </w:r>
    </w:p>
    <w:p w14:paraId="0082CCB0" w14:textId="77777777" w:rsidR="00A03334" w:rsidRPr="00FE4FCB" w:rsidRDefault="00A03334" w:rsidP="00F82B9F">
      <w:pPr>
        <w:spacing w:line="360" w:lineRule="auto"/>
        <w:ind w:firstLineChars="200" w:firstLine="420"/>
        <w:rPr>
          <w:rFonts w:ascii="Times New Roman" w:hAnsi="Times New Roman" w:cs="Times New Roman"/>
        </w:rPr>
      </w:pPr>
    </w:p>
    <w:p w14:paraId="0C36F440" w14:textId="77777777" w:rsidR="00F81438" w:rsidRPr="00FE4FCB" w:rsidRDefault="007F04AB" w:rsidP="00E73888">
      <w:pPr>
        <w:spacing w:line="360" w:lineRule="auto"/>
        <w:jc w:val="center"/>
        <w:rPr>
          <w:rFonts w:ascii="Times New Roman" w:hAnsi="Times New Roman" w:cs="Times New Roman"/>
        </w:rPr>
      </w:pPr>
      <w:r w:rsidRPr="00FE4FCB">
        <w:rPr>
          <w:rFonts w:ascii="Times New Roman" w:hAnsi="Times New Roman" w:cs="Times New Roman"/>
        </w:rPr>
        <w:t>Appendix table</w:t>
      </w:r>
      <w:r w:rsidR="00F81438" w:rsidRPr="00FE4FCB">
        <w:rPr>
          <w:rFonts w:ascii="Times New Roman" w:hAnsi="Times New Roman" w:cs="Times New Roman"/>
        </w:rPr>
        <w:t xml:space="preserve">-2 </w:t>
      </w:r>
      <w:r w:rsidR="00441D12" w:rsidRPr="00FE4FCB">
        <w:rPr>
          <w:rFonts w:ascii="Times New Roman" w:hAnsi="Times New Roman" w:cs="Times New Roman"/>
        </w:rPr>
        <w:t>Lists of the continuous-energy ACE libraries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1243"/>
        <w:gridCol w:w="844"/>
        <w:gridCol w:w="1215"/>
        <w:gridCol w:w="844"/>
        <w:gridCol w:w="1283"/>
        <w:gridCol w:w="844"/>
        <w:gridCol w:w="1283"/>
      </w:tblGrid>
      <w:tr w:rsidR="00F81438" w:rsidRPr="00FE4FCB" w14:paraId="7AFFDD70" w14:textId="77777777" w:rsidTr="00685484">
        <w:trPr>
          <w:trHeight w:val="270"/>
        </w:trPr>
        <w:tc>
          <w:tcPr>
            <w:tcW w:w="567" w:type="pct"/>
            <w:shd w:val="clear" w:color="auto" w:fill="auto"/>
            <w:noWrap/>
            <w:vAlign w:val="center"/>
            <w:hideMark/>
          </w:tcPr>
          <w:p w14:paraId="3344E33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ZAID</w:t>
            </w:r>
          </w:p>
        </w:tc>
        <w:tc>
          <w:tcPr>
            <w:tcW w:w="729" w:type="pct"/>
            <w:shd w:val="clear" w:color="auto" w:fill="auto"/>
            <w:noWrap/>
            <w:vAlign w:val="center"/>
            <w:hideMark/>
          </w:tcPr>
          <w:p w14:paraId="74CC7B2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Nuclide</w:t>
            </w:r>
          </w:p>
        </w:tc>
        <w:tc>
          <w:tcPr>
            <w:tcW w:w="495" w:type="pct"/>
            <w:shd w:val="clear" w:color="auto" w:fill="auto"/>
            <w:noWrap/>
            <w:vAlign w:val="center"/>
            <w:hideMark/>
          </w:tcPr>
          <w:p w14:paraId="639D9BC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ZAID</w:t>
            </w:r>
          </w:p>
        </w:tc>
        <w:tc>
          <w:tcPr>
            <w:tcW w:w="713" w:type="pct"/>
            <w:shd w:val="clear" w:color="auto" w:fill="auto"/>
            <w:noWrap/>
            <w:vAlign w:val="center"/>
            <w:hideMark/>
          </w:tcPr>
          <w:p w14:paraId="306CF61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Nuclide</w:t>
            </w:r>
          </w:p>
        </w:tc>
        <w:tc>
          <w:tcPr>
            <w:tcW w:w="495" w:type="pct"/>
            <w:shd w:val="clear" w:color="auto" w:fill="auto"/>
            <w:noWrap/>
            <w:vAlign w:val="center"/>
            <w:hideMark/>
          </w:tcPr>
          <w:p w14:paraId="5F295B9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ZAID</w:t>
            </w:r>
          </w:p>
        </w:tc>
        <w:tc>
          <w:tcPr>
            <w:tcW w:w="753" w:type="pct"/>
            <w:shd w:val="clear" w:color="auto" w:fill="auto"/>
            <w:noWrap/>
            <w:vAlign w:val="center"/>
            <w:hideMark/>
          </w:tcPr>
          <w:p w14:paraId="50ABB97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Nuclide</w:t>
            </w:r>
          </w:p>
        </w:tc>
        <w:tc>
          <w:tcPr>
            <w:tcW w:w="495" w:type="pct"/>
            <w:shd w:val="clear" w:color="auto" w:fill="auto"/>
            <w:noWrap/>
            <w:vAlign w:val="center"/>
            <w:hideMark/>
          </w:tcPr>
          <w:p w14:paraId="66F830D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ZAID</w:t>
            </w:r>
          </w:p>
        </w:tc>
        <w:tc>
          <w:tcPr>
            <w:tcW w:w="753" w:type="pct"/>
            <w:shd w:val="clear" w:color="auto" w:fill="auto"/>
            <w:noWrap/>
            <w:vAlign w:val="center"/>
            <w:hideMark/>
          </w:tcPr>
          <w:p w14:paraId="5A75F9E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Nuclide</w:t>
            </w:r>
          </w:p>
        </w:tc>
      </w:tr>
      <w:tr w:rsidR="00F81438" w:rsidRPr="00FE4FCB" w14:paraId="511796DD" w14:textId="77777777" w:rsidTr="00685484">
        <w:trPr>
          <w:trHeight w:val="291"/>
        </w:trPr>
        <w:tc>
          <w:tcPr>
            <w:tcW w:w="567" w:type="pct"/>
            <w:shd w:val="clear" w:color="auto" w:fill="auto"/>
            <w:noWrap/>
            <w:vAlign w:val="center"/>
            <w:hideMark/>
          </w:tcPr>
          <w:p w14:paraId="44DF147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1001</w:t>
            </w:r>
          </w:p>
        </w:tc>
        <w:tc>
          <w:tcPr>
            <w:tcW w:w="729" w:type="pct"/>
            <w:shd w:val="clear" w:color="auto" w:fill="auto"/>
            <w:noWrap/>
            <w:vAlign w:val="center"/>
            <w:hideMark/>
          </w:tcPr>
          <w:p w14:paraId="3D1FE52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H1</w:t>
            </w:r>
          </w:p>
        </w:tc>
        <w:tc>
          <w:tcPr>
            <w:tcW w:w="495" w:type="pct"/>
            <w:shd w:val="clear" w:color="auto" w:fill="auto"/>
            <w:noWrap/>
            <w:vAlign w:val="center"/>
            <w:hideMark/>
          </w:tcPr>
          <w:p w14:paraId="0BA7DD0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1002</w:t>
            </w:r>
          </w:p>
        </w:tc>
        <w:tc>
          <w:tcPr>
            <w:tcW w:w="713" w:type="pct"/>
            <w:shd w:val="clear" w:color="auto" w:fill="auto"/>
            <w:noWrap/>
            <w:vAlign w:val="center"/>
            <w:hideMark/>
          </w:tcPr>
          <w:p w14:paraId="41D7C5D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H2</w:t>
            </w:r>
          </w:p>
        </w:tc>
        <w:tc>
          <w:tcPr>
            <w:tcW w:w="495" w:type="pct"/>
            <w:shd w:val="clear" w:color="auto" w:fill="auto"/>
            <w:noWrap/>
            <w:vAlign w:val="center"/>
            <w:hideMark/>
          </w:tcPr>
          <w:p w14:paraId="0DCD909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1003</w:t>
            </w:r>
          </w:p>
        </w:tc>
        <w:tc>
          <w:tcPr>
            <w:tcW w:w="753" w:type="pct"/>
            <w:shd w:val="clear" w:color="auto" w:fill="auto"/>
            <w:noWrap/>
            <w:vAlign w:val="center"/>
            <w:hideMark/>
          </w:tcPr>
          <w:p w14:paraId="2230AF4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H3</w:t>
            </w:r>
          </w:p>
        </w:tc>
        <w:tc>
          <w:tcPr>
            <w:tcW w:w="495" w:type="pct"/>
            <w:shd w:val="clear" w:color="auto" w:fill="auto"/>
            <w:noWrap/>
            <w:vAlign w:val="center"/>
            <w:hideMark/>
          </w:tcPr>
          <w:p w14:paraId="40C0CFA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2003</w:t>
            </w:r>
          </w:p>
        </w:tc>
        <w:tc>
          <w:tcPr>
            <w:tcW w:w="753" w:type="pct"/>
            <w:shd w:val="clear" w:color="auto" w:fill="auto"/>
            <w:noWrap/>
            <w:vAlign w:val="center"/>
            <w:hideMark/>
          </w:tcPr>
          <w:p w14:paraId="3FEBB8A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He3</w:t>
            </w:r>
          </w:p>
        </w:tc>
      </w:tr>
      <w:tr w:rsidR="00F81438" w:rsidRPr="00FE4FCB" w14:paraId="38D7DA91" w14:textId="77777777" w:rsidTr="00685484">
        <w:trPr>
          <w:trHeight w:val="270"/>
        </w:trPr>
        <w:tc>
          <w:tcPr>
            <w:tcW w:w="567" w:type="pct"/>
            <w:shd w:val="clear" w:color="auto" w:fill="auto"/>
            <w:noWrap/>
            <w:vAlign w:val="center"/>
            <w:hideMark/>
          </w:tcPr>
          <w:p w14:paraId="11037EF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2004</w:t>
            </w:r>
          </w:p>
        </w:tc>
        <w:tc>
          <w:tcPr>
            <w:tcW w:w="729" w:type="pct"/>
            <w:shd w:val="clear" w:color="auto" w:fill="auto"/>
            <w:noWrap/>
            <w:vAlign w:val="center"/>
            <w:hideMark/>
          </w:tcPr>
          <w:p w14:paraId="4E2AAC0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He4</w:t>
            </w:r>
          </w:p>
        </w:tc>
        <w:tc>
          <w:tcPr>
            <w:tcW w:w="495" w:type="pct"/>
            <w:shd w:val="clear" w:color="auto" w:fill="auto"/>
            <w:noWrap/>
            <w:vAlign w:val="center"/>
            <w:hideMark/>
          </w:tcPr>
          <w:p w14:paraId="5616BB1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3006</w:t>
            </w:r>
          </w:p>
        </w:tc>
        <w:tc>
          <w:tcPr>
            <w:tcW w:w="713" w:type="pct"/>
            <w:shd w:val="clear" w:color="auto" w:fill="auto"/>
            <w:noWrap/>
            <w:vAlign w:val="center"/>
            <w:hideMark/>
          </w:tcPr>
          <w:p w14:paraId="4114822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Li6</w:t>
            </w:r>
          </w:p>
        </w:tc>
        <w:tc>
          <w:tcPr>
            <w:tcW w:w="495" w:type="pct"/>
            <w:shd w:val="clear" w:color="auto" w:fill="auto"/>
            <w:noWrap/>
            <w:vAlign w:val="center"/>
            <w:hideMark/>
          </w:tcPr>
          <w:p w14:paraId="4AD1E45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3007</w:t>
            </w:r>
          </w:p>
        </w:tc>
        <w:tc>
          <w:tcPr>
            <w:tcW w:w="753" w:type="pct"/>
            <w:shd w:val="clear" w:color="auto" w:fill="auto"/>
            <w:noWrap/>
            <w:vAlign w:val="center"/>
            <w:hideMark/>
          </w:tcPr>
          <w:p w14:paraId="7132A79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Li7</w:t>
            </w:r>
          </w:p>
        </w:tc>
        <w:tc>
          <w:tcPr>
            <w:tcW w:w="495" w:type="pct"/>
            <w:shd w:val="clear" w:color="auto" w:fill="auto"/>
            <w:noWrap/>
            <w:vAlign w:val="center"/>
            <w:hideMark/>
          </w:tcPr>
          <w:p w14:paraId="3F54239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4007</w:t>
            </w:r>
          </w:p>
        </w:tc>
        <w:tc>
          <w:tcPr>
            <w:tcW w:w="753" w:type="pct"/>
            <w:shd w:val="clear" w:color="auto" w:fill="auto"/>
            <w:noWrap/>
            <w:vAlign w:val="center"/>
            <w:hideMark/>
          </w:tcPr>
          <w:p w14:paraId="19E6730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Be7</w:t>
            </w:r>
          </w:p>
        </w:tc>
      </w:tr>
      <w:tr w:rsidR="00F81438" w:rsidRPr="00FE4FCB" w14:paraId="471D2067" w14:textId="77777777" w:rsidTr="00685484">
        <w:trPr>
          <w:trHeight w:val="270"/>
        </w:trPr>
        <w:tc>
          <w:tcPr>
            <w:tcW w:w="567" w:type="pct"/>
            <w:shd w:val="clear" w:color="auto" w:fill="auto"/>
            <w:noWrap/>
            <w:vAlign w:val="center"/>
            <w:hideMark/>
          </w:tcPr>
          <w:p w14:paraId="4BE8AC4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4009</w:t>
            </w:r>
          </w:p>
        </w:tc>
        <w:tc>
          <w:tcPr>
            <w:tcW w:w="729" w:type="pct"/>
            <w:shd w:val="clear" w:color="auto" w:fill="auto"/>
            <w:noWrap/>
            <w:vAlign w:val="center"/>
            <w:hideMark/>
          </w:tcPr>
          <w:p w14:paraId="382674E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Be9</w:t>
            </w:r>
          </w:p>
        </w:tc>
        <w:tc>
          <w:tcPr>
            <w:tcW w:w="495" w:type="pct"/>
            <w:shd w:val="clear" w:color="auto" w:fill="auto"/>
            <w:noWrap/>
            <w:vAlign w:val="center"/>
            <w:hideMark/>
          </w:tcPr>
          <w:p w14:paraId="365F18C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5010</w:t>
            </w:r>
          </w:p>
        </w:tc>
        <w:tc>
          <w:tcPr>
            <w:tcW w:w="713" w:type="pct"/>
            <w:shd w:val="clear" w:color="auto" w:fill="auto"/>
            <w:noWrap/>
            <w:vAlign w:val="center"/>
            <w:hideMark/>
          </w:tcPr>
          <w:p w14:paraId="7946953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B10</w:t>
            </w:r>
          </w:p>
        </w:tc>
        <w:tc>
          <w:tcPr>
            <w:tcW w:w="495" w:type="pct"/>
            <w:shd w:val="clear" w:color="auto" w:fill="auto"/>
            <w:noWrap/>
            <w:vAlign w:val="center"/>
            <w:hideMark/>
          </w:tcPr>
          <w:p w14:paraId="23D7095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5011</w:t>
            </w:r>
          </w:p>
        </w:tc>
        <w:tc>
          <w:tcPr>
            <w:tcW w:w="753" w:type="pct"/>
            <w:shd w:val="clear" w:color="auto" w:fill="auto"/>
            <w:noWrap/>
            <w:vAlign w:val="center"/>
            <w:hideMark/>
          </w:tcPr>
          <w:p w14:paraId="0B8D340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B11</w:t>
            </w:r>
          </w:p>
        </w:tc>
        <w:tc>
          <w:tcPr>
            <w:tcW w:w="495" w:type="pct"/>
            <w:shd w:val="clear" w:color="auto" w:fill="auto"/>
            <w:noWrap/>
            <w:vAlign w:val="center"/>
            <w:hideMark/>
          </w:tcPr>
          <w:p w14:paraId="4311D4F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6000</w:t>
            </w:r>
          </w:p>
        </w:tc>
        <w:tc>
          <w:tcPr>
            <w:tcW w:w="753" w:type="pct"/>
            <w:shd w:val="clear" w:color="auto" w:fill="auto"/>
            <w:noWrap/>
            <w:vAlign w:val="center"/>
            <w:hideMark/>
          </w:tcPr>
          <w:p w14:paraId="1E23310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w:t>
            </w:r>
          </w:p>
        </w:tc>
      </w:tr>
      <w:tr w:rsidR="00F81438" w:rsidRPr="00FE4FCB" w14:paraId="50994340" w14:textId="77777777" w:rsidTr="00685484">
        <w:trPr>
          <w:trHeight w:val="270"/>
        </w:trPr>
        <w:tc>
          <w:tcPr>
            <w:tcW w:w="567" w:type="pct"/>
            <w:shd w:val="clear" w:color="auto" w:fill="auto"/>
            <w:noWrap/>
            <w:vAlign w:val="center"/>
            <w:hideMark/>
          </w:tcPr>
          <w:p w14:paraId="4370EC1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7014</w:t>
            </w:r>
          </w:p>
        </w:tc>
        <w:tc>
          <w:tcPr>
            <w:tcW w:w="729" w:type="pct"/>
            <w:shd w:val="clear" w:color="auto" w:fill="auto"/>
            <w:noWrap/>
            <w:vAlign w:val="center"/>
            <w:hideMark/>
          </w:tcPr>
          <w:p w14:paraId="5E1E95B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N14</w:t>
            </w:r>
          </w:p>
        </w:tc>
        <w:tc>
          <w:tcPr>
            <w:tcW w:w="495" w:type="pct"/>
            <w:shd w:val="clear" w:color="auto" w:fill="auto"/>
            <w:noWrap/>
            <w:vAlign w:val="center"/>
            <w:hideMark/>
          </w:tcPr>
          <w:p w14:paraId="5663238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7015</w:t>
            </w:r>
          </w:p>
        </w:tc>
        <w:tc>
          <w:tcPr>
            <w:tcW w:w="713" w:type="pct"/>
            <w:shd w:val="clear" w:color="auto" w:fill="auto"/>
            <w:noWrap/>
            <w:vAlign w:val="center"/>
            <w:hideMark/>
          </w:tcPr>
          <w:p w14:paraId="3457419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N15</w:t>
            </w:r>
          </w:p>
        </w:tc>
        <w:tc>
          <w:tcPr>
            <w:tcW w:w="495" w:type="pct"/>
            <w:shd w:val="clear" w:color="auto" w:fill="auto"/>
            <w:noWrap/>
            <w:vAlign w:val="center"/>
            <w:hideMark/>
          </w:tcPr>
          <w:p w14:paraId="127C439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8016</w:t>
            </w:r>
          </w:p>
        </w:tc>
        <w:tc>
          <w:tcPr>
            <w:tcW w:w="753" w:type="pct"/>
            <w:shd w:val="clear" w:color="auto" w:fill="auto"/>
            <w:noWrap/>
            <w:vAlign w:val="center"/>
            <w:hideMark/>
          </w:tcPr>
          <w:p w14:paraId="443A4D8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O16</w:t>
            </w:r>
          </w:p>
        </w:tc>
        <w:tc>
          <w:tcPr>
            <w:tcW w:w="495" w:type="pct"/>
            <w:shd w:val="clear" w:color="auto" w:fill="auto"/>
            <w:noWrap/>
            <w:vAlign w:val="center"/>
            <w:hideMark/>
          </w:tcPr>
          <w:p w14:paraId="0BBDF59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8017</w:t>
            </w:r>
          </w:p>
        </w:tc>
        <w:tc>
          <w:tcPr>
            <w:tcW w:w="753" w:type="pct"/>
            <w:shd w:val="clear" w:color="auto" w:fill="auto"/>
            <w:noWrap/>
            <w:vAlign w:val="center"/>
            <w:hideMark/>
          </w:tcPr>
          <w:p w14:paraId="118258E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O17</w:t>
            </w:r>
          </w:p>
        </w:tc>
      </w:tr>
      <w:tr w:rsidR="00F81438" w:rsidRPr="00FE4FCB" w14:paraId="403AA402" w14:textId="77777777" w:rsidTr="00685484">
        <w:trPr>
          <w:trHeight w:val="270"/>
        </w:trPr>
        <w:tc>
          <w:tcPr>
            <w:tcW w:w="567" w:type="pct"/>
            <w:shd w:val="clear" w:color="auto" w:fill="auto"/>
            <w:noWrap/>
            <w:vAlign w:val="center"/>
            <w:hideMark/>
          </w:tcPr>
          <w:p w14:paraId="22B5C3F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9019</w:t>
            </w:r>
          </w:p>
        </w:tc>
        <w:tc>
          <w:tcPr>
            <w:tcW w:w="729" w:type="pct"/>
            <w:shd w:val="clear" w:color="auto" w:fill="auto"/>
            <w:noWrap/>
            <w:vAlign w:val="center"/>
            <w:hideMark/>
          </w:tcPr>
          <w:p w14:paraId="322BD32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F19</w:t>
            </w:r>
          </w:p>
        </w:tc>
        <w:tc>
          <w:tcPr>
            <w:tcW w:w="495" w:type="pct"/>
            <w:shd w:val="clear" w:color="auto" w:fill="auto"/>
            <w:noWrap/>
            <w:vAlign w:val="center"/>
            <w:hideMark/>
          </w:tcPr>
          <w:p w14:paraId="564FE1F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11022</w:t>
            </w:r>
          </w:p>
        </w:tc>
        <w:tc>
          <w:tcPr>
            <w:tcW w:w="713" w:type="pct"/>
            <w:shd w:val="clear" w:color="auto" w:fill="auto"/>
            <w:noWrap/>
            <w:vAlign w:val="center"/>
            <w:hideMark/>
          </w:tcPr>
          <w:p w14:paraId="519BE0E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Na22</w:t>
            </w:r>
          </w:p>
        </w:tc>
        <w:tc>
          <w:tcPr>
            <w:tcW w:w="495" w:type="pct"/>
            <w:shd w:val="clear" w:color="auto" w:fill="auto"/>
            <w:noWrap/>
            <w:vAlign w:val="center"/>
            <w:hideMark/>
          </w:tcPr>
          <w:p w14:paraId="640FA52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11023</w:t>
            </w:r>
          </w:p>
        </w:tc>
        <w:tc>
          <w:tcPr>
            <w:tcW w:w="753" w:type="pct"/>
            <w:shd w:val="clear" w:color="auto" w:fill="auto"/>
            <w:noWrap/>
            <w:vAlign w:val="center"/>
            <w:hideMark/>
          </w:tcPr>
          <w:p w14:paraId="4740B67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Na23</w:t>
            </w:r>
          </w:p>
        </w:tc>
        <w:tc>
          <w:tcPr>
            <w:tcW w:w="495" w:type="pct"/>
            <w:shd w:val="clear" w:color="auto" w:fill="auto"/>
            <w:noWrap/>
            <w:vAlign w:val="center"/>
            <w:hideMark/>
          </w:tcPr>
          <w:p w14:paraId="18A3FA0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12024</w:t>
            </w:r>
          </w:p>
        </w:tc>
        <w:tc>
          <w:tcPr>
            <w:tcW w:w="753" w:type="pct"/>
            <w:shd w:val="clear" w:color="auto" w:fill="auto"/>
            <w:noWrap/>
            <w:vAlign w:val="center"/>
            <w:hideMark/>
          </w:tcPr>
          <w:p w14:paraId="65BA898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Mg24</w:t>
            </w:r>
          </w:p>
        </w:tc>
      </w:tr>
      <w:tr w:rsidR="00F81438" w:rsidRPr="00FE4FCB" w14:paraId="306F08B0" w14:textId="77777777" w:rsidTr="00685484">
        <w:trPr>
          <w:trHeight w:val="270"/>
        </w:trPr>
        <w:tc>
          <w:tcPr>
            <w:tcW w:w="567" w:type="pct"/>
            <w:shd w:val="clear" w:color="auto" w:fill="auto"/>
            <w:noWrap/>
            <w:vAlign w:val="center"/>
            <w:hideMark/>
          </w:tcPr>
          <w:p w14:paraId="24B2C1C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12025</w:t>
            </w:r>
          </w:p>
        </w:tc>
        <w:tc>
          <w:tcPr>
            <w:tcW w:w="729" w:type="pct"/>
            <w:shd w:val="clear" w:color="auto" w:fill="auto"/>
            <w:noWrap/>
            <w:vAlign w:val="center"/>
            <w:hideMark/>
          </w:tcPr>
          <w:p w14:paraId="78C011E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Mg25</w:t>
            </w:r>
          </w:p>
        </w:tc>
        <w:tc>
          <w:tcPr>
            <w:tcW w:w="495" w:type="pct"/>
            <w:shd w:val="clear" w:color="auto" w:fill="auto"/>
            <w:noWrap/>
            <w:vAlign w:val="center"/>
            <w:hideMark/>
          </w:tcPr>
          <w:p w14:paraId="7B7CCB3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12026</w:t>
            </w:r>
          </w:p>
        </w:tc>
        <w:tc>
          <w:tcPr>
            <w:tcW w:w="713" w:type="pct"/>
            <w:shd w:val="clear" w:color="auto" w:fill="auto"/>
            <w:noWrap/>
            <w:vAlign w:val="center"/>
            <w:hideMark/>
          </w:tcPr>
          <w:p w14:paraId="7D8D3BF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Mg26</w:t>
            </w:r>
          </w:p>
        </w:tc>
        <w:tc>
          <w:tcPr>
            <w:tcW w:w="495" w:type="pct"/>
            <w:shd w:val="clear" w:color="auto" w:fill="auto"/>
            <w:noWrap/>
            <w:vAlign w:val="center"/>
            <w:hideMark/>
          </w:tcPr>
          <w:p w14:paraId="2E42997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13027</w:t>
            </w:r>
          </w:p>
        </w:tc>
        <w:tc>
          <w:tcPr>
            <w:tcW w:w="753" w:type="pct"/>
            <w:shd w:val="clear" w:color="auto" w:fill="auto"/>
            <w:noWrap/>
            <w:vAlign w:val="center"/>
            <w:hideMark/>
          </w:tcPr>
          <w:p w14:paraId="4C058A1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Al27</w:t>
            </w:r>
          </w:p>
        </w:tc>
        <w:tc>
          <w:tcPr>
            <w:tcW w:w="495" w:type="pct"/>
            <w:shd w:val="clear" w:color="auto" w:fill="auto"/>
            <w:noWrap/>
            <w:vAlign w:val="center"/>
            <w:hideMark/>
          </w:tcPr>
          <w:p w14:paraId="0B8FB93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14028</w:t>
            </w:r>
          </w:p>
        </w:tc>
        <w:tc>
          <w:tcPr>
            <w:tcW w:w="753" w:type="pct"/>
            <w:shd w:val="clear" w:color="auto" w:fill="auto"/>
            <w:noWrap/>
            <w:vAlign w:val="center"/>
            <w:hideMark/>
          </w:tcPr>
          <w:p w14:paraId="23C0A46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Si28</w:t>
            </w:r>
          </w:p>
        </w:tc>
      </w:tr>
      <w:tr w:rsidR="00F81438" w:rsidRPr="00FE4FCB" w14:paraId="02A18D2B" w14:textId="77777777" w:rsidTr="00685484">
        <w:trPr>
          <w:trHeight w:val="270"/>
        </w:trPr>
        <w:tc>
          <w:tcPr>
            <w:tcW w:w="567" w:type="pct"/>
            <w:shd w:val="clear" w:color="auto" w:fill="auto"/>
            <w:noWrap/>
            <w:vAlign w:val="center"/>
            <w:hideMark/>
          </w:tcPr>
          <w:p w14:paraId="2EAD0D8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14029</w:t>
            </w:r>
          </w:p>
        </w:tc>
        <w:tc>
          <w:tcPr>
            <w:tcW w:w="729" w:type="pct"/>
            <w:shd w:val="clear" w:color="auto" w:fill="auto"/>
            <w:noWrap/>
            <w:vAlign w:val="center"/>
            <w:hideMark/>
          </w:tcPr>
          <w:p w14:paraId="3FED83E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Si29</w:t>
            </w:r>
          </w:p>
        </w:tc>
        <w:tc>
          <w:tcPr>
            <w:tcW w:w="495" w:type="pct"/>
            <w:shd w:val="clear" w:color="auto" w:fill="auto"/>
            <w:noWrap/>
            <w:vAlign w:val="center"/>
            <w:hideMark/>
          </w:tcPr>
          <w:p w14:paraId="15E94EA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14030</w:t>
            </w:r>
          </w:p>
        </w:tc>
        <w:tc>
          <w:tcPr>
            <w:tcW w:w="713" w:type="pct"/>
            <w:shd w:val="clear" w:color="auto" w:fill="auto"/>
            <w:noWrap/>
            <w:vAlign w:val="center"/>
            <w:hideMark/>
          </w:tcPr>
          <w:p w14:paraId="327AC5B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Si30</w:t>
            </w:r>
          </w:p>
        </w:tc>
        <w:tc>
          <w:tcPr>
            <w:tcW w:w="495" w:type="pct"/>
            <w:shd w:val="clear" w:color="auto" w:fill="auto"/>
            <w:noWrap/>
            <w:vAlign w:val="center"/>
            <w:hideMark/>
          </w:tcPr>
          <w:p w14:paraId="2B00CD8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15031</w:t>
            </w:r>
          </w:p>
        </w:tc>
        <w:tc>
          <w:tcPr>
            <w:tcW w:w="753" w:type="pct"/>
            <w:shd w:val="clear" w:color="auto" w:fill="auto"/>
            <w:noWrap/>
            <w:vAlign w:val="center"/>
            <w:hideMark/>
          </w:tcPr>
          <w:p w14:paraId="58D9CD7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P31</w:t>
            </w:r>
          </w:p>
        </w:tc>
        <w:tc>
          <w:tcPr>
            <w:tcW w:w="495" w:type="pct"/>
            <w:shd w:val="clear" w:color="auto" w:fill="auto"/>
            <w:noWrap/>
            <w:vAlign w:val="center"/>
            <w:hideMark/>
          </w:tcPr>
          <w:p w14:paraId="36AD5AF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16032</w:t>
            </w:r>
          </w:p>
        </w:tc>
        <w:tc>
          <w:tcPr>
            <w:tcW w:w="753" w:type="pct"/>
            <w:shd w:val="clear" w:color="auto" w:fill="auto"/>
            <w:noWrap/>
            <w:vAlign w:val="center"/>
            <w:hideMark/>
          </w:tcPr>
          <w:p w14:paraId="3387FA7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S32</w:t>
            </w:r>
          </w:p>
        </w:tc>
      </w:tr>
      <w:tr w:rsidR="00F81438" w:rsidRPr="00FE4FCB" w14:paraId="1BCA45AA" w14:textId="77777777" w:rsidTr="00685484">
        <w:trPr>
          <w:trHeight w:val="270"/>
        </w:trPr>
        <w:tc>
          <w:tcPr>
            <w:tcW w:w="567" w:type="pct"/>
            <w:shd w:val="clear" w:color="auto" w:fill="auto"/>
            <w:noWrap/>
            <w:vAlign w:val="center"/>
            <w:hideMark/>
          </w:tcPr>
          <w:p w14:paraId="0AB1527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16033</w:t>
            </w:r>
          </w:p>
        </w:tc>
        <w:tc>
          <w:tcPr>
            <w:tcW w:w="729" w:type="pct"/>
            <w:shd w:val="clear" w:color="auto" w:fill="auto"/>
            <w:noWrap/>
            <w:vAlign w:val="center"/>
            <w:hideMark/>
          </w:tcPr>
          <w:p w14:paraId="4FB62AC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S33</w:t>
            </w:r>
          </w:p>
        </w:tc>
        <w:tc>
          <w:tcPr>
            <w:tcW w:w="495" w:type="pct"/>
            <w:shd w:val="clear" w:color="auto" w:fill="auto"/>
            <w:noWrap/>
            <w:vAlign w:val="center"/>
            <w:hideMark/>
          </w:tcPr>
          <w:p w14:paraId="1A94DD7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16034</w:t>
            </w:r>
          </w:p>
        </w:tc>
        <w:tc>
          <w:tcPr>
            <w:tcW w:w="713" w:type="pct"/>
            <w:shd w:val="clear" w:color="auto" w:fill="auto"/>
            <w:noWrap/>
            <w:vAlign w:val="center"/>
            <w:hideMark/>
          </w:tcPr>
          <w:p w14:paraId="5C0026F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S34</w:t>
            </w:r>
          </w:p>
        </w:tc>
        <w:tc>
          <w:tcPr>
            <w:tcW w:w="495" w:type="pct"/>
            <w:shd w:val="clear" w:color="auto" w:fill="auto"/>
            <w:noWrap/>
            <w:vAlign w:val="center"/>
            <w:hideMark/>
          </w:tcPr>
          <w:p w14:paraId="0CE2E52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16036</w:t>
            </w:r>
          </w:p>
        </w:tc>
        <w:tc>
          <w:tcPr>
            <w:tcW w:w="753" w:type="pct"/>
            <w:shd w:val="clear" w:color="auto" w:fill="auto"/>
            <w:noWrap/>
            <w:vAlign w:val="center"/>
            <w:hideMark/>
          </w:tcPr>
          <w:p w14:paraId="777E282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S36</w:t>
            </w:r>
          </w:p>
        </w:tc>
        <w:tc>
          <w:tcPr>
            <w:tcW w:w="495" w:type="pct"/>
            <w:shd w:val="clear" w:color="auto" w:fill="auto"/>
            <w:noWrap/>
            <w:vAlign w:val="center"/>
            <w:hideMark/>
          </w:tcPr>
          <w:p w14:paraId="3DD7BE0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17035</w:t>
            </w:r>
          </w:p>
        </w:tc>
        <w:tc>
          <w:tcPr>
            <w:tcW w:w="753" w:type="pct"/>
            <w:shd w:val="clear" w:color="auto" w:fill="auto"/>
            <w:noWrap/>
            <w:vAlign w:val="center"/>
            <w:hideMark/>
          </w:tcPr>
          <w:p w14:paraId="18A20C9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Cl35</w:t>
            </w:r>
          </w:p>
        </w:tc>
      </w:tr>
      <w:tr w:rsidR="00F81438" w:rsidRPr="00FE4FCB" w14:paraId="6ADDC5AC" w14:textId="77777777" w:rsidTr="00685484">
        <w:trPr>
          <w:trHeight w:val="270"/>
        </w:trPr>
        <w:tc>
          <w:tcPr>
            <w:tcW w:w="567" w:type="pct"/>
            <w:shd w:val="clear" w:color="auto" w:fill="auto"/>
            <w:noWrap/>
            <w:vAlign w:val="center"/>
            <w:hideMark/>
          </w:tcPr>
          <w:p w14:paraId="39DF5CC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17037</w:t>
            </w:r>
          </w:p>
        </w:tc>
        <w:tc>
          <w:tcPr>
            <w:tcW w:w="729" w:type="pct"/>
            <w:shd w:val="clear" w:color="auto" w:fill="auto"/>
            <w:noWrap/>
            <w:vAlign w:val="center"/>
            <w:hideMark/>
          </w:tcPr>
          <w:p w14:paraId="48F820B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Cl37</w:t>
            </w:r>
          </w:p>
        </w:tc>
        <w:tc>
          <w:tcPr>
            <w:tcW w:w="495" w:type="pct"/>
            <w:shd w:val="clear" w:color="auto" w:fill="auto"/>
            <w:noWrap/>
            <w:vAlign w:val="center"/>
            <w:hideMark/>
          </w:tcPr>
          <w:p w14:paraId="720B795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18036</w:t>
            </w:r>
          </w:p>
        </w:tc>
        <w:tc>
          <w:tcPr>
            <w:tcW w:w="713" w:type="pct"/>
            <w:shd w:val="clear" w:color="auto" w:fill="auto"/>
            <w:noWrap/>
            <w:vAlign w:val="center"/>
            <w:hideMark/>
          </w:tcPr>
          <w:p w14:paraId="3D3C258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Ar36</w:t>
            </w:r>
          </w:p>
        </w:tc>
        <w:tc>
          <w:tcPr>
            <w:tcW w:w="495" w:type="pct"/>
            <w:shd w:val="clear" w:color="auto" w:fill="auto"/>
            <w:noWrap/>
            <w:vAlign w:val="center"/>
            <w:hideMark/>
          </w:tcPr>
          <w:p w14:paraId="4777803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18038</w:t>
            </w:r>
          </w:p>
        </w:tc>
        <w:tc>
          <w:tcPr>
            <w:tcW w:w="753" w:type="pct"/>
            <w:shd w:val="clear" w:color="auto" w:fill="auto"/>
            <w:noWrap/>
            <w:vAlign w:val="center"/>
            <w:hideMark/>
          </w:tcPr>
          <w:p w14:paraId="4E7F446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Ar38</w:t>
            </w:r>
          </w:p>
        </w:tc>
        <w:tc>
          <w:tcPr>
            <w:tcW w:w="495" w:type="pct"/>
            <w:shd w:val="clear" w:color="auto" w:fill="auto"/>
            <w:noWrap/>
            <w:vAlign w:val="center"/>
            <w:hideMark/>
          </w:tcPr>
          <w:p w14:paraId="036F1B2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18040</w:t>
            </w:r>
          </w:p>
        </w:tc>
        <w:tc>
          <w:tcPr>
            <w:tcW w:w="753" w:type="pct"/>
            <w:shd w:val="clear" w:color="auto" w:fill="auto"/>
            <w:noWrap/>
            <w:vAlign w:val="center"/>
            <w:hideMark/>
          </w:tcPr>
          <w:p w14:paraId="587064F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Ar40</w:t>
            </w:r>
          </w:p>
        </w:tc>
      </w:tr>
      <w:tr w:rsidR="00F81438" w:rsidRPr="00FE4FCB" w14:paraId="7C9825F5" w14:textId="77777777" w:rsidTr="00685484">
        <w:trPr>
          <w:trHeight w:val="270"/>
        </w:trPr>
        <w:tc>
          <w:tcPr>
            <w:tcW w:w="567" w:type="pct"/>
            <w:shd w:val="clear" w:color="auto" w:fill="auto"/>
            <w:noWrap/>
            <w:vAlign w:val="center"/>
            <w:hideMark/>
          </w:tcPr>
          <w:p w14:paraId="58F539F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19039</w:t>
            </w:r>
          </w:p>
        </w:tc>
        <w:tc>
          <w:tcPr>
            <w:tcW w:w="729" w:type="pct"/>
            <w:shd w:val="clear" w:color="auto" w:fill="auto"/>
            <w:noWrap/>
            <w:vAlign w:val="center"/>
            <w:hideMark/>
          </w:tcPr>
          <w:p w14:paraId="52BCA01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K39</w:t>
            </w:r>
          </w:p>
        </w:tc>
        <w:tc>
          <w:tcPr>
            <w:tcW w:w="495" w:type="pct"/>
            <w:shd w:val="clear" w:color="auto" w:fill="auto"/>
            <w:noWrap/>
            <w:vAlign w:val="center"/>
            <w:hideMark/>
          </w:tcPr>
          <w:p w14:paraId="2956DF3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19040</w:t>
            </w:r>
          </w:p>
        </w:tc>
        <w:tc>
          <w:tcPr>
            <w:tcW w:w="713" w:type="pct"/>
            <w:shd w:val="clear" w:color="auto" w:fill="auto"/>
            <w:noWrap/>
            <w:vAlign w:val="center"/>
            <w:hideMark/>
          </w:tcPr>
          <w:p w14:paraId="04BDE55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K40</w:t>
            </w:r>
          </w:p>
        </w:tc>
        <w:tc>
          <w:tcPr>
            <w:tcW w:w="495" w:type="pct"/>
            <w:shd w:val="clear" w:color="auto" w:fill="auto"/>
            <w:noWrap/>
            <w:vAlign w:val="center"/>
            <w:hideMark/>
          </w:tcPr>
          <w:p w14:paraId="0413584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19041</w:t>
            </w:r>
          </w:p>
        </w:tc>
        <w:tc>
          <w:tcPr>
            <w:tcW w:w="753" w:type="pct"/>
            <w:shd w:val="clear" w:color="auto" w:fill="auto"/>
            <w:noWrap/>
            <w:vAlign w:val="center"/>
            <w:hideMark/>
          </w:tcPr>
          <w:p w14:paraId="752F4FD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K41</w:t>
            </w:r>
          </w:p>
        </w:tc>
        <w:tc>
          <w:tcPr>
            <w:tcW w:w="495" w:type="pct"/>
            <w:shd w:val="clear" w:color="auto" w:fill="auto"/>
            <w:noWrap/>
            <w:vAlign w:val="center"/>
            <w:hideMark/>
          </w:tcPr>
          <w:p w14:paraId="331620E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20040</w:t>
            </w:r>
          </w:p>
        </w:tc>
        <w:tc>
          <w:tcPr>
            <w:tcW w:w="753" w:type="pct"/>
            <w:shd w:val="clear" w:color="auto" w:fill="auto"/>
            <w:noWrap/>
            <w:vAlign w:val="center"/>
            <w:hideMark/>
          </w:tcPr>
          <w:p w14:paraId="72FA04D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Ca40</w:t>
            </w:r>
          </w:p>
        </w:tc>
      </w:tr>
      <w:tr w:rsidR="00F81438" w:rsidRPr="00FE4FCB" w14:paraId="35097783" w14:textId="77777777" w:rsidTr="00685484">
        <w:trPr>
          <w:trHeight w:val="270"/>
        </w:trPr>
        <w:tc>
          <w:tcPr>
            <w:tcW w:w="567" w:type="pct"/>
            <w:shd w:val="clear" w:color="auto" w:fill="auto"/>
            <w:noWrap/>
            <w:vAlign w:val="center"/>
            <w:hideMark/>
          </w:tcPr>
          <w:p w14:paraId="73F52C6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20042</w:t>
            </w:r>
          </w:p>
        </w:tc>
        <w:tc>
          <w:tcPr>
            <w:tcW w:w="729" w:type="pct"/>
            <w:shd w:val="clear" w:color="auto" w:fill="auto"/>
            <w:noWrap/>
            <w:vAlign w:val="center"/>
            <w:hideMark/>
          </w:tcPr>
          <w:p w14:paraId="1FB543C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Ca42</w:t>
            </w:r>
          </w:p>
        </w:tc>
        <w:tc>
          <w:tcPr>
            <w:tcW w:w="495" w:type="pct"/>
            <w:shd w:val="clear" w:color="auto" w:fill="auto"/>
            <w:noWrap/>
            <w:vAlign w:val="center"/>
            <w:hideMark/>
          </w:tcPr>
          <w:p w14:paraId="07F5495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20043</w:t>
            </w:r>
          </w:p>
        </w:tc>
        <w:tc>
          <w:tcPr>
            <w:tcW w:w="713" w:type="pct"/>
            <w:shd w:val="clear" w:color="auto" w:fill="auto"/>
            <w:noWrap/>
            <w:vAlign w:val="center"/>
            <w:hideMark/>
          </w:tcPr>
          <w:p w14:paraId="680A41C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Ca43</w:t>
            </w:r>
          </w:p>
        </w:tc>
        <w:tc>
          <w:tcPr>
            <w:tcW w:w="495" w:type="pct"/>
            <w:shd w:val="clear" w:color="auto" w:fill="auto"/>
            <w:noWrap/>
            <w:vAlign w:val="center"/>
            <w:hideMark/>
          </w:tcPr>
          <w:p w14:paraId="6C894BB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20044</w:t>
            </w:r>
          </w:p>
        </w:tc>
        <w:tc>
          <w:tcPr>
            <w:tcW w:w="753" w:type="pct"/>
            <w:shd w:val="clear" w:color="auto" w:fill="auto"/>
            <w:noWrap/>
            <w:vAlign w:val="center"/>
            <w:hideMark/>
          </w:tcPr>
          <w:p w14:paraId="6A2AE46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Ca44</w:t>
            </w:r>
          </w:p>
        </w:tc>
        <w:tc>
          <w:tcPr>
            <w:tcW w:w="495" w:type="pct"/>
            <w:shd w:val="clear" w:color="auto" w:fill="auto"/>
            <w:noWrap/>
            <w:vAlign w:val="center"/>
            <w:hideMark/>
          </w:tcPr>
          <w:p w14:paraId="0A89285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20046</w:t>
            </w:r>
          </w:p>
        </w:tc>
        <w:tc>
          <w:tcPr>
            <w:tcW w:w="753" w:type="pct"/>
            <w:shd w:val="clear" w:color="auto" w:fill="auto"/>
            <w:noWrap/>
            <w:vAlign w:val="center"/>
            <w:hideMark/>
          </w:tcPr>
          <w:p w14:paraId="4ADDAB8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Ca46</w:t>
            </w:r>
          </w:p>
        </w:tc>
      </w:tr>
      <w:tr w:rsidR="00F81438" w:rsidRPr="00FE4FCB" w14:paraId="74A59695" w14:textId="77777777" w:rsidTr="00685484">
        <w:trPr>
          <w:trHeight w:val="270"/>
        </w:trPr>
        <w:tc>
          <w:tcPr>
            <w:tcW w:w="567" w:type="pct"/>
            <w:shd w:val="clear" w:color="auto" w:fill="auto"/>
            <w:noWrap/>
            <w:vAlign w:val="center"/>
            <w:hideMark/>
          </w:tcPr>
          <w:p w14:paraId="473ABBE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20048</w:t>
            </w:r>
          </w:p>
        </w:tc>
        <w:tc>
          <w:tcPr>
            <w:tcW w:w="729" w:type="pct"/>
            <w:shd w:val="clear" w:color="auto" w:fill="auto"/>
            <w:noWrap/>
            <w:vAlign w:val="center"/>
            <w:hideMark/>
          </w:tcPr>
          <w:p w14:paraId="3347423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Ca48</w:t>
            </w:r>
          </w:p>
        </w:tc>
        <w:tc>
          <w:tcPr>
            <w:tcW w:w="495" w:type="pct"/>
            <w:shd w:val="clear" w:color="auto" w:fill="auto"/>
            <w:noWrap/>
            <w:vAlign w:val="center"/>
            <w:hideMark/>
          </w:tcPr>
          <w:p w14:paraId="4FC3314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21045</w:t>
            </w:r>
          </w:p>
        </w:tc>
        <w:tc>
          <w:tcPr>
            <w:tcW w:w="713" w:type="pct"/>
            <w:shd w:val="clear" w:color="auto" w:fill="auto"/>
            <w:noWrap/>
            <w:vAlign w:val="center"/>
            <w:hideMark/>
          </w:tcPr>
          <w:p w14:paraId="0E459A8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Sc45</w:t>
            </w:r>
          </w:p>
        </w:tc>
        <w:tc>
          <w:tcPr>
            <w:tcW w:w="495" w:type="pct"/>
            <w:shd w:val="clear" w:color="auto" w:fill="auto"/>
            <w:noWrap/>
            <w:vAlign w:val="center"/>
            <w:hideMark/>
          </w:tcPr>
          <w:p w14:paraId="1F46EA7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22046</w:t>
            </w:r>
          </w:p>
        </w:tc>
        <w:tc>
          <w:tcPr>
            <w:tcW w:w="753" w:type="pct"/>
            <w:shd w:val="clear" w:color="auto" w:fill="auto"/>
            <w:noWrap/>
            <w:vAlign w:val="center"/>
            <w:hideMark/>
          </w:tcPr>
          <w:p w14:paraId="7E9CB50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Ti46</w:t>
            </w:r>
          </w:p>
        </w:tc>
        <w:tc>
          <w:tcPr>
            <w:tcW w:w="495" w:type="pct"/>
            <w:shd w:val="clear" w:color="auto" w:fill="auto"/>
            <w:noWrap/>
            <w:vAlign w:val="center"/>
            <w:hideMark/>
          </w:tcPr>
          <w:p w14:paraId="5CD9044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22047</w:t>
            </w:r>
          </w:p>
        </w:tc>
        <w:tc>
          <w:tcPr>
            <w:tcW w:w="753" w:type="pct"/>
            <w:shd w:val="clear" w:color="auto" w:fill="auto"/>
            <w:noWrap/>
            <w:vAlign w:val="center"/>
            <w:hideMark/>
          </w:tcPr>
          <w:p w14:paraId="0C8565F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Ti47</w:t>
            </w:r>
          </w:p>
        </w:tc>
      </w:tr>
      <w:tr w:rsidR="00F81438" w:rsidRPr="00FE4FCB" w14:paraId="4DEE25E7" w14:textId="77777777" w:rsidTr="00685484">
        <w:trPr>
          <w:trHeight w:val="270"/>
        </w:trPr>
        <w:tc>
          <w:tcPr>
            <w:tcW w:w="567" w:type="pct"/>
            <w:shd w:val="clear" w:color="auto" w:fill="auto"/>
            <w:noWrap/>
            <w:vAlign w:val="center"/>
            <w:hideMark/>
          </w:tcPr>
          <w:p w14:paraId="0F8EDAE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22048</w:t>
            </w:r>
          </w:p>
        </w:tc>
        <w:tc>
          <w:tcPr>
            <w:tcW w:w="729" w:type="pct"/>
            <w:shd w:val="clear" w:color="auto" w:fill="auto"/>
            <w:noWrap/>
            <w:vAlign w:val="center"/>
            <w:hideMark/>
          </w:tcPr>
          <w:p w14:paraId="766F89E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Ti48</w:t>
            </w:r>
          </w:p>
        </w:tc>
        <w:tc>
          <w:tcPr>
            <w:tcW w:w="495" w:type="pct"/>
            <w:shd w:val="clear" w:color="auto" w:fill="auto"/>
            <w:noWrap/>
            <w:vAlign w:val="center"/>
            <w:hideMark/>
          </w:tcPr>
          <w:p w14:paraId="30097A0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22049</w:t>
            </w:r>
          </w:p>
        </w:tc>
        <w:tc>
          <w:tcPr>
            <w:tcW w:w="713" w:type="pct"/>
            <w:shd w:val="clear" w:color="auto" w:fill="auto"/>
            <w:noWrap/>
            <w:vAlign w:val="center"/>
            <w:hideMark/>
          </w:tcPr>
          <w:p w14:paraId="769AE04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Ti49</w:t>
            </w:r>
          </w:p>
        </w:tc>
        <w:tc>
          <w:tcPr>
            <w:tcW w:w="495" w:type="pct"/>
            <w:shd w:val="clear" w:color="auto" w:fill="auto"/>
            <w:noWrap/>
            <w:vAlign w:val="center"/>
            <w:hideMark/>
          </w:tcPr>
          <w:p w14:paraId="2E9A715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22050</w:t>
            </w:r>
          </w:p>
        </w:tc>
        <w:tc>
          <w:tcPr>
            <w:tcW w:w="753" w:type="pct"/>
            <w:shd w:val="clear" w:color="auto" w:fill="auto"/>
            <w:noWrap/>
            <w:vAlign w:val="center"/>
            <w:hideMark/>
          </w:tcPr>
          <w:p w14:paraId="75FBBC8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Ti50</w:t>
            </w:r>
          </w:p>
        </w:tc>
        <w:tc>
          <w:tcPr>
            <w:tcW w:w="495" w:type="pct"/>
            <w:shd w:val="clear" w:color="auto" w:fill="auto"/>
            <w:noWrap/>
            <w:vAlign w:val="center"/>
            <w:hideMark/>
          </w:tcPr>
          <w:p w14:paraId="557D36C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23000</w:t>
            </w:r>
          </w:p>
        </w:tc>
        <w:tc>
          <w:tcPr>
            <w:tcW w:w="753" w:type="pct"/>
            <w:shd w:val="clear" w:color="auto" w:fill="auto"/>
            <w:noWrap/>
            <w:vAlign w:val="center"/>
            <w:hideMark/>
          </w:tcPr>
          <w:p w14:paraId="3FAC3EB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V</w:t>
            </w:r>
          </w:p>
        </w:tc>
      </w:tr>
      <w:tr w:rsidR="00F81438" w:rsidRPr="00FE4FCB" w14:paraId="3224ACB3" w14:textId="77777777" w:rsidTr="00685484">
        <w:trPr>
          <w:trHeight w:val="270"/>
        </w:trPr>
        <w:tc>
          <w:tcPr>
            <w:tcW w:w="567" w:type="pct"/>
            <w:shd w:val="clear" w:color="auto" w:fill="auto"/>
            <w:noWrap/>
            <w:vAlign w:val="center"/>
            <w:hideMark/>
          </w:tcPr>
          <w:p w14:paraId="4430F6B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24050</w:t>
            </w:r>
          </w:p>
        </w:tc>
        <w:tc>
          <w:tcPr>
            <w:tcW w:w="729" w:type="pct"/>
            <w:shd w:val="clear" w:color="auto" w:fill="auto"/>
            <w:noWrap/>
            <w:vAlign w:val="center"/>
            <w:hideMark/>
          </w:tcPr>
          <w:p w14:paraId="2574D41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Cr50</w:t>
            </w:r>
          </w:p>
        </w:tc>
        <w:tc>
          <w:tcPr>
            <w:tcW w:w="495" w:type="pct"/>
            <w:shd w:val="clear" w:color="auto" w:fill="auto"/>
            <w:noWrap/>
            <w:vAlign w:val="center"/>
            <w:hideMark/>
          </w:tcPr>
          <w:p w14:paraId="0DF976D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24052</w:t>
            </w:r>
          </w:p>
        </w:tc>
        <w:tc>
          <w:tcPr>
            <w:tcW w:w="713" w:type="pct"/>
            <w:shd w:val="clear" w:color="auto" w:fill="auto"/>
            <w:noWrap/>
            <w:vAlign w:val="center"/>
            <w:hideMark/>
          </w:tcPr>
          <w:p w14:paraId="36519D1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Cr52</w:t>
            </w:r>
          </w:p>
        </w:tc>
        <w:tc>
          <w:tcPr>
            <w:tcW w:w="495" w:type="pct"/>
            <w:shd w:val="clear" w:color="auto" w:fill="auto"/>
            <w:noWrap/>
            <w:vAlign w:val="center"/>
            <w:hideMark/>
          </w:tcPr>
          <w:p w14:paraId="7404DDB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24053</w:t>
            </w:r>
          </w:p>
        </w:tc>
        <w:tc>
          <w:tcPr>
            <w:tcW w:w="753" w:type="pct"/>
            <w:shd w:val="clear" w:color="auto" w:fill="auto"/>
            <w:noWrap/>
            <w:vAlign w:val="center"/>
            <w:hideMark/>
          </w:tcPr>
          <w:p w14:paraId="79BA853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Cr53</w:t>
            </w:r>
          </w:p>
        </w:tc>
        <w:tc>
          <w:tcPr>
            <w:tcW w:w="495" w:type="pct"/>
            <w:shd w:val="clear" w:color="auto" w:fill="auto"/>
            <w:noWrap/>
            <w:vAlign w:val="center"/>
            <w:hideMark/>
          </w:tcPr>
          <w:p w14:paraId="0394FFE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24054</w:t>
            </w:r>
          </w:p>
        </w:tc>
        <w:tc>
          <w:tcPr>
            <w:tcW w:w="753" w:type="pct"/>
            <w:shd w:val="clear" w:color="auto" w:fill="auto"/>
            <w:noWrap/>
            <w:vAlign w:val="center"/>
            <w:hideMark/>
          </w:tcPr>
          <w:p w14:paraId="062AC71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Cr54</w:t>
            </w:r>
          </w:p>
        </w:tc>
      </w:tr>
      <w:tr w:rsidR="00F81438" w:rsidRPr="00FE4FCB" w14:paraId="1DD2148A" w14:textId="77777777" w:rsidTr="00685484">
        <w:trPr>
          <w:trHeight w:val="270"/>
        </w:trPr>
        <w:tc>
          <w:tcPr>
            <w:tcW w:w="567" w:type="pct"/>
            <w:shd w:val="clear" w:color="auto" w:fill="auto"/>
            <w:noWrap/>
            <w:vAlign w:val="center"/>
            <w:hideMark/>
          </w:tcPr>
          <w:p w14:paraId="440225B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25055</w:t>
            </w:r>
          </w:p>
        </w:tc>
        <w:tc>
          <w:tcPr>
            <w:tcW w:w="729" w:type="pct"/>
            <w:shd w:val="clear" w:color="auto" w:fill="auto"/>
            <w:noWrap/>
            <w:vAlign w:val="center"/>
            <w:hideMark/>
          </w:tcPr>
          <w:p w14:paraId="216DE3C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Mn55</w:t>
            </w:r>
          </w:p>
        </w:tc>
        <w:tc>
          <w:tcPr>
            <w:tcW w:w="495" w:type="pct"/>
            <w:shd w:val="clear" w:color="auto" w:fill="auto"/>
            <w:noWrap/>
            <w:vAlign w:val="center"/>
            <w:hideMark/>
          </w:tcPr>
          <w:p w14:paraId="0FC729C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26054</w:t>
            </w:r>
          </w:p>
        </w:tc>
        <w:tc>
          <w:tcPr>
            <w:tcW w:w="713" w:type="pct"/>
            <w:shd w:val="clear" w:color="auto" w:fill="auto"/>
            <w:noWrap/>
            <w:vAlign w:val="center"/>
            <w:hideMark/>
          </w:tcPr>
          <w:p w14:paraId="669A4F6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Fe54</w:t>
            </w:r>
          </w:p>
        </w:tc>
        <w:tc>
          <w:tcPr>
            <w:tcW w:w="495" w:type="pct"/>
            <w:shd w:val="clear" w:color="auto" w:fill="auto"/>
            <w:noWrap/>
            <w:vAlign w:val="center"/>
            <w:hideMark/>
          </w:tcPr>
          <w:p w14:paraId="48E5A87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26056</w:t>
            </w:r>
          </w:p>
        </w:tc>
        <w:tc>
          <w:tcPr>
            <w:tcW w:w="753" w:type="pct"/>
            <w:shd w:val="clear" w:color="auto" w:fill="auto"/>
            <w:noWrap/>
            <w:vAlign w:val="center"/>
            <w:hideMark/>
          </w:tcPr>
          <w:p w14:paraId="2D7BD87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Fe56</w:t>
            </w:r>
          </w:p>
        </w:tc>
        <w:tc>
          <w:tcPr>
            <w:tcW w:w="495" w:type="pct"/>
            <w:shd w:val="clear" w:color="auto" w:fill="auto"/>
            <w:noWrap/>
            <w:vAlign w:val="center"/>
            <w:hideMark/>
          </w:tcPr>
          <w:p w14:paraId="032BDF7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26057</w:t>
            </w:r>
          </w:p>
        </w:tc>
        <w:tc>
          <w:tcPr>
            <w:tcW w:w="753" w:type="pct"/>
            <w:shd w:val="clear" w:color="auto" w:fill="auto"/>
            <w:noWrap/>
            <w:vAlign w:val="center"/>
            <w:hideMark/>
          </w:tcPr>
          <w:p w14:paraId="4527AAD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Fe57</w:t>
            </w:r>
          </w:p>
        </w:tc>
      </w:tr>
      <w:tr w:rsidR="00F81438" w:rsidRPr="00FE4FCB" w14:paraId="3BD29794" w14:textId="77777777" w:rsidTr="00685484">
        <w:trPr>
          <w:trHeight w:val="270"/>
        </w:trPr>
        <w:tc>
          <w:tcPr>
            <w:tcW w:w="567" w:type="pct"/>
            <w:shd w:val="clear" w:color="auto" w:fill="auto"/>
            <w:noWrap/>
            <w:vAlign w:val="center"/>
            <w:hideMark/>
          </w:tcPr>
          <w:p w14:paraId="1F6AA41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26058</w:t>
            </w:r>
          </w:p>
        </w:tc>
        <w:tc>
          <w:tcPr>
            <w:tcW w:w="729" w:type="pct"/>
            <w:shd w:val="clear" w:color="auto" w:fill="auto"/>
            <w:noWrap/>
            <w:vAlign w:val="center"/>
            <w:hideMark/>
          </w:tcPr>
          <w:p w14:paraId="5926A5E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Fe58</w:t>
            </w:r>
          </w:p>
        </w:tc>
        <w:tc>
          <w:tcPr>
            <w:tcW w:w="495" w:type="pct"/>
            <w:shd w:val="clear" w:color="auto" w:fill="auto"/>
            <w:noWrap/>
            <w:vAlign w:val="center"/>
            <w:hideMark/>
          </w:tcPr>
          <w:p w14:paraId="3AB87A8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27058</w:t>
            </w:r>
          </w:p>
        </w:tc>
        <w:tc>
          <w:tcPr>
            <w:tcW w:w="713" w:type="pct"/>
            <w:shd w:val="clear" w:color="auto" w:fill="auto"/>
            <w:noWrap/>
            <w:vAlign w:val="center"/>
            <w:hideMark/>
          </w:tcPr>
          <w:p w14:paraId="5242139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Co58</w:t>
            </w:r>
          </w:p>
        </w:tc>
        <w:tc>
          <w:tcPr>
            <w:tcW w:w="495" w:type="pct"/>
            <w:shd w:val="clear" w:color="auto" w:fill="auto"/>
            <w:noWrap/>
            <w:vAlign w:val="center"/>
            <w:hideMark/>
          </w:tcPr>
          <w:p w14:paraId="4BF673A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27458</w:t>
            </w:r>
          </w:p>
        </w:tc>
        <w:tc>
          <w:tcPr>
            <w:tcW w:w="753" w:type="pct"/>
            <w:shd w:val="clear" w:color="auto" w:fill="auto"/>
            <w:noWrap/>
            <w:vAlign w:val="center"/>
            <w:hideMark/>
          </w:tcPr>
          <w:p w14:paraId="48C09C4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Co58m1</w:t>
            </w:r>
          </w:p>
        </w:tc>
        <w:tc>
          <w:tcPr>
            <w:tcW w:w="495" w:type="pct"/>
            <w:shd w:val="clear" w:color="auto" w:fill="auto"/>
            <w:noWrap/>
            <w:vAlign w:val="center"/>
            <w:hideMark/>
          </w:tcPr>
          <w:p w14:paraId="2038F16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27059</w:t>
            </w:r>
          </w:p>
        </w:tc>
        <w:tc>
          <w:tcPr>
            <w:tcW w:w="753" w:type="pct"/>
            <w:shd w:val="clear" w:color="auto" w:fill="auto"/>
            <w:noWrap/>
            <w:vAlign w:val="center"/>
            <w:hideMark/>
          </w:tcPr>
          <w:p w14:paraId="439164B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Co59</w:t>
            </w:r>
          </w:p>
        </w:tc>
      </w:tr>
      <w:tr w:rsidR="00F81438" w:rsidRPr="00FE4FCB" w14:paraId="70BDB601" w14:textId="77777777" w:rsidTr="00685484">
        <w:trPr>
          <w:trHeight w:val="270"/>
        </w:trPr>
        <w:tc>
          <w:tcPr>
            <w:tcW w:w="567" w:type="pct"/>
            <w:shd w:val="clear" w:color="auto" w:fill="auto"/>
            <w:noWrap/>
            <w:vAlign w:val="center"/>
            <w:hideMark/>
          </w:tcPr>
          <w:p w14:paraId="190DD85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28058</w:t>
            </w:r>
          </w:p>
        </w:tc>
        <w:tc>
          <w:tcPr>
            <w:tcW w:w="729" w:type="pct"/>
            <w:shd w:val="clear" w:color="auto" w:fill="auto"/>
            <w:noWrap/>
            <w:vAlign w:val="center"/>
            <w:hideMark/>
          </w:tcPr>
          <w:p w14:paraId="433157B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Ni58</w:t>
            </w:r>
          </w:p>
        </w:tc>
        <w:tc>
          <w:tcPr>
            <w:tcW w:w="495" w:type="pct"/>
            <w:shd w:val="clear" w:color="auto" w:fill="auto"/>
            <w:noWrap/>
            <w:vAlign w:val="center"/>
            <w:hideMark/>
          </w:tcPr>
          <w:p w14:paraId="56FE3C8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28059</w:t>
            </w:r>
          </w:p>
        </w:tc>
        <w:tc>
          <w:tcPr>
            <w:tcW w:w="713" w:type="pct"/>
            <w:shd w:val="clear" w:color="auto" w:fill="auto"/>
            <w:noWrap/>
            <w:vAlign w:val="center"/>
            <w:hideMark/>
          </w:tcPr>
          <w:p w14:paraId="7265D4D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Ni59</w:t>
            </w:r>
          </w:p>
        </w:tc>
        <w:tc>
          <w:tcPr>
            <w:tcW w:w="495" w:type="pct"/>
            <w:shd w:val="clear" w:color="auto" w:fill="auto"/>
            <w:noWrap/>
            <w:vAlign w:val="center"/>
            <w:hideMark/>
          </w:tcPr>
          <w:p w14:paraId="47A36AB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28060</w:t>
            </w:r>
          </w:p>
        </w:tc>
        <w:tc>
          <w:tcPr>
            <w:tcW w:w="753" w:type="pct"/>
            <w:shd w:val="clear" w:color="auto" w:fill="auto"/>
            <w:noWrap/>
            <w:vAlign w:val="center"/>
            <w:hideMark/>
          </w:tcPr>
          <w:p w14:paraId="6340C47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Ni60</w:t>
            </w:r>
          </w:p>
        </w:tc>
        <w:tc>
          <w:tcPr>
            <w:tcW w:w="495" w:type="pct"/>
            <w:shd w:val="clear" w:color="auto" w:fill="auto"/>
            <w:noWrap/>
            <w:vAlign w:val="center"/>
            <w:hideMark/>
          </w:tcPr>
          <w:p w14:paraId="46BE03F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28061</w:t>
            </w:r>
          </w:p>
        </w:tc>
        <w:tc>
          <w:tcPr>
            <w:tcW w:w="753" w:type="pct"/>
            <w:shd w:val="clear" w:color="auto" w:fill="auto"/>
            <w:noWrap/>
            <w:vAlign w:val="center"/>
            <w:hideMark/>
          </w:tcPr>
          <w:p w14:paraId="02AAE27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Ni61</w:t>
            </w:r>
          </w:p>
        </w:tc>
      </w:tr>
      <w:tr w:rsidR="00F81438" w:rsidRPr="00FE4FCB" w14:paraId="4B78CCC6" w14:textId="77777777" w:rsidTr="00685484">
        <w:trPr>
          <w:trHeight w:val="270"/>
        </w:trPr>
        <w:tc>
          <w:tcPr>
            <w:tcW w:w="567" w:type="pct"/>
            <w:shd w:val="clear" w:color="auto" w:fill="auto"/>
            <w:noWrap/>
            <w:vAlign w:val="center"/>
            <w:hideMark/>
          </w:tcPr>
          <w:p w14:paraId="38FC43F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28062</w:t>
            </w:r>
          </w:p>
        </w:tc>
        <w:tc>
          <w:tcPr>
            <w:tcW w:w="729" w:type="pct"/>
            <w:shd w:val="clear" w:color="auto" w:fill="auto"/>
            <w:noWrap/>
            <w:vAlign w:val="center"/>
            <w:hideMark/>
          </w:tcPr>
          <w:p w14:paraId="40C8586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Ni62</w:t>
            </w:r>
          </w:p>
        </w:tc>
        <w:tc>
          <w:tcPr>
            <w:tcW w:w="495" w:type="pct"/>
            <w:shd w:val="clear" w:color="auto" w:fill="auto"/>
            <w:noWrap/>
            <w:vAlign w:val="center"/>
            <w:hideMark/>
          </w:tcPr>
          <w:p w14:paraId="60F398E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28064</w:t>
            </w:r>
          </w:p>
        </w:tc>
        <w:tc>
          <w:tcPr>
            <w:tcW w:w="713" w:type="pct"/>
            <w:shd w:val="clear" w:color="auto" w:fill="auto"/>
            <w:noWrap/>
            <w:vAlign w:val="center"/>
            <w:hideMark/>
          </w:tcPr>
          <w:p w14:paraId="7C3D553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Ni64</w:t>
            </w:r>
          </w:p>
        </w:tc>
        <w:tc>
          <w:tcPr>
            <w:tcW w:w="495" w:type="pct"/>
            <w:shd w:val="clear" w:color="auto" w:fill="auto"/>
            <w:noWrap/>
            <w:vAlign w:val="center"/>
            <w:hideMark/>
          </w:tcPr>
          <w:p w14:paraId="57FC135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29063</w:t>
            </w:r>
          </w:p>
        </w:tc>
        <w:tc>
          <w:tcPr>
            <w:tcW w:w="753" w:type="pct"/>
            <w:shd w:val="clear" w:color="auto" w:fill="auto"/>
            <w:noWrap/>
            <w:vAlign w:val="center"/>
            <w:hideMark/>
          </w:tcPr>
          <w:p w14:paraId="7C801A6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Cu63</w:t>
            </w:r>
          </w:p>
        </w:tc>
        <w:tc>
          <w:tcPr>
            <w:tcW w:w="495" w:type="pct"/>
            <w:shd w:val="clear" w:color="auto" w:fill="auto"/>
            <w:noWrap/>
            <w:vAlign w:val="center"/>
            <w:hideMark/>
          </w:tcPr>
          <w:p w14:paraId="5982853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29065</w:t>
            </w:r>
          </w:p>
        </w:tc>
        <w:tc>
          <w:tcPr>
            <w:tcW w:w="753" w:type="pct"/>
            <w:shd w:val="clear" w:color="auto" w:fill="auto"/>
            <w:noWrap/>
            <w:vAlign w:val="center"/>
            <w:hideMark/>
          </w:tcPr>
          <w:p w14:paraId="7F3C684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Cu65</w:t>
            </w:r>
          </w:p>
        </w:tc>
      </w:tr>
      <w:tr w:rsidR="00F81438" w:rsidRPr="00FE4FCB" w14:paraId="10F6B530" w14:textId="77777777" w:rsidTr="00685484">
        <w:trPr>
          <w:trHeight w:val="270"/>
        </w:trPr>
        <w:tc>
          <w:tcPr>
            <w:tcW w:w="567" w:type="pct"/>
            <w:shd w:val="clear" w:color="auto" w:fill="auto"/>
            <w:noWrap/>
            <w:vAlign w:val="center"/>
            <w:hideMark/>
          </w:tcPr>
          <w:p w14:paraId="74549A4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30000</w:t>
            </w:r>
          </w:p>
        </w:tc>
        <w:tc>
          <w:tcPr>
            <w:tcW w:w="729" w:type="pct"/>
            <w:shd w:val="clear" w:color="auto" w:fill="auto"/>
            <w:noWrap/>
            <w:vAlign w:val="center"/>
            <w:hideMark/>
          </w:tcPr>
          <w:p w14:paraId="6CAF612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Zn</w:t>
            </w:r>
          </w:p>
        </w:tc>
        <w:tc>
          <w:tcPr>
            <w:tcW w:w="495" w:type="pct"/>
            <w:shd w:val="clear" w:color="auto" w:fill="auto"/>
            <w:noWrap/>
            <w:vAlign w:val="center"/>
            <w:hideMark/>
          </w:tcPr>
          <w:p w14:paraId="1F2FA4A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31069</w:t>
            </w:r>
          </w:p>
        </w:tc>
        <w:tc>
          <w:tcPr>
            <w:tcW w:w="713" w:type="pct"/>
            <w:shd w:val="clear" w:color="auto" w:fill="auto"/>
            <w:noWrap/>
            <w:vAlign w:val="center"/>
            <w:hideMark/>
          </w:tcPr>
          <w:p w14:paraId="01CBB7F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Ga69</w:t>
            </w:r>
          </w:p>
        </w:tc>
        <w:tc>
          <w:tcPr>
            <w:tcW w:w="495" w:type="pct"/>
            <w:shd w:val="clear" w:color="auto" w:fill="auto"/>
            <w:noWrap/>
            <w:vAlign w:val="center"/>
            <w:hideMark/>
          </w:tcPr>
          <w:p w14:paraId="7F5E364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31071</w:t>
            </w:r>
          </w:p>
        </w:tc>
        <w:tc>
          <w:tcPr>
            <w:tcW w:w="753" w:type="pct"/>
            <w:shd w:val="clear" w:color="auto" w:fill="auto"/>
            <w:noWrap/>
            <w:vAlign w:val="center"/>
            <w:hideMark/>
          </w:tcPr>
          <w:p w14:paraId="5C554C0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Ga71</w:t>
            </w:r>
          </w:p>
        </w:tc>
        <w:tc>
          <w:tcPr>
            <w:tcW w:w="495" w:type="pct"/>
            <w:shd w:val="clear" w:color="auto" w:fill="auto"/>
            <w:noWrap/>
            <w:vAlign w:val="center"/>
            <w:hideMark/>
          </w:tcPr>
          <w:p w14:paraId="4F52EAF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32070</w:t>
            </w:r>
          </w:p>
        </w:tc>
        <w:tc>
          <w:tcPr>
            <w:tcW w:w="753" w:type="pct"/>
            <w:shd w:val="clear" w:color="auto" w:fill="auto"/>
            <w:noWrap/>
            <w:vAlign w:val="center"/>
            <w:hideMark/>
          </w:tcPr>
          <w:p w14:paraId="3B0D86B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Ge70</w:t>
            </w:r>
          </w:p>
        </w:tc>
      </w:tr>
      <w:tr w:rsidR="00F81438" w:rsidRPr="00FE4FCB" w14:paraId="0A55002B" w14:textId="77777777" w:rsidTr="00685484">
        <w:trPr>
          <w:trHeight w:val="270"/>
        </w:trPr>
        <w:tc>
          <w:tcPr>
            <w:tcW w:w="567" w:type="pct"/>
            <w:shd w:val="clear" w:color="auto" w:fill="auto"/>
            <w:noWrap/>
            <w:vAlign w:val="center"/>
            <w:hideMark/>
          </w:tcPr>
          <w:p w14:paraId="6391B29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32072</w:t>
            </w:r>
          </w:p>
        </w:tc>
        <w:tc>
          <w:tcPr>
            <w:tcW w:w="729" w:type="pct"/>
            <w:shd w:val="clear" w:color="auto" w:fill="auto"/>
            <w:noWrap/>
            <w:vAlign w:val="center"/>
            <w:hideMark/>
          </w:tcPr>
          <w:p w14:paraId="677C9DD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Ge72</w:t>
            </w:r>
          </w:p>
        </w:tc>
        <w:tc>
          <w:tcPr>
            <w:tcW w:w="495" w:type="pct"/>
            <w:shd w:val="clear" w:color="auto" w:fill="auto"/>
            <w:noWrap/>
            <w:vAlign w:val="center"/>
            <w:hideMark/>
          </w:tcPr>
          <w:p w14:paraId="32BF7B2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32073</w:t>
            </w:r>
          </w:p>
        </w:tc>
        <w:tc>
          <w:tcPr>
            <w:tcW w:w="713" w:type="pct"/>
            <w:shd w:val="clear" w:color="auto" w:fill="auto"/>
            <w:noWrap/>
            <w:vAlign w:val="center"/>
            <w:hideMark/>
          </w:tcPr>
          <w:p w14:paraId="76E33B6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Ge73</w:t>
            </w:r>
          </w:p>
        </w:tc>
        <w:tc>
          <w:tcPr>
            <w:tcW w:w="495" w:type="pct"/>
            <w:shd w:val="clear" w:color="auto" w:fill="auto"/>
            <w:noWrap/>
            <w:vAlign w:val="center"/>
            <w:hideMark/>
          </w:tcPr>
          <w:p w14:paraId="066C161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32074</w:t>
            </w:r>
          </w:p>
        </w:tc>
        <w:tc>
          <w:tcPr>
            <w:tcW w:w="753" w:type="pct"/>
            <w:shd w:val="clear" w:color="auto" w:fill="auto"/>
            <w:noWrap/>
            <w:vAlign w:val="center"/>
            <w:hideMark/>
          </w:tcPr>
          <w:p w14:paraId="7B9891D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Ge74</w:t>
            </w:r>
          </w:p>
        </w:tc>
        <w:tc>
          <w:tcPr>
            <w:tcW w:w="495" w:type="pct"/>
            <w:shd w:val="clear" w:color="auto" w:fill="auto"/>
            <w:noWrap/>
            <w:vAlign w:val="center"/>
            <w:hideMark/>
          </w:tcPr>
          <w:p w14:paraId="271F363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32076</w:t>
            </w:r>
          </w:p>
        </w:tc>
        <w:tc>
          <w:tcPr>
            <w:tcW w:w="753" w:type="pct"/>
            <w:shd w:val="clear" w:color="auto" w:fill="auto"/>
            <w:noWrap/>
            <w:vAlign w:val="center"/>
            <w:hideMark/>
          </w:tcPr>
          <w:p w14:paraId="736F27C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Ge76</w:t>
            </w:r>
          </w:p>
        </w:tc>
      </w:tr>
      <w:tr w:rsidR="00F81438" w:rsidRPr="00FE4FCB" w14:paraId="279FA7EF" w14:textId="77777777" w:rsidTr="00685484">
        <w:trPr>
          <w:trHeight w:val="270"/>
        </w:trPr>
        <w:tc>
          <w:tcPr>
            <w:tcW w:w="567" w:type="pct"/>
            <w:shd w:val="clear" w:color="auto" w:fill="auto"/>
            <w:noWrap/>
            <w:vAlign w:val="center"/>
            <w:hideMark/>
          </w:tcPr>
          <w:p w14:paraId="79F4183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33074</w:t>
            </w:r>
          </w:p>
        </w:tc>
        <w:tc>
          <w:tcPr>
            <w:tcW w:w="729" w:type="pct"/>
            <w:shd w:val="clear" w:color="auto" w:fill="auto"/>
            <w:noWrap/>
            <w:vAlign w:val="center"/>
            <w:hideMark/>
          </w:tcPr>
          <w:p w14:paraId="2451980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As74</w:t>
            </w:r>
          </w:p>
        </w:tc>
        <w:tc>
          <w:tcPr>
            <w:tcW w:w="495" w:type="pct"/>
            <w:shd w:val="clear" w:color="auto" w:fill="auto"/>
            <w:noWrap/>
            <w:vAlign w:val="center"/>
            <w:hideMark/>
          </w:tcPr>
          <w:p w14:paraId="6940FD7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33075</w:t>
            </w:r>
          </w:p>
        </w:tc>
        <w:tc>
          <w:tcPr>
            <w:tcW w:w="713" w:type="pct"/>
            <w:shd w:val="clear" w:color="auto" w:fill="auto"/>
            <w:noWrap/>
            <w:vAlign w:val="center"/>
            <w:hideMark/>
          </w:tcPr>
          <w:p w14:paraId="7D4859F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As75</w:t>
            </w:r>
          </w:p>
        </w:tc>
        <w:tc>
          <w:tcPr>
            <w:tcW w:w="495" w:type="pct"/>
            <w:shd w:val="clear" w:color="auto" w:fill="auto"/>
            <w:noWrap/>
            <w:vAlign w:val="center"/>
            <w:hideMark/>
          </w:tcPr>
          <w:p w14:paraId="5BAFC76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34074</w:t>
            </w:r>
          </w:p>
        </w:tc>
        <w:tc>
          <w:tcPr>
            <w:tcW w:w="753" w:type="pct"/>
            <w:shd w:val="clear" w:color="auto" w:fill="auto"/>
            <w:noWrap/>
            <w:vAlign w:val="center"/>
            <w:hideMark/>
          </w:tcPr>
          <w:p w14:paraId="018255B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Se74</w:t>
            </w:r>
          </w:p>
        </w:tc>
        <w:tc>
          <w:tcPr>
            <w:tcW w:w="495" w:type="pct"/>
            <w:shd w:val="clear" w:color="auto" w:fill="auto"/>
            <w:noWrap/>
            <w:vAlign w:val="center"/>
            <w:hideMark/>
          </w:tcPr>
          <w:p w14:paraId="001F6BB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34076</w:t>
            </w:r>
          </w:p>
        </w:tc>
        <w:tc>
          <w:tcPr>
            <w:tcW w:w="753" w:type="pct"/>
            <w:shd w:val="clear" w:color="auto" w:fill="auto"/>
            <w:noWrap/>
            <w:vAlign w:val="center"/>
            <w:hideMark/>
          </w:tcPr>
          <w:p w14:paraId="5074B06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Se76</w:t>
            </w:r>
          </w:p>
        </w:tc>
      </w:tr>
      <w:tr w:rsidR="00F81438" w:rsidRPr="00FE4FCB" w14:paraId="37CB3B05" w14:textId="77777777" w:rsidTr="00685484">
        <w:trPr>
          <w:trHeight w:val="270"/>
        </w:trPr>
        <w:tc>
          <w:tcPr>
            <w:tcW w:w="567" w:type="pct"/>
            <w:shd w:val="clear" w:color="auto" w:fill="auto"/>
            <w:noWrap/>
            <w:vAlign w:val="center"/>
            <w:hideMark/>
          </w:tcPr>
          <w:p w14:paraId="32FA415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34077</w:t>
            </w:r>
          </w:p>
        </w:tc>
        <w:tc>
          <w:tcPr>
            <w:tcW w:w="729" w:type="pct"/>
            <w:shd w:val="clear" w:color="auto" w:fill="auto"/>
            <w:noWrap/>
            <w:vAlign w:val="center"/>
            <w:hideMark/>
          </w:tcPr>
          <w:p w14:paraId="45AA2F7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Se77</w:t>
            </w:r>
          </w:p>
        </w:tc>
        <w:tc>
          <w:tcPr>
            <w:tcW w:w="495" w:type="pct"/>
            <w:shd w:val="clear" w:color="auto" w:fill="auto"/>
            <w:noWrap/>
            <w:vAlign w:val="center"/>
            <w:hideMark/>
          </w:tcPr>
          <w:p w14:paraId="2CEC38F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34078</w:t>
            </w:r>
          </w:p>
        </w:tc>
        <w:tc>
          <w:tcPr>
            <w:tcW w:w="713" w:type="pct"/>
            <w:shd w:val="clear" w:color="auto" w:fill="auto"/>
            <w:noWrap/>
            <w:vAlign w:val="center"/>
            <w:hideMark/>
          </w:tcPr>
          <w:p w14:paraId="7D52D0F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Se78</w:t>
            </w:r>
          </w:p>
        </w:tc>
        <w:tc>
          <w:tcPr>
            <w:tcW w:w="495" w:type="pct"/>
            <w:shd w:val="clear" w:color="auto" w:fill="auto"/>
            <w:noWrap/>
            <w:vAlign w:val="center"/>
            <w:hideMark/>
          </w:tcPr>
          <w:p w14:paraId="6D27A77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34079</w:t>
            </w:r>
          </w:p>
        </w:tc>
        <w:tc>
          <w:tcPr>
            <w:tcW w:w="753" w:type="pct"/>
            <w:shd w:val="clear" w:color="auto" w:fill="auto"/>
            <w:noWrap/>
            <w:vAlign w:val="center"/>
            <w:hideMark/>
          </w:tcPr>
          <w:p w14:paraId="255147B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Se79</w:t>
            </w:r>
          </w:p>
        </w:tc>
        <w:tc>
          <w:tcPr>
            <w:tcW w:w="495" w:type="pct"/>
            <w:shd w:val="clear" w:color="auto" w:fill="auto"/>
            <w:noWrap/>
            <w:vAlign w:val="center"/>
            <w:hideMark/>
          </w:tcPr>
          <w:p w14:paraId="3A3A1C1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34080</w:t>
            </w:r>
          </w:p>
        </w:tc>
        <w:tc>
          <w:tcPr>
            <w:tcW w:w="753" w:type="pct"/>
            <w:shd w:val="clear" w:color="auto" w:fill="auto"/>
            <w:noWrap/>
            <w:vAlign w:val="center"/>
            <w:hideMark/>
          </w:tcPr>
          <w:p w14:paraId="62537C0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Se80</w:t>
            </w:r>
          </w:p>
        </w:tc>
      </w:tr>
      <w:tr w:rsidR="00F81438" w:rsidRPr="00FE4FCB" w14:paraId="3524DB6C" w14:textId="77777777" w:rsidTr="00685484">
        <w:trPr>
          <w:trHeight w:val="270"/>
        </w:trPr>
        <w:tc>
          <w:tcPr>
            <w:tcW w:w="567" w:type="pct"/>
            <w:shd w:val="clear" w:color="auto" w:fill="auto"/>
            <w:noWrap/>
            <w:vAlign w:val="center"/>
            <w:hideMark/>
          </w:tcPr>
          <w:p w14:paraId="0AA3F40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34082</w:t>
            </w:r>
          </w:p>
        </w:tc>
        <w:tc>
          <w:tcPr>
            <w:tcW w:w="729" w:type="pct"/>
            <w:shd w:val="clear" w:color="auto" w:fill="auto"/>
            <w:noWrap/>
            <w:vAlign w:val="center"/>
            <w:hideMark/>
          </w:tcPr>
          <w:p w14:paraId="4ED66A4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Se82</w:t>
            </w:r>
          </w:p>
        </w:tc>
        <w:tc>
          <w:tcPr>
            <w:tcW w:w="495" w:type="pct"/>
            <w:shd w:val="clear" w:color="auto" w:fill="auto"/>
            <w:noWrap/>
            <w:vAlign w:val="center"/>
            <w:hideMark/>
          </w:tcPr>
          <w:p w14:paraId="12B7A0D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35079</w:t>
            </w:r>
          </w:p>
        </w:tc>
        <w:tc>
          <w:tcPr>
            <w:tcW w:w="713" w:type="pct"/>
            <w:shd w:val="clear" w:color="auto" w:fill="auto"/>
            <w:noWrap/>
            <w:vAlign w:val="center"/>
            <w:hideMark/>
          </w:tcPr>
          <w:p w14:paraId="29A27F1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Br79</w:t>
            </w:r>
          </w:p>
        </w:tc>
        <w:tc>
          <w:tcPr>
            <w:tcW w:w="495" w:type="pct"/>
            <w:shd w:val="clear" w:color="auto" w:fill="auto"/>
            <w:noWrap/>
            <w:vAlign w:val="center"/>
            <w:hideMark/>
          </w:tcPr>
          <w:p w14:paraId="59F39D6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35081</w:t>
            </w:r>
          </w:p>
        </w:tc>
        <w:tc>
          <w:tcPr>
            <w:tcW w:w="753" w:type="pct"/>
            <w:shd w:val="clear" w:color="auto" w:fill="auto"/>
            <w:noWrap/>
            <w:vAlign w:val="center"/>
            <w:hideMark/>
          </w:tcPr>
          <w:p w14:paraId="71E9794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Br81</w:t>
            </w:r>
          </w:p>
        </w:tc>
        <w:tc>
          <w:tcPr>
            <w:tcW w:w="495" w:type="pct"/>
            <w:shd w:val="clear" w:color="auto" w:fill="auto"/>
            <w:noWrap/>
            <w:vAlign w:val="center"/>
            <w:hideMark/>
          </w:tcPr>
          <w:p w14:paraId="24DDF62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36078</w:t>
            </w:r>
          </w:p>
        </w:tc>
        <w:tc>
          <w:tcPr>
            <w:tcW w:w="753" w:type="pct"/>
            <w:shd w:val="clear" w:color="auto" w:fill="auto"/>
            <w:noWrap/>
            <w:vAlign w:val="center"/>
            <w:hideMark/>
          </w:tcPr>
          <w:p w14:paraId="7239F97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Kr78</w:t>
            </w:r>
          </w:p>
        </w:tc>
      </w:tr>
      <w:tr w:rsidR="00F81438" w:rsidRPr="00FE4FCB" w14:paraId="2525EC64" w14:textId="77777777" w:rsidTr="00685484">
        <w:trPr>
          <w:trHeight w:val="270"/>
        </w:trPr>
        <w:tc>
          <w:tcPr>
            <w:tcW w:w="567" w:type="pct"/>
            <w:shd w:val="clear" w:color="auto" w:fill="auto"/>
            <w:noWrap/>
            <w:vAlign w:val="center"/>
            <w:hideMark/>
          </w:tcPr>
          <w:p w14:paraId="62027BE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36080</w:t>
            </w:r>
          </w:p>
        </w:tc>
        <w:tc>
          <w:tcPr>
            <w:tcW w:w="729" w:type="pct"/>
            <w:shd w:val="clear" w:color="auto" w:fill="auto"/>
            <w:noWrap/>
            <w:vAlign w:val="center"/>
            <w:hideMark/>
          </w:tcPr>
          <w:p w14:paraId="1458133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Kr80</w:t>
            </w:r>
          </w:p>
        </w:tc>
        <w:tc>
          <w:tcPr>
            <w:tcW w:w="495" w:type="pct"/>
            <w:shd w:val="clear" w:color="auto" w:fill="auto"/>
            <w:noWrap/>
            <w:vAlign w:val="center"/>
            <w:hideMark/>
          </w:tcPr>
          <w:p w14:paraId="11E573E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36082</w:t>
            </w:r>
          </w:p>
        </w:tc>
        <w:tc>
          <w:tcPr>
            <w:tcW w:w="713" w:type="pct"/>
            <w:shd w:val="clear" w:color="auto" w:fill="auto"/>
            <w:noWrap/>
            <w:vAlign w:val="center"/>
            <w:hideMark/>
          </w:tcPr>
          <w:p w14:paraId="2A9C3FB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Kr82</w:t>
            </w:r>
          </w:p>
        </w:tc>
        <w:tc>
          <w:tcPr>
            <w:tcW w:w="495" w:type="pct"/>
            <w:shd w:val="clear" w:color="auto" w:fill="auto"/>
            <w:noWrap/>
            <w:vAlign w:val="center"/>
            <w:hideMark/>
          </w:tcPr>
          <w:p w14:paraId="4745C87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36083</w:t>
            </w:r>
          </w:p>
        </w:tc>
        <w:tc>
          <w:tcPr>
            <w:tcW w:w="753" w:type="pct"/>
            <w:shd w:val="clear" w:color="auto" w:fill="auto"/>
            <w:noWrap/>
            <w:vAlign w:val="center"/>
            <w:hideMark/>
          </w:tcPr>
          <w:p w14:paraId="5B286DC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Kr83</w:t>
            </w:r>
          </w:p>
        </w:tc>
        <w:tc>
          <w:tcPr>
            <w:tcW w:w="495" w:type="pct"/>
            <w:shd w:val="clear" w:color="auto" w:fill="auto"/>
            <w:noWrap/>
            <w:vAlign w:val="center"/>
            <w:hideMark/>
          </w:tcPr>
          <w:p w14:paraId="3908180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36084</w:t>
            </w:r>
          </w:p>
        </w:tc>
        <w:tc>
          <w:tcPr>
            <w:tcW w:w="753" w:type="pct"/>
            <w:shd w:val="clear" w:color="auto" w:fill="auto"/>
            <w:noWrap/>
            <w:vAlign w:val="center"/>
            <w:hideMark/>
          </w:tcPr>
          <w:p w14:paraId="068E88E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Kr84</w:t>
            </w:r>
          </w:p>
        </w:tc>
      </w:tr>
      <w:tr w:rsidR="00F81438" w:rsidRPr="00FE4FCB" w14:paraId="13187E46" w14:textId="77777777" w:rsidTr="00685484">
        <w:trPr>
          <w:trHeight w:val="270"/>
        </w:trPr>
        <w:tc>
          <w:tcPr>
            <w:tcW w:w="567" w:type="pct"/>
            <w:shd w:val="clear" w:color="auto" w:fill="auto"/>
            <w:noWrap/>
            <w:vAlign w:val="center"/>
            <w:hideMark/>
          </w:tcPr>
          <w:p w14:paraId="3AEA8B3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36085</w:t>
            </w:r>
          </w:p>
        </w:tc>
        <w:tc>
          <w:tcPr>
            <w:tcW w:w="729" w:type="pct"/>
            <w:shd w:val="clear" w:color="auto" w:fill="auto"/>
            <w:noWrap/>
            <w:vAlign w:val="center"/>
            <w:hideMark/>
          </w:tcPr>
          <w:p w14:paraId="52EAF95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Kr85</w:t>
            </w:r>
          </w:p>
        </w:tc>
        <w:tc>
          <w:tcPr>
            <w:tcW w:w="495" w:type="pct"/>
            <w:shd w:val="clear" w:color="auto" w:fill="auto"/>
            <w:noWrap/>
            <w:vAlign w:val="center"/>
            <w:hideMark/>
          </w:tcPr>
          <w:p w14:paraId="1B6B97C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36086</w:t>
            </w:r>
          </w:p>
        </w:tc>
        <w:tc>
          <w:tcPr>
            <w:tcW w:w="713" w:type="pct"/>
            <w:shd w:val="clear" w:color="auto" w:fill="auto"/>
            <w:noWrap/>
            <w:vAlign w:val="center"/>
            <w:hideMark/>
          </w:tcPr>
          <w:p w14:paraId="09AB8B9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Kr86</w:t>
            </w:r>
          </w:p>
        </w:tc>
        <w:tc>
          <w:tcPr>
            <w:tcW w:w="495" w:type="pct"/>
            <w:shd w:val="clear" w:color="auto" w:fill="auto"/>
            <w:noWrap/>
            <w:vAlign w:val="center"/>
            <w:hideMark/>
          </w:tcPr>
          <w:p w14:paraId="1516B37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37085</w:t>
            </w:r>
          </w:p>
        </w:tc>
        <w:tc>
          <w:tcPr>
            <w:tcW w:w="753" w:type="pct"/>
            <w:shd w:val="clear" w:color="auto" w:fill="auto"/>
            <w:noWrap/>
            <w:vAlign w:val="center"/>
            <w:hideMark/>
          </w:tcPr>
          <w:p w14:paraId="22F08C8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Rb85</w:t>
            </w:r>
          </w:p>
        </w:tc>
        <w:tc>
          <w:tcPr>
            <w:tcW w:w="495" w:type="pct"/>
            <w:shd w:val="clear" w:color="auto" w:fill="auto"/>
            <w:noWrap/>
            <w:vAlign w:val="center"/>
            <w:hideMark/>
          </w:tcPr>
          <w:p w14:paraId="014B701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37086</w:t>
            </w:r>
          </w:p>
        </w:tc>
        <w:tc>
          <w:tcPr>
            <w:tcW w:w="753" w:type="pct"/>
            <w:shd w:val="clear" w:color="auto" w:fill="auto"/>
            <w:noWrap/>
            <w:vAlign w:val="center"/>
            <w:hideMark/>
          </w:tcPr>
          <w:p w14:paraId="46179E1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Rb86</w:t>
            </w:r>
          </w:p>
        </w:tc>
      </w:tr>
      <w:tr w:rsidR="00F81438" w:rsidRPr="00FE4FCB" w14:paraId="066C4298" w14:textId="77777777" w:rsidTr="00685484">
        <w:trPr>
          <w:trHeight w:val="270"/>
        </w:trPr>
        <w:tc>
          <w:tcPr>
            <w:tcW w:w="567" w:type="pct"/>
            <w:shd w:val="clear" w:color="auto" w:fill="auto"/>
            <w:noWrap/>
            <w:vAlign w:val="center"/>
            <w:hideMark/>
          </w:tcPr>
          <w:p w14:paraId="2DB0FEE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37087</w:t>
            </w:r>
          </w:p>
        </w:tc>
        <w:tc>
          <w:tcPr>
            <w:tcW w:w="729" w:type="pct"/>
            <w:shd w:val="clear" w:color="auto" w:fill="auto"/>
            <w:noWrap/>
            <w:vAlign w:val="center"/>
            <w:hideMark/>
          </w:tcPr>
          <w:p w14:paraId="7A30861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Rb87</w:t>
            </w:r>
          </w:p>
        </w:tc>
        <w:tc>
          <w:tcPr>
            <w:tcW w:w="495" w:type="pct"/>
            <w:shd w:val="clear" w:color="auto" w:fill="auto"/>
            <w:noWrap/>
            <w:vAlign w:val="center"/>
            <w:hideMark/>
          </w:tcPr>
          <w:p w14:paraId="3295F35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38084</w:t>
            </w:r>
          </w:p>
        </w:tc>
        <w:tc>
          <w:tcPr>
            <w:tcW w:w="713" w:type="pct"/>
            <w:shd w:val="clear" w:color="auto" w:fill="auto"/>
            <w:noWrap/>
            <w:vAlign w:val="center"/>
            <w:hideMark/>
          </w:tcPr>
          <w:p w14:paraId="3DA4D3D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Sr84</w:t>
            </w:r>
          </w:p>
        </w:tc>
        <w:tc>
          <w:tcPr>
            <w:tcW w:w="495" w:type="pct"/>
            <w:shd w:val="clear" w:color="auto" w:fill="auto"/>
            <w:noWrap/>
            <w:vAlign w:val="center"/>
            <w:hideMark/>
          </w:tcPr>
          <w:p w14:paraId="775F3E9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38086</w:t>
            </w:r>
          </w:p>
        </w:tc>
        <w:tc>
          <w:tcPr>
            <w:tcW w:w="753" w:type="pct"/>
            <w:shd w:val="clear" w:color="auto" w:fill="auto"/>
            <w:noWrap/>
            <w:vAlign w:val="center"/>
            <w:hideMark/>
          </w:tcPr>
          <w:p w14:paraId="1BF0E0C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Sr86</w:t>
            </w:r>
          </w:p>
        </w:tc>
        <w:tc>
          <w:tcPr>
            <w:tcW w:w="495" w:type="pct"/>
            <w:shd w:val="clear" w:color="auto" w:fill="auto"/>
            <w:noWrap/>
            <w:vAlign w:val="center"/>
            <w:hideMark/>
          </w:tcPr>
          <w:p w14:paraId="02EBF58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38087</w:t>
            </w:r>
          </w:p>
        </w:tc>
        <w:tc>
          <w:tcPr>
            <w:tcW w:w="753" w:type="pct"/>
            <w:shd w:val="clear" w:color="auto" w:fill="auto"/>
            <w:noWrap/>
            <w:vAlign w:val="center"/>
            <w:hideMark/>
          </w:tcPr>
          <w:p w14:paraId="31362D1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Sr87</w:t>
            </w:r>
          </w:p>
        </w:tc>
      </w:tr>
      <w:tr w:rsidR="00F81438" w:rsidRPr="00FE4FCB" w14:paraId="28095CAA" w14:textId="77777777" w:rsidTr="00685484">
        <w:trPr>
          <w:trHeight w:val="270"/>
        </w:trPr>
        <w:tc>
          <w:tcPr>
            <w:tcW w:w="567" w:type="pct"/>
            <w:shd w:val="clear" w:color="auto" w:fill="auto"/>
            <w:noWrap/>
            <w:vAlign w:val="center"/>
            <w:hideMark/>
          </w:tcPr>
          <w:p w14:paraId="0243820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lastRenderedPageBreak/>
              <w:t>38088</w:t>
            </w:r>
          </w:p>
        </w:tc>
        <w:tc>
          <w:tcPr>
            <w:tcW w:w="729" w:type="pct"/>
            <w:shd w:val="clear" w:color="auto" w:fill="auto"/>
            <w:noWrap/>
            <w:vAlign w:val="center"/>
            <w:hideMark/>
          </w:tcPr>
          <w:p w14:paraId="72E04B5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Sr88</w:t>
            </w:r>
          </w:p>
        </w:tc>
        <w:tc>
          <w:tcPr>
            <w:tcW w:w="495" w:type="pct"/>
            <w:shd w:val="clear" w:color="auto" w:fill="auto"/>
            <w:noWrap/>
            <w:vAlign w:val="center"/>
            <w:hideMark/>
          </w:tcPr>
          <w:p w14:paraId="21B6372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38089</w:t>
            </w:r>
          </w:p>
        </w:tc>
        <w:tc>
          <w:tcPr>
            <w:tcW w:w="713" w:type="pct"/>
            <w:shd w:val="clear" w:color="auto" w:fill="auto"/>
            <w:noWrap/>
            <w:vAlign w:val="center"/>
            <w:hideMark/>
          </w:tcPr>
          <w:p w14:paraId="666F6E2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Sr89</w:t>
            </w:r>
          </w:p>
        </w:tc>
        <w:tc>
          <w:tcPr>
            <w:tcW w:w="495" w:type="pct"/>
            <w:shd w:val="clear" w:color="auto" w:fill="auto"/>
            <w:noWrap/>
            <w:vAlign w:val="center"/>
            <w:hideMark/>
          </w:tcPr>
          <w:p w14:paraId="5BE269F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38090</w:t>
            </w:r>
          </w:p>
        </w:tc>
        <w:tc>
          <w:tcPr>
            <w:tcW w:w="753" w:type="pct"/>
            <w:shd w:val="clear" w:color="auto" w:fill="auto"/>
            <w:noWrap/>
            <w:vAlign w:val="center"/>
            <w:hideMark/>
          </w:tcPr>
          <w:p w14:paraId="1809379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Sr90</w:t>
            </w:r>
          </w:p>
        </w:tc>
        <w:tc>
          <w:tcPr>
            <w:tcW w:w="495" w:type="pct"/>
            <w:shd w:val="clear" w:color="auto" w:fill="auto"/>
            <w:noWrap/>
            <w:vAlign w:val="center"/>
            <w:hideMark/>
          </w:tcPr>
          <w:p w14:paraId="34A5D75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39089</w:t>
            </w:r>
          </w:p>
        </w:tc>
        <w:tc>
          <w:tcPr>
            <w:tcW w:w="753" w:type="pct"/>
            <w:shd w:val="clear" w:color="auto" w:fill="auto"/>
            <w:noWrap/>
            <w:vAlign w:val="center"/>
            <w:hideMark/>
          </w:tcPr>
          <w:p w14:paraId="5944309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Y89</w:t>
            </w:r>
          </w:p>
        </w:tc>
      </w:tr>
      <w:tr w:rsidR="00F81438" w:rsidRPr="00FE4FCB" w14:paraId="4FE27CB0" w14:textId="77777777" w:rsidTr="00685484">
        <w:trPr>
          <w:trHeight w:val="270"/>
        </w:trPr>
        <w:tc>
          <w:tcPr>
            <w:tcW w:w="567" w:type="pct"/>
            <w:shd w:val="clear" w:color="auto" w:fill="auto"/>
            <w:noWrap/>
            <w:vAlign w:val="center"/>
            <w:hideMark/>
          </w:tcPr>
          <w:p w14:paraId="0A349BA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39090</w:t>
            </w:r>
          </w:p>
        </w:tc>
        <w:tc>
          <w:tcPr>
            <w:tcW w:w="729" w:type="pct"/>
            <w:shd w:val="clear" w:color="auto" w:fill="auto"/>
            <w:noWrap/>
            <w:vAlign w:val="center"/>
            <w:hideMark/>
          </w:tcPr>
          <w:p w14:paraId="1F43605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Y90</w:t>
            </w:r>
          </w:p>
        </w:tc>
        <w:tc>
          <w:tcPr>
            <w:tcW w:w="495" w:type="pct"/>
            <w:shd w:val="clear" w:color="auto" w:fill="auto"/>
            <w:noWrap/>
            <w:vAlign w:val="center"/>
            <w:hideMark/>
          </w:tcPr>
          <w:p w14:paraId="76D3657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39091</w:t>
            </w:r>
          </w:p>
        </w:tc>
        <w:tc>
          <w:tcPr>
            <w:tcW w:w="713" w:type="pct"/>
            <w:shd w:val="clear" w:color="auto" w:fill="auto"/>
            <w:noWrap/>
            <w:vAlign w:val="center"/>
            <w:hideMark/>
          </w:tcPr>
          <w:p w14:paraId="26E9204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Y91</w:t>
            </w:r>
          </w:p>
        </w:tc>
        <w:tc>
          <w:tcPr>
            <w:tcW w:w="495" w:type="pct"/>
            <w:shd w:val="clear" w:color="auto" w:fill="auto"/>
            <w:noWrap/>
            <w:vAlign w:val="center"/>
            <w:hideMark/>
          </w:tcPr>
          <w:p w14:paraId="5887787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40090</w:t>
            </w:r>
          </w:p>
        </w:tc>
        <w:tc>
          <w:tcPr>
            <w:tcW w:w="753" w:type="pct"/>
            <w:shd w:val="clear" w:color="auto" w:fill="auto"/>
            <w:noWrap/>
            <w:vAlign w:val="center"/>
            <w:hideMark/>
          </w:tcPr>
          <w:p w14:paraId="60263E8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Zr90</w:t>
            </w:r>
          </w:p>
        </w:tc>
        <w:tc>
          <w:tcPr>
            <w:tcW w:w="495" w:type="pct"/>
            <w:shd w:val="clear" w:color="auto" w:fill="auto"/>
            <w:noWrap/>
            <w:vAlign w:val="center"/>
            <w:hideMark/>
          </w:tcPr>
          <w:p w14:paraId="363AC40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40091</w:t>
            </w:r>
          </w:p>
        </w:tc>
        <w:tc>
          <w:tcPr>
            <w:tcW w:w="753" w:type="pct"/>
            <w:shd w:val="clear" w:color="auto" w:fill="auto"/>
            <w:noWrap/>
            <w:vAlign w:val="center"/>
            <w:hideMark/>
          </w:tcPr>
          <w:p w14:paraId="077FE0D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Zr91</w:t>
            </w:r>
          </w:p>
        </w:tc>
      </w:tr>
      <w:tr w:rsidR="00F81438" w:rsidRPr="00FE4FCB" w14:paraId="7054244C" w14:textId="77777777" w:rsidTr="00685484">
        <w:trPr>
          <w:trHeight w:val="270"/>
        </w:trPr>
        <w:tc>
          <w:tcPr>
            <w:tcW w:w="567" w:type="pct"/>
            <w:shd w:val="clear" w:color="auto" w:fill="auto"/>
            <w:noWrap/>
            <w:vAlign w:val="center"/>
            <w:hideMark/>
          </w:tcPr>
          <w:p w14:paraId="3ED6563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40092</w:t>
            </w:r>
          </w:p>
        </w:tc>
        <w:tc>
          <w:tcPr>
            <w:tcW w:w="729" w:type="pct"/>
            <w:shd w:val="clear" w:color="auto" w:fill="auto"/>
            <w:noWrap/>
            <w:vAlign w:val="center"/>
            <w:hideMark/>
          </w:tcPr>
          <w:p w14:paraId="3FB538A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Zr92</w:t>
            </w:r>
          </w:p>
        </w:tc>
        <w:tc>
          <w:tcPr>
            <w:tcW w:w="495" w:type="pct"/>
            <w:shd w:val="clear" w:color="auto" w:fill="auto"/>
            <w:noWrap/>
            <w:vAlign w:val="center"/>
            <w:hideMark/>
          </w:tcPr>
          <w:p w14:paraId="264AD72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40093</w:t>
            </w:r>
          </w:p>
        </w:tc>
        <w:tc>
          <w:tcPr>
            <w:tcW w:w="713" w:type="pct"/>
            <w:shd w:val="clear" w:color="auto" w:fill="auto"/>
            <w:noWrap/>
            <w:vAlign w:val="center"/>
            <w:hideMark/>
          </w:tcPr>
          <w:p w14:paraId="202DACE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Zr93</w:t>
            </w:r>
          </w:p>
        </w:tc>
        <w:tc>
          <w:tcPr>
            <w:tcW w:w="495" w:type="pct"/>
            <w:shd w:val="clear" w:color="auto" w:fill="auto"/>
            <w:noWrap/>
            <w:vAlign w:val="center"/>
            <w:hideMark/>
          </w:tcPr>
          <w:p w14:paraId="134E94F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40094</w:t>
            </w:r>
          </w:p>
        </w:tc>
        <w:tc>
          <w:tcPr>
            <w:tcW w:w="753" w:type="pct"/>
            <w:shd w:val="clear" w:color="auto" w:fill="auto"/>
            <w:noWrap/>
            <w:vAlign w:val="center"/>
            <w:hideMark/>
          </w:tcPr>
          <w:p w14:paraId="48B5EEB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Zr94</w:t>
            </w:r>
          </w:p>
        </w:tc>
        <w:tc>
          <w:tcPr>
            <w:tcW w:w="495" w:type="pct"/>
            <w:shd w:val="clear" w:color="auto" w:fill="auto"/>
            <w:noWrap/>
            <w:vAlign w:val="center"/>
            <w:hideMark/>
          </w:tcPr>
          <w:p w14:paraId="0694EA8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40095</w:t>
            </w:r>
          </w:p>
        </w:tc>
        <w:tc>
          <w:tcPr>
            <w:tcW w:w="753" w:type="pct"/>
            <w:shd w:val="clear" w:color="auto" w:fill="auto"/>
            <w:noWrap/>
            <w:vAlign w:val="center"/>
            <w:hideMark/>
          </w:tcPr>
          <w:p w14:paraId="19F53DE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Zr95</w:t>
            </w:r>
          </w:p>
        </w:tc>
      </w:tr>
      <w:tr w:rsidR="00F81438" w:rsidRPr="00FE4FCB" w14:paraId="1B4A5ED1" w14:textId="77777777" w:rsidTr="00685484">
        <w:trPr>
          <w:trHeight w:val="270"/>
        </w:trPr>
        <w:tc>
          <w:tcPr>
            <w:tcW w:w="567" w:type="pct"/>
            <w:shd w:val="clear" w:color="auto" w:fill="auto"/>
            <w:noWrap/>
            <w:vAlign w:val="center"/>
            <w:hideMark/>
          </w:tcPr>
          <w:p w14:paraId="67017AF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40096</w:t>
            </w:r>
          </w:p>
        </w:tc>
        <w:tc>
          <w:tcPr>
            <w:tcW w:w="729" w:type="pct"/>
            <w:shd w:val="clear" w:color="auto" w:fill="auto"/>
            <w:noWrap/>
            <w:vAlign w:val="center"/>
            <w:hideMark/>
          </w:tcPr>
          <w:p w14:paraId="3ED6F2E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Zr96</w:t>
            </w:r>
          </w:p>
        </w:tc>
        <w:tc>
          <w:tcPr>
            <w:tcW w:w="495" w:type="pct"/>
            <w:shd w:val="clear" w:color="auto" w:fill="auto"/>
            <w:noWrap/>
            <w:vAlign w:val="center"/>
            <w:hideMark/>
          </w:tcPr>
          <w:p w14:paraId="57306E7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41093</w:t>
            </w:r>
          </w:p>
        </w:tc>
        <w:tc>
          <w:tcPr>
            <w:tcW w:w="713" w:type="pct"/>
            <w:shd w:val="clear" w:color="auto" w:fill="auto"/>
            <w:noWrap/>
            <w:vAlign w:val="center"/>
            <w:hideMark/>
          </w:tcPr>
          <w:p w14:paraId="780AA51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Nb93</w:t>
            </w:r>
          </w:p>
        </w:tc>
        <w:tc>
          <w:tcPr>
            <w:tcW w:w="495" w:type="pct"/>
            <w:shd w:val="clear" w:color="auto" w:fill="auto"/>
            <w:noWrap/>
            <w:vAlign w:val="center"/>
            <w:hideMark/>
          </w:tcPr>
          <w:p w14:paraId="4B6B753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41094</w:t>
            </w:r>
          </w:p>
        </w:tc>
        <w:tc>
          <w:tcPr>
            <w:tcW w:w="753" w:type="pct"/>
            <w:shd w:val="clear" w:color="auto" w:fill="auto"/>
            <w:noWrap/>
            <w:vAlign w:val="center"/>
            <w:hideMark/>
          </w:tcPr>
          <w:p w14:paraId="747C722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Nb94</w:t>
            </w:r>
          </w:p>
        </w:tc>
        <w:tc>
          <w:tcPr>
            <w:tcW w:w="495" w:type="pct"/>
            <w:shd w:val="clear" w:color="auto" w:fill="auto"/>
            <w:noWrap/>
            <w:vAlign w:val="center"/>
            <w:hideMark/>
          </w:tcPr>
          <w:p w14:paraId="653444B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41095</w:t>
            </w:r>
          </w:p>
        </w:tc>
        <w:tc>
          <w:tcPr>
            <w:tcW w:w="753" w:type="pct"/>
            <w:shd w:val="clear" w:color="auto" w:fill="auto"/>
            <w:noWrap/>
            <w:vAlign w:val="center"/>
            <w:hideMark/>
          </w:tcPr>
          <w:p w14:paraId="213C245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Nb95</w:t>
            </w:r>
          </w:p>
        </w:tc>
      </w:tr>
      <w:tr w:rsidR="00F81438" w:rsidRPr="00FE4FCB" w14:paraId="191FED35" w14:textId="77777777" w:rsidTr="00685484">
        <w:trPr>
          <w:trHeight w:val="270"/>
        </w:trPr>
        <w:tc>
          <w:tcPr>
            <w:tcW w:w="567" w:type="pct"/>
            <w:shd w:val="clear" w:color="auto" w:fill="auto"/>
            <w:noWrap/>
            <w:vAlign w:val="center"/>
            <w:hideMark/>
          </w:tcPr>
          <w:p w14:paraId="0F24498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42092</w:t>
            </w:r>
          </w:p>
        </w:tc>
        <w:tc>
          <w:tcPr>
            <w:tcW w:w="729" w:type="pct"/>
            <w:shd w:val="clear" w:color="auto" w:fill="auto"/>
            <w:noWrap/>
            <w:vAlign w:val="center"/>
            <w:hideMark/>
          </w:tcPr>
          <w:p w14:paraId="7E256C1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Mo92</w:t>
            </w:r>
          </w:p>
        </w:tc>
        <w:tc>
          <w:tcPr>
            <w:tcW w:w="495" w:type="pct"/>
            <w:shd w:val="clear" w:color="auto" w:fill="auto"/>
            <w:noWrap/>
            <w:vAlign w:val="center"/>
            <w:hideMark/>
          </w:tcPr>
          <w:p w14:paraId="7CB0F3C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42094</w:t>
            </w:r>
          </w:p>
        </w:tc>
        <w:tc>
          <w:tcPr>
            <w:tcW w:w="713" w:type="pct"/>
            <w:shd w:val="clear" w:color="auto" w:fill="auto"/>
            <w:noWrap/>
            <w:vAlign w:val="center"/>
            <w:hideMark/>
          </w:tcPr>
          <w:p w14:paraId="2B857E3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Mo94</w:t>
            </w:r>
          </w:p>
        </w:tc>
        <w:tc>
          <w:tcPr>
            <w:tcW w:w="495" w:type="pct"/>
            <w:shd w:val="clear" w:color="auto" w:fill="auto"/>
            <w:noWrap/>
            <w:vAlign w:val="center"/>
            <w:hideMark/>
          </w:tcPr>
          <w:p w14:paraId="3B47411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42095</w:t>
            </w:r>
          </w:p>
        </w:tc>
        <w:tc>
          <w:tcPr>
            <w:tcW w:w="753" w:type="pct"/>
            <w:shd w:val="clear" w:color="auto" w:fill="auto"/>
            <w:noWrap/>
            <w:vAlign w:val="center"/>
            <w:hideMark/>
          </w:tcPr>
          <w:p w14:paraId="3798218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Mo95</w:t>
            </w:r>
          </w:p>
        </w:tc>
        <w:tc>
          <w:tcPr>
            <w:tcW w:w="495" w:type="pct"/>
            <w:shd w:val="clear" w:color="auto" w:fill="auto"/>
            <w:noWrap/>
            <w:vAlign w:val="center"/>
            <w:hideMark/>
          </w:tcPr>
          <w:p w14:paraId="624A6D7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42096</w:t>
            </w:r>
          </w:p>
        </w:tc>
        <w:tc>
          <w:tcPr>
            <w:tcW w:w="753" w:type="pct"/>
            <w:shd w:val="clear" w:color="auto" w:fill="auto"/>
            <w:noWrap/>
            <w:vAlign w:val="center"/>
            <w:hideMark/>
          </w:tcPr>
          <w:p w14:paraId="5C57388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Mo96</w:t>
            </w:r>
          </w:p>
        </w:tc>
      </w:tr>
      <w:tr w:rsidR="00F81438" w:rsidRPr="00FE4FCB" w14:paraId="28DB6516" w14:textId="77777777" w:rsidTr="00685484">
        <w:trPr>
          <w:trHeight w:val="270"/>
        </w:trPr>
        <w:tc>
          <w:tcPr>
            <w:tcW w:w="567" w:type="pct"/>
            <w:shd w:val="clear" w:color="auto" w:fill="auto"/>
            <w:noWrap/>
            <w:vAlign w:val="center"/>
            <w:hideMark/>
          </w:tcPr>
          <w:p w14:paraId="78DBC82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42097</w:t>
            </w:r>
          </w:p>
        </w:tc>
        <w:tc>
          <w:tcPr>
            <w:tcW w:w="729" w:type="pct"/>
            <w:shd w:val="clear" w:color="auto" w:fill="auto"/>
            <w:noWrap/>
            <w:vAlign w:val="center"/>
            <w:hideMark/>
          </w:tcPr>
          <w:p w14:paraId="229A0EA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Mo97</w:t>
            </w:r>
          </w:p>
        </w:tc>
        <w:tc>
          <w:tcPr>
            <w:tcW w:w="495" w:type="pct"/>
            <w:shd w:val="clear" w:color="auto" w:fill="auto"/>
            <w:noWrap/>
            <w:vAlign w:val="center"/>
            <w:hideMark/>
          </w:tcPr>
          <w:p w14:paraId="0B30129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42098</w:t>
            </w:r>
          </w:p>
        </w:tc>
        <w:tc>
          <w:tcPr>
            <w:tcW w:w="713" w:type="pct"/>
            <w:shd w:val="clear" w:color="auto" w:fill="auto"/>
            <w:noWrap/>
            <w:vAlign w:val="center"/>
            <w:hideMark/>
          </w:tcPr>
          <w:p w14:paraId="4E45744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Mo98</w:t>
            </w:r>
          </w:p>
        </w:tc>
        <w:tc>
          <w:tcPr>
            <w:tcW w:w="495" w:type="pct"/>
            <w:shd w:val="clear" w:color="auto" w:fill="auto"/>
            <w:noWrap/>
            <w:vAlign w:val="center"/>
            <w:hideMark/>
          </w:tcPr>
          <w:p w14:paraId="598BCB8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42099</w:t>
            </w:r>
          </w:p>
        </w:tc>
        <w:tc>
          <w:tcPr>
            <w:tcW w:w="753" w:type="pct"/>
            <w:shd w:val="clear" w:color="auto" w:fill="auto"/>
            <w:noWrap/>
            <w:vAlign w:val="center"/>
            <w:hideMark/>
          </w:tcPr>
          <w:p w14:paraId="630C935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Mo99</w:t>
            </w:r>
          </w:p>
        </w:tc>
        <w:tc>
          <w:tcPr>
            <w:tcW w:w="495" w:type="pct"/>
            <w:shd w:val="clear" w:color="auto" w:fill="auto"/>
            <w:noWrap/>
            <w:vAlign w:val="center"/>
            <w:hideMark/>
          </w:tcPr>
          <w:p w14:paraId="747CAC5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42100</w:t>
            </w:r>
          </w:p>
        </w:tc>
        <w:tc>
          <w:tcPr>
            <w:tcW w:w="753" w:type="pct"/>
            <w:shd w:val="clear" w:color="auto" w:fill="auto"/>
            <w:noWrap/>
            <w:vAlign w:val="center"/>
            <w:hideMark/>
          </w:tcPr>
          <w:p w14:paraId="6DEC99F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Mo100</w:t>
            </w:r>
          </w:p>
        </w:tc>
      </w:tr>
      <w:tr w:rsidR="00F81438" w:rsidRPr="00FE4FCB" w14:paraId="2E2F6665" w14:textId="77777777" w:rsidTr="00685484">
        <w:trPr>
          <w:trHeight w:val="270"/>
        </w:trPr>
        <w:tc>
          <w:tcPr>
            <w:tcW w:w="567" w:type="pct"/>
            <w:shd w:val="clear" w:color="auto" w:fill="auto"/>
            <w:noWrap/>
            <w:vAlign w:val="center"/>
            <w:hideMark/>
          </w:tcPr>
          <w:p w14:paraId="03C1B41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43099</w:t>
            </w:r>
          </w:p>
        </w:tc>
        <w:tc>
          <w:tcPr>
            <w:tcW w:w="729" w:type="pct"/>
            <w:shd w:val="clear" w:color="auto" w:fill="auto"/>
            <w:noWrap/>
            <w:vAlign w:val="center"/>
            <w:hideMark/>
          </w:tcPr>
          <w:p w14:paraId="3925B70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Tc99</w:t>
            </w:r>
          </w:p>
        </w:tc>
        <w:tc>
          <w:tcPr>
            <w:tcW w:w="495" w:type="pct"/>
            <w:shd w:val="clear" w:color="auto" w:fill="auto"/>
            <w:noWrap/>
            <w:vAlign w:val="center"/>
            <w:hideMark/>
          </w:tcPr>
          <w:p w14:paraId="76EC8DD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44096</w:t>
            </w:r>
          </w:p>
        </w:tc>
        <w:tc>
          <w:tcPr>
            <w:tcW w:w="713" w:type="pct"/>
            <w:shd w:val="clear" w:color="auto" w:fill="auto"/>
            <w:noWrap/>
            <w:vAlign w:val="center"/>
            <w:hideMark/>
          </w:tcPr>
          <w:p w14:paraId="6C0A77A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Ru96</w:t>
            </w:r>
          </w:p>
        </w:tc>
        <w:tc>
          <w:tcPr>
            <w:tcW w:w="495" w:type="pct"/>
            <w:shd w:val="clear" w:color="auto" w:fill="auto"/>
            <w:noWrap/>
            <w:vAlign w:val="center"/>
            <w:hideMark/>
          </w:tcPr>
          <w:p w14:paraId="689E0A6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44098</w:t>
            </w:r>
          </w:p>
        </w:tc>
        <w:tc>
          <w:tcPr>
            <w:tcW w:w="753" w:type="pct"/>
            <w:shd w:val="clear" w:color="auto" w:fill="auto"/>
            <w:noWrap/>
            <w:vAlign w:val="center"/>
            <w:hideMark/>
          </w:tcPr>
          <w:p w14:paraId="1200FFB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Ru98</w:t>
            </w:r>
          </w:p>
        </w:tc>
        <w:tc>
          <w:tcPr>
            <w:tcW w:w="495" w:type="pct"/>
            <w:shd w:val="clear" w:color="auto" w:fill="auto"/>
            <w:noWrap/>
            <w:vAlign w:val="center"/>
            <w:hideMark/>
          </w:tcPr>
          <w:p w14:paraId="4B5DAB4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44099</w:t>
            </w:r>
          </w:p>
        </w:tc>
        <w:tc>
          <w:tcPr>
            <w:tcW w:w="753" w:type="pct"/>
            <w:shd w:val="clear" w:color="auto" w:fill="auto"/>
            <w:noWrap/>
            <w:vAlign w:val="center"/>
            <w:hideMark/>
          </w:tcPr>
          <w:p w14:paraId="637F857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Ru99</w:t>
            </w:r>
          </w:p>
        </w:tc>
      </w:tr>
      <w:tr w:rsidR="00F81438" w:rsidRPr="00FE4FCB" w14:paraId="40779D9D" w14:textId="77777777" w:rsidTr="00685484">
        <w:trPr>
          <w:trHeight w:val="270"/>
        </w:trPr>
        <w:tc>
          <w:tcPr>
            <w:tcW w:w="567" w:type="pct"/>
            <w:shd w:val="clear" w:color="auto" w:fill="auto"/>
            <w:noWrap/>
            <w:vAlign w:val="center"/>
            <w:hideMark/>
          </w:tcPr>
          <w:p w14:paraId="6B77ED7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44100</w:t>
            </w:r>
          </w:p>
        </w:tc>
        <w:tc>
          <w:tcPr>
            <w:tcW w:w="729" w:type="pct"/>
            <w:shd w:val="clear" w:color="auto" w:fill="auto"/>
            <w:noWrap/>
            <w:vAlign w:val="center"/>
            <w:hideMark/>
          </w:tcPr>
          <w:p w14:paraId="72DD874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Ru100</w:t>
            </w:r>
          </w:p>
        </w:tc>
        <w:tc>
          <w:tcPr>
            <w:tcW w:w="495" w:type="pct"/>
            <w:shd w:val="clear" w:color="auto" w:fill="auto"/>
            <w:noWrap/>
            <w:vAlign w:val="center"/>
            <w:hideMark/>
          </w:tcPr>
          <w:p w14:paraId="379ABC3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44101</w:t>
            </w:r>
          </w:p>
        </w:tc>
        <w:tc>
          <w:tcPr>
            <w:tcW w:w="713" w:type="pct"/>
            <w:shd w:val="clear" w:color="auto" w:fill="auto"/>
            <w:noWrap/>
            <w:vAlign w:val="center"/>
            <w:hideMark/>
          </w:tcPr>
          <w:p w14:paraId="4633E16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Ru101</w:t>
            </w:r>
          </w:p>
        </w:tc>
        <w:tc>
          <w:tcPr>
            <w:tcW w:w="495" w:type="pct"/>
            <w:shd w:val="clear" w:color="auto" w:fill="auto"/>
            <w:noWrap/>
            <w:vAlign w:val="center"/>
            <w:hideMark/>
          </w:tcPr>
          <w:p w14:paraId="4F5AE83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44102</w:t>
            </w:r>
          </w:p>
        </w:tc>
        <w:tc>
          <w:tcPr>
            <w:tcW w:w="753" w:type="pct"/>
            <w:shd w:val="clear" w:color="auto" w:fill="auto"/>
            <w:noWrap/>
            <w:vAlign w:val="center"/>
            <w:hideMark/>
          </w:tcPr>
          <w:p w14:paraId="6D8B378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Ru102</w:t>
            </w:r>
          </w:p>
        </w:tc>
        <w:tc>
          <w:tcPr>
            <w:tcW w:w="495" w:type="pct"/>
            <w:shd w:val="clear" w:color="auto" w:fill="auto"/>
            <w:noWrap/>
            <w:vAlign w:val="center"/>
            <w:hideMark/>
          </w:tcPr>
          <w:p w14:paraId="10DD528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44103</w:t>
            </w:r>
          </w:p>
        </w:tc>
        <w:tc>
          <w:tcPr>
            <w:tcW w:w="753" w:type="pct"/>
            <w:shd w:val="clear" w:color="auto" w:fill="auto"/>
            <w:noWrap/>
            <w:vAlign w:val="center"/>
            <w:hideMark/>
          </w:tcPr>
          <w:p w14:paraId="15B4499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Ru103</w:t>
            </w:r>
          </w:p>
        </w:tc>
      </w:tr>
      <w:tr w:rsidR="00F81438" w:rsidRPr="00FE4FCB" w14:paraId="28760114" w14:textId="77777777" w:rsidTr="00685484">
        <w:trPr>
          <w:trHeight w:val="270"/>
        </w:trPr>
        <w:tc>
          <w:tcPr>
            <w:tcW w:w="567" w:type="pct"/>
            <w:shd w:val="clear" w:color="auto" w:fill="auto"/>
            <w:noWrap/>
            <w:vAlign w:val="center"/>
            <w:hideMark/>
          </w:tcPr>
          <w:p w14:paraId="47E66AA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44104</w:t>
            </w:r>
          </w:p>
        </w:tc>
        <w:tc>
          <w:tcPr>
            <w:tcW w:w="729" w:type="pct"/>
            <w:shd w:val="clear" w:color="auto" w:fill="auto"/>
            <w:noWrap/>
            <w:vAlign w:val="center"/>
            <w:hideMark/>
          </w:tcPr>
          <w:p w14:paraId="6D9546C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Ru104</w:t>
            </w:r>
          </w:p>
        </w:tc>
        <w:tc>
          <w:tcPr>
            <w:tcW w:w="495" w:type="pct"/>
            <w:shd w:val="clear" w:color="auto" w:fill="auto"/>
            <w:noWrap/>
            <w:vAlign w:val="center"/>
            <w:hideMark/>
          </w:tcPr>
          <w:p w14:paraId="12C830A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44105</w:t>
            </w:r>
          </w:p>
        </w:tc>
        <w:tc>
          <w:tcPr>
            <w:tcW w:w="713" w:type="pct"/>
            <w:shd w:val="clear" w:color="auto" w:fill="auto"/>
            <w:noWrap/>
            <w:vAlign w:val="center"/>
            <w:hideMark/>
          </w:tcPr>
          <w:p w14:paraId="24FF6F1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Ru105</w:t>
            </w:r>
          </w:p>
        </w:tc>
        <w:tc>
          <w:tcPr>
            <w:tcW w:w="495" w:type="pct"/>
            <w:shd w:val="clear" w:color="auto" w:fill="auto"/>
            <w:noWrap/>
            <w:vAlign w:val="center"/>
            <w:hideMark/>
          </w:tcPr>
          <w:p w14:paraId="7655282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44106</w:t>
            </w:r>
          </w:p>
        </w:tc>
        <w:tc>
          <w:tcPr>
            <w:tcW w:w="753" w:type="pct"/>
            <w:shd w:val="clear" w:color="auto" w:fill="auto"/>
            <w:noWrap/>
            <w:vAlign w:val="center"/>
            <w:hideMark/>
          </w:tcPr>
          <w:p w14:paraId="3BF1805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Ru106</w:t>
            </w:r>
          </w:p>
        </w:tc>
        <w:tc>
          <w:tcPr>
            <w:tcW w:w="495" w:type="pct"/>
            <w:shd w:val="clear" w:color="auto" w:fill="auto"/>
            <w:noWrap/>
            <w:vAlign w:val="center"/>
            <w:hideMark/>
          </w:tcPr>
          <w:p w14:paraId="3AD530F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45103</w:t>
            </w:r>
          </w:p>
        </w:tc>
        <w:tc>
          <w:tcPr>
            <w:tcW w:w="753" w:type="pct"/>
            <w:shd w:val="clear" w:color="auto" w:fill="auto"/>
            <w:noWrap/>
            <w:vAlign w:val="center"/>
            <w:hideMark/>
          </w:tcPr>
          <w:p w14:paraId="1FC3754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Rh103</w:t>
            </w:r>
          </w:p>
        </w:tc>
      </w:tr>
      <w:tr w:rsidR="00F81438" w:rsidRPr="00FE4FCB" w14:paraId="1908C85C" w14:textId="77777777" w:rsidTr="00685484">
        <w:trPr>
          <w:trHeight w:val="270"/>
        </w:trPr>
        <w:tc>
          <w:tcPr>
            <w:tcW w:w="567" w:type="pct"/>
            <w:shd w:val="clear" w:color="auto" w:fill="auto"/>
            <w:noWrap/>
            <w:vAlign w:val="center"/>
            <w:hideMark/>
          </w:tcPr>
          <w:p w14:paraId="5214142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45105</w:t>
            </w:r>
          </w:p>
        </w:tc>
        <w:tc>
          <w:tcPr>
            <w:tcW w:w="729" w:type="pct"/>
            <w:shd w:val="clear" w:color="auto" w:fill="auto"/>
            <w:noWrap/>
            <w:vAlign w:val="center"/>
            <w:hideMark/>
          </w:tcPr>
          <w:p w14:paraId="6756561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Rh105</w:t>
            </w:r>
          </w:p>
        </w:tc>
        <w:tc>
          <w:tcPr>
            <w:tcW w:w="495" w:type="pct"/>
            <w:shd w:val="clear" w:color="auto" w:fill="auto"/>
            <w:noWrap/>
            <w:vAlign w:val="center"/>
            <w:hideMark/>
          </w:tcPr>
          <w:p w14:paraId="7630969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46102</w:t>
            </w:r>
          </w:p>
        </w:tc>
        <w:tc>
          <w:tcPr>
            <w:tcW w:w="713" w:type="pct"/>
            <w:shd w:val="clear" w:color="auto" w:fill="auto"/>
            <w:noWrap/>
            <w:vAlign w:val="center"/>
            <w:hideMark/>
          </w:tcPr>
          <w:p w14:paraId="410E764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Pd102</w:t>
            </w:r>
          </w:p>
        </w:tc>
        <w:tc>
          <w:tcPr>
            <w:tcW w:w="495" w:type="pct"/>
            <w:shd w:val="clear" w:color="auto" w:fill="auto"/>
            <w:noWrap/>
            <w:vAlign w:val="center"/>
            <w:hideMark/>
          </w:tcPr>
          <w:p w14:paraId="62DC3DA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46104</w:t>
            </w:r>
          </w:p>
        </w:tc>
        <w:tc>
          <w:tcPr>
            <w:tcW w:w="753" w:type="pct"/>
            <w:shd w:val="clear" w:color="auto" w:fill="auto"/>
            <w:noWrap/>
            <w:vAlign w:val="center"/>
            <w:hideMark/>
          </w:tcPr>
          <w:p w14:paraId="36365B4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Pd104</w:t>
            </w:r>
          </w:p>
        </w:tc>
        <w:tc>
          <w:tcPr>
            <w:tcW w:w="495" w:type="pct"/>
            <w:shd w:val="clear" w:color="auto" w:fill="auto"/>
            <w:noWrap/>
            <w:vAlign w:val="center"/>
            <w:hideMark/>
          </w:tcPr>
          <w:p w14:paraId="5E57A4C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46105</w:t>
            </w:r>
          </w:p>
        </w:tc>
        <w:tc>
          <w:tcPr>
            <w:tcW w:w="753" w:type="pct"/>
            <w:shd w:val="clear" w:color="auto" w:fill="auto"/>
            <w:noWrap/>
            <w:vAlign w:val="center"/>
            <w:hideMark/>
          </w:tcPr>
          <w:p w14:paraId="635A44A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Pd105</w:t>
            </w:r>
          </w:p>
        </w:tc>
      </w:tr>
      <w:tr w:rsidR="00F81438" w:rsidRPr="00FE4FCB" w14:paraId="596A57DC" w14:textId="77777777" w:rsidTr="00685484">
        <w:trPr>
          <w:trHeight w:val="270"/>
        </w:trPr>
        <w:tc>
          <w:tcPr>
            <w:tcW w:w="567" w:type="pct"/>
            <w:shd w:val="clear" w:color="auto" w:fill="auto"/>
            <w:noWrap/>
            <w:vAlign w:val="center"/>
            <w:hideMark/>
          </w:tcPr>
          <w:p w14:paraId="00FB376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46106</w:t>
            </w:r>
          </w:p>
        </w:tc>
        <w:tc>
          <w:tcPr>
            <w:tcW w:w="729" w:type="pct"/>
            <w:shd w:val="clear" w:color="auto" w:fill="auto"/>
            <w:noWrap/>
            <w:vAlign w:val="center"/>
            <w:hideMark/>
          </w:tcPr>
          <w:p w14:paraId="40895D4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Pd106</w:t>
            </w:r>
          </w:p>
        </w:tc>
        <w:tc>
          <w:tcPr>
            <w:tcW w:w="495" w:type="pct"/>
            <w:shd w:val="clear" w:color="auto" w:fill="auto"/>
            <w:noWrap/>
            <w:vAlign w:val="center"/>
            <w:hideMark/>
          </w:tcPr>
          <w:p w14:paraId="70CC7E7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46107</w:t>
            </w:r>
          </w:p>
        </w:tc>
        <w:tc>
          <w:tcPr>
            <w:tcW w:w="713" w:type="pct"/>
            <w:shd w:val="clear" w:color="auto" w:fill="auto"/>
            <w:noWrap/>
            <w:vAlign w:val="center"/>
            <w:hideMark/>
          </w:tcPr>
          <w:p w14:paraId="701C11A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Pd107</w:t>
            </w:r>
          </w:p>
        </w:tc>
        <w:tc>
          <w:tcPr>
            <w:tcW w:w="495" w:type="pct"/>
            <w:shd w:val="clear" w:color="auto" w:fill="auto"/>
            <w:noWrap/>
            <w:vAlign w:val="center"/>
            <w:hideMark/>
          </w:tcPr>
          <w:p w14:paraId="7FDD90D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46108</w:t>
            </w:r>
          </w:p>
        </w:tc>
        <w:tc>
          <w:tcPr>
            <w:tcW w:w="753" w:type="pct"/>
            <w:shd w:val="clear" w:color="auto" w:fill="auto"/>
            <w:noWrap/>
            <w:vAlign w:val="center"/>
            <w:hideMark/>
          </w:tcPr>
          <w:p w14:paraId="7209DD2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Pd108</w:t>
            </w:r>
          </w:p>
        </w:tc>
        <w:tc>
          <w:tcPr>
            <w:tcW w:w="495" w:type="pct"/>
            <w:shd w:val="clear" w:color="auto" w:fill="auto"/>
            <w:noWrap/>
            <w:vAlign w:val="center"/>
            <w:hideMark/>
          </w:tcPr>
          <w:p w14:paraId="7F76B7D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46110</w:t>
            </w:r>
          </w:p>
        </w:tc>
        <w:tc>
          <w:tcPr>
            <w:tcW w:w="753" w:type="pct"/>
            <w:shd w:val="clear" w:color="auto" w:fill="auto"/>
            <w:noWrap/>
            <w:vAlign w:val="center"/>
            <w:hideMark/>
          </w:tcPr>
          <w:p w14:paraId="0877079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Pd110</w:t>
            </w:r>
          </w:p>
        </w:tc>
      </w:tr>
      <w:tr w:rsidR="00F81438" w:rsidRPr="00FE4FCB" w14:paraId="10FABDA4" w14:textId="77777777" w:rsidTr="00685484">
        <w:trPr>
          <w:trHeight w:val="270"/>
        </w:trPr>
        <w:tc>
          <w:tcPr>
            <w:tcW w:w="567" w:type="pct"/>
            <w:shd w:val="clear" w:color="auto" w:fill="auto"/>
            <w:noWrap/>
            <w:vAlign w:val="center"/>
            <w:hideMark/>
          </w:tcPr>
          <w:p w14:paraId="5FB97B5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47107</w:t>
            </w:r>
          </w:p>
        </w:tc>
        <w:tc>
          <w:tcPr>
            <w:tcW w:w="729" w:type="pct"/>
            <w:shd w:val="clear" w:color="auto" w:fill="auto"/>
            <w:noWrap/>
            <w:vAlign w:val="center"/>
            <w:hideMark/>
          </w:tcPr>
          <w:p w14:paraId="69BECD4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Ag107</w:t>
            </w:r>
          </w:p>
        </w:tc>
        <w:tc>
          <w:tcPr>
            <w:tcW w:w="495" w:type="pct"/>
            <w:shd w:val="clear" w:color="auto" w:fill="auto"/>
            <w:noWrap/>
            <w:vAlign w:val="center"/>
            <w:hideMark/>
          </w:tcPr>
          <w:p w14:paraId="57D691A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47109</w:t>
            </w:r>
          </w:p>
        </w:tc>
        <w:tc>
          <w:tcPr>
            <w:tcW w:w="713" w:type="pct"/>
            <w:shd w:val="clear" w:color="auto" w:fill="auto"/>
            <w:noWrap/>
            <w:vAlign w:val="center"/>
            <w:hideMark/>
          </w:tcPr>
          <w:p w14:paraId="5D9ECAF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Ag109</w:t>
            </w:r>
          </w:p>
        </w:tc>
        <w:tc>
          <w:tcPr>
            <w:tcW w:w="495" w:type="pct"/>
            <w:shd w:val="clear" w:color="auto" w:fill="auto"/>
            <w:noWrap/>
            <w:vAlign w:val="center"/>
            <w:hideMark/>
          </w:tcPr>
          <w:p w14:paraId="2FDC9BD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47510</w:t>
            </w:r>
          </w:p>
        </w:tc>
        <w:tc>
          <w:tcPr>
            <w:tcW w:w="753" w:type="pct"/>
            <w:shd w:val="clear" w:color="auto" w:fill="auto"/>
            <w:noWrap/>
            <w:vAlign w:val="center"/>
            <w:hideMark/>
          </w:tcPr>
          <w:p w14:paraId="3D53D04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Ag110m1</w:t>
            </w:r>
          </w:p>
        </w:tc>
        <w:tc>
          <w:tcPr>
            <w:tcW w:w="495" w:type="pct"/>
            <w:shd w:val="clear" w:color="auto" w:fill="auto"/>
            <w:noWrap/>
            <w:vAlign w:val="center"/>
            <w:hideMark/>
          </w:tcPr>
          <w:p w14:paraId="536A756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47111</w:t>
            </w:r>
          </w:p>
        </w:tc>
        <w:tc>
          <w:tcPr>
            <w:tcW w:w="753" w:type="pct"/>
            <w:shd w:val="clear" w:color="auto" w:fill="auto"/>
            <w:noWrap/>
            <w:vAlign w:val="center"/>
            <w:hideMark/>
          </w:tcPr>
          <w:p w14:paraId="3626FE6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Ag111</w:t>
            </w:r>
          </w:p>
        </w:tc>
      </w:tr>
      <w:tr w:rsidR="00F81438" w:rsidRPr="00FE4FCB" w14:paraId="05B92517" w14:textId="77777777" w:rsidTr="00685484">
        <w:trPr>
          <w:trHeight w:val="270"/>
        </w:trPr>
        <w:tc>
          <w:tcPr>
            <w:tcW w:w="567" w:type="pct"/>
            <w:shd w:val="clear" w:color="auto" w:fill="auto"/>
            <w:noWrap/>
            <w:vAlign w:val="center"/>
            <w:hideMark/>
          </w:tcPr>
          <w:p w14:paraId="7E49F89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48106</w:t>
            </w:r>
          </w:p>
        </w:tc>
        <w:tc>
          <w:tcPr>
            <w:tcW w:w="729" w:type="pct"/>
            <w:shd w:val="clear" w:color="auto" w:fill="auto"/>
            <w:noWrap/>
            <w:vAlign w:val="center"/>
            <w:hideMark/>
          </w:tcPr>
          <w:p w14:paraId="76D2CC0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Cd106</w:t>
            </w:r>
          </w:p>
        </w:tc>
        <w:tc>
          <w:tcPr>
            <w:tcW w:w="495" w:type="pct"/>
            <w:shd w:val="clear" w:color="auto" w:fill="auto"/>
            <w:noWrap/>
            <w:vAlign w:val="center"/>
            <w:hideMark/>
          </w:tcPr>
          <w:p w14:paraId="0FE9856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48108</w:t>
            </w:r>
          </w:p>
        </w:tc>
        <w:tc>
          <w:tcPr>
            <w:tcW w:w="713" w:type="pct"/>
            <w:shd w:val="clear" w:color="auto" w:fill="auto"/>
            <w:noWrap/>
            <w:vAlign w:val="center"/>
            <w:hideMark/>
          </w:tcPr>
          <w:p w14:paraId="0CAF931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Cd108</w:t>
            </w:r>
          </w:p>
        </w:tc>
        <w:tc>
          <w:tcPr>
            <w:tcW w:w="495" w:type="pct"/>
            <w:shd w:val="clear" w:color="auto" w:fill="auto"/>
            <w:noWrap/>
            <w:vAlign w:val="center"/>
            <w:hideMark/>
          </w:tcPr>
          <w:p w14:paraId="46A9B41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48110</w:t>
            </w:r>
          </w:p>
        </w:tc>
        <w:tc>
          <w:tcPr>
            <w:tcW w:w="753" w:type="pct"/>
            <w:shd w:val="clear" w:color="auto" w:fill="auto"/>
            <w:noWrap/>
            <w:vAlign w:val="center"/>
            <w:hideMark/>
          </w:tcPr>
          <w:p w14:paraId="776DAF3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Cd110</w:t>
            </w:r>
          </w:p>
        </w:tc>
        <w:tc>
          <w:tcPr>
            <w:tcW w:w="495" w:type="pct"/>
            <w:shd w:val="clear" w:color="auto" w:fill="auto"/>
            <w:noWrap/>
            <w:vAlign w:val="center"/>
            <w:hideMark/>
          </w:tcPr>
          <w:p w14:paraId="45E6BB6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48111</w:t>
            </w:r>
          </w:p>
        </w:tc>
        <w:tc>
          <w:tcPr>
            <w:tcW w:w="753" w:type="pct"/>
            <w:shd w:val="clear" w:color="auto" w:fill="auto"/>
            <w:noWrap/>
            <w:vAlign w:val="center"/>
            <w:hideMark/>
          </w:tcPr>
          <w:p w14:paraId="3FB1092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Cd111</w:t>
            </w:r>
          </w:p>
        </w:tc>
      </w:tr>
      <w:tr w:rsidR="00F81438" w:rsidRPr="00FE4FCB" w14:paraId="41B65908" w14:textId="77777777" w:rsidTr="00685484">
        <w:trPr>
          <w:trHeight w:val="270"/>
        </w:trPr>
        <w:tc>
          <w:tcPr>
            <w:tcW w:w="567" w:type="pct"/>
            <w:shd w:val="clear" w:color="auto" w:fill="auto"/>
            <w:noWrap/>
            <w:vAlign w:val="center"/>
            <w:hideMark/>
          </w:tcPr>
          <w:p w14:paraId="2AD0A9D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48112</w:t>
            </w:r>
          </w:p>
        </w:tc>
        <w:tc>
          <w:tcPr>
            <w:tcW w:w="729" w:type="pct"/>
            <w:shd w:val="clear" w:color="auto" w:fill="auto"/>
            <w:noWrap/>
            <w:vAlign w:val="center"/>
            <w:hideMark/>
          </w:tcPr>
          <w:p w14:paraId="22115A3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Cd112</w:t>
            </w:r>
          </w:p>
        </w:tc>
        <w:tc>
          <w:tcPr>
            <w:tcW w:w="495" w:type="pct"/>
            <w:shd w:val="clear" w:color="auto" w:fill="auto"/>
            <w:noWrap/>
            <w:vAlign w:val="center"/>
            <w:hideMark/>
          </w:tcPr>
          <w:p w14:paraId="0EBE4B5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48113</w:t>
            </w:r>
          </w:p>
        </w:tc>
        <w:tc>
          <w:tcPr>
            <w:tcW w:w="713" w:type="pct"/>
            <w:shd w:val="clear" w:color="auto" w:fill="auto"/>
            <w:noWrap/>
            <w:vAlign w:val="center"/>
            <w:hideMark/>
          </w:tcPr>
          <w:p w14:paraId="355D294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Cd113</w:t>
            </w:r>
          </w:p>
        </w:tc>
        <w:tc>
          <w:tcPr>
            <w:tcW w:w="495" w:type="pct"/>
            <w:shd w:val="clear" w:color="auto" w:fill="auto"/>
            <w:noWrap/>
            <w:vAlign w:val="center"/>
            <w:hideMark/>
          </w:tcPr>
          <w:p w14:paraId="5204D55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48114</w:t>
            </w:r>
          </w:p>
        </w:tc>
        <w:tc>
          <w:tcPr>
            <w:tcW w:w="753" w:type="pct"/>
            <w:shd w:val="clear" w:color="auto" w:fill="auto"/>
            <w:noWrap/>
            <w:vAlign w:val="center"/>
            <w:hideMark/>
          </w:tcPr>
          <w:p w14:paraId="1E78666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Cd114</w:t>
            </w:r>
          </w:p>
        </w:tc>
        <w:tc>
          <w:tcPr>
            <w:tcW w:w="495" w:type="pct"/>
            <w:shd w:val="clear" w:color="auto" w:fill="auto"/>
            <w:noWrap/>
            <w:vAlign w:val="center"/>
            <w:hideMark/>
          </w:tcPr>
          <w:p w14:paraId="0BFE7A4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48515</w:t>
            </w:r>
          </w:p>
        </w:tc>
        <w:tc>
          <w:tcPr>
            <w:tcW w:w="753" w:type="pct"/>
            <w:shd w:val="clear" w:color="auto" w:fill="auto"/>
            <w:noWrap/>
            <w:vAlign w:val="center"/>
            <w:hideMark/>
          </w:tcPr>
          <w:p w14:paraId="3CA5DA5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Cd115m1</w:t>
            </w:r>
          </w:p>
        </w:tc>
      </w:tr>
      <w:tr w:rsidR="00F81438" w:rsidRPr="00FE4FCB" w14:paraId="146B709D" w14:textId="77777777" w:rsidTr="00685484">
        <w:trPr>
          <w:trHeight w:val="270"/>
        </w:trPr>
        <w:tc>
          <w:tcPr>
            <w:tcW w:w="567" w:type="pct"/>
            <w:shd w:val="clear" w:color="auto" w:fill="auto"/>
            <w:noWrap/>
            <w:vAlign w:val="center"/>
            <w:hideMark/>
          </w:tcPr>
          <w:p w14:paraId="0B82537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48116</w:t>
            </w:r>
          </w:p>
        </w:tc>
        <w:tc>
          <w:tcPr>
            <w:tcW w:w="729" w:type="pct"/>
            <w:shd w:val="clear" w:color="auto" w:fill="auto"/>
            <w:noWrap/>
            <w:vAlign w:val="center"/>
            <w:hideMark/>
          </w:tcPr>
          <w:p w14:paraId="21C7A6C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Cd116</w:t>
            </w:r>
          </w:p>
        </w:tc>
        <w:tc>
          <w:tcPr>
            <w:tcW w:w="495" w:type="pct"/>
            <w:shd w:val="clear" w:color="auto" w:fill="auto"/>
            <w:noWrap/>
            <w:vAlign w:val="center"/>
            <w:hideMark/>
          </w:tcPr>
          <w:p w14:paraId="03554DB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49113</w:t>
            </w:r>
          </w:p>
        </w:tc>
        <w:tc>
          <w:tcPr>
            <w:tcW w:w="713" w:type="pct"/>
            <w:shd w:val="clear" w:color="auto" w:fill="auto"/>
            <w:noWrap/>
            <w:vAlign w:val="center"/>
            <w:hideMark/>
          </w:tcPr>
          <w:p w14:paraId="7A93859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In113</w:t>
            </w:r>
          </w:p>
        </w:tc>
        <w:tc>
          <w:tcPr>
            <w:tcW w:w="495" w:type="pct"/>
            <w:shd w:val="clear" w:color="auto" w:fill="auto"/>
            <w:noWrap/>
            <w:vAlign w:val="center"/>
            <w:hideMark/>
          </w:tcPr>
          <w:p w14:paraId="0879452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49115</w:t>
            </w:r>
          </w:p>
        </w:tc>
        <w:tc>
          <w:tcPr>
            <w:tcW w:w="753" w:type="pct"/>
            <w:shd w:val="clear" w:color="auto" w:fill="auto"/>
            <w:noWrap/>
            <w:vAlign w:val="center"/>
            <w:hideMark/>
          </w:tcPr>
          <w:p w14:paraId="2F5EE2C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In115</w:t>
            </w:r>
          </w:p>
        </w:tc>
        <w:tc>
          <w:tcPr>
            <w:tcW w:w="495" w:type="pct"/>
            <w:shd w:val="clear" w:color="auto" w:fill="auto"/>
            <w:noWrap/>
            <w:vAlign w:val="center"/>
            <w:hideMark/>
          </w:tcPr>
          <w:p w14:paraId="662EBE9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50112</w:t>
            </w:r>
          </w:p>
        </w:tc>
        <w:tc>
          <w:tcPr>
            <w:tcW w:w="753" w:type="pct"/>
            <w:shd w:val="clear" w:color="auto" w:fill="auto"/>
            <w:noWrap/>
            <w:vAlign w:val="center"/>
            <w:hideMark/>
          </w:tcPr>
          <w:p w14:paraId="2A51851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Sn112</w:t>
            </w:r>
          </w:p>
        </w:tc>
      </w:tr>
      <w:tr w:rsidR="00F81438" w:rsidRPr="00FE4FCB" w14:paraId="72F307AD" w14:textId="77777777" w:rsidTr="00685484">
        <w:trPr>
          <w:trHeight w:val="270"/>
        </w:trPr>
        <w:tc>
          <w:tcPr>
            <w:tcW w:w="567" w:type="pct"/>
            <w:shd w:val="clear" w:color="auto" w:fill="auto"/>
            <w:noWrap/>
            <w:vAlign w:val="center"/>
            <w:hideMark/>
          </w:tcPr>
          <w:p w14:paraId="78CC05C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50113</w:t>
            </w:r>
          </w:p>
        </w:tc>
        <w:tc>
          <w:tcPr>
            <w:tcW w:w="729" w:type="pct"/>
            <w:shd w:val="clear" w:color="auto" w:fill="auto"/>
            <w:noWrap/>
            <w:vAlign w:val="center"/>
            <w:hideMark/>
          </w:tcPr>
          <w:p w14:paraId="4606C63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Sn113</w:t>
            </w:r>
          </w:p>
        </w:tc>
        <w:tc>
          <w:tcPr>
            <w:tcW w:w="495" w:type="pct"/>
            <w:shd w:val="clear" w:color="auto" w:fill="auto"/>
            <w:noWrap/>
            <w:vAlign w:val="center"/>
            <w:hideMark/>
          </w:tcPr>
          <w:p w14:paraId="0CEDF51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50114</w:t>
            </w:r>
          </w:p>
        </w:tc>
        <w:tc>
          <w:tcPr>
            <w:tcW w:w="713" w:type="pct"/>
            <w:shd w:val="clear" w:color="auto" w:fill="auto"/>
            <w:noWrap/>
            <w:vAlign w:val="center"/>
            <w:hideMark/>
          </w:tcPr>
          <w:p w14:paraId="1FDFF1B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Sn114</w:t>
            </w:r>
          </w:p>
        </w:tc>
        <w:tc>
          <w:tcPr>
            <w:tcW w:w="495" w:type="pct"/>
            <w:shd w:val="clear" w:color="auto" w:fill="auto"/>
            <w:noWrap/>
            <w:vAlign w:val="center"/>
            <w:hideMark/>
          </w:tcPr>
          <w:p w14:paraId="6D4886B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50115</w:t>
            </w:r>
          </w:p>
        </w:tc>
        <w:tc>
          <w:tcPr>
            <w:tcW w:w="753" w:type="pct"/>
            <w:shd w:val="clear" w:color="auto" w:fill="auto"/>
            <w:noWrap/>
            <w:vAlign w:val="center"/>
            <w:hideMark/>
          </w:tcPr>
          <w:p w14:paraId="126606A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Sn115</w:t>
            </w:r>
          </w:p>
        </w:tc>
        <w:tc>
          <w:tcPr>
            <w:tcW w:w="495" w:type="pct"/>
            <w:shd w:val="clear" w:color="auto" w:fill="auto"/>
            <w:noWrap/>
            <w:vAlign w:val="center"/>
            <w:hideMark/>
          </w:tcPr>
          <w:p w14:paraId="6F1945F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50116</w:t>
            </w:r>
          </w:p>
        </w:tc>
        <w:tc>
          <w:tcPr>
            <w:tcW w:w="753" w:type="pct"/>
            <w:shd w:val="clear" w:color="auto" w:fill="auto"/>
            <w:noWrap/>
            <w:vAlign w:val="center"/>
            <w:hideMark/>
          </w:tcPr>
          <w:p w14:paraId="379F3CF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Sn116</w:t>
            </w:r>
          </w:p>
        </w:tc>
      </w:tr>
      <w:tr w:rsidR="00F81438" w:rsidRPr="00FE4FCB" w14:paraId="45788279" w14:textId="77777777" w:rsidTr="00685484">
        <w:trPr>
          <w:trHeight w:val="270"/>
        </w:trPr>
        <w:tc>
          <w:tcPr>
            <w:tcW w:w="567" w:type="pct"/>
            <w:shd w:val="clear" w:color="auto" w:fill="auto"/>
            <w:noWrap/>
            <w:vAlign w:val="center"/>
            <w:hideMark/>
          </w:tcPr>
          <w:p w14:paraId="707A754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50117</w:t>
            </w:r>
          </w:p>
        </w:tc>
        <w:tc>
          <w:tcPr>
            <w:tcW w:w="729" w:type="pct"/>
            <w:shd w:val="clear" w:color="auto" w:fill="auto"/>
            <w:noWrap/>
            <w:vAlign w:val="center"/>
            <w:hideMark/>
          </w:tcPr>
          <w:p w14:paraId="24F2015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Sn117</w:t>
            </w:r>
          </w:p>
        </w:tc>
        <w:tc>
          <w:tcPr>
            <w:tcW w:w="495" w:type="pct"/>
            <w:shd w:val="clear" w:color="auto" w:fill="auto"/>
            <w:noWrap/>
            <w:vAlign w:val="center"/>
            <w:hideMark/>
          </w:tcPr>
          <w:p w14:paraId="7329D9F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50118</w:t>
            </w:r>
          </w:p>
        </w:tc>
        <w:tc>
          <w:tcPr>
            <w:tcW w:w="713" w:type="pct"/>
            <w:shd w:val="clear" w:color="auto" w:fill="auto"/>
            <w:noWrap/>
            <w:vAlign w:val="center"/>
            <w:hideMark/>
          </w:tcPr>
          <w:p w14:paraId="279AD80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Sn118</w:t>
            </w:r>
          </w:p>
        </w:tc>
        <w:tc>
          <w:tcPr>
            <w:tcW w:w="495" w:type="pct"/>
            <w:shd w:val="clear" w:color="auto" w:fill="auto"/>
            <w:noWrap/>
            <w:vAlign w:val="center"/>
            <w:hideMark/>
          </w:tcPr>
          <w:p w14:paraId="7A5D761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50119</w:t>
            </w:r>
          </w:p>
        </w:tc>
        <w:tc>
          <w:tcPr>
            <w:tcW w:w="753" w:type="pct"/>
            <w:shd w:val="clear" w:color="auto" w:fill="auto"/>
            <w:noWrap/>
            <w:vAlign w:val="center"/>
            <w:hideMark/>
          </w:tcPr>
          <w:p w14:paraId="6E88B82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Sn119</w:t>
            </w:r>
          </w:p>
        </w:tc>
        <w:tc>
          <w:tcPr>
            <w:tcW w:w="495" w:type="pct"/>
            <w:shd w:val="clear" w:color="auto" w:fill="auto"/>
            <w:noWrap/>
            <w:vAlign w:val="center"/>
            <w:hideMark/>
          </w:tcPr>
          <w:p w14:paraId="0E0EBCE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50120</w:t>
            </w:r>
          </w:p>
        </w:tc>
        <w:tc>
          <w:tcPr>
            <w:tcW w:w="753" w:type="pct"/>
            <w:shd w:val="clear" w:color="auto" w:fill="auto"/>
            <w:noWrap/>
            <w:vAlign w:val="center"/>
            <w:hideMark/>
          </w:tcPr>
          <w:p w14:paraId="66722EC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Sn120</w:t>
            </w:r>
          </w:p>
        </w:tc>
      </w:tr>
      <w:tr w:rsidR="00F81438" w:rsidRPr="00FE4FCB" w14:paraId="71BA4F2D" w14:textId="77777777" w:rsidTr="00685484">
        <w:trPr>
          <w:trHeight w:val="270"/>
        </w:trPr>
        <w:tc>
          <w:tcPr>
            <w:tcW w:w="567" w:type="pct"/>
            <w:shd w:val="clear" w:color="auto" w:fill="auto"/>
            <w:noWrap/>
            <w:vAlign w:val="center"/>
            <w:hideMark/>
          </w:tcPr>
          <w:p w14:paraId="3B32261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50122</w:t>
            </w:r>
          </w:p>
        </w:tc>
        <w:tc>
          <w:tcPr>
            <w:tcW w:w="729" w:type="pct"/>
            <w:shd w:val="clear" w:color="auto" w:fill="auto"/>
            <w:noWrap/>
            <w:vAlign w:val="center"/>
            <w:hideMark/>
          </w:tcPr>
          <w:p w14:paraId="0DEAFFF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Sn122</w:t>
            </w:r>
          </w:p>
        </w:tc>
        <w:tc>
          <w:tcPr>
            <w:tcW w:w="495" w:type="pct"/>
            <w:shd w:val="clear" w:color="auto" w:fill="auto"/>
            <w:noWrap/>
            <w:vAlign w:val="center"/>
            <w:hideMark/>
          </w:tcPr>
          <w:p w14:paraId="0B69890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50123</w:t>
            </w:r>
          </w:p>
        </w:tc>
        <w:tc>
          <w:tcPr>
            <w:tcW w:w="713" w:type="pct"/>
            <w:shd w:val="clear" w:color="auto" w:fill="auto"/>
            <w:noWrap/>
            <w:vAlign w:val="center"/>
            <w:hideMark/>
          </w:tcPr>
          <w:p w14:paraId="6AB9DE0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Sn123</w:t>
            </w:r>
          </w:p>
        </w:tc>
        <w:tc>
          <w:tcPr>
            <w:tcW w:w="495" w:type="pct"/>
            <w:shd w:val="clear" w:color="auto" w:fill="auto"/>
            <w:noWrap/>
            <w:vAlign w:val="center"/>
            <w:hideMark/>
          </w:tcPr>
          <w:p w14:paraId="7786A2C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50124</w:t>
            </w:r>
          </w:p>
        </w:tc>
        <w:tc>
          <w:tcPr>
            <w:tcW w:w="753" w:type="pct"/>
            <w:shd w:val="clear" w:color="auto" w:fill="auto"/>
            <w:noWrap/>
            <w:vAlign w:val="center"/>
            <w:hideMark/>
          </w:tcPr>
          <w:p w14:paraId="031EB08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Sn124</w:t>
            </w:r>
          </w:p>
        </w:tc>
        <w:tc>
          <w:tcPr>
            <w:tcW w:w="495" w:type="pct"/>
            <w:shd w:val="clear" w:color="auto" w:fill="auto"/>
            <w:noWrap/>
            <w:vAlign w:val="center"/>
            <w:hideMark/>
          </w:tcPr>
          <w:p w14:paraId="4B6668B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50125</w:t>
            </w:r>
          </w:p>
        </w:tc>
        <w:tc>
          <w:tcPr>
            <w:tcW w:w="753" w:type="pct"/>
            <w:shd w:val="clear" w:color="auto" w:fill="auto"/>
            <w:noWrap/>
            <w:vAlign w:val="center"/>
            <w:hideMark/>
          </w:tcPr>
          <w:p w14:paraId="32CCB14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Sn125</w:t>
            </w:r>
          </w:p>
        </w:tc>
      </w:tr>
      <w:tr w:rsidR="00F81438" w:rsidRPr="00FE4FCB" w14:paraId="5B8417B3" w14:textId="77777777" w:rsidTr="00685484">
        <w:trPr>
          <w:trHeight w:val="270"/>
        </w:trPr>
        <w:tc>
          <w:tcPr>
            <w:tcW w:w="567" w:type="pct"/>
            <w:shd w:val="clear" w:color="auto" w:fill="auto"/>
            <w:noWrap/>
            <w:vAlign w:val="center"/>
            <w:hideMark/>
          </w:tcPr>
          <w:p w14:paraId="137C75C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50126</w:t>
            </w:r>
          </w:p>
        </w:tc>
        <w:tc>
          <w:tcPr>
            <w:tcW w:w="729" w:type="pct"/>
            <w:shd w:val="clear" w:color="auto" w:fill="auto"/>
            <w:noWrap/>
            <w:vAlign w:val="center"/>
            <w:hideMark/>
          </w:tcPr>
          <w:p w14:paraId="28BDF8B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Sn126</w:t>
            </w:r>
          </w:p>
        </w:tc>
        <w:tc>
          <w:tcPr>
            <w:tcW w:w="495" w:type="pct"/>
            <w:shd w:val="clear" w:color="auto" w:fill="auto"/>
            <w:noWrap/>
            <w:vAlign w:val="center"/>
            <w:hideMark/>
          </w:tcPr>
          <w:p w14:paraId="1AFBD75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51121</w:t>
            </w:r>
          </w:p>
        </w:tc>
        <w:tc>
          <w:tcPr>
            <w:tcW w:w="713" w:type="pct"/>
            <w:shd w:val="clear" w:color="auto" w:fill="auto"/>
            <w:noWrap/>
            <w:vAlign w:val="center"/>
            <w:hideMark/>
          </w:tcPr>
          <w:p w14:paraId="4A80909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Sb121</w:t>
            </w:r>
          </w:p>
        </w:tc>
        <w:tc>
          <w:tcPr>
            <w:tcW w:w="495" w:type="pct"/>
            <w:shd w:val="clear" w:color="auto" w:fill="auto"/>
            <w:noWrap/>
            <w:vAlign w:val="center"/>
            <w:hideMark/>
          </w:tcPr>
          <w:p w14:paraId="41382AA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51123</w:t>
            </w:r>
          </w:p>
        </w:tc>
        <w:tc>
          <w:tcPr>
            <w:tcW w:w="753" w:type="pct"/>
            <w:shd w:val="clear" w:color="auto" w:fill="auto"/>
            <w:noWrap/>
            <w:vAlign w:val="center"/>
            <w:hideMark/>
          </w:tcPr>
          <w:p w14:paraId="22CA1AA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Sb123</w:t>
            </w:r>
          </w:p>
        </w:tc>
        <w:tc>
          <w:tcPr>
            <w:tcW w:w="495" w:type="pct"/>
            <w:shd w:val="clear" w:color="auto" w:fill="auto"/>
            <w:noWrap/>
            <w:vAlign w:val="center"/>
            <w:hideMark/>
          </w:tcPr>
          <w:p w14:paraId="3E6DFA9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51124</w:t>
            </w:r>
          </w:p>
        </w:tc>
        <w:tc>
          <w:tcPr>
            <w:tcW w:w="753" w:type="pct"/>
            <w:shd w:val="clear" w:color="auto" w:fill="auto"/>
            <w:noWrap/>
            <w:vAlign w:val="center"/>
            <w:hideMark/>
          </w:tcPr>
          <w:p w14:paraId="1C3294D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Sb124</w:t>
            </w:r>
          </w:p>
        </w:tc>
      </w:tr>
      <w:tr w:rsidR="00F81438" w:rsidRPr="00FE4FCB" w14:paraId="1A695149" w14:textId="77777777" w:rsidTr="00685484">
        <w:trPr>
          <w:trHeight w:val="270"/>
        </w:trPr>
        <w:tc>
          <w:tcPr>
            <w:tcW w:w="567" w:type="pct"/>
            <w:shd w:val="clear" w:color="auto" w:fill="auto"/>
            <w:noWrap/>
            <w:vAlign w:val="center"/>
            <w:hideMark/>
          </w:tcPr>
          <w:p w14:paraId="758E1EF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51125</w:t>
            </w:r>
          </w:p>
        </w:tc>
        <w:tc>
          <w:tcPr>
            <w:tcW w:w="729" w:type="pct"/>
            <w:shd w:val="clear" w:color="auto" w:fill="auto"/>
            <w:noWrap/>
            <w:vAlign w:val="center"/>
            <w:hideMark/>
          </w:tcPr>
          <w:p w14:paraId="6845F97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Sb125</w:t>
            </w:r>
          </w:p>
        </w:tc>
        <w:tc>
          <w:tcPr>
            <w:tcW w:w="495" w:type="pct"/>
            <w:shd w:val="clear" w:color="auto" w:fill="auto"/>
            <w:noWrap/>
            <w:vAlign w:val="center"/>
            <w:hideMark/>
          </w:tcPr>
          <w:p w14:paraId="5F8106A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51126</w:t>
            </w:r>
          </w:p>
        </w:tc>
        <w:tc>
          <w:tcPr>
            <w:tcW w:w="713" w:type="pct"/>
            <w:shd w:val="clear" w:color="auto" w:fill="auto"/>
            <w:noWrap/>
            <w:vAlign w:val="center"/>
            <w:hideMark/>
          </w:tcPr>
          <w:p w14:paraId="73E9112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Sb126</w:t>
            </w:r>
          </w:p>
        </w:tc>
        <w:tc>
          <w:tcPr>
            <w:tcW w:w="495" w:type="pct"/>
            <w:shd w:val="clear" w:color="auto" w:fill="auto"/>
            <w:noWrap/>
            <w:vAlign w:val="center"/>
            <w:hideMark/>
          </w:tcPr>
          <w:p w14:paraId="4F42FE5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52120</w:t>
            </w:r>
          </w:p>
        </w:tc>
        <w:tc>
          <w:tcPr>
            <w:tcW w:w="753" w:type="pct"/>
            <w:shd w:val="clear" w:color="auto" w:fill="auto"/>
            <w:noWrap/>
            <w:vAlign w:val="center"/>
            <w:hideMark/>
          </w:tcPr>
          <w:p w14:paraId="5825653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Te120</w:t>
            </w:r>
          </w:p>
        </w:tc>
        <w:tc>
          <w:tcPr>
            <w:tcW w:w="495" w:type="pct"/>
            <w:shd w:val="clear" w:color="auto" w:fill="auto"/>
            <w:noWrap/>
            <w:vAlign w:val="center"/>
            <w:hideMark/>
          </w:tcPr>
          <w:p w14:paraId="2DA7EB1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52122</w:t>
            </w:r>
          </w:p>
        </w:tc>
        <w:tc>
          <w:tcPr>
            <w:tcW w:w="753" w:type="pct"/>
            <w:shd w:val="clear" w:color="auto" w:fill="auto"/>
            <w:noWrap/>
            <w:vAlign w:val="center"/>
            <w:hideMark/>
          </w:tcPr>
          <w:p w14:paraId="1DF350A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Te122</w:t>
            </w:r>
          </w:p>
        </w:tc>
      </w:tr>
      <w:tr w:rsidR="00F81438" w:rsidRPr="00FE4FCB" w14:paraId="7C3BA5E7" w14:textId="77777777" w:rsidTr="00685484">
        <w:trPr>
          <w:trHeight w:val="270"/>
        </w:trPr>
        <w:tc>
          <w:tcPr>
            <w:tcW w:w="567" w:type="pct"/>
            <w:shd w:val="clear" w:color="auto" w:fill="auto"/>
            <w:noWrap/>
            <w:vAlign w:val="center"/>
            <w:hideMark/>
          </w:tcPr>
          <w:p w14:paraId="55602FB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52123</w:t>
            </w:r>
          </w:p>
        </w:tc>
        <w:tc>
          <w:tcPr>
            <w:tcW w:w="729" w:type="pct"/>
            <w:shd w:val="clear" w:color="auto" w:fill="auto"/>
            <w:noWrap/>
            <w:vAlign w:val="center"/>
            <w:hideMark/>
          </w:tcPr>
          <w:p w14:paraId="6613634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Te123</w:t>
            </w:r>
          </w:p>
        </w:tc>
        <w:tc>
          <w:tcPr>
            <w:tcW w:w="495" w:type="pct"/>
            <w:shd w:val="clear" w:color="auto" w:fill="auto"/>
            <w:noWrap/>
            <w:vAlign w:val="center"/>
            <w:hideMark/>
          </w:tcPr>
          <w:p w14:paraId="10D4BF4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52124</w:t>
            </w:r>
          </w:p>
        </w:tc>
        <w:tc>
          <w:tcPr>
            <w:tcW w:w="713" w:type="pct"/>
            <w:shd w:val="clear" w:color="auto" w:fill="auto"/>
            <w:noWrap/>
            <w:vAlign w:val="center"/>
            <w:hideMark/>
          </w:tcPr>
          <w:p w14:paraId="4CBA3BB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Te124</w:t>
            </w:r>
          </w:p>
        </w:tc>
        <w:tc>
          <w:tcPr>
            <w:tcW w:w="495" w:type="pct"/>
            <w:shd w:val="clear" w:color="auto" w:fill="auto"/>
            <w:noWrap/>
            <w:vAlign w:val="center"/>
            <w:hideMark/>
          </w:tcPr>
          <w:p w14:paraId="1F91B52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52125</w:t>
            </w:r>
          </w:p>
        </w:tc>
        <w:tc>
          <w:tcPr>
            <w:tcW w:w="753" w:type="pct"/>
            <w:shd w:val="clear" w:color="auto" w:fill="auto"/>
            <w:noWrap/>
            <w:vAlign w:val="center"/>
            <w:hideMark/>
          </w:tcPr>
          <w:p w14:paraId="33E01CB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Te125</w:t>
            </w:r>
          </w:p>
        </w:tc>
        <w:tc>
          <w:tcPr>
            <w:tcW w:w="495" w:type="pct"/>
            <w:shd w:val="clear" w:color="auto" w:fill="auto"/>
            <w:noWrap/>
            <w:vAlign w:val="center"/>
            <w:hideMark/>
          </w:tcPr>
          <w:p w14:paraId="37BAA07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52126</w:t>
            </w:r>
          </w:p>
        </w:tc>
        <w:tc>
          <w:tcPr>
            <w:tcW w:w="753" w:type="pct"/>
            <w:shd w:val="clear" w:color="auto" w:fill="auto"/>
            <w:noWrap/>
            <w:vAlign w:val="center"/>
            <w:hideMark/>
          </w:tcPr>
          <w:p w14:paraId="0DAB35C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Te126</w:t>
            </w:r>
          </w:p>
        </w:tc>
      </w:tr>
      <w:tr w:rsidR="00F81438" w:rsidRPr="00FE4FCB" w14:paraId="430343E9" w14:textId="77777777" w:rsidTr="00685484">
        <w:trPr>
          <w:trHeight w:val="270"/>
        </w:trPr>
        <w:tc>
          <w:tcPr>
            <w:tcW w:w="567" w:type="pct"/>
            <w:shd w:val="clear" w:color="auto" w:fill="auto"/>
            <w:noWrap/>
            <w:vAlign w:val="center"/>
            <w:hideMark/>
          </w:tcPr>
          <w:p w14:paraId="1758841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52527</w:t>
            </w:r>
          </w:p>
        </w:tc>
        <w:tc>
          <w:tcPr>
            <w:tcW w:w="729" w:type="pct"/>
            <w:shd w:val="clear" w:color="auto" w:fill="auto"/>
            <w:noWrap/>
            <w:vAlign w:val="center"/>
            <w:hideMark/>
          </w:tcPr>
          <w:p w14:paraId="39D0DCF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Te127m1</w:t>
            </w:r>
          </w:p>
        </w:tc>
        <w:tc>
          <w:tcPr>
            <w:tcW w:w="495" w:type="pct"/>
            <w:shd w:val="clear" w:color="auto" w:fill="auto"/>
            <w:noWrap/>
            <w:vAlign w:val="center"/>
            <w:hideMark/>
          </w:tcPr>
          <w:p w14:paraId="1CB9014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52128</w:t>
            </w:r>
          </w:p>
        </w:tc>
        <w:tc>
          <w:tcPr>
            <w:tcW w:w="713" w:type="pct"/>
            <w:shd w:val="clear" w:color="auto" w:fill="auto"/>
            <w:noWrap/>
            <w:vAlign w:val="center"/>
            <w:hideMark/>
          </w:tcPr>
          <w:p w14:paraId="0073316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Te128</w:t>
            </w:r>
          </w:p>
        </w:tc>
        <w:tc>
          <w:tcPr>
            <w:tcW w:w="495" w:type="pct"/>
            <w:shd w:val="clear" w:color="auto" w:fill="auto"/>
            <w:noWrap/>
            <w:vAlign w:val="center"/>
            <w:hideMark/>
          </w:tcPr>
          <w:p w14:paraId="5E3AF4C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52529</w:t>
            </w:r>
          </w:p>
        </w:tc>
        <w:tc>
          <w:tcPr>
            <w:tcW w:w="753" w:type="pct"/>
            <w:shd w:val="clear" w:color="auto" w:fill="auto"/>
            <w:noWrap/>
            <w:vAlign w:val="center"/>
            <w:hideMark/>
          </w:tcPr>
          <w:p w14:paraId="16CCCD7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Te129m1</w:t>
            </w:r>
          </w:p>
        </w:tc>
        <w:tc>
          <w:tcPr>
            <w:tcW w:w="495" w:type="pct"/>
            <w:shd w:val="clear" w:color="auto" w:fill="auto"/>
            <w:noWrap/>
            <w:vAlign w:val="center"/>
            <w:hideMark/>
          </w:tcPr>
          <w:p w14:paraId="49F2E70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52130</w:t>
            </w:r>
          </w:p>
        </w:tc>
        <w:tc>
          <w:tcPr>
            <w:tcW w:w="753" w:type="pct"/>
            <w:shd w:val="clear" w:color="auto" w:fill="auto"/>
            <w:noWrap/>
            <w:vAlign w:val="center"/>
            <w:hideMark/>
          </w:tcPr>
          <w:p w14:paraId="0695FC7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Te130</w:t>
            </w:r>
          </w:p>
        </w:tc>
      </w:tr>
      <w:tr w:rsidR="00F81438" w:rsidRPr="00FE4FCB" w14:paraId="2D6FDCB8" w14:textId="77777777" w:rsidTr="00685484">
        <w:trPr>
          <w:trHeight w:val="270"/>
        </w:trPr>
        <w:tc>
          <w:tcPr>
            <w:tcW w:w="567" w:type="pct"/>
            <w:shd w:val="clear" w:color="auto" w:fill="auto"/>
            <w:noWrap/>
            <w:vAlign w:val="center"/>
            <w:hideMark/>
          </w:tcPr>
          <w:p w14:paraId="6F5123F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52132</w:t>
            </w:r>
          </w:p>
        </w:tc>
        <w:tc>
          <w:tcPr>
            <w:tcW w:w="729" w:type="pct"/>
            <w:shd w:val="clear" w:color="auto" w:fill="auto"/>
            <w:noWrap/>
            <w:vAlign w:val="center"/>
            <w:hideMark/>
          </w:tcPr>
          <w:p w14:paraId="16DD071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Te132</w:t>
            </w:r>
          </w:p>
        </w:tc>
        <w:tc>
          <w:tcPr>
            <w:tcW w:w="495" w:type="pct"/>
            <w:shd w:val="clear" w:color="auto" w:fill="auto"/>
            <w:noWrap/>
            <w:vAlign w:val="center"/>
            <w:hideMark/>
          </w:tcPr>
          <w:p w14:paraId="38666AF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53127</w:t>
            </w:r>
          </w:p>
        </w:tc>
        <w:tc>
          <w:tcPr>
            <w:tcW w:w="713" w:type="pct"/>
            <w:shd w:val="clear" w:color="auto" w:fill="auto"/>
            <w:noWrap/>
            <w:vAlign w:val="center"/>
            <w:hideMark/>
          </w:tcPr>
          <w:p w14:paraId="4C21EBC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I127</w:t>
            </w:r>
          </w:p>
        </w:tc>
        <w:tc>
          <w:tcPr>
            <w:tcW w:w="495" w:type="pct"/>
            <w:shd w:val="clear" w:color="auto" w:fill="auto"/>
            <w:noWrap/>
            <w:vAlign w:val="center"/>
            <w:hideMark/>
          </w:tcPr>
          <w:p w14:paraId="4C601D8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53129</w:t>
            </w:r>
          </w:p>
        </w:tc>
        <w:tc>
          <w:tcPr>
            <w:tcW w:w="753" w:type="pct"/>
            <w:shd w:val="clear" w:color="auto" w:fill="auto"/>
            <w:noWrap/>
            <w:vAlign w:val="center"/>
            <w:hideMark/>
          </w:tcPr>
          <w:p w14:paraId="1E594F6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I129</w:t>
            </w:r>
          </w:p>
        </w:tc>
        <w:tc>
          <w:tcPr>
            <w:tcW w:w="495" w:type="pct"/>
            <w:shd w:val="clear" w:color="auto" w:fill="auto"/>
            <w:noWrap/>
            <w:vAlign w:val="center"/>
            <w:hideMark/>
          </w:tcPr>
          <w:p w14:paraId="6349202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53130</w:t>
            </w:r>
          </w:p>
        </w:tc>
        <w:tc>
          <w:tcPr>
            <w:tcW w:w="753" w:type="pct"/>
            <w:shd w:val="clear" w:color="auto" w:fill="auto"/>
            <w:noWrap/>
            <w:vAlign w:val="center"/>
            <w:hideMark/>
          </w:tcPr>
          <w:p w14:paraId="076449C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I130</w:t>
            </w:r>
          </w:p>
        </w:tc>
      </w:tr>
      <w:tr w:rsidR="00F81438" w:rsidRPr="00FE4FCB" w14:paraId="2EB69AF8" w14:textId="77777777" w:rsidTr="00685484">
        <w:trPr>
          <w:trHeight w:val="270"/>
        </w:trPr>
        <w:tc>
          <w:tcPr>
            <w:tcW w:w="567" w:type="pct"/>
            <w:shd w:val="clear" w:color="auto" w:fill="auto"/>
            <w:noWrap/>
            <w:vAlign w:val="center"/>
            <w:hideMark/>
          </w:tcPr>
          <w:p w14:paraId="37734ED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53131</w:t>
            </w:r>
          </w:p>
        </w:tc>
        <w:tc>
          <w:tcPr>
            <w:tcW w:w="729" w:type="pct"/>
            <w:shd w:val="clear" w:color="auto" w:fill="auto"/>
            <w:noWrap/>
            <w:vAlign w:val="center"/>
            <w:hideMark/>
          </w:tcPr>
          <w:p w14:paraId="5DA5743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I131</w:t>
            </w:r>
          </w:p>
        </w:tc>
        <w:tc>
          <w:tcPr>
            <w:tcW w:w="495" w:type="pct"/>
            <w:shd w:val="clear" w:color="auto" w:fill="auto"/>
            <w:noWrap/>
            <w:vAlign w:val="center"/>
            <w:hideMark/>
          </w:tcPr>
          <w:p w14:paraId="2F67319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53135</w:t>
            </w:r>
          </w:p>
        </w:tc>
        <w:tc>
          <w:tcPr>
            <w:tcW w:w="713" w:type="pct"/>
            <w:shd w:val="clear" w:color="auto" w:fill="auto"/>
            <w:noWrap/>
            <w:vAlign w:val="center"/>
            <w:hideMark/>
          </w:tcPr>
          <w:p w14:paraId="24E6A47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I135</w:t>
            </w:r>
          </w:p>
        </w:tc>
        <w:tc>
          <w:tcPr>
            <w:tcW w:w="495" w:type="pct"/>
            <w:shd w:val="clear" w:color="auto" w:fill="auto"/>
            <w:noWrap/>
            <w:vAlign w:val="center"/>
            <w:hideMark/>
          </w:tcPr>
          <w:p w14:paraId="3F3FE93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54123</w:t>
            </w:r>
          </w:p>
        </w:tc>
        <w:tc>
          <w:tcPr>
            <w:tcW w:w="753" w:type="pct"/>
            <w:shd w:val="clear" w:color="auto" w:fill="auto"/>
            <w:noWrap/>
            <w:vAlign w:val="center"/>
            <w:hideMark/>
          </w:tcPr>
          <w:p w14:paraId="11E3564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Xe123</w:t>
            </w:r>
          </w:p>
        </w:tc>
        <w:tc>
          <w:tcPr>
            <w:tcW w:w="495" w:type="pct"/>
            <w:shd w:val="clear" w:color="auto" w:fill="auto"/>
            <w:noWrap/>
            <w:vAlign w:val="center"/>
            <w:hideMark/>
          </w:tcPr>
          <w:p w14:paraId="59718D1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54124</w:t>
            </w:r>
          </w:p>
        </w:tc>
        <w:tc>
          <w:tcPr>
            <w:tcW w:w="753" w:type="pct"/>
            <w:shd w:val="clear" w:color="auto" w:fill="auto"/>
            <w:noWrap/>
            <w:vAlign w:val="center"/>
            <w:hideMark/>
          </w:tcPr>
          <w:p w14:paraId="743EF7D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Xe124</w:t>
            </w:r>
          </w:p>
        </w:tc>
      </w:tr>
      <w:tr w:rsidR="00F81438" w:rsidRPr="00FE4FCB" w14:paraId="5BD52985" w14:textId="77777777" w:rsidTr="00685484">
        <w:trPr>
          <w:trHeight w:val="270"/>
        </w:trPr>
        <w:tc>
          <w:tcPr>
            <w:tcW w:w="567" w:type="pct"/>
            <w:shd w:val="clear" w:color="auto" w:fill="auto"/>
            <w:noWrap/>
            <w:vAlign w:val="center"/>
            <w:hideMark/>
          </w:tcPr>
          <w:p w14:paraId="2E63E7D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54126</w:t>
            </w:r>
          </w:p>
        </w:tc>
        <w:tc>
          <w:tcPr>
            <w:tcW w:w="729" w:type="pct"/>
            <w:shd w:val="clear" w:color="auto" w:fill="auto"/>
            <w:noWrap/>
            <w:vAlign w:val="center"/>
            <w:hideMark/>
          </w:tcPr>
          <w:p w14:paraId="49C23BC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Xe126</w:t>
            </w:r>
          </w:p>
        </w:tc>
        <w:tc>
          <w:tcPr>
            <w:tcW w:w="495" w:type="pct"/>
            <w:shd w:val="clear" w:color="auto" w:fill="auto"/>
            <w:noWrap/>
            <w:vAlign w:val="center"/>
            <w:hideMark/>
          </w:tcPr>
          <w:p w14:paraId="3B7D551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54128</w:t>
            </w:r>
          </w:p>
        </w:tc>
        <w:tc>
          <w:tcPr>
            <w:tcW w:w="713" w:type="pct"/>
            <w:shd w:val="clear" w:color="auto" w:fill="auto"/>
            <w:noWrap/>
            <w:vAlign w:val="center"/>
            <w:hideMark/>
          </w:tcPr>
          <w:p w14:paraId="5235DB2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Xe128</w:t>
            </w:r>
          </w:p>
        </w:tc>
        <w:tc>
          <w:tcPr>
            <w:tcW w:w="495" w:type="pct"/>
            <w:shd w:val="clear" w:color="auto" w:fill="auto"/>
            <w:noWrap/>
            <w:vAlign w:val="center"/>
            <w:hideMark/>
          </w:tcPr>
          <w:p w14:paraId="7725167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54129</w:t>
            </w:r>
          </w:p>
        </w:tc>
        <w:tc>
          <w:tcPr>
            <w:tcW w:w="753" w:type="pct"/>
            <w:shd w:val="clear" w:color="auto" w:fill="auto"/>
            <w:noWrap/>
            <w:vAlign w:val="center"/>
            <w:hideMark/>
          </w:tcPr>
          <w:p w14:paraId="64DB04D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Xe129</w:t>
            </w:r>
          </w:p>
        </w:tc>
        <w:tc>
          <w:tcPr>
            <w:tcW w:w="495" w:type="pct"/>
            <w:shd w:val="clear" w:color="auto" w:fill="auto"/>
            <w:noWrap/>
            <w:vAlign w:val="center"/>
            <w:hideMark/>
          </w:tcPr>
          <w:p w14:paraId="41561FB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54130</w:t>
            </w:r>
          </w:p>
        </w:tc>
        <w:tc>
          <w:tcPr>
            <w:tcW w:w="753" w:type="pct"/>
            <w:shd w:val="clear" w:color="auto" w:fill="auto"/>
            <w:noWrap/>
            <w:vAlign w:val="center"/>
            <w:hideMark/>
          </w:tcPr>
          <w:p w14:paraId="200ADD3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Xe130</w:t>
            </w:r>
          </w:p>
        </w:tc>
      </w:tr>
      <w:tr w:rsidR="00F81438" w:rsidRPr="00FE4FCB" w14:paraId="664EABBB" w14:textId="77777777" w:rsidTr="00685484">
        <w:trPr>
          <w:trHeight w:val="270"/>
        </w:trPr>
        <w:tc>
          <w:tcPr>
            <w:tcW w:w="567" w:type="pct"/>
            <w:shd w:val="clear" w:color="auto" w:fill="auto"/>
            <w:noWrap/>
            <w:vAlign w:val="center"/>
            <w:hideMark/>
          </w:tcPr>
          <w:p w14:paraId="1BA6C96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54131</w:t>
            </w:r>
          </w:p>
        </w:tc>
        <w:tc>
          <w:tcPr>
            <w:tcW w:w="729" w:type="pct"/>
            <w:shd w:val="clear" w:color="auto" w:fill="auto"/>
            <w:noWrap/>
            <w:vAlign w:val="center"/>
            <w:hideMark/>
          </w:tcPr>
          <w:p w14:paraId="6889587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Xe131</w:t>
            </w:r>
          </w:p>
        </w:tc>
        <w:tc>
          <w:tcPr>
            <w:tcW w:w="495" w:type="pct"/>
            <w:shd w:val="clear" w:color="auto" w:fill="auto"/>
            <w:noWrap/>
            <w:vAlign w:val="center"/>
            <w:hideMark/>
          </w:tcPr>
          <w:p w14:paraId="7812FA0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54132</w:t>
            </w:r>
          </w:p>
        </w:tc>
        <w:tc>
          <w:tcPr>
            <w:tcW w:w="713" w:type="pct"/>
            <w:shd w:val="clear" w:color="auto" w:fill="auto"/>
            <w:noWrap/>
            <w:vAlign w:val="center"/>
            <w:hideMark/>
          </w:tcPr>
          <w:p w14:paraId="0B0FF9D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Xe132</w:t>
            </w:r>
          </w:p>
        </w:tc>
        <w:tc>
          <w:tcPr>
            <w:tcW w:w="495" w:type="pct"/>
            <w:shd w:val="clear" w:color="auto" w:fill="auto"/>
            <w:noWrap/>
            <w:vAlign w:val="center"/>
            <w:hideMark/>
          </w:tcPr>
          <w:p w14:paraId="7EEFEE8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54133</w:t>
            </w:r>
          </w:p>
        </w:tc>
        <w:tc>
          <w:tcPr>
            <w:tcW w:w="753" w:type="pct"/>
            <w:shd w:val="clear" w:color="auto" w:fill="auto"/>
            <w:noWrap/>
            <w:vAlign w:val="center"/>
            <w:hideMark/>
          </w:tcPr>
          <w:p w14:paraId="559F0AA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Xe133</w:t>
            </w:r>
          </w:p>
        </w:tc>
        <w:tc>
          <w:tcPr>
            <w:tcW w:w="495" w:type="pct"/>
            <w:shd w:val="clear" w:color="auto" w:fill="auto"/>
            <w:noWrap/>
            <w:vAlign w:val="center"/>
            <w:hideMark/>
          </w:tcPr>
          <w:p w14:paraId="5167D54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54134</w:t>
            </w:r>
          </w:p>
        </w:tc>
        <w:tc>
          <w:tcPr>
            <w:tcW w:w="753" w:type="pct"/>
            <w:shd w:val="clear" w:color="auto" w:fill="auto"/>
            <w:noWrap/>
            <w:vAlign w:val="center"/>
            <w:hideMark/>
          </w:tcPr>
          <w:p w14:paraId="176DB1E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Xe134</w:t>
            </w:r>
          </w:p>
        </w:tc>
      </w:tr>
      <w:tr w:rsidR="00F81438" w:rsidRPr="00FE4FCB" w14:paraId="518D90C5" w14:textId="77777777" w:rsidTr="00685484">
        <w:trPr>
          <w:trHeight w:val="270"/>
        </w:trPr>
        <w:tc>
          <w:tcPr>
            <w:tcW w:w="567" w:type="pct"/>
            <w:shd w:val="clear" w:color="auto" w:fill="auto"/>
            <w:noWrap/>
            <w:vAlign w:val="center"/>
            <w:hideMark/>
          </w:tcPr>
          <w:p w14:paraId="731F035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54135</w:t>
            </w:r>
          </w:p>
        </w:tc>
        <w:tc>
          <w:tcPr>
            <w:tcW w:w="729" w:type="pct"/>
            <w:shd w:val="clear" w:color="auto" w:fill="auto"/>
            <w:noWrap/>
            <w:vAlign w:val="center"/>
            <w:hideMark/>
          </w:tcPr>
          <w:p w14:paraId="07D01BB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Xe135</w:t>
            </w:r>
          </w:p>
        </w:tc>
        <w:tc>
          <w:tcPr>
            <w:tcW w:w="495" w:type="pct"/>
            <w:shd w:val="clear" w:color="auto" w:fill="auto"/>
            <w:noWrap/>
            <w:vAlign w:val="center"/>
            <w:hideMark/>
          </w:tcPr>
          <w:p w14:paraId="55C3FFB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54136</w:t>
            </w:r>
          </w:p>
        </w:tc>
        <w:tc>
          <w:tcPr>
            <w:tcW w:w="713" w:type="pct"/>
            <w:shd w:val="clear" w:color="auto" w:fill="auto"/>
            <w:noWrap/>
            <w:vAlign w:val="center"/>
            <w:hideMark/>
          </w:tcPr>
          <w:p w14:paraId="5B36E1B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Xe136</w:t>
            </w:r>
          </w:p>
        </w:tc>
        <w:tc>
          <w:tcPr>
            <w:tcW w:w="495" w:type="pct"/>
            <w:shd w:val="clear" w:color="auto" w:fill="auto"/>
            <w:noWrap/>
            <w:vAlign w:val="center"/>
            <w:hideMark/>
          </w:tcPr>
          <w:p w14:paraId="637DB3B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55133</w:t>
            </w:r>
          </w:p>
        </w:tc>
        <w:tc>
          <w:tcPr>
            <w:tcW w:w="753" w:type="pct"/>
            <w:shd w:val="clear" w:color="auto" w:fill="auto"/>
            <w:noWrap/>
            <w:vAlign w:val="center"/>
            <w:hideMark/>
          </w:tcPr>
          <w:p w14:paraId="68657BC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Cs133</w:t>
            </w:r>
          </w:p>
        </w:tc>
        <w:tc>
          <w:tcPr>
            <w:tcW w:w="495" w:type="pct"/>
            <w:shd w:val="clear" w:color="auto" w:fill="auto"/>
            <w:noWrap/>
            <w:vAlign w:val="center"/>
            <w:hideMark/>
          </w:tcPr>
          <w:p w14:paraId="184B6A6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55134</w:t>
            </w:r>
          </w:p>
        </w:tc>
        <w:tc>
          <w:tcPr>
            <w:tcW w:w="753" w:type="pct"/>
            <w:shd w:val="clear" w:color="auto" w:fill="auto"/>
            <w:noWrap/>
            <w:vAlign w:val="center"/>
            <w:hideMark/>
          </w:tcPr>
          <w:p w14:paraId="203CA4D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Cs134</w:t>
            </w:r>
          </w:p>
        </w:tc>
      </w:tr>
      <w:tr w:rsidR="00F81438" w:rsidRPr="00FE4FCB" w14:paraId="780A45C6" w14:textId="77777777" w:rsidTr="00685484">
        <w:trPr>
          <w:trHeight w:val="270"/>
        </w:trPr>
        <w:tc>
          <w:tcPr>
            <w:tcW w:w="567" w:type="pct"/>
            <w:shd w:val="clear" w:color="auto" w:fill="auto"/>
            <w:noWrap/>
            <w:vAlign w:val="center"/>
            <w:hideMark/>
          </w:tcPr>
          <w:p w14:paraId="3EF7B14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55135</w:t>
            </w:r>
          </w:p>
        </w:tc>
        <w:tc>
          <w:tcPr>
            <w:tcW w:w="729" w:type="pct"/>
            <w:shd w:val="clear" w:color="auto" w:fill="auto"/>
            <w:noWrap/>
            <w:vAlign w:val="center"/>
            <w:hideMark/>
          </w:tcPr>
          <w:p w14:paraId="3F58D73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Cs135</w:t>
            </w:r>
          </w:p>
        </w:tc>
        <w:tc>
          <w:tcPr>
            <w:tcW w:w="495" w:type="pct"/>
            <w:shd w:val="clear" w:color="auto" w:fill="auto"/>
            <w:noWrap/>
            <w:vAlign w:val="center"/>
            <w:hideMark/>
          </w:tcPr>
          <w:p w14:paraId="4E4564C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55136</w:t>
            </w:r>
          </w:p>
        </w:tc>
        <w:tc>
          <w:tcPr>
            <w:tcW w:w="713" w:type="pct"/>
            <w:shd w:val="clear" w:color="auto" w:fill="auto"/>
            <w:noWrap/>
            <w:vAlign w:val="center"/>
            <w:hideMark/>
          </w:tcPr>
          <w:p w14:paraId="5738BDB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Cs136</w:t>
            </w:r>
          </w:p>
        </w:tc>
        <w:tc>
          <w:tcPr>
            <w:tcW w:w="495" w:type="pct"/>
            <w:shd w:val="clear" w:color="auto" w:fill="auto"/>
            <w:noWrap/>
            <w:vAlign w:val="center"/>
            <w:hideMark/>
          </w:tcPr>
          <w:p w14:paraId="36D262D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55137</w:t>
            </w:r>
          </w:p>
        </w:tc>
        <w:tc>
          <w:tcPr>
            <w:tcW w:w="753" w:type="pct"/>
            <w:shd w:val="clear" w:color="auto" w:fill="auto"/>
            <w:noWrap/>
            <w:vAlign w:val="center"/>
            <w:hideMark/>
          </w:tcPr>
          <w:p w14:paraId="402640F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Cs137</w:t>
            </w:r>
          </w:p>
        </w:tc>
        <w:tc>
          <w:tcPr>
            <w:tcW w:w="495" w:type="pct"/>
            <w:shd w:val="clear" w:color="auto" w:fill="auto"/>
            <w:noWrap/>
            <w:vAlign w:val="center"/>
            <w:hideMark/>
          </w:tcPr>
          <w:p w14:paraId="16966D4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56130</w:t>
            </w:r>
          </w:p>
        </w:tc>
        <w:tc>
          <w:tcPr>
            <w:tcW w:w="753" w:type="pct"/>
            <w:shd w:val="clear" w:color="auto" w:fill="auto"/>
            <w:noWrap/>
            <w:vAlign w:val="center"/>
            <w:hideMark/>
          </w:tcPr>
          <w:p w14:paraId="23EA8C0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Ba130</w:t>
            </w:r>
          </w:p>
        </w:tc>
      </w:tr>
      <w:tr w:rsidR="00F81438" w:rsidRPr="00FE4FCB" w14:paraId="43CBA4A5" w14:textId="77777777" w:rsidTr="00685484">
        <w:trPr>
          <w:trHeight w:val="270"/>
        </w:trPr>
        <w:tc>
          <w:tcPr>
            <w:tcW w:w="567" w:type="pct"/>
            <w:shd w:val="clear" w:color="auto" w:fill="auto"/>
            <w:noWrap/>
            <w:vAlign w:val="center"/>
            <w:hideMark/>
          </w:tcPr>
          <w:p w14:paraId="3D23B25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56132</w:t>
            </w:r>
          </w:p>
        </w:tc>
        <w:tc>
          <w:tcPr>
            <w:tcW w:w="729" w:type="pct"/>
            <w:shd w:val="clear" w:color="auto" w:fill="auto"/>
            <w:noWrap/>
            <w:vAlign w:val="center"/>
            <w:hideMark/>
          </w:tcPr>
          <w:p w14:paraId="1D7DA5B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Ba132</w:t>
            </w:r>
          </w:p>
        </w:tc>
        <w:tc>
          <w:tcPr>
            <w:tcW w:w="495" w:type="pct"/>
            <w:shd w:val="clear" w:color="auto" w:fill="auto"/>
            <w:noWrap/>
            <w:vAlign w:val="center"/>
            <w:hideMark/>
          </w:tcPr>
          <w:p w14:paraId="784B762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56133</w:t>
            </w:r>
          </w:p>
        </w:tc>
        <w:tc>
          <w:tcPr>
            <w:tcW w:w="713" w:type="pct"/>
            <w:shd w:val="clear" w:color="auto" w:fill="auto"/>
            <w:noWrap/>
            <w:vAlign w:val="center"/>
            <w:hideMark/>
          </w:tcPr>
          <w:p w14:paraId="0201C9F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Ba133</w:t>
            </w:r>
          </w:p>
        </w:tc>
        <w:tc>
          <w:tcPr>
            <w:tcW w:w="495" w:type="pct"/>
            <w:shd w:val="clear" w:color="auto" w:fill="auto"/>
            <w:noWrap/>
            <w:vAlign w:val="center"/>
            <w:hideMark/>
          </w:tcPr>
          <w:p w14:paraId="19AD909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56134</w:t>
            </w:r>
          </w:p>
        </w:tc>
        <w:tc>
          <w:tcPr>
            <w:tcW w:w="753" w:type="pct"/>
            <w:shd w:val="clear" w:color="auto" w:fill="auto"/>
            <w:noWrap/>
            <w:vAlign w:val="center"/>
            <w:hideMark/>
          </w:tcPr>
          <w:p w14:paraId="32911A3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Ba134</w:t>
            </w:r>
          </w:p>
        </w:tc>
        <w:tc>
          <w:tcPr>
            <w:tcW w:w="495" w:type="pct"/>
            <w:shd w:val="clear" w:color="auto" w:fill="auto"/>
            <w:noWrap/>
            <w:vAlign w:val="center"/>
            <w:hideMark/>
          </w:tcPr>
          <w:p w14:paraId="03A6CE2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56135</w:t>
            </w:r>
          </w:p>
        </w:tc>
        <w:tc>
          <w:tcPr>
            <w:tcW w:w="753" w:type="pct"/>
            <w:shd w:val="clear" w:color="auto" w:fill="auto"/>
            <w:noWrap/>
            <w:vAlign w:val="center"/>
            <w:hideMark/>
          </w:tcPr>
          <w:p w14:paraId="313E72E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Ba135</w:t>
            </w:r>
          </w:p>
        </w:tc>
      </w:tr>
      <w:tr w:rsidR="00F81438" w:rsidRPr="00FE4FCB" w14:paraId="07D0042A" w14:textId="77777777" w:rsidTr="00685484">
        <w:trPr>
          <w:trHeight w:val="270"/>
        </w:trPr>
        <w:tc>
          <w:tcPr>
            <w:tcW w:w="567" w:type="pct"/>
            <w:shd w:val="clear" w:color="auto" w:fill="auto"/>
            <w:noWrap/>
            <w:vAlign w:val="center"/>
            <w:hideMark/>
          </w:tcPr>
          <w:p w14:paraId="767830C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56136</w:t>
            </w:r>
          </w:p>
        </w:tc>
        <w:tc>
          <w:tcPr>
            <w:tcW w:w="729" w:type="pct"/>
            <w:shd w:val="clear" w:color="auto" w:fill="auto"/>
            <w:noWrap/>
            <w:vAlign w:val="center"/>
            <w:hideMark/>
          </w:tcPr>
          <w:p w14:paraId="7BF3E5C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Ba136</w:t>
            </w:r>
          </w:p>
        </w:tc>
        <w:tc>
          <w:tcPr>
            <w:tcW w:w="495" w:type="pct"/>
            <w:shd w:val="clear" w:color="auto" w:fill="auto"/>
            <w:noWrap/>
            <w:vAlign w:val="center"/>
            <w:hideMark/>
          </w:tcPr>
          <w:p w14:paraId="56C413E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56137</w:t>
            </w:r>
          </w:p>
        </w:tc>
        <w:tc>
          <w:tcPr>
            <w:tcW w:w="713" w:type="pct"/>
            <w:shd w:val="clear" w:color="auto" w:fill="auto"/>
            <w:noWrap/>
            <w:vAlign w:val="center"/>
            <w:hideMark/>
          </w:tcPr>
          <w:p w14:paraId="3B3D9AA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Ba137</w:t>
            </w:r>
          </w:p>
        </w:tc>
        <w:tc>
          <w:tcPr>
            <w:tcW w:w="495" w:type="pct"/>
            <w:shd w:val="clear" w:color="auto" w:fill="auto"/>
            <w:noWrap/>
            <w:vAlign w:val="center"/>
            <w:hideMark/>
          </w:tcPr>
          <w:p w14:paraId="4562E8E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56138</w:t>
            </w:r>
          </w:p>
        </w:tc>
        <w:tc>
          <w:tcPr>
            <w:tcW w:w="753" w:type="pct"/>
            <w:shd w:val="clear" w:color="auto" w:fill="auto"/>
            <w:noWrap/>
            <w:vAlign w:val="center"/>
            <w:hideMark/>
          </w:tcPr>
          <w:p w14:paraId="7E8E103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Ba138</w:t>
            </w:r>
          </w:p>
        </w:tc>
        <w:tc>
          <w:tcPr>
            <w:tcW w:w="495" w:type="pct"/>
            <w:shd w:val="clear" w:color="auto" w:fill="auto"/>
            <w:noWrap/>
            <w:vAlign w:val="center"/>
            <w:hideMark/>
          </w:tcPr>
          <w:p w14:paraId="2B117C4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56140</w:t>
            </w:r>
          </w:p>
        </w:tc>
        <w:tc>
          <w:tcPr>
            <w:tcW w:w="753" w:type="pct"/>
            <w:shd w:val="clear" w:color="auto" w:fill="auto"/>
            <w:noWrap/>
            <w:vAlign w:val="center"/>
            <w:hideMark/>
          </w:tcPr>
          <w:p w14:paraId="58D894C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Ba140</w:t>
            </w:r>
          </w:p>
        </w:tc>
      </w:tr>
      <w:tr w:rsidR="00F81438" w:rsidRPr="00FE4FCB" w14:paraId="1CE1F903" w14:textId="77777777" w:rsidTr="00685484">
        <w:trPr>
          <w:trHeight w:val="270"/>
        </w:trPr>
        <w:tc>
          <w:tcPr>
            <w:tcW w:w="567" w:type="pct"/>
            <w:shd w:val="clear" w:color="auto" w:fill="auto"/>
            <w:noWrap/>
            <w:vAlign w:val="center"/>
            <w:hideMark/>
          </w:tcPr>
          <w:p w14:paraId="523C746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57138</w:t>
            </w:r>
          </w:p>
        </w:tc>
        <w:tc>
          <w:tcPr>
            <w:tcW w:w="729" w:type="pct"/>
            <w:shd w:val="clear" w:color="auto" w:fill="auto"/>
            <w:noWrap/>
            <w:vAlign w:val="center"/>
            <w:hideMark/>
          </w:tcPr>
          <w:p w14:paraId="7449A51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La138</w:t>
            </w:r>
          </w:p>
        </w:tc>
        <w:tc>
          <w:tcPr>
            <w:tcW w:w="495" w:type="pct"/>
            <w:shd w:val="clear" w:color="auto" w:fill="auto"/>
            <w:noWrap/>
            <w:vAlign w:val="center"/>
            <w:hideMark/>
          </w:tcPr>
          <w:p w14:paraId="4850881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57139</w:t>
            </w:r>
          </w:p>
        </w:tc>
        <w:tc>
          <w:tcPr>
            <w:tcW w:w="713" w:type="pct"/>
            <w:shd w:val="clear" w:color="auto" w:fill="auto"/>
            <w:noWrap/>
            <w:vAlign w:val="center"/>
            <w:hideMark/>
          </w:tcPr>
          <w:p w14:paraId="54813DC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La139</w:t>
            </w:r>
          </w:p>
        </w:tc>
        <w:tc>
          <w:tcPr>
            <w:tcW w:w="495" w:type="pct"/>
            <w:shd w:val="clear" w:color="auto" w:fill="auto"/>
            <w:noWrap/>
            <w:vAlign w:val="center"/>
            <w:hideMark/>
          </w:tcPr>
          <w:p w14:paraId="7D2D002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57140</w:t>
            </w:r>
          </w:p>
        </w:tc>
        <w:tc>
          <w:tcPr>
            <w:tcW w:w="753" w:type="pct"/>
            <w:shd w:val="clear" w:color="auto" w:fill="auto"/>
            <w:noWrap/>
            <w:vAlign w:val="center"/>
            <w:hideMark/>
          </w:tcPr>
          <w:p w14:paraId="426C66E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La140</w:t>
            </w:r>
          </w:p>
        </w:tc>
        <w:tc>
          <w:tcPr>
            <w:tcW w:w="495" w:type="pct"/>
            <w:shd w:val="clear" w:color="auto" w:fill="auto"/>
            <w:noWrap/>
            <w:vAlign w:val="center"/>
            <w:hideMark/>
          </w:tcPr>
          <w:p w14:paraId="53B3D04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58136</w:t>
            </w:r>
          </w:p>
        </w:tc>
        <w:tc>
          <w:tcPr>
            <w:tcW w:w="753" w:type="pct"/>
            <w:shd w:val="clear" w:color="auto" w:fill="auto"/>
            <w:noWrap/>
            <w:vAlign w:val="center"/>
            <w:hideMark/>
          </w:tcPr>
          <w:p w14:paraId="344A2E6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Ce136</w:t>
            </w:r>
          </w:p>
        </w:tc>
      </w:tr>
      <w:tr w:rsidR="00F81438" w:rsidRPr="00FE4FCB" w14:paraId="6ACA97F7" w14:textId="77777777" w:rsidTr="00685484">
        <w:trPr>
          <w:trHeight w:val="270"/>
        </w:trPr>
        <w:tc>
          <w:tcPr>
            <w:tcW w:w="567" w:type="pct"/>
            <w:shd w:val="clear" w:color="auto" w:fill="auto"/>
            <w:noWrap/>
            <w:vAlign w:val="center"/>
            <w:hideMark/>
          </w:tcPr>
          <w:p w14:paraId="241A9D4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58138</w:t>
            </w:r>
          </w:p>
        </w:tc>
        <w:tc>
          <w:tcPr>
            <w:tcW w:w="729" w:type="pct"/>
            <w:shd w:val="clear" w:color="auto" w:fill="auto"/>
            <w:noWrap/>
            <w:vAlign w:val="center"/>
            <w:hideMark/>
          </w:tcPr>
          <w:p w14:paraId="2C10F86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Ce138</w:t>
            </w:r>
          </w:p>
        </w:tc>
        <w:tc>
          <w:tcPr>
            <w:tcW w:w="495" w:type="pct"/>
            <w:shd w:val="clear" w:color="auto" w:fill="auto"/>
            <w:noWrap/>
            <w:vAlign w:val="center"/>
            <w:hideMark/>
          </w:tcPr>
          <w:p w14:paraId="2215423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58139</w:t>
            </w:r>
          </w:p>
        </w:tc>
        <w:tc>
          <w:tcPr>
            <w:tcW w:w="713" w:type="pct"/>
            <w:shd w:val="clear" w:color="auto" w:fill="auto"/>
            <w:noWrap/>
            <w:vAlign w:val="center"/>
            <w:hideMark/>
          </w:tcPr>
          <w:p w14:paraId="2499C21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Ce139</w:t>
            </w:r>
          </w:p>
        </w:tc>
        <w:tc>
          <w:tcPr>
            <w:tcW w:w="495" w:type="pct"/>
            <w:shd w:val="clear" w:color="auto" w:fill="auto"/>
            <w:noWrap/>
            <w:vAlign w:val="center"/>
            <w:hideMark/>
          </w:tcPr>
          <w:p w14:paraId="39B8009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58140</w:t>
            </w:r>
          </w:p>
        </w:tc>
        <w:tc>
          <w:tcPr>
            <w:tcW w:w="753" w:type="pct"/>
            <w:shd w:val="clear" w:color="auto" w:fill="auto"/>
            <w:noWrap/>
            <w:vAlign w:val="center"/>
            <w:hideMark/>
          </w:tcPr>
          <w:p w14:paraId="62FA791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Ce140</w:t>
            </w:r>
          </w:p>
        </w:tc>
        <w:tc>
          <w:tcPr>
            <w:tcW w:w="495" w:type="pct"/>
            <w:shd w:val="clear" w:color="auto" w:fill="auto"/>
            <w:noWrap/>
            <w:vAlign w:val="center"/>
            <w:hideMark/>
          </w:tcPr>
          <w:p w14:paraId="3E044CF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58141</w:t>
            </w:r>
          </w:p>
        </w:tc>
        <w:tc>
          <w:tcPr>
            <w:tcW w:w="753" w:type="pct"/>
            <w:shd w:val="clear" w:color="auto" w:fill="auto"/>
            <w:noWrap/>
            <w:vAlign w:val="center"/>
            <w:hideMark/>
          </w:tcPr>
          <w:p w14:paraId="4609388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Ce141</w:t>
            </w:r>
          </w:p>
        </w:tc>
      </w:tr>
      <w:tr w:rsidR="00F81438" w:rsidRPr="00FE4FCB" w14:paraId="460CA45F" w14:textId="77777777" w:rsidTr="00685484">
        <w:trPr>
          <w:trHeight w:val="270"/>
        </w:trPr>
        <w:tc>
          <w:tcPr>
            <w:tcW w:w="567" w:type="pct"/>
            <w:shd w:val="clear" w:color="auto" w:fill="auto"/>
            <w:noWrap/>
            <w:vAlign w:val="center"/>
            <w:hideMark/>
          </w:tcPr>
          <w:p w14:paraId="7934C16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58142</w:t>
            </w:r>
          </w:p>
        </w:tc>
        <w:tc>
          <w:tcPr>
            <w:tcW w:w="729" w:type="pct"/>
            <w:shd w:val="clear" w:color="auto" w:fill="auto"/>
            <w:noWrap/>
            <w:vAlign w:val="center"/>
            <w:hideMark/>
          </w:tcPr>
          <w:p w14:paraId="77ECBB8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Ce142</w:t>
            </w:r>
          </w:p>
        </w:tc>
        <w:tc>
          <w:tcPr>
            <w:tcW w:w="495" w:type="pct"/>
            <w:shd w:val="clear" w:color="auto" w:fill="auto"/>
            <w:noWrap/>
            <w:vAlign w:val="center"/>
            <w:hideMark/>
          </w:tcPr>
          <w:p w14:paraId="4FE2F08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58143</w:t>
            </w:r>
          </w:p>
        </w:tc>
        <w:tc>
          <w:tcPr>
            <w:tcW w:w="713" w:type="pct"/>
            <w:shd w:val="clear" w:color="auto" w:fill="auto"/>
            <w:noWrap/>
            <w:vAlign w:val="center"/>
            <w:hideMark/>
          </w:tcPr>
          <w:p w14:paraId="5033283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Ce143</w:t>
            </w:r>
          </w:p>
        </w:tc>
        <w:tc>
          <w:tcPr>
            <w:tcW w:w="495" w:type="pct"/>
            <w:shd w:val="clear" w:color="auto" w:fill="auto"/>
            <w:noWrap/>
            <w:vAlign w:val="center"/>
            <w:hideMark/>
          </w:tcPr>
          <w:p w14:paraId="559A9B6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58144</w:t>
            </w:r>
          </w:p>
        </w:tc>
        <w:tc>
          <w:tcPr>
            <w:tcW w:w="753" w:type="pct"/>
            <w:shd w:val="clear" w:color="auto" w:fill="auto"/>
            <w:noWrap/>
            <w:vAlign w:val="center"/>
            <w:hideMark/>
          </w:tcPr>
          <w:p w14:paraId="2748749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Ce144</w:t>
            </w:r>
          </w:p>
        </w:tc>
        <w:tc>
          <w:tcPr>
            <w:tcW w:w="495" w:type="pct"/>
            <w:shd w:val="clear" w:color="auto" w:fill="auto"/>
            <w:noWrap/>
            <w:vAlign w:val="center"/>
            <w:hideMark/>
          </w:tcPr>
          <w:p w14:paraId="21ADAB3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59141</w:t>
            </w:r>
          </w:p>
        </w:tc>
        <w:tc>
          <w:tcPr>
            <w:tcW w:w="753" w:type="pct"/>
            <w:shd w:val="clear" w:color="auto" w:fill="auto"/>
            <w:noWrap/>
            <w:vAlign w:val="center"/>
            <w:hideMark/>
          </w:tcPr>
          <w:p w14:paraId="1E8DEEB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Pr141</w:t>
            </w:r>
          </w:p>
        </w:tc>
      </w:tr>
      <w:tr w:rsidR="00F81438" w:rsidRPr="00FE4FCB" w14:paraId="34E6255F" w14:textId="77777777" w:rsidTr="00685484">
        <w:trPr>
          <w:trHeight w:val="270"/>
        </w:trPr>
        <w:tc>
          <w:tcPr>
            <w:tcW w:w="567" w:type="pct"/>
            <w:shd w:val="clear" w:color="auto" w:fill="auto"/>
            <w:noWrap/>
            <w:vAlign w:val="center"/>
            <w:hideMark/>
          </w:tcPr>
          <w:p w14:paraId="6E0AB6F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59142</w:t>
            </w:r>
          </w:p>
        </w:tc>
        <w:tc>
          <w:tcPr>
            <w:tcW w:w="729" w:type="pct"/>
            <w:shd w:val="clear" w:color="auto" w:fill="auto"/>
            <w:noWrap/>
            <w:vAlign w:val="center"/>
            <w:hideMark/>
          </w:tcPr>
          <w:p w14:paraId="2C18FAA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Pr142</w:t>
            </w:r>
          </w:p>
        </w:tc>
        <w:tc>
          <w:tcPr>
            <w:tcW w:w="495" w:type="pct"/>
            <w:shd w:val="clear" w:color="auto" w:fill="auto"/>
            <w:noWrap/>
            <w:vAlign w:val="center"/>
            <w:hideMark/>
          </w:tcPr>
          <w:p w14:paraId="55543D5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59143</w:t>
            </w:r>
          </w:p>
        </w:tc>
        <w:tc>
          <w:tcPr>
            <w:tcW w:w="713" w:type="pct"/>
            <w:shd w:val="clear" w:color="auto" w:fill="auto"/>
            <w:noWrap/>
            <w:vAlign w:val="center"/>
            <w:hideMark/>
          </w:tcPr>
          <w:p w14:paraId="1BC1412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Pr143</w:t>
            </w:r>
          </w:p>
        </w:tc>
        <w:tc>
          <w:tcPr>
            <w:tcW w:w="495" w:type="pct"/>
            <w:shd w:val="clear" w:color="auto" w:fill="auto"/>
            <w:noWrap/>
            <w:vAlign w:val="center"/>
            <w:hideMark/>
          </w:tcPr>
          <w:p w14:paraId="5FEDC1F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60142</w:t>
            </w:r>
          </w:p>
        </w:tc>
        <w:tc>
          <w:tcPr>
            <w:tcW w:w="753" w:type="pct"/>
            <w:shd w:val="clear" w:color="auto" w:fill="auto"/>
            <w:noWrap/>
            <w:vAlign w:val="center"/>
            <w:hideMark/>
          </w:tcPr>
          <w:p w14:paraId="3F364B0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Nd142</w:t>
            </w:r>
          </w:p>
        </w:tc>
        <w:tc>
          <w:tcPr>
            <w:tcW w:w="495" w:type="pct"/>
            <w:shd w:val="clear" w:color="auto" w:fill="auto"/>
            <w:noWrap/>
            <w:vAlign w:val="center"/>
            <w:hideMark/>
          </w:tcPr>
          <w:p w14:paraId="20E893B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60143</w:t>
            </w:r>
          </w:p>
        </w:tc>
        <w:tc>
          <w:tcPr>
            <w:tcW w:w="753" w:type="pct"/>
            <w:shd w:val="clear" w:color="auto" w:fill="auto"/>
            <w:noWrap/>
            <w:vAlign w:val="center"/>
            <w:hideMark/>
          </w:tcPr>
          <w:p w14:paraId="1577EDB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Nd143</w:t>
            </w:r>
          </w:p>
        </w:tc>
      </w:tr>
      <w:tr w:rsidR="00F81438" w:rsidRPr="00FE4FCB" w14:paraId="4F4E9FE6" w14:textId="77777777" w:rsidTr="00685484">
        <w:trPr>
          <w:trHeight w:val="270"/>
        </w:trPr>
        <w:tc>
          <w:tcPr>
            <w:tcW w:w="567" w:type="pct"/>
            <w:shd w:val="clear" w:color="auto" w:fill="auto"/>
            <w:noWrap/>
            <w:vAlign w:val="center"/>
            <w:hideMark/>
          </w:tcPr>
          <w:p w14:paraId="7C347C5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60144</w:t>
            </w:r>
          </w:p>
        </w:tc>
        <w:tc>
          <w:tcPr>
            <w:tcW w:w="729" w:type="pct"/>
            <w:shd w:val="clear" w:color="auto" w:fill="auto"/>
            <w:noWrap/>
            <w:vAlign w:val="center"/>
            <w:hideMark/>
          </w:tcPr>
          <w:p w14:paraId="0492CC6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Nd144</w:t>
            </w:r>
          </w:p>
        </w:tc>
        <w:tc>
          <w:tcPr>
            <w:tcW w:w="495" w:type="pct"/>
            <w:shd w:val="clear" w:color="auto" w:fill="auto"/>
            <w:noWrap/>
            <w:vAlign w:val="center"/>
            <w:hideMark/>
          </w:tcPr>
          <w:p w14:paraId="0EB776B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60145</w:t>
            </w:r>
          </w:p>
        </w:tc>
        <w:tc>
          <w:tcPr>
            <w:tcW w:w="713" w:type="pct"/>
            <w:shd w:val="clear" w:color="auto" w:fill="auto"/>
            <w:noWrap/>
            <w:vAlign w:val="center"/>
            <w:hideMark/>
          </w:tcPr>
          <w:p w14:paraId="2F51026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Nd145</w:t>
            </w:r>
          </w:p>
        </w:tc>
        <w:tc>
          <w:tcPr>
            <w:tcW w:w="495" w:type="pct"/>
            <w:shd w:val="clear" w:color="auto" w:fill="auto"/>
            <w:noWrap/>
            <w:vAlign w:val="center"/>
            <w:hideMark/>
          </w:tcPr>
          <w:p w14:paraId="51D6C3D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60146</w:t>
            </w:r>
          </w:p>
        </w:tc>
        <w:tc>
          <w:tcPr>
            <w:tcW w:w="753" w:type="pct"/>
            <w:shd w:val="clear" w:color="auto" w:fill="auto"/>
            <w:noWrap/>
            <w:vAlign w:val="center"/>
            <w:hideMark/>
          </w:tcPr>
          <w:p w14:paraId="3723404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Nd146</w:t>
            </w:r>
          </w:p>
        </w:tc>
        <w:tc>
          <w:tcPr>
            <w:tcW w:w="495" w:type="pct"/>
            <w:shd w:val="clear" w:color="auto" w:fill="auto"/>
            <w:noWrap/>
            <w:vAlign w:val="center"/>
            <w:hideMark/>
          </w:tcPr>
          <w:p w14:paraId="5E65E0B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60147</w:t>
            </w:r>
          </w:p>
        </w:tc>
        <w:tc>
          <w:tcPr>
            <w:tcW w:w="753" w:type="pct"/>
            <w:shd w:val="clear" w:color="auto" w:fill="auto"/>
            <w:noWrap/>
            <w:vAlign w:val="center"/>
            <w:hideMark/>
          </w:tcPr>
          <w:p w14:paraId="056A050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Nd147</w:t>
            </w:r>
          </w:p>
        </w:tc>
      </w:tr>
      <w:tr w:rsidR="00F81438" w:rsidRPr="00FE4FCB" w14:paraId="002CB9F4" w14:textId="77777777" w:rsidTr="00685484">
        <w:trPr>
          <w:trHeight w:val="270"/>
        </w:trPr>
        <w:tc>
          <w:tcPr>
            <w:tcW w:w="567" w:type="pct"/>
            <w:shd w:val="clear" w:color="auto" w:fill="auto"/>
            <w:noWrap/>
            <w:vAlign w:val="center"/>
            <w:hideMark/>
          </w:tcPr>
          <w:p w14:paraId="16591EA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60148</w:t>
            </w:r>
          </w:p>
        </w:tc>
        <w:tc>
          <w:tcPr>
            <w:tcW w:w="729" w:type="pct"/>
            <w:shd w:val="clear" w:color="auto" w:fill="auto"/>
            <w:noWrap/>
            <w:vAlign w:val="center"/>
            <w:hideMark/>
          </w:tcPr>
          <w:p w14:paraId="73FA06A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Nd148</w:t>
            </w:r>
          </w:p>
        </w:tc>
        <w:tc>
          <w:tcPr>
            <w:tcW w:w="495" w:type="pct"/>
            <w:shd w:val="clear" w:color="auto" w:fill="auto"/>
            <w:noWrap/>
            <w:vAlign w:val="center"/>
            <w:hideMark/>
          </w:tcPr>
          <w:p w14:paraId="59DDCC3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60150</w:t>
            </w:r>
          </w:p>
        </w:tc>
        <w:tc>
          <w:tcPr>
            <w:tcW w:w="713" w:type="pct"/>
            <w:shd w:val="clear" w:color="auto" w:fill="auto"/>
            <w:noWrap/>
            <w:vAlign w:val="center"/>
            <w:hideMark/>
          </w:tcPr>
          <w:p w14:paraId="2CEF758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Nd150</w:t>
            </w:r>
          </w:p>
        </w:tc>
        <w:tc>
          <w:tcPr>
            <w:tcW w:w="495" w:type="pct"/>
            <w:shd w:val="clear" w:color="auto" w:fill="auto"/>
            <w:noWrap/>
            <w:vAlign w:val="center"/>
            <w:hideMark/>
          </w:tcPr>
          <w:p w14:paraId="797B997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61147</w:t>
            </w:r>
          </w:p>
        </w:tc>
        <w:tc>
          <w:tcPr>
            <w:tcW w:w="753" w:type="pct"/>
            <w:shd w:val="clear" w:color="auto" w:fill="auto"/>
            <w:noWrap/>
            <w:vAlign w:val="center"/>
            <w:hideMark/>
          </w:tcPr>
          <w:p w14:paraId="15BAA47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Pm147</w:t>
            </w:r>
          </w:p>
        </w:tc>
        <w:tc>
          <w:tcPr>
            <w:tcW w:w="495" w:type="pct"/>
            <w:shd w:val="clear" w:color="auto" w:fill="auto"/>
            <w:noWrap/>
            <w:vAlign w:val="center"/>
            <w:hideMark/>
          </w:tcPr>
          <w:p w14:paraId="34448BC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61148</w:t>
            </w:r>
          </w:p>
        </w:tc>
        <w:tc>
          <w:tcPr>
            <w:tcW w:w="753" w:type="pct"/>
            <w:shd w:val="clear" w:color="auto" w:fill="auto"/>
            <w:noWrap/>
            <w:vAlign w:val="center"/>
            <w:hideMark/>
          </w:tcPr>
          <w:p w14:paraId="44B21DC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Pm148</w:t>
            </w:r>
          </w:p>
        </w:tc>
      </w:tr>
      <w:tr w:rsidR="00F81438" w:rsidRPr="00FE4FCB" w14:paraId="57BE765B" w14:textId="77777777" w:rsidTr="00685484">
        <w:trPr>
          <w:trHeight w:val="270"/>
        </w:trPr>
        <w:tc>
          <w:tcPr>
            <w:tcW w:w="567" w:type="pct"/>
            <w:shd w:val="clear" w:color="auto" w:fill="auto"/>
            <w:noWrap/>
            <w:vAlign w:val="center"/>
            <w:hideMark/>
          </w:tcPr>
          <w:p w14:paraId="4EE67FA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61548</w:t>
            </w:r>
          </w:p>
        </w:tc>
        <w:tc>
          <w:tcPr>
            <w:tcW w:w="729" w:type="pct"/>
            <w:shd w:val="clear" w:color="auto" w:fill="auto"/>
            <w:noWrap/>
            <w:vAlign w:val="center"/>
            <w:hideMark/>
          </w:tcPr>
          <w:p w14:paraId="7BBB5A5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Pm148m1</w:t>
            </w:r>
          </w:p>
        </w:tc>
        <w:tc>
          <w:tcPr>
            <w:tcW w:w="495" w:type="pct"/>
            <w:shd w:val="clear" w:color="auto" w:fill="auto"/>
            <w:noWrap/>
            <w:vAlign w:val="center"/>
            <w:hideMark/>
          </w:tcPr>
          <w:p w14:paraId="5D84D64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61149</w:t>
            </w:r>
          </w:p>
        </w:tc>
        <w:tc>
          <w:tcPr>
            <w:tcW w:w="713" w:type="pct"/>
            <w:shd w:val="clear" w:color="auto" w:fill="auto"/>
            <w:noWrap/>
            <w:vAlign w:val="center"/>
            <w:hideMark/>
          </w:tcPr>
          <w:p w14:paraId="4C1E31F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Pm149</w:t>
            </w:r>
          </w:p>
        </w:tc>
        <w:tc>
          <w:tcPr>
            <w:tcW w:w="495" w:type="pct"/>
            <w:shd w:val="clear" w:color="auto" w:fill="auto"/>
            <w:noWrap/>
            <w:vAlign w:val="center"/>
            <w:hideMark/>
          </w:tcPr>
          <w:p w14:paraId="3D70DE4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61151</w:t>
            </w:r>
          </w:p>
        </w:tc>
        <w:tc>
          <w:tcPr>
            <w:tcW w:w="753" w:type="pct"/>
            <w:shd w:val="clear" w:color="auto" w:fill="auto"/>
            <w:noWrap/>
            <w:vAlign w:val="center"/>
            <w:hideMark/>
          </w:tcPr>
          <w:p w14:paraId="2E0D019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Pm151</w:t>
            </w:r>
          </w:p>
        </w:tc>
        <w:tc>
          <w:tcPr>
            <w:tcW w:w="495" w:type="pct"/>
            <w:shd w:val="clear" w:color="auto" w:fill="auto"/>
            <w:noWrap/>
            <w:vAlign w:val="center"/>
            <w:hideMark/>
          </w:tcPr>
          <w:p w14:paraId="4402107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62144</w:t>
            </w:r>
          </w:p>
        </w:tc>
        <w:tc>
          <w:tcPr>
            <w:tcW w:w="753" w:type="pct"/>
            <w:shd w:val="clear" w:color="auto" w:fill="auto"/>
            <w:noWrap/>
            <w:vAlign w:val="center"/>
            <w:hideMark/>
          </w:tcPr>
          <w:p w14:paraId="1E3E513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Sm144</w:t>
            </w:r>
          </w:p>
        </w:tc>
      </w:tr>
      <w:tr w:rsidR="00F81438" w:rsidRPr="00FE4FCB" w14:paraId="7938FA5D" w14:textId="77777777" w:rsidTr="00685484">
        <w:trPr>
          <w:trHeight w:val="270"/>
        </w:trPr>
        <w:tc>
          <w:tcPr>
            <w:tcW w:w="567" w:type="pct"/>
            <w:shd w:val="clear" w:color="auto" w:fill="auto"/>
            <w:noWrap/>
            <w:vAlign w:val="center"/>
            <w:hideMark/>
          </w:tcPr>
          <w:p w14:paraId="40CF76E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62147</w:t>
            </w:r>
          </w:p>
        </w:tc>
        <w:tc>
          <w:tcPr>
            <w:tcW w:w="729" w:type="pct"/>
            <w:shd w:val="clear" w:color="auto" w:fill="auto"/>
            <w:noWrap/>
            <w:vAlign w:val="center"/>
            <w:hideMark/>
          </w:tcPr>
          <w:p w14:paraId="72120AD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Sm147</w:t>
            </w:r>
          </w:p>
        </w:tc>
        <w:tc>
          <w:tcPr>
            <w:tcW w:w="495" w:type="pct"/>
            <w:shd w:val="clear" w:color="auto" w:fill="auto"/>
            <w:noWrap/>
            <w:vAlign w:val="center"/>
            <w:hideMark/>
          </w:tcPr>
          <w:p w14:paraId="39376C9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62148</w:t>
            </w:r>
          </w:p>
        </w:tc>
        <w:tc>
          <w:tcPr>
            <w:tcW w:w="713" w:type="pct"/>
            <w:shd w:val="clear" w:color="auto" w:fill="auto"/>
            <w:noWrap/>
            <w:vAlign w:val="center"/>
            <w:hideMark/>
          </w:tcPr>
          <w:p w14:paraId="1E4CDE0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Sm148</w:t>
            </w:r>
          </w:p>
        </w:tc>
        <w:tc>
          <w:tcPr>
            <w:tcW w:w="495" w:type="pct"/>
            <w:shd w:val="clear" w:color="auto" w:fill="auto"/>
            <w:noWrap/>
            <w:vAlign w:val="center"/>
            <w:hideMark/>
          </w:tcPr>
          <w:p w14:paraId="05ED925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62149</w:t>
            </w:r>
          </w:p>
        </w:tc>
        <w:tc>
          <w:tcPr>
            <w:tcW w:w="753" w:type="pct"/>
            <w:shd w:val="clear" w:color="auto" w:fill="auto"/>
            <w:noWrap/>
            <w:vAlign w:val="center"/>
            <w:hideMark/>
          </w:tcPr>
          <w:p w14:paraId="06142CD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Sm149</w:t>
            </w:r>
          </w:p>
        </w:tc>
        <w:tc>
          <w:tcPr>
            <w:tcW w:w="495" w:type="pct"/>
            <w:shd w:val="clear" w:color="auto" w:fill="auto"/>
            <w:noWrap/>
            <w:vAlign w:val="center"/>
            <w:hideMark/>
          </w:tcPr>
          <w:p w14:paraId="4F08D2A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62150</w:t>
            </w:r>
          </w:p>
        </w:tc>
        <w:tc>
          <w:tcPr>
            <w:tcW w:w="753" w:type="pct"/>
            <w:shd w:val="clear" w:color="auto" w:fill="auto"/>
            <w:noWrap/>
            <w:vAlign w:val="center"/>
            <w:hideMark/>
          </w:tcPr>
          <w:p w14:paraId="208714E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Sm150</w:t>
            </w:r>
          </w:p>
        </w:tc>
      </w:tr>
      <w:tr w:rsidR="00F81438" w:rsidRPr="00FE4FCB" w14:paraId="748A6296" w14:textId="77777777" w:rsidTr="00685484">
        <w:trPr>
          <w:trHeight w:val="270"/>
        </w:trPr>
        <w:tc>
          <w:tcPr>
            <w:tcW w:w="567" w:type="pct"/>
            <w:shd w:val="clear" w:color="auto" w:fill="auto"/>
            <w:noWrap/>
            <w:vAlign w:val="center"/>
            <w:hideMark/>
          </w:tcPr>
          <w:p w14:paraId="19E9C0F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62151</w:t>
            </w:r>
          </w:p>
        </w:tc>
        <w:tc>
          <w:tcPr>
            <w:tcW w:w="729" w:type="pct"/>
            <w:shd w:val="clear" w:color="auto" w:fill="auto"/>
            <w:noWrap/>
            <w:vAlign w:val="center"/>
            <w:hideMark/>
          </w:tcPr>
          <w:p w14:paraId="379B9A7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Sm151</w:t>
            </w:r>
          </w:p>
        </w:tc>
        <w:tc>
          <w:tcPr>
            <w:tcW w:w="495" w:type="pct"/>
            <w:shd w:val="clear" w:color="auto" w:fill="auto"/>
            <w:noWrap/>
            <w:vAlign w:val="center"/>
            <w:hideMark/>
          </w:tcPr>
          <w:p w14:paraId="6781BAE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62152</w:t>
            </w:r>
          </w:p>
        </w:tc>
        <w:tc>
          <w:tcPr>
            <w:tcW w:w="713" w:type="pct"/>
            <w:shd w:val="clear" w:color="auto" w:fill="auto"/>
            <w:noWrap/>
            <w:vAlign w:val="center"/>
            <w:hideMark/>
          </w:tcPr>
          <w:p w14:paraId="76ECB49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Sm152</w:t>
            </w:r>
          </w:p>
        </w:tc>
        <w:tc>
          <w:tcPr>
            <w:tcW w:w="495" w:type="pct"/>
            <w:shd w:val="clear" w:color="auto" w:fill="auto"/>
            <w:noWrap/>
            <w:vAlign w:val="center"/>
            <w:hideMark/>
          </w:tcPr>
          <w:p w14:paraId="71D9024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62153</w:t>
            </w:r>
          </w:p>
        </w:tc>
        <w:tc>
          <w:tcPr>
            <w:tcW w:w="753" w:type="pct"/>
            <w:shd w:val="clear" w:color="auto" w:fill="auto"/>
            <w:noWrap/>
            <w:vAlign w:val="center"/>
            <w:hideMark/>
          </w:tcPr>
          <w:p w14:paraId="2D39870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Sm153</w:t>
            </w:r>
          </w:p>
        </w:tc>
        <w:tc>
          <w:tcPr>
            <w:tcW w:w="495" w:type="pct"/>
            <w:shd w:val="clear" w:color="auto" w:fill="auto"/>
            <w:noWrap/>
            <w:vAlign w:val="center"/>
            <w:hideMark/>
          </w:tcPr>
          <w:p w14:paraId="12FF0A8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62154</w:t>
            </w:r>
          </w:p>
        </w:tc>
        <w:tc>
          <w:tcPr>
            <w:tcW w:w="753" w:type="pct"/>
            <w:shd w:val="clear" w:color="auto" w:fill="auto"/>
            <w:noWrap/>
            <w:vAlign w:val="center"/>
            <w:hideMark/>
          </w:tcPr>
          <w:p w14:paraId="5D43290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Sm154</w:t>
            </w:r>
          </w:p>
        </w:tc>
      </w:tr>
      <w:tr w:rsidR="00F81438" w:rsidRPr="00FE4FCB" w14:paraId="1D36F1E9" w14:textId="77777777" w:rsidTr="00685484">
        <w:trPr>
          <w:trHeight w:val="270"/>
        </w:trPr>
        <w:tc>
          <w:tcPr>
            <w:tcW w:w="567" w:type="pct"/>
            <w:shd w:val="clear" w:color="auto" w:fill="auto"/>
            <w:noWrap/>
            <w:vAlign w:val="center"/>
            <w:hideMark/>
          </w:tcPr>
          <w:p w14:paraId="7BF4FB4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63151</w:t>
            </w:r>
          </w:p>
        </w:tc>
        <w:tc>
          <w:tcPr>
            <w:tcW w:w="729" w:type="pct"/>
            <w:shd w:val="clear" w:color="auto" w:fill="auto"/>
            <w:noWrap/>
            <w:vAlign w:val="center"/>
            <w:hideMark/>
          </w:tcPr>
          <w:p w14:paraId="00594E2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Eu151</w:t>
            </w:r>
          </w:p>
        </w:tc>
        <w:tc>
          <w:tcPr>
            <w:tcW w:w="495" w:type="pct"/>
            <w:shd w:val="clear" w:color="auto" w:fill="auto"/>
            <w:noWrap/>
            <w:vAlign w:val="center"/>
            <w:hideMark/>
          </w:tcPr>
          <w:p w14:paraId="7D18FDC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63152</w:t>
            </w:r>
          </w:p>
        </w:tc>
        <w:tc>
          <w:tcPr>
            <w:tcW w:w="713" w:type="pct"/>
            <w:shd w:val="clear" w:color="auto" w:fill="auto"/>
            <w:noWrap/>
            <w:vAlign w:val="center"/>
            <w:hideMark/>
          </w:tcPr>
          <w:p w14:paraId="42CC5E3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Eu152</w:t>
            </w:r>
          </w:p>
        </w:tc>
        <w:tc>
          <w:tcPr>
            <w:tcW w:w="495" w:type="pct"/>
            <w:shd w:val="clear" w:color="auto" w:fill="auto"/>
            <w:noWrap/>
            <w:vAlign w:val="center"/>
            <w:hideMark/>
          </w:tcPr>
          <w:p w14:paraId="3547183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63153</w:t>
            </w:r>
          </w:p>
        </w:tc>
        <w:tc>
          <w:tcPr>
            <w:tcW w:w="753" w:type="pct"/>
            <w:shd w:val="clear" w:color="auto" w:fill="auto"/>
            <w:noWrap/>
            <w:vAlign w:val="center"/>
            <w:hideMark/>
          </w:tcPr>
          <w:p w14:paraId="037873E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Eu153</w:t>
            </w:r>
          </w:p>
        </w:tc>
        <w:tc>
          <w:tcPr>
            <w:tcW w:w="495" w:type="pct"/>
            <w:shd w:val="clear" w:color="auto" w:fill="auto"/>
            <w:noWrap/>
            <w:vAlign w:val="center"/>
            <w:hideMark/>
          </w:tcPr>
          <w:p w14:paraId="3F027BA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63154</w:t>
            </w:r>
          </w:p>
        </w:tc>
        <w:tc>
          <w:tcPr>
            <w:tcW w:w="753" w:type="pct"/>
            <w:shd w:val="clear" w:color="auto" w:fill="auto"/>
            <w:noWrap/>
            <w:vAlign w:val="center"/>
            <w:hideMark/>
          </w:tcPr>
          <w:p w14:paraId="5D4E3AE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Eu154</w:t>
            </w:r>
          </w:p>
        </w:tc>
      </w:tr>
      <w:tr w:rsidR="00F81438" w:rsidRPr="00FE4FCB" w14:paraId="64176F1D" w14:textId="77777777" w:rsidTr="00685484">
        <w:trPr>
          <w:trHeight w:val="270"/>
        </w:trPr>
        <w:tc>
          <w:tcPr>
            <w:tcW w:w="567" w:type="pct"/>
            <w:shd w:val="clear" w:color="auto" w:fill="auto"/>
            <w:noWrap/>
            <w:vAlign w:val="center"/>
            <w:hideMark/>
          </w:tcPr>
          <w:p w14:paraId="5FEB356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63155</w:t>
            </w:r>
          </w:p>
        </w:tc>
        <w:tc>
          <w:tcPr>
            <w:tcW w:w="729" w:type="pct"/>
            <w:shd w:val="clear" w:color="auto" w:fill="auto"/>
            <w:noWrap/>
            <w:vAlign w:val="center"/>
            <w:hideMark/>
          </w:tcPr>
          <w:p w14:paraId="5D6BE43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Eu155</w:t>
            </w:r>
          </w:p>
        </w:tc>
        <w:tc>
          <w:tcPr>
            <w:tcW w:w="495" w:type="pct"/>
            <w:shd w:val="clear" w:color="auto" w:fill="auto"/>
            <w:noWrap/>
            <w:vAlign w:val="center"/>
            <w:hideMark/>
          </w:tcPr>
          <w:p w14:paraId="0F1EF63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63156</w:t>
            </w:r>
          </w:p>
        </w:tc>
        <w:tc>
          <w:tcPr>
            <w:tcW w:w="713" w:type="pct"/>
            <w:shd w:val="clear" w:color="auto" w:fill="auto"/>
            <w:noWrap/>
            <w:vAlign w:val="center"/>
            <w:hideMark/>
          </w:tcPr>
          <w:p w14:paraId="31D936F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Eu156</w:t>
            </w:r>
          </w:p>
        </w:tc>
        <w:tc>
          <w:tcPr>
            <w:tcW w:w="495" w:type="pct"/>
            <w:shd w:val="clear" w:color="auto" w:fill="auto"/>
            <w:noWrap/>
            <w:vAlign w:val="center"/>
            <w:hideMark/>
          </w:tcPr>
          <w:p w14:paraId="751F3D8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63157</w:t>
            </w:r>
          </w:p>
        </w:tc>
        <w:tc>
          <w:tcPr>
            <w:tcW w:w="753" w:type="pct"/>
            <w:shd w:val="clear" w:color="auto" w:fill="auto"/>
            <w:noWrap/>
            <w:vAlign w:val="center"/>
            <w:hideMark/>
          </w:tcPr>
          <w:p w14:paraId="4A8972E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Eu157</w:t>
            </w:r>
          </w:p>
        </w:tc>
        <w:tc>
          <w:tcPr>
            <w:tcW w:w="495" w:type="pct"/>
            <w:shd w:val="clear" w:color="auto" w:fill="auto"/>
            <w:noWrap/>
            <w:vAlign w:val="center"/>
            <w:hideMark/>
          </w:tcPr>
          <w:p w14:paraId="1609438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64152</w:t>
            </w:r>
          </w:p>
        </w:tc>
        <w:tc>
          <w:tcPr>
            <w:tcW w:w="753" w:type="pct"/>
            <w:shd w:val="clear" w:color="auto" w:fill="auto"/>
            <w:noWrap/>
            <w:vAlign w:val="center"/>
            <w:hideMark/>
          </w:tcPr>
          <w:p w14:paraId="7C6FB24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Gd152</w:t>
            </w:r>
          </w:p>
        </w:tc>
      </w:tr>
      <w:tr w:rsidR="00F81438" w:rsidRPr="00FE4FCB" w14:paraId="05DFC21F" w14:textId="77777777" w:rsidTr="00685484">
        <w:trPr>
          <w:trHeight w:val="270"/>
        </w:trPr>
        <w:tc>
          <w:tcPr>
            <w:tcW w:w="567" w:type="pct"/>
            <w:shd w:val="clear" w:color="auto" w:fill="auto"/>
            <w:noWrap/>
            <w:vAlign w:val="center"/>
            <w:hideMark/>
          </w:tcPr>
          <w:p w14:paraId="720E883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64153</w:t>
            </w:r>
          </w:p>
        </w:tc>
        <w:tc>
          <w:tcPr>
            <w:tcW w:w="729" w:type="pct"/>
            <w:shd w:val="clear" w:color="auto" w:fill="auto"/>
            <w:noWrap/>
            <w:vAlign w:val="center"/>
            <w:hideMark/>
          </w:tcPr>
          <w:p w14:paraId="328CC0A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Gd153</w:t>
            </w:r>
          </w:p>
        </w:tc>
        <w:tc>
          <w:tcPr>
            <w:tcW w:w="495" w:type="pct"/>
            <w:shd w:val="clear" w:color="auto" w:fill="auto"/>
            <w:noWrap/>
            <w:vAlign w:val="center"/>
            <w:hideMark/>
          </w:tcPr>
          <w:p w14:paraId="5CC6DD1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64154</w:t>
            </w:r>
          </w:p>
        </w:tc>
        <w:tc>
          <w:tcPr>
            <w:tcW w:w="713" w:type="pct"/>
            <w:shd w:val="clear" w:color="auto" w:fill="auto"/>
            <w:noWrap/>
            <w:vAlign w:val="center"/>
            <w:hideMark/>
          </w:tcPr>
          <w:p w14:paraId="541CBE2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Gd154</w:t>
            </w:r>
          </w:p>
        </w:tc>
        <w:tc>
          <w:tcPr>
            <w:tcW w:w="495" w:type="pct"/>
            <w:shd w:val="clear" w:color="auto" w:fill="auto"/>
            <w:noWrap/>
            <w:vAlign w:val="center"/>
            <w:hideMark/>
          </w:tcPr>
          <w:p w14:paraId="6DB8CA1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64155</w:t>
            </w:r>
          </w:p>
        </w:tc>
        <w:tc>
          <w:tcPr>
            <w:tcW w:w="753" w:type="pct"/>
            <w:shd w:val="clear" w:color="auto" w:fill="auto"/>
            <w:noWrap/>
            <w:vAlign w:val="center"/>
            <w:hideMark/>
          </w:tcPr>
          <w:p w14:paraId="652DDD5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Gd155</w:t>
            </w:r>
          </w:p>
        </w:tc>
        <w:tc>
          <w:tcPr>
            <w:tcW w:w="495" w:type="pct"/>
            <w:shd w:val="clear" w:color="auto" w:fill="auto"/>
            <w:noWrap/>
            <w:vAlign w:val="center"/>
            <w:hideMark/>
          </w:tcPr>
          <w:p w14:paraId="2B90947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64156</w:t>
            </w:r>
          </w:p>
        </w:tc>
        <w:tc>
          <w:tcPr>
            <w:tcW w:w="753" w:type="pct"/>
            <w:shd w:val="clear" w:color="auto" w:fill="auto"/>
            <w:noWrap/>
            <w:vAlign w:val="center"/>
            <w:hideMark/>
          </w:tcPr>
          <w:p w14:paraId="649D695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Gd156</w:t>
            </w:r>
          </w:p>
        </w:tc>
      </w:tr>
      <w:tr w:rsidR="00F81438" w:rsidRPr="00FE4FCB" w14:paraId="32CD4D99" w14:textId="77777777" w:rsidTr="00685484">
        <w:trPr>
          <w:trHeight w:val="270"/>
        </w:trPr>
        <w:tc>
          <w:tcPr>
            <w:tcW w:w="567" w:type="pct"/>
            <w:shd w:val="clear" w:color="auto" w:fill="auto"/>
            <w:noWrap/>
            <w:vAlign w:val="center"/>
            <w:hideMark/>
          </w:tcPr>
          <w:p w14:paraId="7426CE9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64157</w:t>
            </w:r>
          </w:p>
        </w:tc>
        <w:tc>
          <w:tcPr>
            <w:tcW w:w="729" w:type="pct"/>
            <w:shd w:val="clear" w:color="auto" w:fill="auto"/>
            <w:noWrap/>
            <w:vAlign w:val="center"/>
            <w:hideMark/>
          </w:tcPr>
          <w:p w14:paraId="0FD1557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Gd157</w:t>
            </w:r>
          </w:p>
        </w:tc>
        <w:tc>
          <w:tcPr>
            <w:tcW w:w="495" w:type="pct"/>
            <w:shd w:val="clear" w:color="auto" w:fill="auto"/>
            <w:noWrap/>
            <w:vAlign w:val="center"/>
            <w:hideMark/>
          </w:tcPr>
          <w:p w14:paraId="6CC7CC5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64158</w:t>
            </w:r>
          </w:p>
        </w:tc>
        <w:tc>
          <w:tcPr>
            <w:tcW w:w="713" w:type="pct"/>
            <w:shd w:val="clear" w:color="auto" w:fill="auto"/>
            <w:noWrap/>
            <w:vAlign w:val="center"/>
            <w:hideMark/>
          </w:tcPr>
          <w:p w14:paraId="47F7A60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Gd158</w:t>
            </w:r>
          </w:p>
        </w:tc>
        <w:tc>
          <w:tcPr>
            <w:tcW w:w="495" w:type="pct"/>
            <w:shd w:val="clear" w:color="auto" w:fill="auto"/>
            <w:noWrap/>
            <w:vAlign w:val="center"/>
            <w:hideMark/>
          </w:tcPr>
          <w:p w14:paraId="02A88AC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64160</w:t>
            </w:r>
          </w:p>
        </w:tc>
        <w:tc>
          <w:tcPr>
            <w:tcW w:w="753" w:type="pct"/>
            <w:shd w:val="clear" w:color="auto" w:fill="auto"/>
            <w:noWrap/>
            <w:vAlign w:val="center"/>
            <w:hideMark/>
          </w:tcPr>
          <w:p w14:paraId="16DF8A1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Gd160</w:t>
            </w:r>
          </w:p>
        </w:tc>
        <w:tc>
          <w:tcPr>
            <w:tcW w:w="495" w:type="pct"/>
            <w:shd w:val="clear" w:color="auto" w:fill="auto"/>
            <w:noWrap/>
            <w:vAlign w:val="center"/>
            <w:hideMark/>
          </w:tcPr>
          <w:p w14:paraId="18C08F5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65159</w:t>
            </w:r>
          </w:p>
        </w:tc>
        <w:tc>
          <w:tcPr>
            <w:tcW w:w="753" w:type="pct"/>
            <w:shd w:val="clear" w:color="auto" w:fill="auto"/>
            <w:noWrap/>
            <w:vAlign w:val="center"/>
            <w:hideMark/>
          </w:tcPr>
          <w:p w14:paraId="2E489D7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Tb159</w:t>
            </w:r>
          </w:p>
        </w:tc>
      </w:tr>
      <w:tr w:rsidR="00F81438" w:rsidRPr="00FE4FCB" w14:paraId="0F13E5E9" w14:textId="77777777" w:rsidTr="00685484">
        <w:trPr>
          <w:trHeight w:val="270"/>
        </w:trPr>
        <w:tc>
          <w:tcPr>
            <w:tcW w:w="567" w:type="pct"/>
            <w:shd w:val="clear" w:color="auto" w:fill="auto"/>
            <w:noWrap/>
            <w:vAlign w:val="center"/>
            <w:hideMark/>
          </w:tcPr>
          <w:p w14:paraId="0926B3F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lastRenderedPageBreak/>
              <w:t>65160</w:t>
            </w:r>
          </w:p>
        </w:tc>
        <w:tc>
          <w:tcPr>
            <w:tcW w:w="729" w:type="pct"/>
            <w:shd w:val="clear" w:color="auto" w:fill="auto"/>
            <w:noWrap/>
            <w:vAlign w:val="center"/>
            <w:hideMark/>
          </w:tcPr>
          <w:p w14:paraId="2CD3966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Tb160</w:t>
            </w:r>
          </w:p>
        </w:tc>
        <w:tc>
          <w:tcPr>
            <w:tcW w:w="495" w:type="pct"/>
            <w:shd w:val="clear" w:color="auto" w:fill="auto"/>
            <w:noWrap/>
            <w:vAlign w:val="center"/>
            <w:hideMark/>
          </w:tcPr>
          <w:p w14:paraId="4C3CB3D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66156</w:t>
            </w:r>
          </w:p>
        </w:tc>
        <w:tc>
          <w:tcPr>
            <w:tcW w:w="713" w:type="pct"/>
            <w:shd w:val="clear" w:color="auto" w:fill="auto"/>
            <w:noWrap/>
            <w:vAlign w:val="center"/>
            <w:hideMark/>
          </w:tcPr>
          <w:p w14:paraId="4FCB5C0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Dy156</w:t>
            </w:r>
          </w:p>
        </w:tc>
        <w:tc>
          <w:tcPr>
            <w:tcW w:w="495" w:type="pct"/>
            <w:shd w:val="clear" w:color="auto" w:fill="auto"/>
            <w:noWrap/>
            <w:vAlign w:val="center"/>
            <w:hideMark/>
          </w:tcPr>
          <w:p w14:paraId="4797339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66158</w:t>
            </w:r>
          </w:p>
        </w:tc>
        <w:tc>
          <w:tcPr>
            <w:tcW w:w="753" w:type="pct"/>
            <w:shd w:val="clear" w:color="auto" w:fill="auto"/>
            <w:noWrap/>
            <w:vAlign w:val="center"/>
            <w:hideMark/>
          </w:tcPr>
          <w:p w14:paraId="0EA4068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Dy158</w:t>
            </w:r>
          </w:p>
        </w:tc>
        <w:tc>
          <w:tcPr>
            <w:tcW w:w="495" w:type="pct"/>
            <w:shd w:val="clear" w:color="auto" w:fill="auto"/>
            <w:noWrap/>
            <w:vAlign w:val="center"/>
            <w:hideMark/>
          </w:tcPr>
          <w:p w14:paraId="459AF92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66160</w:t>
            </w:r>
          </w:p>
        </w:tc>
        <w:tc>
          <w:tcPr>
            <w:tcW w:w="753" w:type="pct"/>
            <w:shd w:val="clear" w:color="auto" w:fill="auto"/>
            <w:noWrap/>
            <w:vAlign w:val="center"/>
            <w:hideMark/>
          </w:tcPr>
          <w:p w14:paraId="6555290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Dy160</w:t>
            </w:r>
          </w:p>
        </w:tc>
      </w:tr>
      <w:tr w:rsidR="00F81438" w:rsidRPr="00FE4FCB" w14:paraId="0AFE19A4" w14:textId="77777777" w:rsidTr="00685484">
        <w:trPr>
          <w:trHeight w:val="270"/>
        </w:trPr>
        <w:tc>
          <w:tcPr>
            <w:tcW w:w="567" w:type="pct"/>
            <w:shd w:val="clear" w:color="auto" w:fill="auto"/>
            <w:noWrap/>
            <w:vAlign w:val="center"/>
            <w:hideMark/>
          </w:tcPr>
          <w:p w14:paraId="0967D27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66161</w:t>
            </w:r>
          </w:p>
        </w:tc>
        <w:tc>
          <w:tcPr>
            <w:tcW w:w="729" w:type="pct"/>
            <w:shd w:val="clear" w:color="auto" w:fill="auto"/>
            <w:noWrap/>
            <w:vAlign w:val="center"/>
            <w:hideMark/>
          </w:tcPr>
          <w:p w14:paraId="6F03041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Dy161</w:t>
            </w:r>
          </w:p>
        </w:tc>
        <w:tc>
          <w:tcPr>
            <w:tcW w:w="495" w:type="pct"/>
            <w:shd w:val="clear" w:color="auto" w:fill="auto"/>
            <w:noWrap/>
            <w:vAlign w:val="center"/>
            <w:hideMark/>
          </w:tcPr>
          <w:p w14:paraId="61C1AC4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66162</w:t>
            </w:r>
          </w:p>
        </w:tc>
        <w:tc>
          <w:tcPr>
            <w:tcW w:w="713" w:type="pct"/>
            <w:shd w:val="clear" w:color="auto" w:fill="auto"/>
            <w:noWrap/>
            <w:vAlign w:val="center"/>
            <w:hideMark/>
          </w:tcPr>
          <w:p w14:paraId="5DFB987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Dy162</w:t>
            </w:r>
          </w:p>
        </w:tc>
        <w:tc>
          <w:tcPr>
            <w:tcW w:w="495" w:type="pct"/>
            <w:shd w:val="clear" w:color="auto" w:fill="auto"/>
            <w:noWrap/>
            <w:vAlign w:val="center"/>
            <w:hideMark/>
          </w:tcPr>
          <w:p w14:paraId="18157B5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66163</w:t>
            </w:r>
          </w:p>
        </w:tc>
        <w:tc>
          <w:tcPr>
            <w:tcW w:w="753" w:type="pct"/>
            <w:shd w:val="clear" w:color="auto" w:fill="auto"/>
            <w:noWrap/>
            <w:vAlign w:val="center"/>
            <w:hideMark/>
          </w:tcPr>
          <w:p w14:paraId="0B2A0F4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Dy163</w:t>
            </w:r>
          </w:p>
        </w:tc>
        <w:tc>
          <w:tcPr>
            <w:tcW w:w="495" w:type="pct"/>
            <w:shd w:val="clear" w:color="auto" w:fill="auto"/>
            <w:noWrap/>
            <w:vAlign w:val="center"/>
            <w:hideMark/>
          </w:tcPr>
          <w:p w14:paraId="6798D9A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66164</w:t>
            </w:r>
          </w:p>
        </w:tc>
        <w:tc>
          <w:tcPr>
            <w:tcW w:w="753" w:type="pct"/>
            <w:shd w:val="clear" w:color="auto" w:fill="auto"/>
            <w:noWrap/>
            <w:vAlign w:val="center"/>
            <w:hideMark/>
          </w:tcPr>
          <w:p w14:paraId="6DE1D03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Dy164</w:t>
            </w:r>
          </w:p>
        </w:tc>
      </w:tr>
      <w:tr w:rsidR="00F81438" w:rsidRPr="00FE4FCB" w14:paraId="731007F5" w14:textId="77777777" w:rsidTr="00685484">
        <w:trPr>
          <w:trHeight w:val="270"/>
        </w:trPr>
        <w:tc>
          <w:tcPr>
            <w:tcW w:w="567" w:type="pct"/>
            <w:shd w:val="clear" w:color="auto" w:fill="auto"/>
            <w:noWrap/>
            <w:vAlign w:val="center"/>
            <w:hideMark/>
          </w:tcPr>
          <w:p w14:paraId="512A50A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67165</w:t>
            </w:r>
          </w:p>
        </w:tc>
        <w:tc>
          <w:tcPr>
            <w:tcW w:w="729" w:type="pct"/>
            <w:shd w:val="clear" w:color="auto" w:fill="auto"/>
            <w:noWrap/>
            <w:vAlign w:val="center"/>
            <w:hideMark/>
          </w:tcPr>
          <w:p w14:paraId="5F656A6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Ho165</w:t>
            </w:r>
          </w:p>
        </w:tc>
        <w:tc>
          <w:tcPr>
            <w:tcW w:w="495" w:type="pct"/>
            <w:shd w:val="clear" w:color="auto" w:fill="auto"/>
            <w:noWrap/>
            <w:vAlign w:val="center"/>
            <w:hideMark/>
          </w:tcPr>
          <w:p w14:paraId="50B04A7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67566</w:t>
            </w:r>
          </w:p>
        </w:tc>
        <w:tc>
          <w:tcPr>
            <w:tcW w:w="713" w:type="pct"/>
            <w:shd w:val="clear" w:color="auto" w:fill="auto"/>
            <w:noWrap/>
            <w:vAlign w:val="center"/>
            <w:hideMark/>
          </w:tcPr>
          <w:p w14:paraId="1626590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Ho166m1</w:t>
            </w:r>
          </w:p>
        </w:tc>
        <w:tc>
          <w:tcPr>
            <w:tcW w:w="495" w:type="pct"/>
            <w:shd w:val="clear" w:color="auto" w:fill="auto"/>
            <w:noWrap/>
            <w:vAlign w:val="center"/>
            <w:hideMark/>
          </w:tcPr>
          <w:p w14:paraId="5833380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68162</w:t>
            </w:r>
          </w:p>
        </w:tc>
        <w:tc>
          <w:tcPr>
            <w:tcW w:w="753" w:type="pct"/>
            <w:shd w:val="clear" w:color="auto" w:fill="auto"/>
            <w:noWrap/>
            <w:vAlign w:val="center"/>
            <w:hideMark/>
          </w:tcPr>
          <w:p w14:paraId="3FF9BC3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Er162</w:t>
            </w:r>
          </w:p>
        </w:tc>
        <w:tc>
          <w:tcPr>
            <w:tcW w:w="495" w:type="pct"/>
            <w:shd w:val="clear" w:color="auto" w:fill="auto"/>
            <w:noWrap/>
            <w:vAlign w:val="center"/>
            <w:hideMark/>
          </w:tcPr>
          <w:p w14:paraId="6AB54E2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68164</w:t>
            </w:r>
          </w:p>
        </w:tc>
        <w:tc>
          <w:tcPr>
            <w:tcW w:w="753" w:type="pct"/>
            <w:shd w:val="clear" w:color="auto" w:fill="auto"/>
            <w:noWrap/>
            <w:vAlign w:val="center"/>
            <w:hideMark/>
          </w:tcPr>
          <w:p w14:paraId="4883603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Er164</w:t>
            </w:r>
          </w:p>
        </w:tc>
      </w:tr>
      <w:tr w:rsidR="00F81438" w:rsidRPr="00FE4FCB" w14:paraId="59A21E91" w14:textId="77777777" w:rsidTr="00685484">
        <w:trPr>
          <w:trHeight w:val="270"/>
        </w:trPr>
        <w:tc>
          <w:tcPr>
            <w:tcW w:w="567" w:type="pct"/>
            <w:shd w:val="clear" w:color="auto" w:fill="auto"/>
            <w:noWrap/>
            <w:vAlign w:val="center"/>
            <w:hideMark/>
          </w:tcPr>
          <w:p w14:paraId="490E2F4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68166</w:t>
            </w:r>
          </w:p>
        </w:tc>
        <w:tc>
          <w:tcPr>
            <w:tcW w:w="729" w:type="pct"/>
            <w:shd w:val="clear" w:color="auto" w:fill="auto"/>
            <w:noWrap/>
            <w:vAlign w:val="center"/>
            <w:hideMark/>
          </w:tcPr>
          <w:p w14:paraId="40377DC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Er166</w:t>
            </w:r>
          </w:p>
        </w:tc>
        <w:tc>
          <w:tcPr>
            <w:tcW w:w="495" w:type="pct"/>
            <w:shd w:val="clear" w:color="auto" w:fill="auto"/>
            <w:noWrap/>
            <w:vAlign w:val="center"/>
            <w:hideMark/>
          </w:tcPr>
          <w:p w14:paraId="2BE1C2E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68167</w:t>
            </w:r>
          </w:p>
        </w:tc>
        <w:tc>
          <w:tcPr>
            <w:tcW w:w="713" w:type="pct"/>
            <w:shd w:val="clear" w:color="auto" w:fill="auto"/>
            <w:noWrap/>
            <w:vAlign w:val="center"/>
            <w:hideMark/>
          </w:tcPr>
          <w:p w14:paraId="0EFE7F1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Er167</w:t>
            </w:r>
          </w:p>
        </w:tc>
        <w:tc>
          <w:tcPr>
            <w:tcW w:w="495" w:type="pct"/>
            <w:shd w:val="clear" w:color="auto" w:fill="auto"/>
            <w:noWrap/>
            <w:vAlign w:val="center"/>
            <w:hideMark/>
          </w:tcPr>
          <w:p w14:paraId="545F770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68168</w:t>
            </w:r>
          </w:p>
        </w:tc>
        <w:tc>
          <w:tcPr>
            <w:tcW w:w="753" w:type="pct"/>
            <w:shd w:val="clear" w:color="auto" w:fill="auto"/>
            <w:noWrap/>
            <w:vAlign w:val="center"/>
            <w:hideMark/>
          </w:tcPr>
          <w:p w14:paraId="6D65BB7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Er168</w:t>
            </w:r>
          </w:p>
        </w:tc>
        <w:tc>
          <w:tcPr>
            <w:tcW w:w="495" w:type="pct"/>
            <w:shd w:val="clear" w:color="auto" w:fill="auto"/>
            <w:noWrap/>
            <w:vAlign w:val="center"/>
            <w:hideMark/>
          </w:tcPr>
          <w:p w14:paraId="72D62E2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68170</w:t>
            </w:r>
          </w:p>
        </w:tc>
        <w:tc>
          <w:tcPr>
            <w:tcW w:w="753" w:type="pct"/>
            <w:shd w:val="clear" w:color="auto" w:fill="auto"/>
            <w:noWrap/>
            <w:vAlign w:val="center"/>
            <w:hideMark/>
          </w:tcPr>
          <w:p w14:paraId="1DB591A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Er170</w:t>
            </w:r>
          </w:p>
        </w:tc>
      </w:tr>
      <w:tr w:rsidR="00F81438" w:rsidRPr="00FE4FCB" w14:paraId="3AF6CCEB" w14:textId="77777777" w:rsidTr="00685484">
        <w:trPr>
          <w:trHeight w:val="270"/>
        </w:trPr>
        <w:tc>
          <w:tcPr>
            <w:tcW w:w="567" w:type="pct"/>
            <w:shd w:val="clear" w:color="auto" w:fill="auto"/>
            <w:noWrap/>
            <w:vAlign w:val="center"/>
            <w:hideMark/>
          </w:tcPr>
          <w:p w14:paraId="3B7B8B8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71175</w:t>
            </w:r>
          </w:p>
        </w:tc>
        <w:tc>
          <w:tcPr>
            <w:tcW w:w="729" w:type="pct"/>
            <w:shd w:val="clear" w:color="auto" w:fill="auto"/>
            <w:noWrap/>
            <w:vAlign w:val="center"/>
            <w:hideMark/>
          </w:tcPr>
          <w:p w14:paraId="0DA46E4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Lu175</w:t>
            </w:r>
          </w:p>
        </w:tc>
        <w:tc>
          <w:tcPr>
            <w:tcW w:w="495" w:type="pct"/>
            <w:shd w:val="clear" w:color="auto" w:fill="auto"/>
            <w:noWrap/>
            <w:vAlign w:val="center"/>
            <w:hideMark/>
          </w:tcPr>
          <w:p w14:paraId="782717B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71176</w:t>
            </w:r>
          </w:p>
        </w:tc>
        <w:tc>
          <w:tcPr>
            <w:tcW w:w="713" w:type="pct"/>
            <w:shd w:val="clear" w:color="auto" w:fill="auto"/>
            <w:noWrap/>
            <w:vAlign w:val="center"/>
            <w:hideMark/>
          </w:tcPr>
          <w:p w14:paraId="0EC4DE3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Lu176</w:t>
            </w:r>
          </w:p>
        </w:tc>
        <w:tc>
          <w:tcPr>
            <w:tcW w:w="495" w:type="pct"/>
            <w:shd w:val="clear" w:color="auto" w:fill="auto"/>
            <w:noWrap/>
            <w:vAlign w:val="center"/>
            <w:hideMark/>
          </w:tcPr>
          <w:p w14:paraId="318D694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72174</w:t>
            </w:r>
          </w:p>
        </w:tc>
        <w:tc>
          <w:tcPr>
            <w:tcW w:w="753" w:type="pct"/>
            <w:shd w:val="clear" w:color="auto" w:fill="auto"/>
            <w:noWrap/>
            <w:vAlign w:val="center"/>
            <w:hideMark/>
          </w:tcPr>
          <w:p w14:paraId="190D84D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Hf174</w:t>
            </w:r>
          </w:p>
        </w:tc>
        <w:tc>
          <w:tcPr>
            <w:tcW w:w="495" w:type="pct"/>
            <w:shd w:val="clear" w:color="auto" w:fill="auto"/>
            <w:noWrap/>
            <w:vAlign w:val="center"/>
            <w:hideMark/>
          </w:tcPr>
          <w:p w14:paraId="36AE0C1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72176</w:t>
            </w:r>
          </w:p>
        </w:tc>
        <w:tc>
          <w:tcPr>
            <w:tcW w:w="753" w:type="pct"/>
            <w:shd w:val="clear" w:color="auto" w:fill="auto"/>
            <w:noWrap/>
            <w:vAlign w:val="center"/>
            <w:hideMark/>
          </w:tcPr>
          <w:p w14:paraId="4E129BF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Hf176</w:t>
            </w:r>
          </w:p>
        </w:tc>
      </w:tr>
      <w:tr w:rsidR="00F81438" w:rsidRPr="00FE4FCB" w14:paraId="4490E8B6" w14:textId="77777777" w:rsidTr="00685484">
        <w:trPr>
          <w:trHeight w:val="270"/>
        </w:trPr>
        <w:tc>
          <w:tcPr>
            <w:tcW w:w="567" w:type="pct"/>
            <w:shd w:val="clear" w:color="auto" w:fill="auto"/>
            <w:noWrap/>
            <w:vAlign w:val="center"/>
            <w:hideMark/>
          </w:tcPr>
          <w:p w14:paraId="292019F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72177</w:t>
            </w:r>
          </w:p>
        </w:tc>
        <w:tc>
          <w:tcPr>
            <w:tcW w:w="729" w:type="pct"/>
            <w:shd w:val="clear" w:color="auto" w:fill="auto"/>
            <w:noWrap/>
            <w:vAlign w:val="center"/>
            <w:hideMark/>
          </w:tcPr>
          <w:p w14:paraId="4F90838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Hf177</w:t>
            </w:r>
          </w:p>
        </w:tc>
        <w:tc>
          <w:tcPr>
            <w:tcW w:w="495" w:type="pct"/>
            <w:shd w:val="clear" w:color="auto" w:fill="auto"/>
            <w:noWrap/>
            <w:vAlign w:val="center"/>
            <w:hideMark/>
          </w:tcPr>
          <w:p w14:paraId="76129C5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72178</w:t>
            </w:r>
          </w:p>
        </w:tc>
        <w:tc>
          <w:tcPr>
            <w:tcW w:w="713" w:type="pct"/>
            <w:shd w:val="clear" w:color="auto" w:fill="auto"/>
            <w:noWrap/>
            <w:vAlign w:val="center"/>
            <w:hideMark/>
          </w:tcPr>
          <w:p w14:paraId="4305C98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Hf178</w:t>
            </w:r>
          </w:p>
        </w:tc>
        <w:tc>
          <w:tcPr>
            <w:tcW w:w="495" w:type="pct"/>
            <w:shd w:val="clear" w:color="auto" w:fill="auto"/>
            <w:noWrap/>
            <w:vAlign w:val="center"/>
            <w:hideMark/>
          </w:tcPr>
          <w:p w14:paraId="5011BC0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72179</w:t>
            </w:r>
          </w:p>
        </w:tc>
        <w:tc>
          <w:tcPr>
            <w:tcW w:w="753" w:type="pct"/>
            <w:shd w:val="clear" w:color="auto" w:fill="auto"/>
            <w:noWrap/>
            <w:vAlign w:val="center"/>
            <w:hideMark/>
          </w:tcPr>
          <w:p w14:paraId="53672CE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Hf179</w:t>
            </w:r>
          </w:p>
        </w:tc>
        <w:tc>
          <w:tcPr>
            <w:tcW w:w="495" w:type="pct"/>
            <w:shd w:val="clear" w:color="auto" w:fill="auto"/>
            <w:noWrap/>
            <w:vAlign w:val="center"/>
            <w:hideMark/>
          </w:tcPr>
          <w:p w14:paraId="3832D4B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72180</w:t>
            </w:r>
          </w:p>
        </w:tc>
        <w:tc>
          <w:tcPr>
            <w:tcW w:w="753" w:type="pct"/>
            <w:shd w:val="clear" w:color="auto" w:fill="auto"/>
            <w:noWrap/>
            <w:vAlign w:val="center"/>
            <w:hideMark/>
          </w:tcPr>
          <w:p w14:paraId="111743C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Hf180</w:t>
            </w:r>
          </w:p>
        </w:tc>
      </w:tr>
      <w:tr w:rsidR="00F81438" w:rsidRPr="00FE4FCB" w14:paraId="66F95CEF" w14:textId="77777777" w:rsidTr="00685484">
        <w:trPr>
          <w:trHeight w:val="270"/>
        </w:trPr>
        <w:tc>
          <w:tcPr>
            <w:tcW w:w="567" w:type="pct"/>
            <w:shd w:val="clear" w:color="auto" w:fill="auto"/>
            <w:noWrap/>
            <w:vAlign w:val="center"/>
            <w:hideMark/>
          </w:tcPr>
          <w:p w14:paraId="063C74C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73181</w:t>
            </w:r>
          </w:p>
        </w:tc>
        <w:tc>
          <w:tcPr>
            <w:tcW w:w="729" w:type="pct"/>
            <w:shd w:val="clear" w:color="auto" w:fill="auto"/>
            <w:noWrap/>
            <w:vAlign w:val="center"/>
            <w:hideMark/>
          </w:tcPr>
          <w:p w14:paraId="58587D8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Ta181</w:t>
            </w:r>
          </w:p>
        </w:tc>
        <w:tc>
          <w:tcPr>
            <w:tcW w:w="495" w:type="pct"/>
            <w:shd w:val="clear" w:color="auto" w:fill="auto"/>
            <w:noWrap/>
            <w:vAlign w:val="center"/>
            <w:hideMark/>
          </w:tcPr>
          <w:p w14:paraId="55D5C88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73182</w:t>
            </w:r>
          </w:p>
        </w:tc>
        <w:tc>
          <w:tcPr>
            <w:tcW w:w="713" w:type="pct"/>
            <w:shd w:val="clear" w:color="auto" w:fill="auto"/>
            <w:noWrap/>
            <w:vAlign w:val="center"/>
            <w:hideMark/>
          </w:tcPr>
          <w:p w14:paraId="057B3E1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Ta182</w:t>
            </w:r>
          </w:p>
        </w:tc>
        <w:tc>
          <w:tcPr>
            <w:tcW w:w="495" w:type="pct"/>
            <w:shd w:val="clear" w:color="auto" w:fill="auto"/>
            <w:noWrap/>
            <w:vAlign w:val="center"/>
            <w:hideMark/>
          </w:tcPr>
          <w:p w14:paraId="64089CD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74182</w:t>
            </w:r>
          </w:p>
        </w:tc>
        <w:tc>
          <w:tcPr>
            <w:tcW w:w="753" w:type="pct"/>
            <w:shd w:val="clear" w:color="auto" w:fill="auto"/>
            <w:noWrap/>
            <w:vAlign w:val="center"/>
            <w:hideMark/>
          </w:tcPr>
          <w:p w14:paraId="3974CFD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W182</w:t>
            </w:r>
          </w:p>
        </w:tc>
        <w:tc>
          <w:tcPr>
            <w:tcW w:w="495" w:type="pct"/>
            <w:shd w:val="clear" w:color="auto" w:fill="auto"/>
            <w:noWrap/>
            <w:vAlign w:val="center"/>
            <w:hideMark/>
          </w:tcPr>
          <w:p w14:paraId="5155999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74183</w:t>
            </w:r>
          </w:p>
        </w:tc>
        <w:tc>
          <w:tcPr>
            <w:tcW w:w="753" w:type="pct"/>
            <w:shd w:val="clear" w:color="auto" w:fill="auto"/>
            <w:noWrap/>
            <w:vAlign w:val="center"/>
            <w:hideMark/>
          </w:tcPr>
          <w:p w14:paraId="5BF1D15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W183</w:t>
            </w:r>
          </w:p>
        </w:tc>
      </w:tr>
      <w:tr w:rsidR="00F81438" w:rsidRPr="00FE4FCB" w14:paraId="00A34B9C" w14:textId="77777777" w:rsidTr="00685484">
        <w:trPr>
          <w:trHeight w:val="270"/>
        </w:trPr>
        <w:tc>
          <w:tcPr>
            <w:tcW w:w="567" w:type="pct"/>
            <w:shd w:val="clear" w:color="auto" w:fill="auto"/>
            <w:noWrap/>
            <w:vAlign w:val="center"/>
            <w:hideMark/>
          </w:tcPr>
          <w:p w14:paraId="076F249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74184</w:t>
            </w:r>
          </w:p>
        </w:tc>
        <w:tc>
          <w:tcPr>
            <w:tcW w:w="729" w:type="pct"/>
            <w:shd w:val="clear" w:color="auto" w:fill="auto"/>
            <w:noWrap/>
            <w:vAlign w:val="center"/>
            <w:hideMark/>
          </w:tcPr>
          <w:p w14:paraId="4DDBF16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W184</w:t>
            </w:r>
          </w:p>
        </w:tc>
        <w:tc>
          <w:tcPr>
            <w:tcW w:w="495" w:type="pct"/>
            <w:shd w:val="clear" w:color="auto" w:fill="auto"/>
            <w:noWrap/>
            <w:vAlign w:val="center"/>
            <w:hideMark/>
          </w:tcPr>
          <w:p w14:paraId="09C7CA0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74186</w:t>
            </w:r>
          </w:p>
        </w:tc>
        <w:tc>
          <w:tcPr>
            <w:tcW w:w="713" w:type="pct"/>
            <w:shd w:val="clear" w:color="auto" w:fill="auto"/>
            <w:noWrap/>
            <w:vAlign w:val="center"/>
            <w:hideMark/>
          </w:tcPr>
          <w:p w14:paraId="509DC2A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W186</w:t>
            </w:r>
          </w:p>
        </w:tc>
        <w:tc>
          <w:tcPr>
            <w:tcW w:w="495" w:type="pct"/>
            <w:shd w:val="clear" w:color="auto" w:fill="auto"/>
            <w:noWrap/>
            <w:vAlign w:val="center"/>
            <w:hideMark/>
          </w:tcPr>
          <w:p w14:paraId="4F40B01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75185</w:t>
            </w:r>
          </w:p>
        </w:tc>
        <w:tc>
          <w:tcPr>
            <w:tcW w:w="753" w:type="pct"/>
            <w:shd w:val="clear" w:color="auto" w:fill="auto"/>
            <w:noWrap/>
            <w:vAlign w:val="center"/>
            <w:hideMark/>
          </w:tcPr>
          <w:p w14:paraId="7FB164F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Re185</w:t>
            </w:r>
          </w:p>
        </w:tc>
        <w:tc>
          <w:tcPr>
            <w:tcW w:w="495" w:type="pct"/>
            <w:shd w:val="clear" w:color="auto" w:fill="auto"/>
            <w:noWrap/>
            <w:vAlign w:val="center"/>
            <w:hideMark/>
          </w:tcPr>
          <w:p w14:paraId="537BFB9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75187</w:t>
            </w:r>
          </w:p>
        </w:tc>
        <w:tc>
          <w:tcPr>
            <w:tcW w:w="753" w:type="pct"/>
            <w:shd w:val="clear" w:color="auto" w:fill="auto"/>
            <w:noWrap/>
            <w:vAlign w:val="center"/>
            <w:hideMark/>
          </w:tcPr>
          <w:p w14:paraId="566F231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Re187</w:t>
            </w:r>
          </w:p>
        </w:tc>
      </w:tr>
      <w:tr w:rsidR="00F81438" w:rsidRPr="00FE4FCB" w14:paraId="11777824" w14:textId="77777777" w:rsidTr="00685484">
        <w:trPr>
          <w:trHeight w:val="270"/>
        </w:trPr>
        <w:tc>
          <w:tcPr>
            <w:tcW w:w="567" w:type="pct"/>
            <w:shd w:val="clear" w:color="auto" w:fill="auto"/>
            <w:noWrap/>
            <w:vAlign w:val="center"/>
            <w:hideMark/>
          </w:tcPr>
          <w:p w14:paraId="1398500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77191</w:t>
            </w:r>
          </w:p>
        </w:tc>
        <w:tc>
          <w:tcPr>
            <w:tcW w:w="729" w:type="pct"/>
            <w:shd w:val="clear" w:color="auto" w:fill="auto"/>
            <w:noWrap/>
            <w:vAlign w:val="center"/>
            <w:hideMark/>
          </w:tcPr>
          <w:p w14:paraId="5541EFE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Ir191</w:t>
            </w:r>
          </w:p>
        </w:tc>
        <w:tc>
          <w:tcPr>
            <w:tcW w:w="495" w:type="pct"/>
            <w:shd w:val="clear" w:color="auto" w:fill="auto"/>
            <w:noWrap/>
            <w:vAlign w:val="center"/>
            <w:hideMark/>
          </w:tcPr>
          <w:p w14:paraId="5D9D8FC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77193</w:t>
            </w:r>
          </w:p>
        </w:tc>
        <w:tc>
          <w:tcPr>
            <w:tcW w:w="713" w:type="pct"/>
            <w:shd w:val="clear" w:color="auto" w:fill="auto"/>
            <w:noWrap/>
            <w:vAlign w:val="center"/>
            <w:hideMark/>
          </w:tcPr>
          <w:p w14:paraId="00A29F0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Ir193</w:t>
            </w:r>
          </w:p>
        </w:tc>
        <w:tc>
          <w:tcPr>
            <w:tcW w:w="495" w:type="pct"/>
            <w:shd w:val="clear" w:color="auto" w:fill="auto"/>
            <w:noWrap/>
            <w:vAlign w:val="center"/>
            <w:hideMark/>
          </w:tcPr>
          <w:p w14:paraId="79BB135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79197</w:t>
            </w:r>
          </w:p>
        </w:tc>
        <w:tc>
          <w:tcPr>
            <w:tcW w:w="753" w:type="pct"/>
            <w:shd w:val="clear" w:color="auto" w:fill="auto"/>
            <w:noWrap/>
            <w:vAlign w:val="center"/>
            <w:hideMark/>
          </w:tcPr>
          <w:p w14:paraId="18E3293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Au197</w:t>
            </w:r>
          </w:p>
        </w:tc>
        <w:tc>
          <w:tcPr>
            <w:tcW w:w="495" w:type="pct"/>
            <w:shd w:val="clear" w:color="auto" w:fill="auto"/>
            <w:noWrap/>
            <w:vAlign w:val="center"/>
            <w:hideMark/>
          </w:tcPr>
          <w:p w14:paraId="5DAFD74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80196</w:t>
            </w:r>
          </w:p>
        </w:tc>
        <w:tc>
          <w:tcPr>
            <w:tcW w:w="753" w:type="pct"/>
            <w:shd w:val="clear" w:color="auto" w:fill="auto"/>
            <w:noWrap/>
            <w:vAlign w:val="center"/>
            <w:hideMark/>
          </w:tcPr>
          <w:p w14:paraId="3DE190A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Hg196</w:t>
            </w:r>
          </w:p>
        </w:tc>
      </w:tr>
      <w:tr w:rsidR="00F81438" w:rsidRPr="00FE4FCB" w14:paraId="4C03CAB8" w14:textId="77777777" w:rsidTr="00685484">
        <w:trPr>
          <w:trHeight w:val="270"/>
        </w:trPr>
        <w:tc>
          <w:tcPr>
            <w:tcW w:w="567" w:type="pct"/>
            <w:shd w:val="clear" w:color="auto" w:fill="auto"/>
            <w:noWrap/>
            <w:vAlign w:val="center"/>
            <w:hideMark/>
          </w:tcPr>
          <w:p w14:paraId="2F48C14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80198</w:t>
            </w:r>
          </w:p>
        </w:tc>
        <w:tc>
          <w:tcPr>
            <w:tcW w:w="729" w:type="pct"/>
            <w:shd w:val="clear" w:color="auto" w:fill="auto"/>
            <w:noWrap/>
            <w:vAlign w:val="center"/>
            <w:hideMark/>
          </w:tcPr>
          <w:p w14:paraId="152B0C6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Hg198</w:t>
            </w:r>
          </w:p>
        </w:tc>
        <w:tc>
          <w:tcPr>
            <w:tcW w:w="495" w:type="pct"/>
            <w:shd w:val="clear" w:color="auto" w:fill="auto"/>
            <w:noWrap/>
            <w:vAlign w:val="center"/>
            <w:hideMark/>
          </w:tcPr>
          <w:p w14:paraId="2F883FF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80199</w:t>
            </w:r>
          </w:p>
        </w:tc>
        <w:tc>
          <w:tcPr>
            <w:tcW w:w="713" w:type="pct"/>
            <w:shd w:val="clear" w:color="auto" w:fill="auto"/>
            <w:noWrap/>
            <w:vAlign w:val="center"/>
            <w:hideMark/>
          </w:tcPr>
          <w:p w14:paraId="190B7B9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Hg199</w:t>
            </w:r>
          </w:p>
        </w:tc>
        <w:tc>
          <w:tcPr>
            <w:tcW w:w="495" w:type="pct"/>
            <w:shd w:val="clear" w:color="auto" w:fill="auto"/>
            <w:noWrap/>
            <w:vAlign w:val="center"/>
            <w:hideMark/>
          </w:tcPr>
          <w:p w14:paraId="68912FE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80200</w:t>
            </w:r>
          </w:p>
        </w:tc>
        <w:tc>
          <w:tcPr>
            <w:tcW w:w="753" w:type="pct"/>
            <w:shd w:val="clear" w:color="auto" w:fill="auto"/>
            <w:noWrap/>
            <w:vAlign w:val="center"/>
            <w:hideMark/>
          </w:tcPr>
          <w:p w14:paraId="24E7F89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Hg200</w:t>
            </w:r>
          </w:p>
        </w:tc>
        <w:tc>
          <w:tcPr>
            <w:tcW w:w="495" w:type="pct"/>
            <w:shd w:val="clear" w:color="auto" w:fill="auto"/>
            <w:noWrap/>
            <w:vAlign w:val="center"/>
            <w:hideMark/>
          </w:tcPr>
          <w:p w14:paraId="7239088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80201</w:t>
            </w:r>
          </w:p>
        </w:tc>
        <w:tc>
          <w:tcPr>
            <w:tcW w:w="753" w:type="pct"/>
            <w:shd w:val="clear" w:color="auto" w:fill="auto"/>
            <w:noWrap/>
            <w:vAlign w:val="center"/>
            <w:hideMark/>
          </w:tcPr>
          <w:p w14:paraId="110A1CE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Hg201</w:t>
            </w:r>
          </w:p>
        </w:tc>
      </w:tr>
      <w:tr w:rsidR="00F81438" w:rsidRPr="00FE4FCB" w14:paraId="5F0EA8FC" w14:textId="77777777" w:rsidTr="00685484">
        <w:trPr>
          <w:trHeight w:val="270"/>
        </w:trPr>
        <w:tc>
          <w:tcPr>
            <w:tcW w:w="567" w:type="pct"/>
            <w:shd w:val="clear" w:color="auto" w:fill="auto"/>
            <w:noWrap/>
            <w:vAlign w:val="center"/>
            <w:hideMark/>
          </w:tcPr>
          <w:p w14:paraId="4884D7E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80202</w:t>
            </w:r>
          </w:p>
        </w:tc>
        <w:tc>
          <w:tcPr>
            <w:tcW w:w="729" w:type="pct"/>
            <w:shd w:val="clear" w:color="auto" w:fill="auto"/>
            <w:noWrap/>
            <w:vAlign w:val="center"/>
            <w:hideMark/>
          </w:tcPr>
          <w:p w14:paraId="2B5B715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Hg202</w:t>
            </w:r>
          </w:p>
        </w:tc>
        <w:tc>
          <w:tcPr>
            <w:tcW w:w="495" w:type="pct"/>
            <w:shd w:val="clear" w:color="auto" w:fill="auto"/>
            <w:noWrap/>
            <w:vAlign w:val="center"/>
            <w:hideMark/>
          </w:tcPr>
          <w:p w14:paraId="6E17E7D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80204</w:t>
            </w:r>
          </w:p>
        </w:tc>
        <w:tc>
          <w:tcPr>
            <w:tcW w:w="713" w:type="pct"/>
            <w:shd w:val="clear" w:color="auto" w:fill="auto"/>
            <w:noWrap/>
            <w:vAlign w:val="center"/>
            <w:hideMark/>
          </w:tcPr>
          <w:p w14:paraId="262585F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Hg204</w:t>
            </w:r>
          </w:p>
        </w:tc>
        <w:tc>
          <w:tcPr>
            <w:tcW w:w="495" w:type="pct"/>
            <w:shd w:val="clear" w:color="auto" w:fill="auto"/>
            <w:noWrap/>
            <w:vAlign w:val="center"/>
            <w:hideMark/>
          </w:tcPr>
          <w:p w14:paraId="0890EF0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82204</w:t>
            </w:r>
          </w:p>
        </w:tc>
        <w:tc>
          <w:tcPr>
            <w:tcW w:w="753" w:type="pct"/>
            <w:shd w:val="clear" w:color="auto" w:fill="auto"/>
            <w:noWrap/>
            <w:vAlign w:val="center"/>
            <w:hideMark/>
          </w:tcPr>
          <w:p w14:paraId="3B2ED66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Pb204</w:t>
            </w:r>
          </w:p>
        </w:tc>
        <w:tc>
          <w:tcPr>
            <w:tcW w:w="495" w:type="pct"/>
            <w:shd w:val="clear" w:color="auto" w:fill="auto"/>
            <w:noWrap/>
            <w:vAlign w:val="center"/>
            <w:hideMark/>
          </w:tcPr>
          <w:p w14:paraId="0EE3243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82206</w:t>
            </w:r>
          </w:p>
        </w:tc>
        <w:tc>
          <w:tcPr>
            <w:tcW w:w="753" w:type="pct"/>
            <w:shd w:val="clear" w:color="auto" w:fill="auto"/>
            <w:noWrap/>
            <w:vAlign w:val="center"/>
            <w:hideMark/>
          </w:tcPr>
          <w:p w14:paraId="3AF1888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Pb206</w:t>
            </w:r>
          </w:p>
        </w:tc>
      </w:tr>
      <w:tr w:rsidR="00F81438" w:rsidRPr="00FE4FCB" w14:paraId="0A8C4EFA" w14:textId="77777777" w:rsidTr="00685484">
        <w:trPr>
          <w:trHeight w:val="270"/>
        </w:trPr>
        <w:tc>
          <w:tcPr>
            <w:tcW w:w="567" w:type="pct"/>
            <w:shd w:val="clear" w:color="auto" w:fill="auto"/>
            <w:noWrap/>
            <w:vAlign w:val="center"/>
            <w:hideMark/>
          </w:tcPr>
          <w:p w14:paraId="5075A98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82207</w:t>
            </w:r>
          </w:p>
        </w:tc>
        <w:tc>
          <w:tcPr>
            <w:tcW w:w="729" w:type="pct"/>
            <w:shd w:val="clear" w:color="auto" w:fill="auto"/>
            <w:noWrap/>
            <w:vAlign w:val="center"/>
            <w:hideMark/>
          </w:tcPr>
          <w:p w14:paraId="4CF4B18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Pb207</w:t>
            </w:r>
          </w:p>
        </w:tc>
        <w:tc>
          <w:tcPr>
            <w:tcW w:w="495" w:type="pct"/>
            <w:shd w:val="clear" w:color="auto" w:fill="auto"/>
            <w:noWrap/>
            <w:vAlign w:val="center"/>
            <w:hideMark/>
          </w:tcPr>
          <w:p w14:paraId="624B3E9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82208</w:t>
            </w:r>
          </w:p>
        </w:tc>
        <w:tc>
          <w:tcPr>
            <w:tcW w:w="713" w:type="pct"/>
            <w:shd w:val="clear" w:color="auto" w:fill="auto"/>
            <w:noWrap/>
            <w:vAlign w:val="center"/>
            <w:hideMark/>
          </w:tcPr>
          <w:p w14:paraId="7BAD09A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Pb208</w:t>
            </w:r>
          </w:p>
        </w:tc>
        <w:tc>
          <w:tcPr>
            <w:tcW w:w="495" w:type="pct"/>
            <w:shd w:val="clear" w:color="auto" w:fill="auto"/>
            <w:noWrap/>
            <w:vAlign w:val="center"/>
            <w:hideMark/>
          </w:tcPr>
          <w:p w14:paraId="38596ED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83209</w:t>
            </w:r>
          </w:p>
        </w:tc>
        <w:tc>
          <w:tcPr>
            <w:tcW w:w="753" w:type="pct"/>
            <w:shd w:val="clear" w:color="auto" w:fill="auto"/>
            <w:noWrap/>
            <w:vAlign w:val="center"/>
            <w:hideMark/>
          </w:tcPr>
          <w:p w14:paraId="59FD25A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Bi209</w:t>
            </w:r>
          </w:p>
        </w:tc>
        <w:tc>
          <w:tcPr>
            <w:tcW w:w="495" w:type="pct"/>
            <w:shd w:val="clear" w:color="auto" w:fill="auto"/>
            <w:noWrap/>
            <w:vAlign w:val="center"/>
            <w:hideMark/>
          </w:tcPr>
          <w:p w14:paraId="5F9AA72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88223</w:t>
            </w:r>
          </w:p>
        </w:tc>
        <w:tc>
          <w:tcPr>
            <w:tcW w:w="753" w:type="pct"/>
            <w:shd w:val="clear" w:color="auto" w:fill="auto"/>
            <w:noWrap/>
            <w:vAlign w:val="center"/>
            <w:hideMark/>
          </w:tcPr>
          <w:p w14:paraId="4B0B461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Ra223</w:t>
            </w:r>
          </w:p>
        </w:tc>
      </w:tr>
      <w:tr w:rsidR="00F81438" w:rsidRPr="00FE4FCB" w14:paraId="01CB35B0" w14:textId="77777777" w:rsidTr="00685484">
        <w:trPr>
          <w:trHeight w:val="270"/>
        </w:trPr>
        <w:tc>
          <w:tcPr>
            <w:tcW w:w="567" w:type="pct"/>
            <w:shd w:val="clear" w:color="auto" w:fill="auto"/>
            <w:noWrap/>
            <w:vAlign w:val="center"/>
            <w:hideMark/>
          </w:tcPr>
          <w:p w14:paraId="43BE7AE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88224</w:t>
            </w:r>
          </w:p>
        </w:tc>
        <w:tc>
          <w:tcPr>
            <w:tcW w:w="729" w:type="pct"/>
            <w:shd w:val="clear" w:color="auto" w:fill="auto"/>
            <w:noWrap/>
            <w:vAlign w:val="center"/>
            <w:hideMark/>
          </w:tcPr>
          <w:p w14:paraId="7D7DBE9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Ra224</w:t>
            </w:r>
          </w:p>
        </w:tc>
        <w:tc>
          <w:tcPr>
            <w:tcW w:w="495" w:type="pct"/>
            <w:shd w:val="clear" w:color="auto" w:fill="auto"/>
            <w:noWrap/>
            <w:vAlign w:val="center"/>
            <w:hideMark/>
          </w:tcPr>
          <w:p w14:paraId="5C059C6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88225</w:t>
            </w:r>
          </w:p>
        </w:tc>
        <w:tc>
          <w:tcPr>
            <w:tcW w:w="713" w:type="pct"/>
            <w:shd w:val="clear" w:color="auto" w:fill="auto"/>
            <w:noWrap/>
            <w:vAlign w:val="center"/>
            <w:hideMark/>
          </w:tcPr>
          <w:p w14:paraId="5E4E8E8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Ra225</w:t>
            </w:r>
          </w:p>
        </w:tc>
        <w:tc>
          <w:tcPr>
            <w:tcW w:w="495" w:type="pct"/>
            <w:shd w:val="clear" w:color="auto" w:fill="auto"/>
            <w:noWrap/>
            <w:vAlign w:val="center"/>
            <w:hideMark/>
          </w:tcPr>
          <w:p w14:paraId="06BFEE0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88226</w:t>
            </w:r>
          </w:p>
        </w:tc>
        <w:tc>
          <w:tcPr>
            <w:tcW w:w="753" w:type="pct"/>
            <w:shd w:val="clear" w:color="auto" w:fill="auto"/>
            <w:noWrap/>
            <w:vAlign w:val="center"/>
            <w:hideMark/>
          </w:tcPr>
          <w:p w14:paraId="0C1C23F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Ra226</w:t>
            </w:r>
          </w:p>
        </w:tc>
        <w:tc>
          <w:tcPr>
            <w:tcW w:w="495" w:type="pct"/>
            <w:shd w:val="clear" w:color="auto" w:fill="auto"/>
            <w:noWrap/>
            <w:vAlign w:val="center"/>
            <w:hideMark/>
          </w:tcPr>
          <w:p w14:paraId="2E9D94C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89225</w:t>
            </w:r>
          </w:p>
        </w:tc>
        <w:tc>
          <w:tcPr>
            <w:tcW w:w="753" w:type="pct"/>
            <w:shd w:val="clear" w:color="auto" w:fill="auto"/>
            <w:noWrap/>
            <w:vAlign w:val="center"/>
            <w:hideMark/>
          </w:tcPr>
          <w:p w14:paraId="6E605C8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Ac225</w:t>
            </w:r>
          </w:p>
        </w:tc>
      </w:tr>
      <w:tr w:rsidR="00F81438" w:rsidRPr="00FE4FCB" w14:paraId="6378F9C4" w14:textId="77777777" w:rsidTr="00685484">
        <w:trPr>
          <w:trHeight w:val="270"/>
        </w:trPr>
        <w:tc>
          <w:tcPr>
            <w:tcW w:w="567" w:type="pct"/>
            <w:shd w:val="clear" w:color="auto" w:fill="auto"/>
            <w:noWrap/>
            <w:vAlign w:val="center"/>
            <w:hideMark/>
          </w:tcPr>
          <w:p w14:paraId="6BD757B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89226</w:t>
            </w:r>
          </w:p>
        </w:tc>
        <w:tc>
          <w:tcPr>
            <w:tcW w:w="729" w:type="pct"/>
            <w:shd w:val="clear" w:color="auto" w:fill="auto"/>
            <w:noWrap/>
            <w:vAlign w:val="center"/>
            <w:hideMark/>
          </w:tcPr>
          <w:p w14:paraId="3F4CB27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Ac226</w:t>
            </w:r>
          </w:p>
        </w:tc>
        <w:tc>
          <w:tcPr>
            <w:tcW w:w="495" w:type="pct"/>
            <w:shd w:val="clear" w:color="auto" w:fill="auto"/>
            <w:noWrap/>
            <w:vAlign w:val="center"/>
            <w:hideMark/>
          </w:tcPr>
          <w:p w14:paraId="7C68605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89227</w:t>
            </w:r>
          </w:p>
        </w:tc>
        <w:tc>
          <w:tcPr>
            <w:tcW w:w="713" w:type="pct"/>
            <w:shd w:val="clear" w:color="auto" w:fill="auto"/>
            <w:noWrap/>
            <w:vAlign w:val="center"/>
            <w:hideMark/>
          </w:tcPr>
          <w:p w14:paraId="4B45D2C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Ac227</w:t>
            </w:r>
          </w:p>
        </w:tc>
        <w:tc>
          <w:tcPr>
            <w:tcW w:w="495" w:type="pct"/>
            <w:shd w:val="clear" w:color="auto" w:fill="auto"/>
            <w:noWrap/>
            <w:vAlign w:val="center"/>
            <w:hideMark/>
          </w:tcPr>
          <w:p w14:paraId="50B349C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90227</w:t>
            </w:r>
          </w:p>
        </w:tc>
        <w:tc>
          <w:tcPr>
            <w:tcW w:w="753" w:type="pct"/>
            <w:shd w:val="clear" w:color="auto" w:fill="auto"/>
            <w:noWrap/>
            <w:vAlign w:val="center"/>
            <w:hideMark/>
          </w:tcPr>
          <w:p w14:paraId="0922F17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Th227</w:t>
            </w:r>
          </w:p>
        </w:tc>
        <w:tc>
          <w:tcPr>
            <w:tcW w:w="495" w:type="pct"/>
            <w:shd w:val="clear" w:color="auto" w:fill="auto"/>
            <w:noWrap/>
            <w:vAlign w:val="center"/>
            <w:hideMark/>
          </w:tcPr>
          <w:p w14:paraId="1C968B0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90228</w:t>
            </w:r>
          </w:p>
        </w:tc>
        <w:tc>
          <w:tcPr>
            <w:tcW w:w="753" w:type="pct"/>
            <w:shd w:val="clear" w:color="auto" w:fill="auto"/>
            <w:noWrap/>
            <w:vAlign w:val="center"/>
            <w:hideMark/>
          </w:tcPr>
          <w:p w14:paraId="566107E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Th228</w:t>
            </w:r>
          </w:p>
        </w:tc>
      </w:tr>
      <w:tr w:rsidR="00F81438" w:rsidRPr="00FE4FCB" w14:paraId="2CA6045B" w14:textId="77777777" w:rsidTr="00685484">
        <w:trPr>
          <w:trHeight w:val="270"/>
        </w:trPr>
        <w:tc>
          <w:tcPr>
            <w:tcW w:w="567" w:type="pct"/>
            <w:shd w:val="clear" w:color="auto" w:fill="auto"/>
            <w:noWrap/>
            <w:vAlign w:val="center"/>
            <w:hideMark/>
          </w:tcPr>
          <w:p w14:paraId="3312ADA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90229</w:t>
            </w:r>
          </w:p>
        </w:tc>
        <w:tc>
          <w:tcPr>
            <w:tcW w:w="729" w:type="pct"/>
            <w:shd w:val="clear" w:color="auto" w:fill="auto"/>
            <w:noWrap/>
            <w:vAlign w:val="center"/>
            <w:hideMark/>
          </w:tcPr>
          <w:p w14:paraId="6E9D4E5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Th229</w:t>
            </w:r>
          </w:p>
        </w:tc>
        <w:tc>
          <w:tcPr>
            <w:tcW w:w="495" w:type="pct"/>
            <w:shd w:val="clear" w:color="auto" w:fill="auto"/>
            <w:noWrap/>
            <w:vAlign w:val="center"/>
            <w:hideMark/>
          </w:tcPr>
          <w:p w14:paraId="23D2410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90230</w:t>
            </w:r>
          </w:p>
        </w:tc>
        <w:tc>
          <w:tcPr>
            <w:tcW w:w="713" w:type="pct"/>
            <w:shd w:val="clear" w:color="auto" w:fill="auto"/>
            <w:noWrap/>
            <w:vAlign w:val="center"/>
            <w:hideMark/>
          </w:tcPr>
          <w:p w14:paraId="5416A8C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Th230</w:t>
            </w:r>
          </w:p>
        </w:tc>
        <w:tc>
          <w:tcPr>
            <w:tcW w:w="495" w:type="pct"/>
            <w:shd w:val="clear" w:color="auto" w:fill="auto"/>
            <w:noWrap/>
            <w:vAlign w:val="center"/>
            <w:hideMark/>
          </w:tcPr>
          <w:p w14:paraId="04569DD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90232</w:t>
            </w:r>
          </w:p>
        </w:tc>
        <w:tc>
          <w:tcPr>
            <w:tcW w:w="753" w:type="pct"/>
            <w:shd w:val="clear" w:color="auto" w:fill="auto"/>
            <w:noWrap/>
            <w:vAlign w:val="center"/>
            <w:hideMark/>
          </w:tcPr>
          <w:p w14:paraId="09F1DAA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Th232</w:t>
            </w:r>
          </w:p>
        </w:tc>
        <w:tc>
          <w:tcPr>
            <w:tcW w:w="495" w:type="pct"/>
            <w:shd w:val="clear" w:color="auto" w:fill="auto"/>
            <w:noWrap/>
            <w:vAlign w:val="center"/>
            <w:hideMark/>
          </w:tcPr>
          <w:p w14:paraId="1E5E368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90233</w:t>
            </w:r>
          </w:p>
        </w:tc>
        <w:tc>
          <w:tcPr>
            <w:tcW w:w="753" w:type="pct"/>
            <w:shd w:val="clear" w:color="auto" w:fill="auto"/>
            <w:noWrap/>
            <w:vAlign w:val="center"/>
            <w:hideMark/>
          </w:tcPr>
          <w:p w14:paraId="1F5F78B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Th233</w:t>
            </w:r>
          </w:p>
        </w:tc>
      </w:tr>
      <w:tr w:rsidR="00F81438" w:rsidRPr="00FE4FCB" w14:paraId="5AA9BC8B" w14:textId="77777777" w:rsidTr="00685484">
        <w:trPr>
          <w:trHeight w:val="270"/>
        </w:trPr>
        <w:tc>
          <w:tcPr>
            <w:tcW w:w="567" w:type="pct"/>
            <w:shd w:val="clear" w:color="auto" w:fill="auto"/>
            <w:noWrap/>
            <w:vAlign w:val="center"/>
            <w:hideMark/>
          </w:tcPr>
          <w:p w14:paraId="7801D9A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90234</w:t>
            </w:r>
          </w:p>
        </w:tc>
        <w:tc>
          <w:tcPr>
            <w:tcW w:w="729" w:type="pct"/>
            <w:shd w:val="clear" w:color="auto" w:fill="auto"/>
            <w:noWrap/>
            <w:vAlign w:val="center"/>
            <w:hideMark/>
          </w:tcPr>
          <w:p w14:paraId="7A08615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Th234</w:t>
            </w:r>
          </w:p>
        </w:tc>
        <w:tc>
          <w:tcPr>
            <w:tcW w:w="495" w:type="pct"/>
            <w:shd w:val="clear" w:color="auto" w:fill="auto"/>
            <w:noWrap/>
            <w:vAlign w:val="center"/>
            <w:hideMark/>
          </w:tcPr>
          <w:p w14:paraId="2E8A455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91231</w:t>
            </w:r>
          </w:p>
        </w:tc>
        <w:tc>
          <w:tcPr>
            <w:tcW w:w="713" w:type="pct"/>
            <w:shd w:val="clear" w:color="auto" w:fill="auto"/>
            <w:noWrap/>
            <w:vAlign w:val="center"/>
            <w:hideMark/>
          </w:tcPr>
          <w:p w14:paraId="0993815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Pa231</w:t>
            </w:r>
          </w:p>
        </w:tc>
        <w:tc>
          <w:tcPr>
            <w:tcW w:w="495" w:type="pct"/>
            <w:shd w:val="clear" w:color="auto" w:fill="auto"/>
            <w:noWrap/>
            <w:vAlign w:val="center"/>
            <w:hideMark/>
          </w:tcPr>
          <w:p w14:paraId="7AD497F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91232</w:t>
            </w:r>
          </w:p>
        </w:tc>
        <w:tc>
          <w:tcPr>
            <w:tcW w:w="753" w:type="pct"/>
            <w:shd w:val="clear" w:color="auto" w:fill="auto"/>
            <w:noWrap/>
            <w:vAlign w:val="center"/>
            <w:hideMark/>
          </w:tcPr>
          <w:p w14:paraId="48D646D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Pa232</w:t>
            </w:r>
          </w:p>
        </w:tc>
        <w:tc>
          <w:tcPr>
            <w:tcW w:w="495" w:type="pct"/>
            <w:shd w:val="clear" w:color="auto" w:fill="auto"/>
            <w:noWrap/>
            <w:vAlign w:val="center"/>
            <w:hideMark/>
          </w:tcPr>
          <w:p w14:paraId="5F680F1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91233</w:t>
            </w:r>
          </w:p>
        </w:tc>
        <w:tc>
          <w:tcPr>
            <w:tcW w:w="753" w:type="pct"/>
            <w:shd w:val="clear" w:color="auto" w:fill="auto"/>
            <w:noWrap/>
            <w:vAlign w:val="center"/>
            <w:hideMark/>
          </w:tcPr>
          <w:p w14:paraId="36183B5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Pa233</w:t>
            </w:r>
          </w:p>
        </w:tc>
      </w:tr>
      <w:tr w:rsidR="00F81438" w:rsidRPr="00FE4FCB" w14:paraId="1C891EE4" w14:textId="77777777" w:rsidTr="00685484">
        <w:trPr>
          <w:trHeight w:val="270"/>
        </w:trPr>
        <w:tc>
          <w:tcPr>
            <w:tcW w:w="567" w:type="pct"/>
            <w:shd w:val="clear" w:color="auto" w:fill="auto"/>
            <w:noWrap/>
            <w:vAlign w:val="center"/>
            <w:hideMark/>
          </w:tcPr>
          <w:p w14:paraId="3CB2F9F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92232</w:t>
            </w:r>
          </w:p>
        </w:tc>
        <w:tc>
          <w:tcPr>
            <w:tcW w:w="729" w:type="pct"/>
            <w:shd w:val="clear" w:color="auto" w:fill="auto"/>
            <w:noWrap/>
            <w:vAlign w:val="center"/>
            <w:hideMark/>
          </w:tcPr>
          <w:p w14:paraId="392C279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U232</w:t>
            </w:r>
          </w:p>
        </w:tc>
        <w:tc>
          <w:tcPr>
            <w:tcW w:w="495" w:type="pct"/>
            <w:shd w:val="clear" w:color="auto" w:fill="auto"/>
            <w:noWrap/>
            <w:vAlign w:val="center"/>
            <w:hideMark/>
          </w:tcPr>
          <w:p w14:paraId="6DF686F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92233</w:t>
            </w:r>
          </w:p>
        </w:tc>
        <w:tc>
          <w:tcPr>
            <w:tcW w:w="713" w:type="pct"/>
            <w:shd w:val="clear" w:color="auto" w:fill="auto"/>
            <w:noWrap/>
            <w:vAlign w:val="center"/>
            <w:hideMark/>
          </w:tcPr>
          <w:p w14:paraId="25A3BE4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U233</w:t>
            </w:r>
          </w:p>
        </w:tc>
        <w:tc>
          <w:tcPr>
            <w:tcW w:w="495" w:type="pct"/>
            <w:shd w:val="clear" w:color="auto" w:fill="auto"/>
            <w:noWrap/>
            <w:vAlign w:val="center"/>
            <w:hideMark/>
          </w:tcPr>
          <w:p w14:paraId="15C7142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92234</w:t>
            </w:r>
          </w:p>
        </w:tc>
        <w:tc>
          <w:tcPr>
            <w:tcW w:w="753" w:type="pct"/>
            <w:shd w:val="clear" w:color="auto" w:fill="auto"/>
            <w:noWrap/>
            <w:vAlign w:val="center"/>
            <w:hideMark/>
          </w:tcPr>
          <w:p w14:paraId="115C6FF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U234</w:t>
            </w:r>
          </w:p>
        </w:tc>
        <w:tc>
          <w:tcPr>
            <w:tcW w:w="495" w:type="pct"/>
            <w:shd w:val="clear" w:color="auto" w:fill="auto"/>
            <w:noWrap/>
            <w:vAlign w:val="center"/>
            <w:hideMark/>
          </w:tcPr>
          <w:p w14:paraId="224003C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92235</w:t>
            </w:r>
          </w:p>
        </w:tc>
        <w:tc>
          <w:tcPr>
            <w:tcW w:w="753" w:type="pct"/>
            <w:shd w:val="clear" w:color="auto" w:fill="auto"/>
            <w:noWrap/>
            <w:vAlign w:val="center"/>
            <w:hideMark/>
          </w:tcPr>
          <w:p w14:paraId="0CDD300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U235</w:t>
            </w:r>
          </w:p>
        </w:tc>
      </w:tr>
      <w:tr w:rsidR="00F81438" w:rsidRPr="00FE4FCB" w14:paraId="37461ABA" w14:textId="77777777" w:rsidTr="00685484">
        <w:trPr>
          <w:trHeight w:val="270"/>
        </w:trPr>
        <w:tc>
          <w:tcPr>
            <w:tcW w:w="567" w:type="pct"/>
            <w:shd w:val="clear" w:color="auto" w:fill="auto"/>
            <w:noWrap/>
            <w:vAlign w:val="center"/>
            <w:hideMark/>
          </w:tcPr>
          <w:p w14:paraId="5372E53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92236</w:t>
            </w:r>
          </w:p>
        </w:tc>
        <w:tc>
          <w:tcPr>
            <w:tcW w:w="729" w:type="pct"/>
            <w:shd w:val="clear" w:color="auto" w:fill="auto"/>
            <w:noWrap/>
            <w:vAlign w:val="center"/>
            <w:hideMark/>
          </w:tcPr>
          <w:p w14:paraId="79CF9D3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U236</w:t>
            </w:r>
          </w:p>
        </w:tc>
        <w:tc>
          <w:tcPr>
            <w:tcW w:w="495" w:type="pct"/>
            <w:shd w:val="clear" w:color="auto" w:fill="auto"/>
            <w:noWrap/>
            <w:vAlign w:val="center"/>
            <w:hideMark/>
          </w:tcPr>
          <w:p w14:paraId="2CCFDA1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92237</w:t>
            </w:r>
          </w:p>
        </w:tc>
        <w:tc>
          <w:tcPr>
            <w:tcW w:w="713" w:type="pct"/>
            <w:shd w:val="clear" w:color="auto" w:fill="auto"/>
            <w:noWrap/>
            <w:vAlign w:val="center"/>
            <w:hideMark/>
          </w:tcPr>
          <w:p w14:paraId="3CEF8A2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U237</w:t>
            </w:r>
          </w:p>
        </w:tc>
        <w:tc>
          <w:tcPr>
            <w:tcW w:w="495" w:type="pct"/>
            <w:shd w:val="clear" w:color="auto" w:fill="auto"/>
            <w:noWrap/>
            <w:vAlign w:val="center"/>
            <w:hideMark/>
          </w:tcPr>
          <w:p w14:paraId="4C93475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92238</w:t>
            </w:r>
          </w:p>
        </w:tc>
        <w:tc>
          <w:tcPr>
            <w:tcW w:w="753" w:type="pct"/>
            <w:shd w:val="clear" w:color="auto" w:fill="auto"/>
            <w:noWrap/>
            <w:vAlign w:val="center"/>
            <w:hideMark/>
          </w:tcPr>
          <w:p w14:paraId="4925B52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U238</w:t>
            </w:r>
          </w:p>
        </w:tc>
        <w:tc>
          <w:tcPr>
            <w:tcW w:w="495" w:type="pct"/>
            <w:shd w:val="clear" w:color="auto" w:fill="auto"/>
            <w:noWrap/>
            <w:vAlign w:val="center"/>
            <w:hideMark/>
          </w:tcPr>
          <w:p w14:paraId="46A317A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92239</w:t>
            </w:r>
          </w:p>
        </w:tc>
        <w:tc>
          <w:tcPr>
            <w:tcW w:w="753" w:type="pct"/>
            <w:shd w:val="clear" w:color="auto" w:fill="auto"/>
            <w:noWrap/>
            <w:vAlign w:val="center"/>
            <w:hideMark/>
          </w:tcPr>
          <w:p w14:paraId="79CFE30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U239</w:t>
            </w:r>
          </w:p>
        </w:tc>
      </w:tr>
      <w:tr w:rsidR="00F81438" w:rsidRPr="00FE4FCB" w14:paraId="60864E7C" w14:textId="77777777" w:rsidTr="00685484">
        <w:trPr>
          <w:trHeight w:val="270"/>
        </w:trPr>
        <w:tc>
          <w:tcPr>
            <w:tcW w:w="567" w:type="pct"/>
            <w:shd w:val="clear" w:color="auto" w:fill="auto"/>
            <w:noWrap/>
            <w:vAlign w:val="center"/>
            <w:hideMark/>
          </w:tcPr>
          <w:p w14:paraId="177C239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92240</w:t>
            </w:r>
          </w:p>
        </w:tc>
        <w:tc>
          <w:tcPr>
            <w:tcW w:w="729" w:type="pct"/>
            <w:shd w:val="clear" w:color="auto" w:fill="auto"/>
            <w:noWrap/>
            <w:vAlign w:val="center"/>
            <w:hideMark/>
          </w:tcPr>
          <w:p w14:paraId="106F3A4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U240</w:t>
            </w:r>
          </w:p>
        </w:tc>
        <w:tc>
          <w:tcPr>
            <w:tcW w:w="495" w:type="pct"/>
            <w:shd w:val="clear" w:color="auto" w:fill="auto"/>
            <w:noWrap/>
            <w:vAlign w:val="center"/>
            <w:hideMark/>
          </w:tcPr>
          <w:p w14:paraId="161B22B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92241</w:t>
            </w:r>
          </w:p>
        </w:tc>
        <w:tc>
          <w:tcPr>
            <w:tcW w:w="713" w:type="pct"/>
            <w:shd w:val="clear" w:color="auto" w:fill="auto"/>
            <w:noWrap/>
            <w:vAlign w:val="center"/>
            <w:hideMark/>
          </w:tcPr>
          <w:p w14:paraId="2A0E879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U241</w:t>
            </w:r>
          </w:p>
        </w:tc>
        <w:tc>
          <w:tcPr>
            <w:tcW w:w="495" w:type="pct"/>
            <w:shd w:val="clear" w:color="auto" w:fill="auto"/>
            <w:noWrap/>
            <w:vAlign w:val="center"/>
            <w:hideMark/>
          </w:tcPr>
          <w:p w14:paraId="0A73800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93235</w:t>
            </w:r>
          </w:p>
        </w:tc>
        <w:tc>
          <w:tcPr>
            <w:tcW w:w="753" w:type="pct"/>
            <w:shd w:val="clear" w:color="auto" w:fill="auto"/>
            <w:noWrap/>
            <w:vAlign w:val="center"/>
            <w:hideMark/>
          </w:tcPr>
          <w:p w14:paraId="0C0412F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Np235</w:t>
            </w:r>
          </w:p>
        </w:tc>
        <w:tc>
          <w:tcPr>
            <w:tcW w:w="495" w:type="pct"/>
            <w:shd w:val="clear" w:color="auto" w:fill="auto"/>
            <w:noWrap/>
            <w:vAlign w:val="center"/>
            <w:hideMark/>
          </w:tcPr>
          <w:p w14:paraId="1357857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93236</w:t>
            </w:r>
          </w:p>
        </w:tc>
        <w:tc>
          <w:tcPr>
            <w:tcW w:w="753" w:type="pct"/>
            <w:shd w:val="clear" w:color="auto" w:fill="auto"/>
            <w:noWrap/>
            <w:vAlign w:val="center"/>
            <w:hideMark/>
          </w:tcPr>
          <w:p w14:paraId="1FA6E40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Np236</w:t>
            </w:r>
          </w:p>
        </w:tc>
      </w:tr>
      <w:tr w:rsidR="00F81438" w:rsidRPr="00FE4FCB" w14:paraId="262FC3D5" w14:textId="77777777" w:rsidTr="00685484">
        <w:trPr>
          <w:trHeight w:val="270"/>
        </w:trPr>
        <w:tc>
          <w:tcPr>
            <w:tcW w:w="567" w:type="pct"/>
            <w:shd w:val="clear" w:color="auto" w:fill="auto"/>
            <w:noWrap/>
            <w:vAlign w:val="center"/>
            <w:hideMark/>
          </w:tcPr>
          <w:p w14:paraId="1B7DCD8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93237</w:t>
            </w:r>
          </w:p>
        </w:tc>
        <w:tc>
          <w:tcPr>
            <w:tcW w:w="729" w:type="pct"/>
            <w:shd w:val="clear" w:color="auto" w:fill="auto"/>
            <w:noWrap/>
            <w:vAlign w:val="center"/>
            <w:hideMark/>
          </w:tcPr>
          <w:p w14:paraId="44419B4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Np237</w:t>
            </w:r>
          </w:p>
        </w:tc>
        <w:tc>
          <w:tcPr>
            <w:tcW w:w="495" w:type="pct"/>
            <w:shd w:val="clear" w:color="auto" w:fill="auto"/>
            <w:noWrap/>
            <w:vAlign w:val="center"/>
            <w:hideMark/>
          </w:tcPr>
          <w:p w14:paraId="23EE4B8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93238</w:t>
            </w:r>
          </w:p>
        </w:tc>
        <w:tc>
          <w:tcPr>
            <w:tcW w:w="713" w:type="pct"/>
            <w:shd w:val="clear" w:color="auto" w:fill="auto"/>
            <w:noWrap/>
            <w:vAlign w:val="center"/>
            <w:hideMark/>
          </w:tcPr>
          <w:p w14:paraId="07D4735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Np238</w:t>
            </w:r>
          </w:p>
        </w:tc>
        <w:tc>
          <w:tcPr>
            <w:tcW w:w="495" w:type="pct"/>
            <w:shd w:val="clear" w:color="auto" w:fill="auto"/>
            <w:noWrap/>
            <w:vAlign w:val="center"/>
            <w:hideMark/>
          </w:tcPr>
          <w:p w14:paraId="7C5A207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93239</w:t>
            </w:r>
          </w:p>
        </w:tc>
        <w:tc>
          <w:tcPr>
            <w:tcW w:w="753" w:type="pct"/>
            <w:shd w:val="clear" w:color="auto" w:fill="auto"/>
            <w:noWrap/>
            <w:vAlign w:val="center"/>
            <w:hideMark/>
          </w:tcPr>
          <w:p w14:paraId="289BFD6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Np239</w:t>
            </w:r>
          </w:p>
        </w:tc>
        <w:tc>
          <w:tcPr>
            <w:tcW w:w="495" w:type="pct"/>
            <w:shd w:val="clear" w:color="auto" w:fill="auto"/>
            <w:noWrap/>
            <w:vAlign w:val="center"/>
            <w:hideMark/>
          </w:tcPr>
          <w:p w14:paraId="0355044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94236</w:t>
            </w:r>
          </w:p>
        </w:tc>
        <w:tc>
          <w:tcPr>
            <w:tcW w:w="753" w:type="pct"/>
            <w:shd w:val="clear" w:color="auto" w:fill="auto"/>
            <w:noWrap/>
            <w:vAlign w:val="center"/>
            <w:hideMark/>
          </w:tcPr>
          <w:p w14:paraId="6F90EF0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Pu236</w:t>
            </w:r>
          </w:p>
        </w:tc>
      </w:tr>
      <w:tr w:rsidR="00F81438" w:rsidRPr="00FE4FCB" w14:paraId="3442E805" w14:textId="77777777" w:rsidTr="00685484">
        <w:trPr>
          <w:trHeight w:val="270"/>
        </w:trPr>
        <w:tc>
          <w:tcPr>
            <w:tcW w:w="567" w:type="pct"/>
            <w:shd w:val="clear" w:color="auto" w:fill="auto"/>
            <w:noWrap/>
            <w:vAlign w:val="center"/>
            <w:hideMark/>
          </w:tcPr>
          <w:p w14:paraId="1178816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94237</w:t>
            </w:r>
          </w:p>
        </w:tc>
        <w:tc>
          <w:tcPr>
            <w:tcW w:w="729" w:type="pct"/>
            <w:shd w:val="clear" w:color="auto" w:fill="auto"/>
            <w:noWrap/>
            <w:vAlign w:val="center"/>
            <w:hideMark/>
          </w:tcPr>
          <w:p w14:paraId="5708D05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Pu237</w:t>
            </w:r>
          </w:p>
        </w:tc>
        <w:tc>
          <w:tcPr>
            <w:tcW w:w="495" w:type="pct"/>
            <w:shd w:val="clear" w:color="auto" w:fill="auto"/>
            <w:noWrap/>
            <w:vAlign w:val="center"/>
            <w:hideMark/>
          </w:tcPr>
          <w:p w14:paraId="082C77F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94238</w:t>
            </w:r>
          </w:p>
        </w:tc>
        <w:tc>
          <w:tcPr>
            <w:tcW w:w="713" w:type="pct"/>
            <w:shd w:val="clear" w:color="auto" w:fill="auto"/>
            <w:noWrap/>
            <w:vAlign w:val="center"/>
            <w:hideMark/>
          </w:tcPr>
          <w:p w14:paraId="2D03E01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Pu238</w:t>
            </w:r>
          </w:p>
        </w:tc>
        <w:tc>
          <w:tcPr>
            <w:tcW w:w="495" w:type="pct"/>
            <w:shd w:val="clear" w:color="auto" w:fill="auto"/>
            <w:noWrap/>
            <w:vAlign w:val="center"/>
            <w:hideMark/>
          </w:tcPr>
          <w:p w14:paraId="08B9325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94239</w:t>
            </w:r>
          </w:p>
        </w:tc>
        <w:tc>
          <w:tcPr>
            <w:tcW w:w="753" w:type="pct"/>
            <w:shd w:val="clear" w:color="auto" w:fill="auto"/>
            <w:noWrap/>
            <w:vAlign w:val="center"/>
            <w:hideMark/>
          </w:tcPr>
          <w:p w14:paraId="43CC245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Pu239</w:t>
            </w:r>
          </w:p>
        </w:tc>
        <w:tc>
          <w:tcPr>
            <w:tcW w:w="495" w:type="pct"/>
            <w:shd w:val="clear" w:color="auto" w:fill="auto"/>
            <w:noWrap/>
            <w:vAlign w:val="center"/>
            <w:hideMark/>
          </w:tcPr>
          <w:p w14:paraId="099B126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94240</w:t>
            </w:r>
          </w:p>
        </w:tc>
        <w:tc>
          <w:tcPr>
            <w:tcW w:w="753" w:type="pct"/>
            <w:shd w:val="clear" w:color="auto" w:fill="auto"/>
            <w:noWrap/>
            <w:vAlign w:val="center"/>
            <w:hideMark/>
          </w:tcPr>
          <w:p w14:paraId="1D1E738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Pu240</w:t>
            </w:r>
          </w:p>
        </w:tc>
      </w:tr>
      <w:tr w:rsidR="00F81438" w:rsidRPr="00FE4FCB" w14:paraId="66D3D47C" w14:textId="77777777" w:rsidTr="00685484">
        <w:trPr>
          <w:trHeight w:val="270"/>
        </w:trPr>
        <w:tc>
          <w:tcPr>
            <w:tcW w:w="567" w:type="pct"/>
            <w:shd w:val="clear" w:color="auto" w:fill="auto"/>
            <w:noWrap/>
            <w:vAlign w:val="center"/>
            <w:hideMark/>
          </w:tcPr>
          <w:p w14:paraId="05CBE9D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94241</w:t>
            </w:r>
          </w:p>
        </w:tc>
        <w:tc>
          <w:tcPr>
            <w:tcW w:w="729" w:type="pct"/>
            <w:shd w:val="clear" w:color="auto" w:fill="auto"/>
            <w:noWrap/>
            <w:vAlign w:val="center"/>
            <w:hideMark/>
          </w:tcPr>
          <w:p w14:paraId="7AD60D9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Pu241</w:t>
            </w:r>
          </w:p>
        </w:tc>
        <w:tc>
          <w:tcPr>
            <w:tcW w:w="495" w:type="pct"/>
            <w:shd w:val="clear" w:color="auto" w:fill="auto"/>
            <w:noWrap/>
            <w:vAlign w:val="center"/>
            <w:hideMark/>
          </w:tcPr>
          <w:p w14:paraId="00D4D7D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94242</w:t>
            </w:r>
          </w:p>
        </w:tc>
        <w:tc>
          <w:tcPr>
            <w:tcW w:w="713" w:type="pct"/>
            <w:shd w:val="clear" w:color="auto" w:fill="auto"/>
            <w:noWrap/>
            <w:vAlign w:val="center"/>
            <w:hideMark/>
          </w:tcPr>
          <w:p w14:paraId="006A0A2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Pu242</w:t>
            </w:r>
          </w:p>
        </w:tc>
        <w:tc>
          <w:tcPr>
            <w:tcW w:w="495" w:type="pct"/>
            <w:shd w:val="clear" w:color="auto" w:fill="auto"/>
            <w:noWrap/>
            <w:vAlign w:val="center"/>
            <w:hideMark/>
          </w:tcPr>
          <w:p w14:paraId="7F1393D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94243</w:t>
            </w:r>
          </w:p>
        </w:tc>
        <w:tc>
          <w:tcPr>
            <w:tcW w:w="753" w:type="pct"/>
            <w:shd w:val="clear" w:color="auto" w:fill="auto"/>
            <w:noWrap/>
            <w:vAlign w:val="center"/>
            <w:hideMark/>
          </w:tcPr>
          <w:p w14:paraId="2D1A999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Pu243</w:t>
            </w:r>
          </w:p>
        </w:tc>
        <w:tc>
          <w:tcPr>
            <w:tcW w:w="495" w:type="pct"/>
            <w:shd w:val="clear" w:color="auto" w:fill="auto"/>
            <w:noWrap/>
            <w:vAlign w:val="center"/>
            <w:hideMark/>
          </w:tcPr>
          <w:p w14:paraId="70842AE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94244</w:t>
            </w:r>
          </w:p>
        </w:tc>
        <w:tc>
          <w:tcPr>
            <w:tcW w:w="753" w:type="pct"/>
            <w:shd w:val="clear" w:color="auto" w:fill="auto"/>
            <w:noWrap/>
            <w:vAlign w:val="center"/>
            <w:hideMark/>
          </w:tcPr>
          <w:p w14:paraId="196F887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Pu244</w:t>
            </w:r>
          </w:p>
        </w:tc>
      </w:tr>
      <w:tr w:rsidR="00F81438" w:rsidRPr="00FE4FCB" w14:paraId="20AC7A4E" w14:textId="77777777" w:rsidTr="00685484">
        <w:trPr>
          <w:trHeight w:val="270"/>
        </w:trPr>
        <w:tc>
          <w:tcPr>
            <w:tcW w:w="567" w:type="pct"/>
            <w:shd w:val="clear" w:color="auto" w:fill="auto"/>
            <w:noWrap/>
            <w:vAlign w:val="center"/>
            <w:hideMark/>
          </w:tcPr>
          <w:p w14:paraId="678B984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94246</w:t>
            </w:r>
          </w:p>
        </w:tc>
        <w:tc>
          <w:tcPr>
            <w:tcW w:w="729" w:type="pct"/>
            <w:shd w:val="clear" w:color="auto" w:fill="auto"/>
            <w:noWrap/>
            <w:vAlign w:val="center"/>
            <w:hideMark/>
          </w:tcPr>
          <w:p w14:paraId="715D9F9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Pu246</w:t>
            </w:r>
          </w:p>
        </w:tc>
        <w:tc>
          <w:tcPr>
            <w:tcW w:w="495" w:type="pct"/>
            <w:shd w:val="clear" w:color="auto" w:fill="auto"/>
            <w:noWrap/>
            <w:vAlign w:val="center"/>
            <w:hideMark/>
          </w:tcPr>
          <w:p w14:paraId="2FC0BF8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95241</w:t>
            </w:r>
          </w:p>
        </w:tc>
        <w:tc>
          <w:tcPr>
            <w:tcW w:w="713" w:type="pct"/>
            <w:shd w:val="clear" w:color="auto" w:fill="auto"/>
            <w:noWrap/>
            <w:vAlign w:val="center"/>
            <w:hideMark/>
          </w:tcPr>
          <w:p w14:paraId="1081273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Am241</w:t>
            </w:r>
          </w:p>
        </w:tc>
        <w:tc>
          <w:tcPr>
            <w:tcW w:w="495" w:type="pct"/>
            <w:shd w:val="clear" w:color="auto" w:fill="auto"/>
            <w:noWrap/>
            <w:vAlign w:val="center"/>
            <w:hideMark/>
          </w:tcPr>
          <w:p w14:paraId="45CA3C2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95242</w:t>
            </w:r>
          </w:p>
        </w:tc>
        <w:tc>
          <w:tcPr>
            <w:tcW w:w="753" w:type="pct"/>
            <w:shd w:val="clear" w:color="auto" w:fill="auto"/>
            <w:noWrap/>
            <w:vAlign w:val="center"/>
            <w:hideMark/>
          </w:tcPr>
          <w:p w14:paraId="7A726F78"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Am242</w:t>
            </w:r>
          </w:p>
        </w:tc>
        <w:tc>
          <w:tcPr>
            <w:tcW w:w="495" w:type="pct"/>
            <w:shd w:val="clear" w:color="auto" w:fill="auto"/>
            <w:noWrap/>
            <w:vAlign w:val="center"/>
            <w:hideMark/>
          </w:tcPr>
          <w:p w14:paraId="132B3D7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95642</w:t>
            </w:r>
          </w:p>
        </w:tc>
        <w:tc>
          <w:tcPr>
            <w:tcW w:w="753" w:type="pct"/>
            <w:shd w:val="clear" w:color="auto" w:fill="auto"/>
            <w:noWrap/>
            <w:vAlign w:val="center"/>
            <w:hideMark/>
          </w:tcPr>
          <w:p w14:paraId="7CE2B7A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Am242m1</w:t>
            </w:r>
          </w:p>
        </w:tc>
      </w:tr>
      <w:tr w:rsidR="00F81438" w:rsidRPr="00FE4FCB" w14:paraId="3D4D4624" w14:textId="77777777" w:rsidTr="00685484">
        <w:trPr>
          <w:trHeight w:val="270"/>
        </w:trPr>
        <w:tc>
          <w:tcPr>
            <w:tcW w:w="567" w:type="pct"/>
            <w:shd w:val="clear" w:color="auto" w:fill="auto"/>
            <w:noWrap/>
            <w:vAlign w:val="center"/>
            <w:hideMark/>
          </w:tcPr>
          <w:p w14:paraId="13DCC6E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95243</w:t>
            </w:r>
          </w:p>
        </w:tc>
        <w:tc>
          <w:tcPr>
            <w:tcW w:w="729" w:type="pct"/>
            <w:shd w:val="clear" w:color="auto" w:fill="auto"/>
            <w:noWrap/>
            <w:vAlign w:val="center"/>
            <w:hideMark/>
          </w:tcPr>
          <w:p w14:paraId="17C720C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Am243</w:t>
            </w:r>
          </w:p>
        </w:tc>
        <w:tc>
          <w:tcPr>
            <w:tcW w:w="495" w:type="pct"/>
            <w:shd w:val="clear" w:color="auto" w:fill="auto"/>
            <w:noWrap/>
            <w:vAlign w:val="center"/>
            <w:hideMark/>
          </w:tcPr>
          <w:p w14:paraId="4D402C4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95244</w:t>
            </w:r>
          </w:p>
        </w:tc>
        <w:tc>
          <w:tcPr>
            <w:tcW w:w="713" w:type="pct"/>
            <w:shd w:val="clear" w:color="auto" w:fill="auto"/>
            <w:noWrap/>
            <w:vAlign w:val="center"/>
            <w:hideMark/>
          </w:tcPr>
          <w:p w14:paraId="31EEB6E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Am244</w:t>
            </w:r>
          </w:p>
        </w:tc>
        <w:tc>
          <w:tcPr>
            <w:tcW w:w="495" w:type="pct"/>
            <w:shd w:val="clear" w:color="auto" w:fill="auto"/>
            <w:noWrap/>
            <w:vAlign w:val="center"/>
            <w:hideMark/>
          </w:tcPr>
          <w:p w14:paraId="2DEB3DA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95644</w:t>
            </w:r>
          </w:p>
        </w:tc>
        <w:tc>
          <w:tcPr>
            <w:tcW w:w="753" w:type="pct"/>
            <w:shd w:val="clear" w:color="auto" w:fill="auto"/>
            <w:noWrap/>
            <w:vAlign w:val="center"/>
            <w:hideMark/>
          </w:tcPr>
          <w:p w14:paraId="34A89D3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Am244m1</w:t>
            </w:r>
          </w:p>
        </w:tc>
        <w:tc>
          <w:tcPr>
            <w:tcW w:w="495" w:type="pct"/>
            <w:shd w:val="clear" w:color="auto" w:fill="auto"/>
            <w:noWrap/>
            <w:vAlign w:val="center"/>
            <w:hideMark/>
          </w:tcPr>
          <w:p w14:paraId="43A4ECC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96241</w:t>
            </w:r>
          </w:p>
        </w:tc>
        <w:tc>
          <w:tcPr>
            <w:tcW w:w="753" w:type="pct"/>
            <w:shd w:val="clear" w:color="auto" w:fill="auto"/>
            <w:noWrap/>
            <w:vAlign w:val="center"/>
            <w:hideMark/>
          </w:tcPr>
          <w:p w14:paraId="291C49F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Cm241</w:t>
            </w:r>
          </w:p>
        </w:tc>
      </w:tr>
      <w:tr w:rsidR="00F81438" w:rsidRPr="00FE4FCB" w14:paraId="231E00AE" w14:textId="77777777" w:rsidTr="00685484">
        <w:trPr>
          <w:trHeight w:val="270"/>
        </w:trPr>
        <w:tc>
          <w:tcPr>
            <w:tcW w:w="567" w:type="pct"/>
            <w:shd w:val="clear" w:color="auto" w:fill="auto"/>
            <w:noWrap/>
            <w:vAlign w:val="center"/>
            <w:hideMark/>
          </w:tcPr>
          <w:p w14:paraId="5888B7A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96242</w:t>
            </w:r>
          </w:p>
        </w:tc>
        <w:tc>
          <w:tcPr>
            <w:tcW w:w="729" w:type="pct"/>
            <w:shd w:val="clear" w:color="auto" w:fill="auto"/>
            <w:noWrap/>
            <w:vAlign w:val="center"/>
            <w:hideMark/>
          </w:tcPr>
          <w:p w14:paraId="0FF9928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Cm242</w:t>
            </w:r>
          </w:p>
        </w:tc>
        <w:tc>
          <w:tcPr>
            <w:tcW w:w="495" w:type="pct"/>
            <w:shd w:val="clear" w:color="auto" w:fill="auto"/>
            <w:noWrap/>
            <w:vAlign w:val="center"/>
            <w:hideMark/>
          </w:tcPr>
          <w:p w14:paraId="7477F6B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96243</w:t>
            </w:r>
          </w:p>
        </w:tc>
        <w:tc>
          <w:tcPr>
            <w:tcW w:w="713" w:type="pct"/>
            <w:shd w:val="clear" w:color="auto" w:fill="auto"/>
            <w:noWrap/>
            <w:vAlign w:val="center"/>
            <w:hideMark/>
          </w:tcPr>
          <w:p w14:paraId="3942013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Cm243</w:t>
            </w:r>
          </w:p>
        </w:tc>
        <w:tc>
          <w:tcPr>
            <w:tcW w:w="495" w:type="pct"/>
            <w:shd w:val="clear" w:color="auto" w:fill="auto"/>
            <w:noWrap/>
            <w:vAlign w:val="center"/>
            <w:hideMark/>
          </w:tcPr>
          <w:p w14:paraId="34345565"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96244</w:t>
            </w:r>
          </w:p>
        </w:tc>
        <w:tc>
          <w:tcPr>
            <w:tcW w:w="753" w:type="pct"/>
            <w:shd w:val="clear" w:color="auto" w:fill="auto"/>
            <w:noWrap/>
            <w:vAlign w:val="center"/>
            <w:hideMark/>
          </w:tcPr>
          <w:p w14:paraId="56BCDE0E"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Cm244</w:t>
            </w:r>
          </w:p>
        </w:tc>
        <w:tc>
          <w:tcPr>
            <w:tcW w:w="495" w:type="pct"/>
            <w:shd w:val="clear" w:color="auto" w:fill="auto"/>
            <w:noWrap/>
            <w:vAlign w:val="center"/>
            <w:hideMark/>
          </w:tcPr>
          <w:p w14:paraId="269F9B2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96245</w:t>
            </w:r>
          </w:p>
        </w:tc>
        <w:tc>
          <w:tcPr>
            <w:tcW w:w="753" w:type="pct"/>
            <w:shd w:val="clear" w:color="auto" w:fill="auto"/>
            <w:noWrap/>
            <w:vAlign w:val="center"/>
            <w:hideMark/>
          </w:tcPr>
          <w:p w14:paraId="5410C9E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Cm245</w:t>
            </w:r>
          </w:p>
        </w:tc>
      </w:tr>
      <w:tr w:rsidR="00F81438" w:rsidRPr="00FE4FCB" w14:paraId="7B45676B" w14:textId="77777777" w:rsidTr="00685484">
        <w:trPr>
          <w:trHeight w:val="270"/>
        </w:trPr>
        <w:tc>
          <w:tcPr>
            <w:tcW w:w="567" w:type="pct"/>
            <w:shd w:val="clear" w:color="auto" w:fill="auto"/>
            <w:noWrap/>
            <w:vAlign w:val="center"/>
            <w:hideMark/>
          </w:tcPr>
          <w:p w14:paraId="510CC650"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96246</w:t>
            </w:r>
          </w:p>
        </w:tc>
        <w:tc>
          <w:tcPr>
            <w:tcW w:w="729" w:type="pct"/>
            <w:shd w:val="clear" w:color="auto" w:fill="auto"/>
            <w:noWrap/>
            <w:vAlign w:val="center"/>
            <w:hideMark/>
          </w:tcPr>
          <w:p w14:paraId="7220C04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Cm246</w:t>
            </w:r>
          </w:p>
        </w:tc>
        <w:tc>
          <w:tcPr>
            <w:tcW w:w="495" w:type="pct"/>
            <w:shd w:val="clear" w:color="auto" w:fill="auto"/>
            <w:noWrap/>
            <w:vAlign w:val="center"/>
            <w:hideMark/>
          </w:tcPr>
          <w:p w14:paraId="6D7C6B9B"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96247</w:t>
            </w:r>
          </w:p>
        </w:tc>
        <w:tc>
          <w:tcPr>
            <w:tcW w:w="713" w:type="pct"/>
            <w:shd w:val="clear" w:color="auto" w:fill="auto"/>
            <w:noWrap/>
            <w:vAlign w:val="center"/>
            <w:hideMark/>
          </w:tcPr>
          <w:p w14:paraId="59390C0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Cm247</w:t>
            </w:r>
          </w:p>
        </w:tc>
        <w:tc>
          <w:tcPr>
            <w:tcW w:w="495" w:type="pct"/>
            <w:shd w:val="clear" w:color="auto" w:fill="auto"/>
            <w:noWrap/>
            <w:vAlign w:val="center"/>
            <w:hideMark/>
          </w:tcPr>
          <w:p w14:paraId="7C8F1F9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96248</w:t>
            </w:r>
          </w:p>
        </w:tc>
        <w:tc>
          <w:tcPr>
            <w:tcW w:w="753" w:type="pct"/>
            <w:shd w:val="clear" w:color="auto" w:fill="auto"/>
            <w:noWrap/>
            <w:vAlign w:val="center"/>
            <w:hideMark/>
          </w:tcPr>
          <w:p w14:paraId="19BCB74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Cm248</w:t>
            </w:r>
          </w:p>
        </w:tc>
        <w:tc>
          <w:tcPr>
            <w:tcW w:w="495" w:type="pct"/>
            <w:shd w:val="clear" w:color="auto" w:fill="auto"/>
            <w:noWrap/>
            <w:vAlign w:val="center"/>
            <w:hideMark/>
          </w:tcPr>
          <w:p w14:paraId="77D018B3"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96249</w:t>
            </w:r>
          </w:p>
        </w:tc>
        <w:tc>
          <w:tcPr>
            <w:tcW w:w="753" w:type="pct"/>
            <w:shd w:val="clear" w:color="auto" w:fill="auto"/>
            <w:noWrap/>
            <w:vAlign w:val="center"/>
            <w:hideMark/>
          </w:tcPr>
          <w:p w14:paraId="0550792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Cm249</w:t>
            </w:r>
          </w:p>
        </w:tc>
      </w:tr>
      <w:tr w:rsidR="00F81438" w:rsidRPr="00FE4FCB" w14:paraId="4D5D8F6D" w14:textId="77777777" w:rsidTr="00685484">
        <w:trPr>
          <w:trHeight w:val="270"/>
        </w:trPr>
        <w:tc>
          <w:tcPr>
            <w:tcW w:w="567" w:type="pct"/>
            <w:shd w:val="clear" w:color="auto" w:fill="auto"/>
            <w:noWrap/>
            <w:vAlign w:val="center"/>
            <w:hideMark/>
          </w:tcPr>
          <w:p w14:paraId="309D7D4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96250</w:t>
            </w:r>
          </w:p>
        </w:tc>
        <w:tc>
          <w:tcPr>
            <w:tcW w:w="729" w:type="pct"/>
            <w:shd w:val="clear" w:color="auto" w:fill="auto"/>
            <w:noWrap/>
            <w:vAlign w:val="center"/>
            <w:hideMark/>
          </w:tcPr>
          <w:p w14:paraId="24DC5ED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Cm250</w:t>
            </w:r>
          </w:p>
        </w:tc>
        <w:tc>
          <w:tcPr>
            <w:tcW w:w="495" w:type="pct"/>
            <w:shd w:val="clear" w:color="auto" w:fill="auto"/>
            <w:noWrap/>
            <w:vAlign w:val="center"/>
            <w:hideMark/>
          </w:tcPr>
          <w:p w14:paraId="352E571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97249</w:t>
            </w:r>
          </w:p>
        </w:tc>
        <w:tc>
          <w:tcPr>
            <w:tcW w:w="713" w:type="pct"/>
            <w:shd w:val="clear" w:color="auto" w:fill="auto"/>
            <w:noWrap/>
            <w:vAlign w:val="center"/>
            <w:hideMark/>
          </w:tcPr>
          <w:p w14:paraId="4DCFB4B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Bk249</w:t>
            </w:r>
          </w:p>
        </w:tc>
        <w:tc>
          <w:tcPr>
            <w:tcW w:w="495" w:type="pct"/>
            <w:shd w:val="clear" w:color="auto" w:fill="auto"/>
            <w:noWrap/>
            <w:vAlign w:val="center"/>
            <w:hideMark/>
          </w:tcPr>
          <w:p w14:paraId="3453D20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97250</w:t>
            </w:r>
          </w:p>
        </w:tc>
        <w:tc>
          <w:tcPr>
            <w:tcW w:w="753" w:type="pct"/>
            <w:shd w:val="clear" w:color="auto" w:fill="auto"/>
            <w:noWrap/>
            <w:vAlign w:val="center"/>
            <w:hideMark/>
          </w:tcPr>
          <w:p w14:paraId="0EAC32D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Bk250</w:t>
            </w:r>
          </w:p>
        </w:tc>
        <w:tc>
          <w:tcPr>
            <w:tcW w:w="495" w:type="pct"/>
            <w:shd w:val="clear" w:color="auto" w:fill="auto"/>
            <w:noWrap/>
            <w:vAlign w:val="center"/>
            <w:hideMark/>
          </w:tcPr>
          <w:p w14:paraId="7F26A6E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98249</w:t>
            </w:r>
          </w:p>
        </w:tc>
        <w:tc>
          <w:tcPr>
            <w:tcW w:w="753" w:type="pct"/>
            <w:shd w:val="clear" w:color="auto" w:fill="auto"/>
            <w:noWrap/>
            <w:vAlign w:val="center"/>
            <w:hideMark/>
          </w:tcPr>
          <w:p w14:paraId="08DE25D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Cf249</w:t>
            </w:r>
          </w:p>
        </w:tc>
      </w:tr>
      <w:tr w:rsidR="00F81438" w:rsidRPr="00FE4FCB" w14:paraId="0E8013C2" w14:textId="77777777" w:rsidTr="00685484">
        <w:trPr>
          <w:trHeight w:val="270"/>
        </w:trPr>
        <w:tc>
          <w:tcPr>
            <w:tcW w:w="567" w:type="pct"/>
            <w:shd w:val="clear" w:color="auto" w:fill="auto"/>
            <w:noWrap/>
            <w:vAlign w:val="center"/>
            <w:hideMark/>
          </w:tcPr>
          <w:p w14:paraId="195433E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98250</w:t>
            </w:r>
          </w:p>
        </w:tc>
        <w:tc>
          <w:tcPr>
            <w:tcW w:w="729" w:type="pct"/>
            <w:shd w:val="clear" w:color="auto" w:fill="auto"/>
            <w:noWrap/>
            <w:vAlign w:val="center"/>
            <w:hideMark/>
          </w:tcPr>
          <w:p w14:paraId="4E57B63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Cf250</w:t>
            </w:r>
          </w:p>
        </w:tc>
        <w:tc>
          <w:tcPr>
            <w:tcW w:w="495" w:type="pct"/>
            <w:shd w:val="clear" w:color="auto" w:fill="auto"/>
            <w:noWrap/>
            <w:vAlign w:val="center"/>
            <w:hideMark/>
          </w:tcPr>
          <w:p w14:paraId="15F6A75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98251</w:t>
            </w:r>
          </w:p>
        </w:tc>
        <w:tc>
          <w:tcPr>
            <w:tcW w:w="713" w:type="pct"/>
            <w:shd w:val="clear" w:color="auto" w:fill="auto"/>
            <w:noWrap/>
            <w:vAlign w:val="center"/>
            <w:hideMark/>
          </w:tcPr>
          <w:p w14:paraId="327E6709"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Cf251</w:t>
            </w:r>
          </w:p>
        </w:tc>
        <w:tc>
          <w:tcPr>
            <w:tcW w:w="495" w:type="pct"/>
            <w:shd w:val="clear" w:color="auto" w:fill="auto"/>
            <w:noWrap/>
            <w:vAlign w:val="center"/>
            <w:hideMark/>
          </w:tcPr>
          <w:p w14:paraId="3643811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98252</w:t>
            </w:r>
          </w:p>
        </w:tc>
        <w:tc>
          <w:tcPr>
            <w:tcW w:w="753" w:type="pct"/>
            <w:shd w:val="clear" w:color="auto" w:fill="auto"/>
            <w:noWrap/>
            <w:vAlign w:val="center"/>
            <w:hideMark/>
          </w:tcPr>
          <w:p w14:paraId="56BCFBE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Cf252</w:t>
            </w:r>
          </w:p>
        </w:tc>
        <w:tc>
          <w:tcPr>
            <w:tcW w:w="495" w:type="pct"/>
            <w:shd w:val="clear" w:color="auto" w:fill="auto"/>
            <w:noWrap/>
            <w:vAlign w:val="center"/>
            <w:hideMark/>
          </w:tcPr>
          <w:p w14:paraId="2B18492C"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98253</w:t>
            </w:r>
          </w:p>
        </w:tc>
        <w:tc>
          <w:tcPr>
            <w:tcW w:w="753" w:type="pct"/>
            <w:shd w:val="clear" w:color="auto" w:fill="auto"/>
            <w:noWrap/>
            <w:vAlign w:val="center"/>
            <w:hideMark/>
          </w:tcPr>
          <w:p w14:paraId="5DBBF3A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Cf253</w:t>
            </w:r>
          </w:p>
        </w:tc>
      </w:tr>
      <w:tr w:rsidR="00F81438" w:rsidRPr="00FE4FCB" w14:paraId="2DE415FE" w14:textId="77777777" w:rsidTr="00685484">
        <w:trPr>
          <w:trHeight w:val="270"/>
        </w:trPr>
        <w:tc>
          <w:tcPr>
            <w:tcW w:w="567" w:type="pct"/>
            <w:shd w:val="clear" w:color="auto" w:fill="auto"/>
            <w:noWrap/>
            <w:vAlign w:val="center"/>
            <w:hideMark/>
          </w:tcPr>
          <w:p w14:paraId="6282C022"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98254</w:t>
            </w:r>
          </w:p>
        </w:tc>
        <w:tc>
          <w:tcPr>
            <w:tcW w:w="729" w:type="pct"/>
            <w:shd w:val="clear" w:color="auto" w:fill="auto"/>
            <w:noWrap/>
            <w:vAlign w:val="center"/>
            <w:hideMark/>
          </w:tcPr>
          <w:p w14:paraId="4D11BD34"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Cf254</w:t>
            </w:r>
          </w:p>
        </w:tc>
        <w:tc>
          <w:tcPr>
            <w:tcW w:w="495" w:type="pct"/>
            <w:shd w:val="clear" w:color="auto" w:fill="auto"/>
            <w:noWrap/>
            <w:vAlign w:val="center"/>
            <w:hideMark/>
          </w:tcPr>
          <w:p w14:paraId="3C946076"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99253</w:t>
            </w:r>
          </w:p>
        </w:tc>
        <w:tc>
          <w:tcPr>
            <w:tcW w:w="713" w:type="pct"/>
            <w:shd w:val="clear" w:color="auto" w:fill="auto"/>
            <w:noWrap/>
            <w:vAlign w:val="center"/>
            <w:hideMark/>
          </w:tcPr>
          <w:p w14:paraId="23457047"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Es253</w:t>
            </w:r>
          </w:p>
        </w:tc>
        <w:tc>
          <w:tcPr>
            <w:tcW w:w="495" w:type="pct"/>
            <w:shd w:val="clear" w:color="auto" w:fill="auto"/>
            <w:noWrap/>
            <w:vAlign w:val="center"/>
            <w:hideMark/>
          </w:tcPr>
          <w:p w14:paraId="39F10C5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99254</w:t>
            </w:r>
          </w:p>
        </w:tc>
        <w:tc>
          <w:tcPr>
            <w:tcW w:w="753" w:type="pct"/>
            <w:shd w:val="clear" w:color="auto" w:fill="auto"/>
            <w:noWrap/>
            <w:vAlign w:val="center"/>
            <w:hideMark/>
          </w:tcPr>
          <w:p w14:paraId="6F742AF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Es254</w:t>
            </w:r>
          </w:p>
        </w:tc>
        <w:tc>
          <w:tcPr>
            <w:tcW w:w="495" w:type="pct"/>
            <w:shd w:val="clear" w:color="auto" w:fill="auto"/>
            <w:noWrap/>
            <w:vAlign w:val="center"/>
            <w:hideMark/>
          </w:tcPr>
          <w:p w14:paraId="56A0539D"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99255</w:t>
            </w:r>
          </w:p>
        </w:tc>
        <w:tc>
          <w:tcPr>
            <w:tcW w:w="753" w:type="pct"/>
            <w:shd w:val="clear" w:color="auto" w:fill="auto"/>
            <w:noWrap/>
            <w:vAlign w:val="center"/>
            <w:hideMark/>
          </w:tcPr>
          <w:p w14:paraId="5FB495CF"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Es255</w:t>
            </w:r>
          </w:p>
        </w:tc>
      </w:tr>
      <w:tr w:rsidR="00F81438" w:rsidRPr="00FE4FCB" w14:paraId="42F750DB" w14:textId="77777777" w:rsidTr="00685484">
        <w:trPr>
          <w:trHeight w:val="270"/>
        </w:trPr>
        <w:tc>
          <w:tcPr>
            <w:tcW w:w="567" w:type="pct"/>
            <w:shd w:val="clear" w:color="auto" w:fill="auto"/>
            <w:noWrap/>
            <w:vAlign w:val="center"/>
            <w:hideMark/>
          </w:tcPr>
          <w:p w14:paraId="222C8B6A"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100255</w:t>
            </w:r>
          </w:p>
        </w:tc>
        <w:tc>
          <w:tcPr>
            <w:tcW w:w="729" w:type="pct"/>
            <w:shd w:val="clear" w:color="auto" w:fill="auto"/>
            <w:noWrap/>
            <w:vAlign w:val="center"/>
            <w:hideMark/>
          </w:tcPr>
          <w:p w14:paraId="21ED28B1" w14:textId="77777777" w:rsidR="00F81438" w:rsidRPr="00FE4FCB" w:rsidRDefault="00F81438" w:rsidP="00685484">
            <w:pPr>
              <w:jc w:val="center"/>
              <w:rPr>
                <w:rFonts w:ascii="Times New Roman" w:hAnsi="Times New Roman" w:cs="Times New Roman"/>
                <w:szCs w:val="21"/>
              </w:rPr>
            </w:pPr>
            <w:r w:rsidRPr="00FE4FCB">
              <w:rPr>
                <w:rFonts w:ascii="Times New Roman" w:hAnsi="Times New Roman" w:cs="Times New Roman"/>
                <w:szCs w:val="21"/>
              </w:rPr>
              <w:t>Fm255</w:t>
            </w:r>
          </w:p>
        </w:tc>
        <w:tc>
          <w:tcPr>
            <w:tcW w:w="495" w:type="pct"/>
            <w:shd w:val="clear" w:color="auto" w:fill="auto"/>
            <w:noWrap/>
            <w:vAlign w:val="center"/>
            <w:hideMark/>
          </w:tcPr>
          <w:p w14:paraId="223ED735" w14:textId="77777777" w:rsidR="00F81438" w:rsidRPr="00FE4FCB" w:rsidRDefault="00F81438" w:rsidP="00685484">
            <w:pPr>
              <w:jc w:val="center"/>
              <w:rPr>
                <w:rFonts w:ascii="Times New Roman" w:hAnsi="Times New Roman" w:cs="Times New Roman"/>
                <w:szCs w:val="21"/>
              </w:rPr>
            </w:pPr>
          </w:p>
        </w:tc>
        <w:tc>
          <w:tcPr>
            <w:tcW w:w="713" w:type="pct"/>
            <w:shd w:val="clear" w:color="auto" w:fill="auto"/>
            <w:noWrap/>
            <w:vAlign w:val="center"/>
            <w:hideMark/>
          </w:tcPr>
          <w:p w14:paraId="5FD2DBFA" w14:textId="77777777" w:rsidR="00F81438" w:rsidRPr="00FE4FCB" w:rsidRDefault="00F81438" w:rsidP="00685484">
            <w:pPr>
              <w:jc w:val="center"/>
              <w:rPr>
                <w:rFonts w:ascii="Times New Roman" w:hAnsi="Times New Roman" w:cs="Times New Roman"/>
                <w:szCs w:val="21"/>
              </w:rPr>
            </w:pPr>
          </w:p>
        </w:tc>
        <w:tc>
          <w:tcPr>
            <w:tcW w:w="495" w:type="pct"/>
            <w:shd w:val="clear" w:color="auto" w:fill="auto"/>
            <w:noWrap/>
            <w:vAlign w:val="center"/>
            <w:hideMark/>
          </w:tcPr>
          <w:p w14:paraId="374DE9DA" w14:textId="77777777" w:rsidR="00F81438" w:rsidRPr="00FE4FCB" w:rsidRDefault="00F81438" w:rsidP="00685484">
            <w:pPr>
              <w:jc w:val="center"/>
              <w:rPr>
                <w:rFonts w:ascii="Times New Roman" w:hAnsi="Times New Roman" w:cs="Times New Roman"/>
                <w:szCs w:val="21"/>
              </w:rPr>
            </w:pPr>
          </w:p>
        </w:tc>
        <w:tc>
          <w:tcPr>
            <w:tcW w:w="753" w:type="pct"/>
            <w:shd w:val="clear" w:color="auto" w:fill="auto"/>
            <w:noWrap/>
            <w:vAlign w:val="center"/>
            <w:hideMark/>
          </w:tcPr>
          <w:p w14:paraId="4311167A" w14:textId="77777777" w:rsidR="00F81438" w:rsidRPr="00FE4FCB" w:rsidRDefault="00F81438" w:rsidP="00685484">
            <w:pPr>
              <w:jc w:val="center"/>
              <w:rPr>
                <w:rFonts w:ascii="Times New Roman" w:hAnsi="Times New Roman" w:cs="Times New Roman"/>
                <w:szCs w:val="21"/>
              </w:rPr>
            </w:pPr>
          </w:p>
        </w:tc>
        <w:tc>
          <w:tcPr>
            <w:tcW w:w="495" w:type="pct"/>
            <w:shd w:val="clear" w:color="auto" w:fill="auto"/>
            <w:noWrap/>
            <w:vAlign w:val="center"/>
            <w:hideMark/>
          </w:tcPr>
          <w:p w14:paraId="01982EB3" w14:textId="77777777" w:rsidR="00F81438" w:rsidRPr="00FE4FCB" w:rsidRDefault="00F81438" w:rsidP="00685484">
            <w:pPr>
              <w:jc w:val="center"/>
              <w:rPr>
                <w:rFonts w:ascii="Times New Roman" w:hAnsi="Times New Roman" w:cs="Times New Roman"/>
                <w:szCs w:val="21"/>
              </w:rPr>
            </w:pPr>
          </w:p>
        </w:tc>
        <w:tc>
          <w:tcPr>
            <w:tcW w:w="753" w:type="pct"/>
            <w:shd w:val="clear" w:color="auto" w:fill="auto"/>
            <w:noWrap/>
            <w:vAlign w:val="center"/>
            <w:hideMark/>
          </w:tcPr>
          <w:p w14:paraId="46443D7A" w14:textId="77777777" w:rsidR="00F81438" w:rsidRPr="00FE4FCB" w:rsidRDefault="00F81438" w:rsidP="00685484">
            <w:pPr>
              <w:jc w:val="center"/>
              <w:rPr>
                <w:rFonts w:ascii="Times New Roman" w:hAnsi="Times New Roman" w:cs="Times New Roman"/>
                <w:szCs w:val="21"/>
              </w:rPr>
            </w:pPr>
          </w:p>
        </w:tc>
      </w:tr>
    </w:tbl>
    <w:p w14:paraId="24E5B734" w14:textId="77777777" w:rsidR="00F81438" w:rsidRPr="00FE4FCB" w:rsidRDefault="00F81438" w:rsidP="00F81438">
      <w:pPr>
        <w:spacing w:line="360" w:lineRule="auto"/>
        <w:rPr>
          <w:rFonts w:ascii="Times New Roman" w:hAnsi="Times New Roman" w:cs="Times New Roman"/>
        </w:rPr>
      </w:pPr>
    </w:p>
    <w:p w14:paraId="1BB210F9" w14:textId="77777777" w:rsidR="00F81438" w:rsidRPr="00FE4FCB" w:rsidRDefault="007F04AB" w:rsidP="00C87D82">
      <w:pPr>
        <w:spacing w:line="360" w:lineRule="auto"/>
        <w:jc w:val="center"/>
        <w:rPr>
          <w:rFonts w:ascii="Times New Roman" w:hAnsi="Times New Roman" w:cs="Times New Roman"/>
        </w:rPr>
      </w:pPr>
      <w:r w:rsidRPr="00FE4FCB">
        <w:rPr>
          <w:rFonts w:ascii="Times New Roman" w:hAnsi="Times New Roman" w:cs="Times New Roman"/>
        </w:rPr>
        <w:t xml:space="preserve">Appendix table </w:t>
      </w:r>
      <w:r w:rsidR="00C87D82" w:rsidRPr="00FE4FCB">
        <w:rPr>
          <w:rFonts w:ascii="Times New Roman" w:hAnsi="Times New Roman" w:cs="Times New Roman"/>
        </w:rPr>
        <w:t>-3 Lists of the libraries of nature nuclides</w:t>
      </w:r>
    </w:p>
    <w:tbl>
      <w:tblPr>
        <w:tblW w:w="5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400"/>
        <w:gridCol w:w="1400"/>
        <w:gridCol w:w="1400"/>
      </w:tblGrid>
      <w:tr w:rsidR="00F81438" w:rsidRPr="00FE4FCB" w14:paraId="25F92CB5" w14:textId="77777777" w:rsidTr="00685484">
        <w:trPr>
          <w:trHeight w:val="270"/>
          <w:jc w:val="center"/>
        </w:trPr>
        <w:tc>
          <w:tcPr>
            <w:tcW w:w="1400" w:type="dxa"/>
            <w:shd w:val="clear" w:color="auto" w:fill="auto"/>
            <w:noWrap/>
            <w:vAlign w:val="center"/>
            <w:hideMark/>
          </w:tcPr>
          <w:p w14:paraId="1941D416"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6000.60c</w:t>
            </w:r>
          </w:p>
        </w:tc>
        <w:tc>
          <w:tcPr>
            <w:tcW w:w="1400" w:type="dxa"/>
            <w:shd w:val="clear" w:color="auto" w:fill="auto"/>
            <w:noWrap/>
            <w:vAlign w:val="center"/>
            <w:hideMark/>
          </w:tcPr>
          <w:p w14:paraId="0D72093E"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12000.60c </w:t>
            </w:r>
          </w:p>
        </w:tc>
        <w:tc>
          <w:tcPr>
            <w:tcW w:w="1400" w:type="dxa"/>
            <w:shd w:val="clear" w:color="auto" w:fill="auto"/>
            <w:noWrap/>
            <w:vAlign w:val="center"/>
            <w:hideMark/>
          </w:tcPr>
          <w:p w14:paraId="6AD93A4E"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14000.60c </w:t>
            </w:r>
          </w:p>
        </w:tc>
        <w:tc>
          <w:tcPr>
            <w:tcW w:w="1400" w:type="dxa"/>
            <w:shd w:val="clear" w:color="auto" w:fill="auto"/>
            <w:noWrap/>
            <w:vAlign w:val="center"/>
            <w:hideMark/>
          </w:tcPr>
          <w:p w14:paraId="2A9EB7AD"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16000.60c </w:t>
            </w:r>
          </w:p>
        </w:tc>
      </w:tr>
      <w:tr w:rsidR="00F81438" w:rsidRPr="00FE4FCB" w14:paraId="3721E2A4" w14:textId="77777777" w:rsidTr="00685484">
        <w:trPr>
          <w:trHeight w:val="270"/>
          <w:jc w:val="center"/>
        </w:trPr>
        <w:tc>
          <w:tcPr>
            <w:tcW w:w="1400" w:type="dxa"/>
            <w:shd w:val="clear" w:color="auto" w:fill="auto"/>
            <w:noWrap/>
            <w:vAlign w:val="center"/>
            <w:hideMark/>
          </w:tcPr>
          <w:p w14:paraId="6334F2D2"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17000.60c </w:t>
            </w:r>
          </w:p>
        </w:tc>
        <w:tc>
          <w:tcPr>
            <w:tcW w:w="1400" w:type="dxa"/>
            <w:shd w:val="clear" w:color="auto" w:fill="auto"/>
            <w:noWrap/>
            <w:vAlign w:val="center"/>
            <w:hideMark/>
          </w:tcPr>
          <w:p w14:paraId="01543EAE"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18000.59c </w:t>
            </w:r>
          </w:p>
        </w:tc>
        <w:tc>
          <w:tcPr>
            <w:tcW w:w="1400" w:type="dxa"/>
            <w:shd w:val="clear" w:color="auto" w:fill="auto"/>
            <w:noWrap/>
            <w:vAlign w:val="center"/>
            <w:hideMark/>
          </w:tcPr>
          <w:p w14:paraId="17F54B44"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19000.60c </w:t>
            </w:r>
          </w:p>
        </w:tc>
        <w:tc>
          <w:tcPr>
            <w:tcW w:w="1400" w:type="dxa"/>
            <w:shd w:val="clear" w:color="auto" w:fill="auto"/>
            <w:noWrap/>
            <w:vAlign w:val="center"/>
            <w:hideMark/>
          </w:tcPr>
          <w:p w14:paraId="38553012"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20000.60c</w:t>
            </w:r>
          </w:p>
        </w:tc>
      </w:tr>
      <w:tr w:rsidR="00F81438" w:rsidRPr="00FE4FCB" w14:paraId="5F966480" w14:textId="77777777" w:rsidTr="00685484">
        <w:trPr>
          <w:trHeight w:val="270"/>
          <w:jc w:val="center"/>
        </w:trPr>
        <w:tc>
          <w:tcPr>
            <w:tcW w:w="1400" w:type="dxa"/>
            <w:shd w:val="clear" w:color="auto" w:fill="auto"/>
            <w:noWrap/>
            <w:vAlign w:val="center"/>
            <w:hideMark/>
          </w:tcPr>
          <w:p w14:paraId="2A00834C"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22000.60c </w:t>
            </w:r>
          </w:p>
        </w:tc>
        <w:tc>
          <w:tcPr>
            <w:tcW w:w="1400" w:type="dxa"/>
            <w:shd w:val="clear" w:color="auto" w:fill="auto"/>
            <w:noWrap/>
            <w:vAlign w:val="center"/>
            <w:hideMark/>
          </w:tcPr>
          <w:p w14:paraId="70B9CCA7"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23000.60c </w:t>
            </w:r>
          </w:p>
        </w:tc>
        <w:tc>
          <w:tcPr>
            <w:tcW w:w="1400" w:type="dxa"/>
            <w:shd w:val="clear" w:color="auto" w:fill="auto"/>
            <w:noWrap/>
            <w:vAlign w:val="center"/>
            <w:hideMark/>
          </w:tcPr>
          <w:p w14:paraId="22ED1EE7"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24000.50c </w:t>
            </w:r>
          </w:p>
        </w:tc>
        <w:tc>
          <w:tcPr>
            <w:tcW w:w="1400" w:type="dxa"/>
            <w:shd w:val="clear" w:color="auto" w:fill="auto"/>
            <w:noWrap/>
            <w:vAlign w:val="center"/>
            <w:hideMark/>
          </w:tcPr>
          <w:p w14:paraId="7DC73DAF"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26000.55c </w:t>
            </w:r>
          </w:p>
        </w:tc>
      </w:tr>
      <w:tr w:rsidR="00F81438" w:rsidRPr="00FE4FCB" w14:paraId="04D33CD3" w14:textId="77777777" w:rsidTr="00685484">
        <w:trPr>
          <w:trHeight w:val="270"/>
          <w:jc w:val="center"/>
        </w:trPr>
        <w:tc>
          <w:tcPr>
            <w:tcW w:w="1400" w:type="dxa"/>
            <w:shd w:val="clear" w:color="auto" w:fill="auto"/>
            <w:noWrap/>
            <w:vAlign w:val="center"/>
            <w:hideMark/>
          </w:tcPr>
          <w:p w14:paraId="279A5B24"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28000.50c </w:t>
            </w:r>
          </w:p>
        </w:tc>
        <w:tc>
          <w:tcPr>
            <w:tcW w:w="1400" w:type="dxa"/>
            <w:shd w:val="clear" w:color="auto" w:fill="auto"/>
            <w:noWrap/>
            <w:vAlign w:val="center"/>
            <w:hideMark/>
          </w:tcPr>
          <w:p w14:paraId="67A74958"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29000.50c </w:t>
            </w:r>
          </w:p>
        </w:tc>
        <w:tc>
          <w:tcPr>
            <w:tcW w:w="1400" w:type="dxa"/>
            <w:shd w:val="clear" w:color="auto" w:fill="auto"/>
            <w:noWrap/>
            <w:vAlign w:val="center"/>
            <w:hideMark/>
          </w:tcPr>
          <w:p w14:paraId="17B5A9EF"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30000.42c </w:t>
            </w:r>
          </w:p>
        </w:tc>
        <w:tc>
          <w:tcPr>
            <w:tcW w:w="1400" w:type="dxa"/>
            <w:shd w:val="clear" w:color="auto" w:fill="auto"/>
            <w:noWrap/>
            <w:vAlign w:val="center"/>
            <w:hideMark/>
          </w:tcPr>
          <w:p w14:paraId="2F44FE0E"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31000.60c</w:t>
            </w:r>
          </w:p>
        </w:tc>
      </w:tr>
      <w:tr w:rsidR="00F81438" w:rsidRPr="00FE4FCB" w14:paraId="05914B8E" w14:textId="77777777" w:rsidTr="00685484">
        <w:trPr>
          <w:trHeight w:val="270"/>
          <w:jc w:val="center"/>
        </w:trPr>
        <w:tc>
          <w:tcPr>
            <w:tcW w:w="1400" w:type="dxa"/>
            <w:shd w:val="clear" w:color="auto" w:fill="auto"/>
            <w:noWrap/>
            <w:vAlign w:val="center"/>
            <w:hideMark/>
          </w:tcPr>
          <w:p w14:paraId="36D1270C"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40000.60c </w:t>
            </w:r>
          </w:p>
        </w:tc>
        <w:tc>
          <w:tcPr>
            <w:tcW w:w="1400" w:type="dxa"/>
            <w:shd w:val="clear" w:color="auto" w:fill="auto"/>
            <w:noWrap/>
            <w:vAlign w:val="center"/>
            <w:hideMark/>
          </w:tcPr>
          <w:p w14:paraId="10D3BA46"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42000.60c </w:t>
            </w:r>
          </w:p>
        </w:tc>
        <w:tc>
          <w:tcPr>
            <w:tcW w:w="1400" w:type="dxa"/>
            <w:shd w:val="clear" w:color="auto" w:fill="auto"/>
            <w:noWrap/>
            <w:vAlign w:val="center"/>
            <w:hideMark/>
          </w:tcPr>
          <w:p w14:paraId="259DCAC6"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47000.55c </w:t>
            </w:r>
          </w:p>
        </w:tc>
        <w:tc>
          <w:tcPr>
            <w:tcW w:w="1400" w:type="dxa"/>
            <w:shd w:val="clear" w:color="auto" w:fill="auto"/>
            <w:noWrap/>
            <w:vAlign w:val="center"/>
            <w:hideMark/>
          </w:tcPr>
          <w:p w14:paraId="3178E260"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48000.51c </w:t>
            </w:r>
          </w:p>
        </w:tc>
      </w:tr>
      <w:tr w:rsidR="00F81438" w:rsidRPr="00FE4FCB" w14:paraId="0474AF5E" w14:textId="77777777" w:rsidTr="00685484">
        <w:trPr>
          <w:trHeight w:val="270"/>
          <w:jc w:val="center"/>
        </w:trPr>
        <w:tc>
          <w:tcPr>
            <w:tcW w:w="1400" w:type="dxa"/>
            <w:shd w:val="clear" w:color="auto" w:fill="auto"/>
            <w:noWrap/>
            <w:vAlign w:val="center"/>
            <w:hideMark/>
          </w:tcPr>
          <w:p w14:paraId="320C2F6C"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49000.60c </w:t>
            </w:r>
          </w:p>
        </w:tc>
        <w:tc>
          <w:tcPr>
            <w:tcW w:w="1400" w:type="dxa"/>
            <w:shd w:val="clear" w:color="auto" w:fill="auto"/>
            <w:noWrap/>
            <w:vAlign w:val="center"/>
            <w:hideMark/>
          </w:tcPr>
          <w:p w14:paraId="18841BDA"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50000.42c </w:t>
            </w:r>
          </w:p>
        </w:tc>
        <w:tc>
          <w:tcPr>
            <w:tcW w:w="1400" w:type="dxa"/>
            <w:shd w:val="clear" w:color="auto" w:fill="auto"/>
            <w:noWrap/>
            <w:vAlign w:val="center"/>
            <w:hideMark/>
          </w:tcPr>
          <w:p w14:paraId="1F2D36F7"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51000.42c </w:t>
            </w:r>
          </w:p>
        </w:tc>
        <w:tc>
          <w:tcPr>
            <w:tcW w:w="1400" w:type="dxa"/>
            <w:shd w:val="clear" w:color="auto" w:fill="auto"/>
            <w:noWrap/>
            <w:vAlign w:val="center"/>
            <w:hideMark/>
          </w:tcPr>
          <w:p w14:paraId="24A2611F"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54000.42c</w:t>
            </w:r>
          </w:p>
        </w:tc>
      </w:tr>
      <w:tr w:rsidR="00F81438" w:rsidRPr="00FE4FCB" w14:paraId="1754C2FC" w14:textId="77777777" w:rsidTr="00685484">
        <w:trPr>
          <w:trHeight w:val="270"/>
          <w:jc w:val="center"/>
        </w:trPr>
        <w:tc>
          <w:tcPr>
            <w:tcW w:w="1400" w:type="dxa"/>
            <w:shd w:val="clear" w:color="auto" w:fill="auto"/>
            <w:noWrap/>
            <w:vAlign w:val="center"/>
            <w:hideMark/>
          </w:tcPr>
          <w:p w14:paraId="0B78591B"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63000.42c </w:t>
            </w:r>
          </w:p>
        </w:tc>
        <w:tc>
          <w:tcPr>
            <w:tcW w:w="1400" w:type="dxa"/>
            <w:shd w:val="clear" w:color="auto" w:fill="auto"/>
            <w:noWrap/>
            <w:vAlign w:val="center"/>
            <w:hideMark/>
          </w:tcPr>
          <w:p w14:paraId="22FF1DE1"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64000.35c </w:t>
            </w:r>
          </w:p>
        </w:tc>
        <w:tc>
          <w:tcPr>
            <w:tcW w:w="1400" w:type="dxa"/>
            <w:shd w:val="clear" w:color="auto" w:fill="auto"/>
            <w:noWrap/>
            <w:vAlign w:val="center"/>
            <w:hideMark/>
          </w:tcPr>
          <w:p w14:paraId="3029F5A4"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72000.60c </w:t>
            </w:r>
          </w:p>
        </w:tc>
        <w:tc>
          <w:tcPr>
            <w:tcW w:w="1400" w:type="dxa"/>
            <w:shd w:val="clear" w:color="auto" w:fill="auto"/>
            <w:noWrap/>
            <w:vAlign w:val="center"/>
            <w:hideMark/>
          </w:tcPr>
          <w:p w14:paraId="54C15132"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74000.55c </w:t>
            </w:r>
          </w:p>
        </w:tc>
      </w:tr>
      <w:tr w:rsidR="00F81438" w:rsidRPr="00FE4FCB" w14:paraId="3C680475" w14:textId="77777777" w:rsidTr="00685484">
        <w:trPr>
          <w:trHeight w:val="270"/>
          <w:jc w:val="center"/>
        </w:trPr>
        <w:tc>
          <w:tcPr>
            <w:tcW w:w="1400" w:type="dxa"/>
            <w:shd w:val="clear" w:color="auto" w:fill="auto"/>
            <w:noWrap/>
            <w:vAlign w:val="center"/>
            <w:hideMark/>
          </w:tcPr>
          <w:p w14:paraId="29C8EC87"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77000.55c </w:t>
            </w:r>
          </w:p>
        </w:tc>
        <w:tc>
          <w:tcPr>
            <w:tcW w:w="1400" w:type="dxa"/>
            <w:shd w:val="clear" w:color="auto" w:fill="auto"/>
            <w:noWrap/>
            <w:vAlign w:val="center"/>
            <w:hideMark/>
          </w:tcPr>
          <w:p w14:paraId="1C26CC9D"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78000.42c </w:t>
            </w:r>
          </w:p>
        </w:tc>
        <w:tc>
          <w:tcPr>
            <w:tcW w:w="1400" w:type="dxa"/>
            <w:shd w:val="clear" w:color="auto" w:fill="auto"/>
            <w:noWrap/>
            <w:vAlign w:val="center"/>
            <w:hideMark/>
          </w:tcPr>
          <w:p w14:paraId="17846726" w14:textId="77777777" w:rsidR="00F81438" w:rsidRPr="00FE4FCB" w:rsidRDefault="00F81438" w:rsidP="00685484">
            <w:pPr>
              <w:widowControl/>
              <w:jc w:val="center"/>
              <w:rPr>
                <w:rFonts w:ascii="Times New Roman" w:eastAsia="宋体" w:hAnsi="Times New Roman" w:cs="Times New Roman"/>
                <w:color w:val="000000"/>
                <w:kern w:val="0"/>
                <w:sz w:val="22"/>
              </w:rPr>
            </w:pPr>
            <w:r w:rsidRPr="00FE4FCB">
              <w:rPr>
                <w:rFonts w:ascii="Times New Roman" w:eastAsia="宋体" w:hAnsi="Times New Roman" w:cs="Times New Roman"/>
                <w:color w:val="000000"/>
                <w:kern w:val="0"/>
                <w:sz w:val="22"/>
              </w:rPr>
              <w:t xml:space="preserve">82000.50c </w:t>
            </w:r>
          </w:p>
        </w:tc>
        <w:tc>
          <w:tcPr>
            <w:tcW w:w="1400" w:type="dxa"/>
            <w:shd w:val="clear" w:color="auto" w:fill="auto"/>
            <w:noWrap/>
            <w:vAlign w:val="center"/>
            <w:hideMark/>
          </w:tcPr>
          <w:p w14:paraId="4D75D48D" w14:textId="77777777" w:rsidR="00F81438" w:rsidRPr="00FE4FCB" w:rsidRDefault="00F81438" w:rsidP="00685484">
            <w:pPr>
              <w:widowControl/>
              <w:jc w:val="center"/>
              <w:rPr>
                <w:rFonts w:ascii="Times New Roman" w:eastAsia="宋体" w:hAnsi="Times New Roman" w:cs="Times New Roman"/>
                <w:color w:val="000000"/>
                <w:kern w:val="0"/>
                <w:sz w:val="22"/>
              </w:rPr>
            </w:pPr>
          </w:p>
        </w:tc>
      </w:tr>
    </w:tbl>
    <w:p w14:paraId="7D7FD12B" w14:textId="77777777" w:rsidR="00F81438" w:rsidRPr="00FE4FCB" w:rsidRDefault="00F81438" w:rsidP="00F81438">
      <w:pPr>
        <w:rPr>
          <w:rFonts w:ascii="Times New Roman" w:hAnsi="Times New Roman" w:cs="Times New Roman"/>
        </w:rPr>
      </w:pPr>
    </w:p>
    <w:p w14:paraId="2B886891" w14:textId="77777777" w:rsidR="00F81438" w:rsidRPr="00FE4FCB" w:rsidRDefault="00F81438" w:rsidP="00F81438">
      <w:pPr>
        <w:rPr>
          <w:rFonts w:ascii="Times New Roman" w:hAnsi="Times New Roman" w:cs="Times New Roman"/>
        </w:rPr>
      </w:pPr>
    </w:p>
    <w:p w14:paraId="2B204597" w14:textId="77777777" w:rsidR="00F81438" w:rsidRPr="00FE4FCB" w:rsidRDefault="00F81438" w:rsidP="00F81438">
      <w:pPr>
        <w:pStyle w:val="2"/>
        <w:rPr>
          <w:rFonts w:ascii="Times New Roman" w:hAnsi="Times New Roman" w:cs="Times New Roman"/>
        </w:rPr>
      </w:pPr>
      <w:bookmarkStart w:id="171" w:name="_Toc369335250"/>
      <w:r w:rsidRPr="00FE4FCB">
        <w:rPr>
          <w:rFonts w:ascii="Times New Roman" w:hAnsi="Times New Roman" w:cs="Times New Roman"/>
        </w:rPr>
        <w:lastRenderedPageBreak/>
        <w:t>Appendix 3</w:t>
      </w:r>
      <w:r w:rsidR="003D3CF2" w:rsidRPr="00FE4FCB">
        <w:rPr>
          <w:rFonts w:ascii="Times New Roman" w:hAnsi="Times New Roman" w:cs="Times New Roman"/>
        </w:rPr>
        <w:t xml:space="preserve"> Burnup libraries</w:t>
      </w:r>
      <w:bookmarkEnd w:id="171"/>
    </w:p>
    <w:p w14:paraId="101A6D34" w14:textId="77777777" w:rsidR="006B6E0B" w:rsidRPr="00FE4FCB" w:rsidRDefault="006B6E0B" w:rsidP="00F82B9F">
      <w:pPr>
        <w:spacing w:line="360" w:lineRule="auto"/>
        <w:ind w:firstLineChars="200" w:firstLine="420"/>
        <w:rPr>
          <w:rFonts w:ascii="Times New Roman" w:hAnsi="Times New Roman" w:cs="Times New Roman"/>
        </w:rPr>
      </w:pPr>
      <w:r w:rsidRPr="00FE4FCB">
        <w:rPr>
          <w:rFonts w:ascii="Times New Roman" w:hAnsi="Times New Roman" w:cs="Times New Roman"/>
        </w:rPr>
        <w:t>A series of burnup libraries are attached in the release package, containing the one-group cross-sections of 1487 nuclides and the fission yield of 30 nuclides. Th</w:t>
      </w:r>
      <w:r w:rsidR="003D3CF2" w:rsidRPr="00FE4FCB">
        <w:rPr>
          <w:rFonts w:ascii="Times New Roman" w:hAnsi="Times New Roman" w:cs="Times New Roman"/>
        </w:rPr>
        <w:t>ese</w:t>
      </w:r>
      <w:r w:rsidRPr="00FE4FCB">
        <w:rPr>
          <w:rFonts w:ascii="Times New Roman" w:hAnsi="Times New Roman" w:cs="Times New Roman"/>
        </w:rPr>
        <w:t xml:space="preserve"> burnup libraries are adapted to PWR, and the burnup libraries for fast reactors will be provided in the following release of RMC.</w:t>
      </w:r>
    </w:p>
    <w:p w14:paraId="60DC11F8" w14:textId="77777777" w:rsidR="00F81438" w:rsidRPr="00FE4FCB" w:rsidRDefault="00F81438" w:rsidP="00F81438">
      <w:pPr>
        <w:spacing w:line="360" w:lineRule="auto"/>
        <w:ind w:firstLine="480"/>
        <w:rPr>
          <w:rFonts w:ascii="Times New Roman" w:hAnsi="Times New Roman" w:cs="Times New Roman"/>
        </w:rPr>
      </w:pPr>
    </w:p>
    <w:p w14:paraId="75AA4C21" w14:textId="77777777" w:rsidR="00F81438" w:rsidRPr="00FE4FCB" w:rsidRDefault="00F81438" w:rsidP="00F81438">
      <w:pPr>
        <w:rPr>
          <w:rFonts w:ascii="Times New Roman" w:hAnsi="Times New Roman" w:cs="Times New Roman"/>
        </w:rPr>
      </w:pPr>
    </w:p>
    <w:p w14:paraId="2137838E" w14:textId="77777777" w:rsidR="00F81438" w:rsidRPr="00FE4FCB" w:rsidRDefault="00F81438" w:rsidP="00F81438">
      <w:pPr>
        <w:rPr>
          <w:rFonts w:ascii="Times New Roman" w:hAnsi="Times New Roman" w:cs="Times New Roman"/>
        </w:rPr>
      </w:pPr>
    </w:p>
    <w:p w14:paraId="69BE91E9" w14:textId="77777777" w:rsidR="00F81438" w:rsidRPr="00FE4FCB" w:rsidRDefault="00F81438" w:rsidP="00F81438">
      <w:pPr>
        <w:rPr>
          <w:rFonts w:ascii="Times New Roman" w:hAnsi="Times New Roman" w:cs="Times New Roman"/>
        </w:rPr>
      </w:pPr>
    </w:p>
    <w:p w14:paraId="4EF081BE" w14:textId="77777777" w:rsidR="00F81438" w:rsidRPr="00FE4FCB" w:rsidRDefault="00F81438" w:rsidP="00F81438">
      <w:pPr>
        <w:rPr>
          <w:rFonts w:ascii="Times New Roman" w:hAnsi="Times New Roman" w:cs="Times New Roman"/>
        </w:rPr>
      </w:pPr>
    </w:p>
    <w:sectPr w:rsidR="00F81438" w:rsidRPr="00FE4F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76C7E" w14:textId="77777777" w:rsidR="00D66C4C" w:rsidRDefault="00D66C4C" w:rsidP="00575F37">
      <w:r>
        <w:separator/>
      </w:r>
    </w:p>
  </w:endnote>
  <w:endnote w:type="continuationSeparator" w:id="0">
    <w:p w14:paraId="5CB8FAC3" w14:textId="77777777" w:rsidR="00D66C4C" w:rsidRDefault="00D66C4C" w:rsidP="00575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方正书宋简体">
    <w:altName w:val="宋体"/>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7CFC9" w14:textId="624F8171" w:rsidR="001677D4" w:rsidRDefault="001677D4">
    <w:pPr>
      <w:pStyle w:val="a8"/>
      <w:jc w:val="center"/>
    </w:pPr>
  </w:p>
  <w:p w14:paraId="4765A1CD" w14:textId="77777777" w:rsidR="001677D4" w:rsidRDefault="001677D4">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402768"/>
      <w:docPartObj>
        <w:docPartGallery w:val="Page Numbers (Bottom of Page)"/>
        <w:docPartUnique/>
      </w:docPartObj>
    </w:sdtPr>
    <w:sdtEndPr>
      <w:rPr>
        <w:rFonts w:ascii="Times New Roman" w:hAnsi="Times New Roman" w:cs="Times New Roman"/>
      </w:rPr>
    </w:sdtEndPr>
    <w:sdtContent>
      <w:p w14:paraId="017EA963" w14:textId="4ED4CBEF" w:rsidR="001677D4" w:rsidRPr="002E7076" w:rsidRDefault="001677D4">
        <w:pPr>
          <w:pStyle w:val="a8"/>
          <w:jc w:val="center"/>
          <w:rPr>
            <w:rFonts w:ascii="Times New Roman" w:hAnsi="Times New Roman" w:cs="Times New Roman"/>
          </w:rPr>
        </w:pPr>
        <w:r w:rsidRPr="002E7076">
          <w:rPr>
            <w:rFonts w:ascii="Times New Roman" w:hAnsi="Times New Roman" w:cs="Times New Roman"/>
          </w:rPr>
          <w:fldChar w:fldCharType="begin"/>
        </w:r>
        <w:r w:rsidRPr="002E7076">
          <w:rPr>
            <w:rFonts w:ascii="Times New Roman" w:hAnsi="Times New Roman" w:cs="Times New Roman"/>
          </w:rPr>
          <w:instrText>PAGE   \* MERGEFORMAT</w:instrText>
        </w:r>
        <w:r w:rsidRPr="002E7076">
          <w:rPr>
            <w:rFonts w:ascii="Times New Roman" w:hAnsi="Times New Roman" w:cs="Times New Roman"/>
          </w:rPr>
          <w:fldChar w:fldCharType="separate"/>
        </w:r>
        <w:r w:rsidR="00FC4B20" w:rsidRPr="00FC4B20">
          <w:rPr>
            <w:rFonts w:ascii="Times New Roman" w:hAnsi="Times New Roman" w:cs="Times New Roman"/>
            <w:noProof/>
            <w:lang w:val="zh-CN"/>
          </w:rPr>
          <w:t>82</w:t>
        </w:r>
        <w:r w:rsidRPr="002E7076">
          <w:rPr>
            <w:rFonts w:ascii="Times New Roman" w:hAnsi="Times New Roman" w:cs="Times New Roman"/>
          </w:rPr>
          <w:fldChar w:fldCharType="end"/>
        </w:r>
      </w:p>
    </w:sdtContent>
  </w:sdt>
  <w:p w14:paraId="3AA42A4E" w14:textId="77777777" w:rsidR="001677D4" w:rsidRDefault="001677D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E2E67" w14:textId="77777777" w:rsidR="00D66C4C" w:rsidRDefault="00D66C4C" w:rsidP="00575F37">
      <w:r>
        <w:separator/>
      </w:r>
    </w:p>
  </w:footnote>
  <w:footnote w:type="continuationSeparator" w:id="0">
    <w:p w14:paraId="25331ECA" w14:textId="77777777" w:rsidR="00D66C4C" w:rsidRDefault="00D66C4C" w:rsidP="00575F37">
      <w:r>
        <w:continuationSeparator/>
      </w:r>
    </w:p>
  </w:footnote>
  <w:footnote w:id="1">
    <w:p w14:paraId="3F1F6A6B" w14:textId="31751F29" w:rsidR="001677D4" w:rsidRPr="00F82B9F" w:rsidRDefault="001677D4" w:rsidP="00564F35">
      <w:pPr>
        <w:pStyle w:val="ac"/>
        <w:jc w:val="both"/>
      </w:pPr>
      <w:r w:rsidRPr="006E580B">
        <w:rPr>
          <w:rStyle w:val="ad"/>
          <w:color w:val="FF0000"/>
        </w:rPr>
        <w:footnoteRef/>
      </w:r>
      <w:r w:rsidRPr="006E580B">
        <w:rPr>
          <w:color w:val="FF0000"/>
        </w:rPr>
        <w:t xml:space="preserve"> Annotation: In the version of RMC-Beta1.0, “!” can be used as annotations. In RMC-Beta2.0 and future versions, “!” will be used as“logical negation”in boolen expressions for the surface of cells, and no longer be used as annotations.</w:t>
      </w:r>
    </w:p>
  </w:footnote>
  <w:footnote w:id="2">
    <w:p w14:paraId="484A7EE1" w14:textId="77777777" w:rsidR="001677D4" w:rsidRDefault="001677D4" w:rsidP="00396056">
      <w:pPr>
        <w:pStyle w:val="ac"/>
      </w:pPr>
      <w:r>
        <w:rPr>
          <w:rStyle w:val="ad"/>
        </w:rPr>
        <w:footnoteRef/>
      </w:r>
      <w:r>
        <w:t xml:space="preserve"> </w:t>
      </w:r>
      <w:r>
        <w:rPr>
          <w:rFonts w:hint="eastAsia"/>
        </w:rPr>
        <w:t>Notice</w:t>
      </w:r>
      <w:r>
        <w:rPr>
          <w:rFonts w:hint="eastAsia"/>
        </w:rPr>
        <w:t>：</w:t>
      </w:r>
      <w:r>
        <w:rPr>
          <w:rFonts w:hint="eastAsia"/>
        </w:rPr>
        <w:t xml:space="preserve">In the </w:t>
      </w:r>
      <w:r w:rsidRPr="0022634C">
        <w:rPr>
          <w:rFonts w:hint="eastAsia"/>
          <w:b/>
        </w:rPr>
        <w:t>Scope</w:t>
      </w:r>
      <w:r>
        <w:rPr>
          <w:rFonts w:hint="eastAsia"/>
        </w:rPr>
        <w:t xml:space="preserve"> option of </w:t>
      </w:r>
      <w:r>
        <w:t>“</w:t>
      </w:r>
      <w:r>
        <w:rPr>
          <w:rFonts w:hint="eastAsia"/>
        </w:rPr>
        <w:t>Universe</w:t>
      </w:r>
      <w:r>
        <w:t>”</w:t>
      </w:r>
      <w:r>
        <w:rPr>
          <w:rFonts w:hint="eastAsia"/>
        </w:rPr>
        <w:t xml:space="preserve">, </w:t>
      </w:r>
      <w:r>
        <w:rPr>
          <w:rFonts w:cs="Times New Roman" w:hint="eastAsia"/>
        </w:rPr>
        <w:t xml:space="preserve">the parameter </w:t>
      </w:r>
      <w:r w:rsidRPr="00EF3AFF">
        <w:rPr>
          <w:rFonts w:cs="Times New Roman"/>
        </w:rPr>
        <w:t>“-1”</w:t>
      </w:r>
      <w:r>
        <w:rPr>
          <w:rFonts w:cs="Times New Roman" w:hint="eastAsia"/>
        </w:rPr>
        <w:t xml:space="preserve"> means only a single level of infinite meshes in this </w:t>
      </w:r>
      <w:r>
        <w:rPr>
          <w:rFonts w:cs="Times New Roman"/>
        </w:rPr>
        <w:t>direction</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8C831" w14:textId="77777777" w:rsidR="001677D4" w:rsidRDefault="001677D4" w:rsidP="00F82B9F">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04278" w14:textId="77777777" w:rsidR="001677D4" w:rsidRDefault="001677D4" w:rsidP="00F82B9F">
    <w:pPr>
      <w:pStyle w:val="a7"/>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A3875" w14:textId="77777777" w:rsidR="001677D4" w:rsidRDefault="001677D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AA3"/>
    <w:multiLevelType w:val="hybridMultilevel"/>
    <w:tmpl w:val="5538D3D4"/>
    <w:lvl w:ilvl="0" w:tplc="03F062C4">
      <w:start w:val="1"/>
      <w:numFmt w:val="japaneseCounting"/>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0725562F"/>
    <w:multiLevelType w:val="hybridMultilevel"/>
    <w:tmpl w:val="34400A4A"/>
    <w:lvl w:ilvl="0" w:tplc="C8A02D0A">
      <w:start w:val="4"/>
      <w:numFmt w:val="bullet"/>
      <w:lvlText w:val="-"/>
      <w:lvlJc w:val="left"/>
      <w:pPr>
        <w:ind w:left="840" w:hanging="42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F501BE6"/>
    <w:multiLevelType w:val="hybridMultilevel"/>
    <w:tmpl w:val="DEA4E432"/>
    <w:lvl w:ilvl="0" w:tplc="E9DA1044">
      <w:start w:val="1"/>
      <w:numFmt w:val="bullet"/>
      <w:lvlText w:val=""/>
      <w:lvlJc w:val="left"/>
      <w:pPr>
        <w:tabs>
          <w:tab w:val="num" w:pos="720"/>
        </w:tabs>
        <w:ind w:left="720" w:hanging="360"/>
      </w:pPr>
      <w:rPr>
        <w:rFonts w:ascii="Wingdings" w:hAnsi="Wingdings" w:hint="default"/>
      </w:rPr>
    </w:lvl>
    <w:lvl w:ilvl="1" w:tplc="3EA0F830" w:tentative="1">
      <w:start w:val="1"/>
      <w:numFmt w:val="bullet"/>
      <w:lvlText w:val=""/>
      <w:lvlJc w:val="left"/>
      <w:pPr>
        <w:tabs>
          <w:tab w:val="num" w:pos="1440"/>
        </w:tabs>
        <w:ind w:left="1440" w:hanging="360"/>
      </w:pPr>
      <w:rPr>
        <w:rFonts w:ascii="Wingdings" w:hAnsi="Wingdings" w:hint="default"/>
      </w:rPr>
    </w:lvl>
    <w:lvl w:ilvl="2" w:tplc="EB860828" w:tentative="1">
      <w:start w:val="1"/>
      <w:numFmt w:val="bullet"/>
      <w:lvlText w:val=""/>
      <w:lvlJc w:val="left"/>
      <w:pPr>
        <w:tabs>
          <w:tab w:val="num" w:pos="2160"/>
        </w:tabs>
        <w:ind w:left="2160" w:hanging="360"/>
      </w:pPr>
      <w:rPr>
        <w:rFonts w:ascii="Wingdings" w:hAnsi="Wingdings" w:hint="default"/>
      </w:rPr>
    </w:lvl>
    <w:lvl w:ilvl="3" w:tplc="458208EC" w:tentative="1">
      <w:start w:val="1"/>
      <w:numFmt w:val="bullet"/>
      <w:lvlText w:val=""/>
      <w:lvlJc w:val="left"/>
      <w:pPr>
        <w:tabs>
          <w:tab w:val="num" w:pos="2880"/>
        </w:tabs>
        <w:ind w:left="2880" w:hanging="360"/>
      </w:pPr>
      <w:rPr>
        <w:rFonts w:ascii="Wingdings" w:hAnsi="Wingdings" w:hint="default"/>
      </w:rPr>
    </w:lvl>
    <w:lvl w:ilvl="4" w:tplc="98021B84" w:tentative="1">
      <w:start w:val="1"/>
      <w:numFmt w:val="bullet"/>
      <w:lvlText w:val=""/>
      <w:lvlJc w:val="left"/>
      <w:pPr>
        <w:tabs>
          <w:tab w:val="num" w:pos="3600"/>
        </w:tabs>
        <w:ind w:left="3600" w:hanging="360"/>
      </w:pPr>
      <w:rPr>
        <w:rFonts w:ascii="Wingdings" w:hAnsi="Wingdings" w:hint="default"/>
      </w:rPr>
    </w:lvl>
    <w:lvl w:ilvl="5" w:tplc="19AA18F8" w:tentative="1">
      <w:start w:val="1"/>
      <w:numFmt w:val="bullet"/>
      <w:lvlText w:val=""/>
      <w:lvlJc w:val="left"/>
      <w:pPr>
        <w:tabs>
          <w:tab w:val="num" w:pos="4320"/>
        </w:tabs>
        <w:ind w:left="4320" w:hanging="360"/>
      </w:pPr>
      <w:rPr>
        <w:rFonts w:ascii="Wingdings" w:hAnsi="Wingdings" w:hint="default"/>
      </w:rPr>
    </w:lvl>
    <w:lvl w:ilvl="6" w:tplc="5A389454" w:tentative="1">
      <w:start w:val="1"/>
      <w:numFmt w:val="bullet"/>
      <w:lvlText w:val=""/>
      <w:lvlJc w:val="left"/>
      <w:pPr>
        <w:tabs>
          <w:tab w:val="num" w:pos="5040"/>
        </w:tabs>
        <w:ind w:left="5040" w:hanging="360"/>
      </w:pPr>
      <w:rPr>
        <w:rFonts w:ascii="Wingdings" w:hAnsi="Wingdings" w:hint="default"/>
      </w:rPr>
    </w:lvl>
    <w:lvl w:ilvl="7" w:tplc="BF5CC682" w:tentative="1">
      <w:start w:val="1"/>
      <w:numFmt w:val="bullet"/>
      <w:lvlText w:val=""/>
      <w:lvlJc w:val="left"/>
      <w:pPr>
        <w:tabs>
          <w:tab w:val="num" w:pos="5760"/>
        </w:tabs>
        <w:ind w:left="5760" w:hanging="360"/>
      </w:pPr>
      <w:rPr>
        <w:rFonts w:ascii="Wingdings" w:hAnsi="Wingdings" w:hint="default"/>
      </w:rPr>
    </w:lvl>
    <w:lvl w:ilvl="8" w:tplc="11261F98" w:tentative="1">
      <w:start w:val="1"/>
      <w:numFmt w:val="bullet"/>
      <w:lvlText w:val=""/>
      <w:lvlJc w:val="left"/>
      <w:pPr>
        <w:tabs>
          <w:tab w:val="num" w:pos="6480"/>
        </w:tabs>
        <w:ind w:left="6480" w:hanging="360"/>
      </w:pPr>
      <w:rPr>
        <w:rFonts w:ascii="Wingdings" w:hAnsi="Wingdings" w:hint="default"/>
      </w:rPr>
    </w:lvl>
  </w:abstractNum>
  <w:abstractNum w:abstractNumId="3">
    <w:nsid w:val="12A32E94"/>
    <w:multiLevelType w:val="multilevel"/>
    <w:tmpl w:val="4F3C462A"/>
    <w:numStyleLink w:val="1"/>
  </w:abstractNum>
  <w:abstractNum w:abstractNumId="4">
    <w:nsid w:val="184848A4"/>
    <w:multiLevelType w:val="hybridMultilevel"/>
    <w:tmpl w:val="D5300B3E"/>
    <w:lvl w:ilvl="0" w:tplc="47421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6740F6"/>
    <w:multiLevelType w:val="hybridMultilevel"/>
    <w:tmpl w:val="1D441C4A"/>
    <w:lvl w:ilvl="0" w:tplc="279AB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C00EAA"/>
    <w:multiLevelType w:val="hybridMultilevel"/>
    <w:tmpl w:val="087A7522"/>
    <w:lvl w:ilvl="0" w:tplc="2EE093E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DD67D5"/>
    <w:multiLevelType w:val="hybridMultilevel"/>
    <w:tmpl w:val="9A00A2E4"/>
    <w:lvl w:ilvl="0" w:tplc="0002B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E1D7452"/>
    <w:multiLevelType w:val="hybridMultilevel"/>
    <w:tmpl w:val="D9566906"/>
    <w:lvl w:ilvl="0" w:tplc="A1724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AB766C8"/>
    <w:multiLevelType w:val="hybridMultilevel"/>
    <w:tmpl w:val="BEC646CA"/>
    <w:lvl w:ilvl="0" w:tplc="09CAC472">
      <w:start w:val="1"/>
      <w:numFmt w:val="decimal"/>
      <w:lvlText w:val="第%1章"/>
      <w:lvlJc w:val="left"/>
      <w:pPr>
        <w:ind w:left="1215" w:hanging="12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6504BC"/>
    <w:multiLevelType w:val="hybridMultilevel"/>
    <w:tmpl w:val="9F92147C"/>
    <w:lvl w:ilvl="0" w:tplc="12B27A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5720279"/>
    <w:multiLevelType w:val="hybridMultilevel"/>
    <w:tmpl w:val="43CC802C"/>
    <w:lvl w:ilvl="0" w:tplc="C8A02D0A">
      <w:start w:val="4"/>
      <w:numFmt w:val="bullet"/>
      <w:lvlText w:val="-"/>
      <w:lvlJc w:val="left"/>
      <w:pPr>
        <w:ind w:left="840" w:hanging="360"/>
      </w:pPr>
      <w:rPr>
        <w:rFonts w:ascii="Times New Roman" w:eastAsiaTheme="minorEastAsia" w:hAnsi="Times New Roman" w:cs="Times New Roman"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48D134C3"/>
    <w:multiLevelType w:val="multilevel"/>
    <w:tmpl w:val="4F3C462A"/>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4A71265F"/>
    <w:multiLevelType w:val="hybridMultilevel"/>
    <w:tmpl w:val="518E4042"/>
    <w:lvl w:ilvl="0" w:tplc="A5A8AA36">
      <w:start w:val="1"/>
      <w:numFmt w:val="lowerLetter"/>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4">
    <w:nsid w:val="4DBB4649"/>
    <w:multiLevelType w:val="hybridMultilevel"/>
    <w:tmpl w:val="0370281A"/>
    <w:lvl w:ilvl="0" w:tplc="B254EFC6">
      <w:start w:val="1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A5075E8"/>
    <w:multiLevelType w:val="multilevel"/>
    <w:tmpl w:val="1786F470"/>
    <w:lvl w:ilvl="0">
      <w:start w:val="7"/>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71D078D"/>
    <w:multiLevelType w:val="hybridMultilevel"/>
    <w:tmpl w:val="10B06E84"/>
    <w:lvl w:ilvl="0" w:tplc="18B8CED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7446C7E"/>
    <w:multiLevelType w:val="hybridMultilevel"/>
    <w:tmpl w:val="5F1AE886"/>
    <w:lvl w:ilvl="0" w:tplc="02E2EC3A">
      <w:start w:val="1"/>
      <w:numFmt w:val="decimal"/>
      <w:lvlText w:val="第 %1 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053E78"/>
    <w:multiLevelType w:val="multilevel"/>
    <w:tmpl w:val="7CECFB64"/>
    <w:lvl w:ilvl="0">
      <w:start w:val="7"/>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2625841"/>
    <w:multiLevelType w:val="hybridMultilevel"/>
    <w:tmpl w:val="3B7EDD6E"/>
    <w:lvl w:ilvl="0" w:tplc="CFE06A36">
      <w:start w:val="1"/>
      <w:numFmt w:val="decimal"/>
      <w:lvlText w:val="（%1）"/>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0">
    <w:nsid w:val="78C1485A"/>
    <w:multiLevelType w:val="hybridMultilevel"/>
    <w:tmpl w:val="CB4A635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11"/>
  </w:num>
  <w:num w:numId="3">
    <w:abstractNumId w:val="6"/>
  </w:num>
  <w:num w:numId="4">
    <w:abstractNumId w:val="0"/>
  </w:num>
  <w:num w:numId="5">
    <w:abstractNumId w:val="13"/>
  </w:num>
  <w:num w:numId="6">
    <w:abstractNumId w:val="2"/>
  </w:num>
  <w:num w:numId="7">
    <w:abstractNumId w:val="12"/>
  </w:num>
  <w:num w:numId="8">
    <w:abstractNumId w:val="3"/>
  </w:num>
  <w:num w:numId="9">
    <w:abstractNumId w:val="16"/>
  </w:num>
  <w:num w:numId="10">
    <w:abstractNumId w:val="4"/>
  </w:num>
  <w:num w:numId="11">
    <w:abstractNumId w:val="5"/>
  </w:num>
  <w:num w:numId="12">
    <w:abstractNumId w:val="19"/>
  </w:num>
  <w:num w:numId="13">
    <w:abstractNumId w:val="15"/>
  </w:num>
  <w:num w:numId="14">
    <w:abstractNumId w:val="18"/>
  </w:num>
  <w:num w:numId="15">
    <w:abstractNumId w:val="14"/>
  </w:num>
  <w:num w:numId="16">
    <w:abstractNumId w:val="8"/>
  </w:num>
  <w:num w:numId="17">
    <w:abstractNumId w:val="17"/>
  </w:num>
  <w:num w:numId="18">
    <w:abstractNumId w:val="9"/>
  </w:num>
  <w:num w:numId="19">
    <w:abstractNumId w:val="7"/>
  </w:num>
  <w:num w:numId="20">
    <w:abstractNumId w:val="10"/>
  </w:num>
  <w:num w:numId="2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gang LIANG">
    <w15:presenceInfo w15:providerId="Windows Live" w15:userId="998d3bed96850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7F7"/>
    <w:rsid w:val="0000014E"/>
    <w:rsid w:val="000004D1"/>
    <w:rsid w:val="0000062F"/>
    <w:rsid w:val="00000B70"/>
    <w:rsid w:val="000016E2"/>
    <w:rsid w:val="000017BB"/>
    <w:rsid w:val="00001F7B"/>
    <w:rsid w:val="000020CE"/>
    <w:rsid w:val="00003554"/>
    <w:rsid w:val="000036C3"/>
    <w:rsid w:val="00005931"/>
    <w:rsid w:val="00006315"/>
    <w:rsid w:val="00006DBB"/>
    <w:rsid w:val="00007568"/>
    <w:rsid w:val="00010381"/>
    <w:rsid w:val="000107FC"/>
    <w:rsid w:val="0001082B"/>
    <w:rsid w:val="00011698"/>
    <w:rsid w:val="000121B9"/>
    <w:rsid w:val="00012A98"/>
    <w:rsid w:val="0001349B"/>
    <w:rsid w:val="00014192"/>
    <w:rsid w:val="000141C5"/>
    <w:rsid w:val="0001618E"/>
    <w:rsid w:val="000218D2"/>
    <w:rsid w:val="0002212E"/>
    <w:rsid w:val="000247B3"/>
    <w:rsid w:val="00025451"/>
    <w:rsid w:val="00025C01"/>
    <w:rsid w:val="000274B5"/>
    <w:rsid w:val="00032EB6"/>
    <w:rsid w:val="0003330D"/>
    <w:rsid w:val="0003356E"/>
    <w:rsid w:val="00033DCA"/>
    <w:rsid w:val="0003637D"/>
    <w:rsid w:val="000404FC"/>
    <w:rsid w:val="0004074C"/>
    <w:rsid w:val="0004130C"/>
    <w:rsid w:val="0004132C"/>
    <w:rsid w:val="00041730"/>
    <w:rsid w:val="000440E2"/>
    <w:rsid w:val="00044723"/>
    <w:rsid w:val="00044C87"/>
    <w:rsid w:val="00044C98"/>
    <w:rsid w:val="00044DA7"/>
    <w:rsid w:val="000455F9"/>
    <w:rsid w:val="0004655C"/>
    <w:rsid w:val="00047DDE"/>
    <w:rsid w:val="00050022"/>
    <w:rsid w:val="00050256"/>
    <w:rsid w:val="000527C5"/>
    <w:rsid w:val="000530A1"/>
    <w:rsid w:val="00055CAA"/>
    <w:rsid w:val="00057827"/>
    <w:rsid w:val="00060593"/>
    <w:rsid w:val="00061A69"/>
    <w:rsid w:val="000633EC"/>
    <w:rsid w:val="00063959"/>
    <w:rsid w:val="00064238"/>
    <w:rsid w:val="00064989"/>
    <w:rsid w:val="00064D14"/>
    <w:rsid w:val="00064ED9"/>
    <w:rsid w:val="00066711"/>
    <w:rsid w:val="000668FE"/>
    <w:rsid w:val="00067294"/>
    <w:rsid w:val="000675E3"/>
    <w:rsid w:val="00067619"/>
    <w:rsid w:val="000700AF"/>
    <w:rsid w:val="00071972"/>
    <w:rsid w:val="0007220A"/>
    <w:rsid w:val="000725A3"/>
    <w:rsid w:val="000741DD"/>
    <w:rsid w:val="0007685E"/>
    <w:rsid w:val="0007694B"/>
    <w:rsid w:val="00076F0E"/>
    <w:rsid w:val="00081026"/>
    <w:rsid w:val="000813C4"/>
    <w:rsid w:val="00082098"/>
    <w:rsid w:val="00082AB2"/>
    <w:rsid w:val="000831A6"/>
    <w:rsid w:val="000838D7"/>
    <w:rsid w:val="000839F2"/>
    <w:rsid w:val="00086719"/>
    <w:rsid w:val="00087187"/>
    <w:rsid w:val="00090E0F"/>
    <w:rsid w:val="000917E3"/>
    <w:rsid w:val="0009333F"/>
    <w:rsid w:val="000948E7"/>
    <w:rsid w:val="00095C16"/>
    <w:rsid w:val="0009620F"/>
    <w:rsid w:val="00096A07"/>
    <w:rsid w:val="000972C4"/>
    <w:rsid w:val="00097A98"/>
    <w:rsid w:val="000A0D5F"/>
    <w:rsid w:val="000A210C"/>
    <w:rsid w:val="000A4B87"/>
    <w:rsid w:val="000A5B2D"/>
    <w:rsid w:val="000B1C74"/>
    <w:rsid w:val="000B1CA4"/>
    <w:rsid w:val="000B2E03"/>
    <w:rsid w:val="000B323C"/>
    <w:rsid w:val="000B336E"/>
    <w:rsid w:val="000B358F"/>
    <w:rsid w:val="000B46EC"/>
    <w:rsid w:val="000B476F"/>
    <w:rsid w:val="000B6E9B"/>
    <w:rsid w:val="000C0B64"/>
    <w:rsid w:val="000C269B"/>
    <w:rsid w:val="000C515D"/>
    <w:rsid w:val="000C54CB"/>
    <w:rsid w:val="000C5797"/>
    <w:rsid w:val="000C745A"/>
    <w:rsid w:val="000C762B"/>
    <w:rsid w:val="000D0CEE"/>
    <w:rsid w:val="000D1EB1"/>
    <w:rsid w:val="000D4378"/>
    <w:rsid w:val="000D4A5E"/>
    <w:rsid w:val="000D4EFA"/>
    <w:rsid w:val="000D55D2"/>
    <w:rsid w:val="000D635A"/>
    <w:rsid w:val="000D65AB"/>
    <w:rsid w:val="000E06E8"/>
    <w:rsid w:val="000E1ACB"/>
    <w:rsid w:val="000E1E68"/>
    <w:rsid w:val="000E4056"/>
    <w:rsid w:val="000E4B1B"/>
    <w:rsid w:val="000E72C7"/>
    <w:rsid w:val="000E7517"/>
    <w:rsid w:val="000E7DC2"/>
    <w:rsid w:val="000E7E13"/>
    <w:rsid w:val="000E7E8A"/>
    <w:rsid w:val="000F1A70"/>
    <w:rsid w:val="000F3BE4"/>
    <w:rsid w:val="000F5010"/>
    <w:rsid w:val="000F5830"/>
    <w:rsid w:val="000F61FE"/>
    <w:rsid w:val="000F6C3C"/>
    <w:rsid w:val="000F6CDB"/>
    <w:rsid w:val="000F6FDA"/>
    <w:rsid w:val="000F7855"/>
    <w:rsid w:val="000F7F28"/>
    <w:rsid w:val="0010245F"/>
    <w:rsid w:val="00102E31"/>
    <w:rsid w:val="001030F7"/>
    <w:rsid w:val="00103BBB"/>
    <w:rsid w:val="00104C84"/>
    <w:rsid w:val="00105194"/>
    <w:rsid w:val="0010569C"/>
    <w:rsid w:val="00105996"/>
    <w:rsid w:val="00105D7F"/>
    <w:rsid w:val="00105E9E"/>
    <w:rsid w:val="00106346"/>
    <w:rsid w:val="001066EF"/>
    <w:rsid w:val="00106FD7"/>
    <w:rsid w:val="00111D0E"/>
    <w:rsid w:val="001125C8"/>
    <w:rsid w:val="001130A0"/>
    <w:rsid w:val="001131F9"/>
    <w:rsid w:val="00113602"/>
    <w:rsid w:val="0011466A"/>
    <w:rsid w:val="00115889"/>
    <w:rsid w:val="001159B6"/>
    <w:rsid w:val="00115FB1"/>
    <w:rsid w:val="001168B2"/>
    <w:rsid w:val="00117318"/>
    <w:rsid w:val="00121A85"/>
    <w:rsid w:val="00121F2B"/>
    <w:rsid w:val="001222C5"/>
    <w:rsid w:val="00125DDB"/>
    <w:rsid w:val="0012678F"/>
    <w:rsid w:val="001269F5"/>
    <w:rsid w:val="0012765B"/>
    <w:rsid w:val="00127FB7"/>
    <w:rsid w:val="001306CF"/>
    <w:rsid w:val="00130780"/>
    <w:rsid w:val="001315FD"/>
    <w:rsid w:val="00133F22"/>
    <w:rsid w:val="00135B02"/>
    <w:rsid w:val="00135CA7"/>
    <w:rsid w:val="001367E9"/>
    <w:rsid w:val="001372F4"/>
    <w:rsid w:val="0013775A"/>
    <w:rsid w:val="00137B3F"/>
    <w:rsid w:val="00141B1C"/>
    <w:rsid w:val="00141DBE"/>
    <w:rsid w:val="001426DD"/>
    <w:rsid w:val="00142F46"/>
    <w:rsid w:val="0014310E"/>
    <w:rsid w:val="00143561"/>
    <w:rsid w:val="00143DA8"/>
    <w:rsid w:val="001443DB"/>
    <w:rsid w:val="0014490C"/>
    <w:rsid w:val="00145396"/>
    <w:rsid w:val="00147934"/>
    <w:rsid w:val="00147D24"/>
    <w:rsid w:val="00151BA6"/>
    <w:rsid w:val="00152674"/>
    <w:rsid w:val="00152911"/>
    <w:rsid w:val="00153A0E"/>
    <w:rsid w:val="0015473F"/>
    <w:rsid w:val="00155250"/>
    <w:rsid w:val="00155C7E"/>
    <w:rsid w:val="00157112"/>
    <w:rsid w:val="00157776"/>
    <w:rsid w:val="00157CEE"/>
    <w:rsid w:val="001614E5"/>
    <w:rsid w:val="00162018"/>
    <w:rsid w:val="00162D5E"/>
    <w:rsid w:val="001634BB"/>
    <w:rsid w:val="00163F20"/>
    <w:rsid w:val="0016429C"/>
    <w:rsid w:val="001657BF"/>
    <w:rsid w:val="00165E84"/>
    <w:rsid w:val="00166270"/>
    <w:rsid w:val="001677D4"/>
    <w:rsid w:val="0017041D"/>
    <w:rsid w:val="00172BAC"/>
    <w:rsid w:val="001753FA"/>
    <w:rsid w:val="00175650"/>
    <w:rsid w:val="001773ED"/>
    <w:rsid w:val="00177614"/>
    <w:rsid w:val="00177632"/>
    <w:rsid w:val="0018044A"/>
    <w:rsid w:val="0018074E"/>
    <w:rsid w:val="00181E58"/>
    <w:rsid w:val="00182BA9"/>
    <w:rsid w:val="0018369B"/>
    <w:rsid w:val="001838F7"/>
    <w:rsid w:val="0018652B"/>
    <w:rsid w:val="00187F0B"/>
    <w:rsid w:val="001909C2"/>
    <w:rsid w:val="00190BA6"/>
    <w:rsid w:val="00190DB6"/>
    <w:rsid w:val="00191BB4"/>
    <w:rsid w:val="0019316A"/>
    <w:rsid w:val="00193C77"/>
    <w:rsid w:val="0019457E"/>
    <w:rsid w:val="0019578F"/>
    <w:rsid w:val="001962E5"/>
    <w:rsid w:val="001A01A2"/>
    <w:rsid w:val="001A042B"/>
    <w:rsid w:val="001A2490"/>
    <w:rsid w:val="001A3B3F"/>
    <w:rsid w:val="001A5790"/>
    <w:rsid w:val="001A5962"/>
    <w:rsid w:val="001B2564"/>
    <w:rsid w:val="001B31B4"/>
    <w:rsid w:val="001B3CBA"/>
    <w:rsid w:val="001B7903"/>
    <w:rsid w:val="001B7BC3"/>
    <w:rsid w:val="001C0E43"/>
    <w:rsid w:val="001C16CE"/>
    <w:rsid w:val="001C1D7C"/>
    <w:rsid w:val="001C2833"/>
    <w:rsid w:val="001C283C"/>
    <w:rsid w:val="001C450A"/>
    <w:rsid w:val="001C6388"/>
    <w:rsid w:val="001C6AE7"/>
    <w:rsid w:val="001C6FB1"/>
    <w:rsid w:val="001C6FE7"/>
    <w:rsid w:val="001C7AE6"/>
    <w:rsid w:val="001D0518"/>
    <w:rsid w:val="001D0BF7"/>
    <w:rsid w:val="001D21DF"/>
    <w:rsid w:val="001D2D86"/>
    <w:rsid w:val="001D3DB5"/>
    <w:rsid w:val="001D5A8C"/>
    <w:rsid w:val="001D678F"/>
    <w:rsid w:val="001D784A"/>
    <w:rsid w:val="001E0DEA"/>
    <w:rsid w:val="001E138E"/>
    <w:rsid w:val="001E16DC"/>
    <w:rsid w:val="001E17BA"/>
    <w:rsid w:val="001E2F44"/>
    <w:rsid w:val="001E2F63"/>
    <w:rsid w:val="001E35C7"/>
    <w:rsid w:val="001E4592"/>
    <w:rsid w:val="001E4AE4"/>
    <w:rsid w:val="001E4BFE"/>
    <w:rsid w:val="001E5824"/>
    <w:rsid w:val="001E626E"/>
    <w:rsid w:val="001F0443"/>
    <w:rsid w:val="001F0EC2"/>
    <w:rsid w:val="001F13DC"/>
    <w:rsid w:val="001F21AA"/>
    <w:rsid w:val="001F2919"/>
    <w:rsid w:val="001F2FA0"/>
    <w:rsid w:val="001F390D"/>
    <w:rsid w:val="001F443E"/>
    <w:rsid w:val="001F6120"/>
    <w:rsid w:val="001F618B"/>
    <w:rsid w:val="001F67E8"/>
    <w:rsid w:val="001F6FA3"/>
    <w:rsid w:val="001F6FC4"/>
    <w:rsid w:val="0020034C"/>
    <w:rsid w:val="002020CE"/>
    <w:rsid w:val="00202140"/>
    <w:rsid w:val="0020243A"/>
    <w:rsid w:val="00202AE0"/>
    <w:rsid w:val="00202FC3"/>
    <w:rsid w:val="00205279"/>
    <w:rsid w:val="002074EE"/>
    <w:rsid w:val="002101D6"/>
    <w:rsid w:val="00211750"/>
    <w:rsid w:val="0021182B"/>
    <w:rsid w:val="00211B4D"/>
    <w:rsid w:val="00212B2C"/>
    <w:rsid w:val="002131ED"/>
    <w:rsid w:val="00213609"/>
    <w:rsid w:val="002139B2"/>
    <w:rsid w:val="0021485C"/>
    <w:rsid w:val="002161A9"/>
    <w:rsid w:val="002161D2"/>
    <w:rsid w:val="00216428"/>
    <w:rsid w:val="00216536"/>
    <w:rsid w:val="00217D2E"/>
    <w:rsid w:val="00217D56"/>
    <w:rsid w:val="002200F3"/>
    <w:rsid w:val="0022074D"/>
    <w:rsid w:val="002219EC"/>
    <w:rsid w:val="00223160"/>
    <w:rsid w:val="0022634C"/>
    <w:rsid w:val="00231813"/>
    <w:rsid w:val="00232A71"/>
    <w:rsid w:val="00234105"/>
    <w:rsid w:val="00235286"/>
    <w:rsid w:val="00237F4C"/>
    <w:rsid w:val="00241CAA"/>
    <w:rsid w:val="0024265C"/>
    <w:rsid w:val="00242839"/>
    <w:rsid w:val="00245DEF"/>
    <w:rsid w:val="00246208"/>
    <w:rsid w:val="00246967"/>
    <w:rsid w:val="002478AB"/>
    <w:rsid w:val="002478DD"/>
    <w:rsid w:val="00253299"/>
    <w:rsid w:val="00253C0A"/>
    <w:rsid w:val="00253EA7"/>
    <w:rsid w:val="00255F27"/>
    <w:rsid w:val="00256139"/>
    <w:rsid w:val="00256C7F"/>
    <w:rsid w:val="00257B4E"/>
    <w:rsid w:val="00260189"/>
    <w:rsid w:val="0026055A"/>
    <w:rsid w:val="002617CF"/>
    <w:rsid w:val="00261B8D"/>
    <w:rsid w:val="00262C0C"/>
    <w:rsid w:val="00265865"/>
    <w:rsid w:val="00266685"/>
    <w:rsid w:val="00266AD9"/>
    <w:rsid w:val="002672E5"/>
    <w:rsid w:val="0026746A"/>
    <w:rsid w:val="0027067E"/>
    <w:rsid w:val="0027085D"/>
    <w:rsid w:val="00271008"/>
    <w:rsid w:val="00274B96"/>
    <w:rsid w:val="0027593E"/>
    <w:rsid w:val="00277BF7"/>
    <w:rsid w:val="00280102"/>
    <w:rsid w:val="00280902"/>
    <w:rsid w:val="00285120"/>
    <w:rsid w:val="00286BD6"/>
    <w:rsid w:val="00287E95"/>
    <w:rsid w:val="0029108A"/>
    <w:rsid w:val="0029314C"/>
    <w:rsid w:val="002940A9"/>
    <w:rsid w:val="0029466F"/>
    <w:rsid w:val="00294D24"/>
    <w:rsid w:val="00295011"/>
    <w:rsid w:val="00295CF5"/>
    <w:rsid w:val="00297F36"/>
    <w:rsid w:val="002A005F"/>
    <w:rsid w:val="002A00E8"/>
    <w:rsid w:val="002A01D8"/>
    <w:rsid w:val="002A04AE"/>
    <w:rsid w:val="002A0BA2"/>
    <w:rsid w:val="002A0F88"/>
    <w:rsid w:val="002A1336"/>
    <w:rsid w:val="002A1790"/>
    <w:rsid w:val="002A2BF4"/>
    <w:rsid w:val="002A30D0"/>
    <w:rsid w:val="002A333C"/>
    <w:rsid w:val="002A362F"/>
    <w:rsid w:val="002A43E2"/>
    <w:rsid w:val="002A4ADF"/>
    <w:rsid w:val="002A53CA"/>
    <w:rsid w:val="002A5A42"/>
    <w:rsid w:val="002A7014"/>
    <w:rsid w:val="002A7275"/>
    <w:rsid w:val="002A7B59"/>
    <w:rsid w:val="002B01D6"/>
    <w:rsid w:val="002B0E2A"/>
    <w:rsid w:val="002B11BE"/>
    <w:rsid w:val="002B163C"/>
    <w:rsid w:val="002B166A"/>
    <w:rsid w:val="002B1755"/>
    <w:rsid w:val="002B27EE"/>
    <w:rsid w:val="002B2848"/>
    <w:rsid w:val="002B3841"/>
    <w:rsid w:val="002B4380"/>
    <w:rsid w:val="002B4B70"/>
    <w:rsid w:val="002B58E2"/>
    <w:rsid w:val="002B79B6"/>
    <w:rsid w:val="002C05B4"/>
    <w:rsid w:val="002C0826"/>
    <w:rsid w:val="002C091E"/>
    <w:rsid w:val="002C1210"/>
    <w:rsid w:val="002C32E6"/>
    <w:rsid w:val="002C3C03"/>
    <w:rsid w:val="002C4548"/>
    <w:rsid w:val="002C58CF"/>
    <w:rsid w:val="002C5A33"/>
    <w:rsid w:val="002C6ACD"/>
    <w:rsid w:val="002C797A"/>
    <w:rsid w:val="002D00A4"/>
    <w:rsid w:val="002D049E"/>
    <w:rsid w:val="002D2252"/>
    <w:rsid w:val="002D31B6"/>
    <w:rsid w:val="002D4761"/>
    <w:rsid w:val="002D49A1"/>
    <w:rsid w:val="002D5860"/>
    <w:rsid w:val="002D5B0B"/>
    <w:rsid w:val="002D74B6"/>
    <w:rsid w:val="002D75FC"/>
    <w:rsid w:val="002E1148"/>
    <w:rsid w:val="002E11E1"/>
    <w:rsid w:val="002E3159"/>
    <w:rsid w:val="002E4232"/>
    <w:rsid w:val="002E6377"/>
    <w:rsid w:val="002E6F8D"/>
    <w:rsid w:val="002E7076"/>
    <w:rsid w:val="002F0CD9"/>
    <w:rsid w:val="002F128C"/>
    <w:rsid w:val="002F2629"/>
    <w:rsid w:val="002F283D"/>
    <w:rsid w:val="002F2B59"/>
    <w:rsid w:val="002F3A55"/>
    <w:rsid w:val="002F3A90"/>
    <w:rsid w:val="002F4070"/>
    <w:rsid w:val="002F4A57"/>
    <w:rsid w:val="002F5A13"/>
    <w:rsid w:val="002F5A6F"/>
    <w:rsid w:val="002F5C6F"/>
    <w:rsid w:val="002F6EAB"/>
    <w:rsid w:val="00302E80"/>
    <w:rsid w:val="00302F1E"/>
    <w:rsid w:val="00303190"/>
    <w:rsid w:val="00303502"/>
    <w:rsid w:val="00303769"/>
    <w:rsid w:val="0030490A"/>
    <w:rsid w:val="00305337"/>
    <w:rsid w:val="00305D7C"/>
    <w:rsid w:val="003065CF"/>
    <w:rsid w:val="0030718E"/>
    <w:rsid w:val="003072C0"/>
    <w:rsid w:val="003075F3"/>
    <w:rsid w:val="00307FBE"/>
    <w:rsid w:val="00310BCA"/>
    <w:rsid w:val="00312E54"/>
    <w:rsid w:val="003131BB"/>
    <w:rsid w:val="00314531"/>
    <w:rsid w:val="003163D0"/>
    <w:rsid w:val="00316716"/>
    <w:rsid w:val="00317C7F"/>
    <w:rsid w:val="003206C9"/>
    <w:rsid w:val="0032125C"/>
    <w:rsid w:val="0032167A"/>
    <w:rsid w:val="00322534"/>
    <w:rsid w:val="00323860"/>
    <w:rsid w:val="00323BAE"/>
    <w:rsid w:val="0032539C"/>
    <w:rsid w:val="003253F8"/>
    <w:rsid w:val="003277EB"/>
    <w:rsid w:val="0033014F"/>
    <w:rsid w:val="00331772"/>
    <w:rsid w:val="0033301E"/>
    <w:rsid w:val="003343CD"/>
    <w:rsid w:val="00334478"/>
    <w:rsid w:val="00334AD1"/>
    <w:rsid w:val="00334C4E"/>
    <w:rsid w:val="0033605E"/>
    <w:rsid w:val="00340A99"/>
    <w:rsid w:val="00342E76"/>
    <w:rsid w:val="00342F06"/>
    <w:rsid w:val="00343735"/>
    <w:rsid w:val="00344538"/>
    <w:rsid w:val="0034545A"/>
    <w:rsid w:val="00346BDE"/>
    <w:rsid w:val="00346E18"/>
    <w:rsid w:val="00347228"/>
    <w:rsid w:val="003475FE"/>
    <w:rsid w:val="003476A6"/>
    <w:rsid w:val="00347744"/>
    <w:rsid w:val="00347860"/>
    <w:rsid w:val="00347E55"/>
    <w:rsid w:val="00350D3D"/>
    <w:rsid w:val="003511AE"/>
    <w:rsid w:val="00351B9E"/>
    <w:rsid w:val="00353178"/>
    <w:rsid w:val="003534E2"/>
    <w:rsid w:val="00353A10"/>
    <w:rsid w:val="00354AB9"/>
    <w:rsid w:val="003602C3"/>
    <w:rsid w:val="00361243"/>
    <w:rsid w:val="00363080"/>
    <w:rsid w:val="003637E4"/>
    <w:rsid w:val="003653D5"/>
    <w:rsid w:val="0036552F"/>
    <w:rsid w:val="00365639"/>
    <w:rsid w:val="0036643D"/>
    <w:rsid w:val="00370DA8"/>
    <w:rsid w:val="00371145"/>
    <w:rsid w:val="003721E0"/>
    <w:rsid w:val="00373174"/>
    <w:rsid w:val="00374095"/>
    <w:rsid w:val="00376734"/>
    <w:rsid w:val="003767DD"/>
    <w:rsid w:val="00381313"/>
    <w:rsid w:val="00382036"/>
    <w:rsid w:val="003828EF"/>
    <w:rsid w:val="00382B6E"/>
    <w:rsid w:val="003841D6"/>
    <w:rsid w:val="00386476"/>
    <w:rsid w:val="00386810"/>
    <w:rsid w:val="0038687C"/>
    <w:rsid w:val="00391E19"/>
    <w:rsid w:val="003922F0"/>
    <w:rsid w:val="00393756"/>
    <w:rsid w:val="00393A29"/>
    <w:rsid w:val="0039553C"/>
    <w:rsid w:val="00395B71"/>
    <w:rsid w:val="00396056"/>
    <w:rsid w:val="00396727"/>
    <w:rsid w:val="00397D85"/>
    <w:rsid w:val="003A0BDB"/>
    <w:rsid w:val="003A0DE2"/>
    <w:rsid w:val="003A1333"/>
    <w:rsid w:val="003A19AF"/>
    <w:rsid w:val="003A2474"/>
    <w:rsid w:val="003A3341"/>
    <w:rsid w:val="003A3D92"/>
    <w:rsid w:val="003A3DFD"/>
    <w:rsid w:val="003A4EB2"/>
    <w:rsid w:val="003A5868"/>
    <w:rsid w:val="003A6154"/>
    <w:rsid w:val="003A6830"/>
    <w:rsid w:val="003A7BB1"/>
    <w:rsid w:val="003A7E28"/>
    <w:rsid w:val="003B0AC0"/>
    <w:rsid w:val="003B0E9D"/>
    <w:rsid w:val="003B1BDE"/>
    <w:rsid w:val="003B278C"/>
    <w:rsid w:val="003B3C0F"/>
    <w:rsid w:val="003B3E0D"/>
    <w:rsid w:val="003B4019"/>
    <w:rsid w:val="003B40C1"/>
    <w:rsid w:val="003B49D1"/>
    <w:rsid w:val="003B4BB0"/>
    <w:rsid w:val="003B521F"/>
    <w:rsid w:val="003B5A6E"/>
    <w:rsid w:val="003B6C26"/>
    <w:rsid w:val="003B7376"/>
    <w:rsid w:val="003B7574"/>
    <w:rsid w:val="003C23E3"/>
    <w:rsid w:val="003C299F"/>
    <w:rsid w:val="003C3661"/>
    <w:rsid w:val="003C41ED"/>
    <w:rsid w:val="003C5168"/>
    <w:rsid w:val="003C7C7F"/>
    <w:rsid w:val="003D1406"/>
    <w:rsid w:val="003D15D7"/>
    <w:rsid w:val="003D167D"/>
    <w:rsid w:val="003D1907"/>
    <w:rsid w:val="003D1DDF"/>
    <w:rsid w:val="003D1DE8"/>
    <w:rsid w:val="003D1EC9"/>
    <w:rsid w:val="003D24C0"/>
    <w:rsid w:val="003D29B9"/>
    <w:rsid w:val="003D3B85"/>
    <w:rsid w:val="003D3CF2"/>
    <w:rsid w:val="003D3EFC"/>
    <w:rsid w:val="003D5F09"/>
    <w:rsid w:val="003D6630"/>
    <w:rsid w:val="003D6E83"/>
    <w:rsid w:val="003E4FBB"/>
    <w:rsid w:val="003E58AC"/>
    <w:rsid w:val="003E5A38"/>
    <w:rsid w:val="003E72B1"/>
    <w:rsid w:val="003F0165"/>
    <w:rsid w:val="003F101C"/>
    <w:rsid w:val="003F13D8"/>
    <w:rsid w:val="003F1AA6"/>
    <w:rsid w:val="003F32D2"/>
    <w:rsid w:val="003F4E17"/>
    <w:rsid w:val="003F5989"/>
    <w:rsid w:val="003F5A5C"/>
    <w:rsid w:val="003F6F92"/>
    <w:rsid w:val="00401F9A"/>
    <w:rsid w:val="00402425"/>
    <w:rsid w:val="00402A8D"/>
    <w:rsid w:val="00403156"/>
    <w:rsid w:val="0040440F"/>
    <w:rsid w:val="0040472A"/>
    <w:rsid w:val="00405898"/>
    <w:rsid w:val="0040673F"/>
    <w:rsid w:val="00407ABB"/>
    <w:rsid w:val="004106B1"/>
    <w:rsid w:val="0041087F"/>
    <w:rsid w:val="00410A0A"/>
    <w:rsid w:val="00410C4C"/>
    <w:rsid w:val="004110BA"/>
    <w:rsid w:val="00411A36"/>
    <w:rsid w:val="00411ADB"/>
    <w:rsid w:val="00412909"/>
    <w:rsid w:val="00413668"/>
    <w:rsid w:val="00414141"/>
    <w:rsid w:val="00414E87"/>
    <w:rsid w:val="00415232"/>
    <w:rsid w:val="00415567"/>
    <w:rsid w:val="00417288"/>
    <w:rsid w:val="00417A32"/>
    <w:rsid w:val="0042036F"/>
    <w:rsid w:val="00420E67"/>
    <w:rsid w:val="00421A63"/>
    <w:rsid w:val="004237DF"/>
    <w:rsid w:val="00424764"/>
    <w:rsid w:val="00425D40"/>
    <w:rsid w:val="004262A5"/>
    <w:rsid w:val="00426B1C"/>
    <w:rsid w:val="00430B25"/>
    <w:rsid w:val="00431560"/>
    <w:rsid w:val="00431E26"/>
    <w:rsid w:val="004329C9"/>
    <w:rsid w:val="00433964"/>
    <w:rsid w:val="004349AF"/>
    <w:rsid w:val="00435646"/>
    <w:rsid w:val="00440CF5"/>
    <w:rsid w:val="004416AC"/>
    <w:rsid w:val="00441D12"/>
    <w:rsid w:val="00443D02"/>
    <w:rsid w:val="004453B0"/>
    <w:rsid w:val="00446B0D"/>
    <w:rsid w:val="00446BCB"/>
    <w:rsid w:val="0044797F"/>
    <w:rsid w:val="0045097F"/>
    <w:rsid w:val="00451821"/>
    <w:rsid w:val="0045228F"/>
    <w:rsid w:val="00452DA6"/>
    <w:rsid w:val="00452E80"/>
    <w:rsid w:val="00453CFF"/>
    <w:rsid w:val="00453ED0"/>
    <w:rsid w:val="0045458D"/>
    <w:rsid w:val="004546E1"/>
    <w:rsid w:val="00455310"/>
    <w:rsid w:val="00456FF5"/>
    <w:rsid w:val="00457085"/>
    <w:rsid w:val="004606B9"/>
    <w:rsid w:val="00460B3E"/>
    <w:rsid w:val="00460C32"/>
    <w:rsid w:val="00460D3F"/>
    <w:rsid w:val="00461B0C"/>
    <w:rsid w:val="00461FC6"/>
    <w:rsid w:val="0046365E"/>
    <w:rsid w:val="00464DE1"/>
    <w:rsid w:val="00465E75"/>
    <w:rsid w:val="00466891"/>
    <w:rsid w:val="00470F46"/>
    <w:rsid w:val="00471741"/>
    <w:rsid w:val="00471952"/>
    <w:rsid w:val="00472103"/>
    <w:rsid w:val="00472E65"/>
    <w:rsid w:val="00472F5F"/>
    <w:rsid w:val="004744A1"/>
    <w:rsid w:val="00477C1D"/>
    <w:rsid w:val="00477FB0"/>
    <w:rsid w:val="004802D8"/>
    <w:rsid w:val="00481302"/>
    <w:rsid w:val="00482840"/>
    <w:rsid w:val="00483B71"/>
    <w:rsid w:val="004844D5"/>
    <w:rsid w:val="00484A6C"/>
    <w:rsid w:val="00484ED8"/>
    <w:rsid w:val="00485D60"/>
    <w:rsid w:val="004867E2"/>
    <w:rsid w:val="0048732E"/>
    <w:rsid w:val="00487E24"/>
    <w:rsid w:val="004906BF"/>
    <w:rsid w:val="0049082A"/>
    <w:rsid w:val="00492778"/>
    <w:rsid w:val="00494174"/>
    <w:rsid w:val="004943C2"/>
    <w:rsid w:val="004949E2"/>
    <w:rsid w:val="00494AE3"/>
    <w:rsid w:val="0049530F"/>
    <w:rsid w:val="00495783"/>
    <w:rsid w:val="00496872"/>
    <w:rsid w:val="00496C3E"/>
    <w:rsid w:val="004974B7"/>
    <w:rsid w:val="004977FE"/>
    <w:rsid w:val="00497EE3"/>
    <w:rsid w:val="00497F41"/>
    <w:rsid w:val="004A0767"/>
    <w:rsid w:val="004A184D"/>
    <w:rsid w:val="004A2E36"/>
    <w:rsid w:val="004A3D6B"/>
    <w:rsid w:val="004A40A1"/>
    <w:rsid w:val="004A4E2D"/>
    <w:rsid w:val="004A574C"/>
    <w:rsid w:val="004A69E1"/>
    <w:rsid w:val="004B0AB8"/>
    <w:rsid w:val="004B0F55"/>
    <w:rsid w:val="004B12E5"/>
    <w:rsid w:val="004B196F"/>
    <w:rsid w:val="004B5513"/>
    <w:rsid w:val="004B5B3F"/>
    <w:rsid w:val="004B7CB2"/>
    <w:rsid w:val="004C0043"/>
    <w:rsid w:val="004C0E9B"/>
    <w:rsid w:val="004C2436"/>
    <w:rsid w:val="004C3B52"/>
    <w:rsid w:val="004C6015"/>
    <w:rsid w:val="004D2B9C"/>
    <w:rsid w:val="004D2C24"/>
    <w:rsid w:val="004D4283"/>
    <w:rsid w:val="004D4E2B"/>
    <w:rsid w:val="004D5ED4"/>
    <w:rsid w:val="004D5EDA"/>
    <w:rsid w:val="004D65F2"/>
    <w:rsid w:val="004D7C33"/>
    <w:rsid w:val="004E3181"/>
    <w:rsid w:val="004E4215"/>
    <w:rsid w:val="004E43D9"/>
    <w:rsid w:val="004E6FFB"/>
    <w:rsid w:val="004E73F8"/>
    <w:rsid w:val="004F1EE8"/>
    <w:rsid w:val="004F20BF"/>
    <w:rsid w:val="004F225A"/>
    <w:rsid w:val="004F27D5"/>
    <w:rsid w:val="004F2EBC"/>
    <w:rsid w:val="004F3706"/>
    <w:rsid w:val="004F5076"/>
    <w:rsid w:val="004F6488"/>
    <w:rsid w:val="004F7C21"/>
    <w:rsid w:val="005002E4"/>
    <w:rsid w:val="00500AB7"/>
    <w:rsid w:val="00500E2D"/>
    <w:rsid w:val="005012FC"/>
    <w:rsid w:val="00501A1E"/>
    <w:rsid w:val="005022ED"/>
    <w:rsid w:val="005033D9"/>
    <w:rsid w:val="00503724"/>
    <w:rsid w:val="005043E0"/>
    <w:rsid w:val="0050559E"/>
    <w:rsid w:val="00506B9F"/>
    <w:rsid w:val="00507456"/>
    <w:rsid w:val="00511A19"/>
    <w:rsid w:val="00511E78"/>
    <w:rsid w:val="00513656"/>
    <w:rsid w:val="00513B5A"/>
    <w:rsid w:val="00513C54"/>
    <w:rsid w:val="005169B3"/>
    <w:rsid w:val="00516B5B"/>
    <w:rsid w:val="005204C2"/>
    <w:rsid w:val="00522136"/>
    <w:rsid w:val="00522753"/>
    <w:rsid w:val="00524ACE"/>
    <w:rsid w:val="005254D4"/>
    <w:rsid w:val="00525CAD"/>
    <w:rsid w:val="00527B9F"/>
    <w:rsid w:val="00527D6C"/>
    <w:rsid w:val="005319D0"/>
    <w:rsid w:val="00532047"/>
    <w:rsid w:val="00532459"/>
    <w:rsid w:val="005324ED"/>
    <w:rsid w:val="0053300D"/>
    <w:rsid w:val="005332D4"/>
    <w:rsid w:val="005338F0"/>
    <w:rsid w:val="00533CE6"/>
    <w:rsid w:val="005349DE"/>
    <w:rsid w:val="00534C9C"/>
    <w:rsid w:val="00535827"/>
    <w:rsid w:val="0053762F"/>
    <w:rsid w:val="00540CE8"/>
    <w:rsid w:val="00541B86"/>
    <w:rsid w:val="00543340"/>
    <w:rsid w:val="00543688"/>
    <w:rsid w:val="0054386B"/>
    <w:rsid w:val="00543B93"/>
    <w:rsid w:val="00544AF9"/>
    <w:rsid w:val="00544F49"/>
    <w:rsid w:val="00545062"/>
    <w:rsid w:val="00545486"/>
    <w:rsid w:val="005460AD"/>
    <w:rsid w:val="00546F7E"/>
    <w:rsid w:val="00547F6C"/>
    <w:rsid w:val="0055137B"/>
    <w:rsid w:val="005514CC"/>
    <w:rsid w:val="00554681"/>
    <w:rsid w:val="00555803"/>
    <w:rsid w:val="005559A4"/>
    <w:rsid w:val="00556234"/>
    <w:rsid w:val="0055698D"/>
    <w:rsid w:val="00560541"/>
    <w:rsid w:val="00560E29"/>
    <w:rsid w:val="005619D9"/>
    <w:rsid w:val="00561D0E"/>
    <w:rsid w:val="00561E2D"/>
    <w:rsid w:val="00561FEA"/>
    <w:rsid w:val="005639E2"/>
    <w:rsid w:val="00564121"/>
    <w:rsid w:val="00564F35"/>
    <w:rsid w:val="00565838"/>
    <w:rsid w:val="0056635D"/>
    <w:rsid w:val="0056761D"/>
    <w:rsid w:val="00573278"/>
    <w:rsid w:val="005735B5"/>
    <w:rsid w:val="00575037"/>
    <w:rsid w:val="00575452"/>
    <w:rsid w:val="00575F37"/>
    <w:rsid w:val="00577B4B"/>
    <w:rsid w:val="005808E0"/>
    <w:rsid w:val="00581D47"/>
    <w:rsid w:val="0058436E"/>
    <w:rsid w:val="00590AA0"/>
    <w:rsid w:val="00591B66"/>
    <w:rsid w:val="00593B61"/>
    <w:rsid w:val="00594BBA"/>
    <w:rsid w:val="00595F2D"/>
    <w:rsid w:val="005973C1"/>
    <w:rsid w:val="0059767E"/>
    <w:rsid w:val="005A0188"/>
    <w:rsid w:val="005A1EEC"/>
    <w:rsid w:val="005A2988"/>
    <w:rsid w:val="005A2D4A"/>
    <w:rsid w:val="005A2D56"/>
    <w:rsid w:val="005A3FE2"/>
    <w:rsid w:val="005A4587"/>
    <w:rsid w:val="005A5E8A"/>
    <w:rsid w:val="005A6303"/>
    <w:rsid w:val="005A74FA"/>
    <w:rsid w:val="005B1705"/>
    <w:rsid w:val="005B2015"/>
    <w:rsid w:val="005B2181"/>
    <w:rsid w:val="005B24BD"/>
    <w:rsid w:val="005B3111"/>
    <w:rsid w:val="005B3BDD"/>
    <w:rsid w:val="005B3ECC"/>
    <w:rsid w:val="005B3F4F"/>
    <w:rsid w:val="005B48AA"/>
    <w:rsid w:val="005B5B45"/>
    <w:rsid w:val="005B5B90"/>
    <w:rsid w:val="005B5F91"/>
    <w:rsid w:val="005B6416"/>
    <w:rsid w:val="005B7335"/>
    <w:rsid w:val="005C0014"/>
    <w:rsid w:val="005C092B"/>
    <w:rsid w:val="005C0AC5"/>
    <w:rsid w:val="005C1010"/>
    <w:rsid w:val="005C1202"/>
    <w:rsid w:val="005C3982"/>
    <w:rsid w:val="005C3F29"/>
    <w:rsid w:val="005C526D"/>
    <w:rsid w:val="005C5418"/>
    <w:rsid w:val="005C723F"/>
    <w:rsid w:val="005D0F2D"/>
    <w:rsid w:val="005D1D1A"/>
    <w:rsid w:val="005D1DFC"/>
    <w:rsid w:val="005D3142"/>
    <w:rsid w:val="005D3511"/>
    <w:rsid w:val="005D3D50"/>
    <w:rsid w:val="005D519E"/>
    <w:rsid w:val="005D58B3"/>
    <w:rsid w:val="005D6FDA"/>
    <w:rsid w:val="005D77C0"/>
    <w:rsid w:val="005D7A9B"/>
    <w:rsid w:val="005E055E"/>
    <w:rsid w:val="005E084B"/>
    <w:rsid w:val="005E189B"/>
    <w:rsid w:val="005E18DB"/>
    <w:rsid w:val="005E19C2"/>
    <w:rsid w:val="005E2A6B"/>
    <w:rsid w:val="005E328F"/>
    <w:rsid w:val="005E47FB"/>
    <w:rsid w:val="005E4AB4"/>
    <w:rsid w:val="005E4B58"/>
    <w:rsid w:val="005E6C62"/>
    <w:rsid w:val="005E75ED"/>
    <w:rsid w:val="005F0872"/>
    <w:rsid w:val="005F0C3A"/>
    <w:rsid w:val="005F1C39"/>
    <w:rsid w:val="005F2839"/>
    <w:rsid w:val="005F3C5C"/>
    <w:rsid w:val="005F45C2"/>
    <w:rsid w:val="005F476A"/>
    <w:rsid w:val="005F4DE5"/>
    <w:rsid w:val="005F5BD9"/>
    <w:rsid w:val="005F688B"/>
    <w:rsid w:val="005F6D01"/>
    <w:rsid w:val="005F7732"/>
    <w:rsid w:val="00600C0B"/>
    <w:rsid w:val="0060449A"/>
    <w:rsid w:val="00604A15"/>
    <w:rsid w:val="00604B02"/>
    <w:rsid w:val="00606991"/>
    <w:rsid w:val="00610831"/>
    <w:rsid w:val="00612071"/>
    <w:rsid w:val="006125E8"/>
    <w:rsid w:val="00613E1C"/>
    <w:rsid w:val="00614257"/>
    <w:rsid w:val="006150BE"/>
    <w:rsid w:val="0061579E"/>
    <w:rsid w:val="006167B9"/>
    <w:rsid w:val="00617194"/>
    <w:rsid w:val="00620AA5"/>
    <w:rsid w:val="00620B9F"/>
    <w:rsid w:val="006231EE"/>
    <w:rsid w:val="00625A8D"/>
    <w:rsid w:val="00625D32"/>
    <w:rsid w:val="006308AB"/>
    <w:rsid w:val="006309CE"/>
    <w:rsid w:val="00630E51"/>
    <w:rsid w:val="00631412"/>
    <w:rsid w:val="0063156E"/>
    <w:rsid w:val="006320B1"/>
    <w:rsid w:val="006323B4"/>
    <w:rsid w:val="00632F8F"/>
    <w:rsid w:val="00633446"/>
    <w:rsid w:val="00633B0A"/>
    <w:rsid w:val="00634352"/>
    <w:rsid w:val="006351D1"/>
    <w:rsid w:val="006351FF"/>
    <w:rsid w:val="0064048E"/>
    <w:rsid w:val="006414B1"/>
    <w:rsid w:val="00642618"/>
    <w:rsid w:val="0064435B"/>
    <w:rsid w:val="00644367"/>
    <w:rsid w:val="00644C1C"/>
    <w:rsid w:val="00644DEA"/>
    <w:rsid w:val="00645385"/>
    <w:rsid w:val="006461DE"/>
    <w:rsid w:val="00646D1D"/>
    <w:rsid w:val="00647813"/>
    <w:rsid w:val="006503A3"/>
    <w:rsid w:val="0065098F"/>
    <w:rsid w:val="00650BAB"/>
    <w:rsid w:val="00651B6C"/>
    <w:rsid w:val="00651C33"/>
    <w:rsid w:val="006544DD"/>
    <w:rsid w:val="00654E1C"/>
    <w:rsid w:val="006553EB"/>
    <w:rsid w:val="0065748C"/>
    <w:rsid w:val="0065783E"/>
    <w:rsid w:val="0065789A"/>
    <w:rsid w:val="00657FAF"/>
    <w:rsid w:val="00661801"/>
    <w:rsid w:val="00663964"/>
    <w:rsid w:val="00663DAE"/>
    <w:rsid w:val="00664DF2"/>
    <w:rsid w:val="00665C47"/>
    <w:rsid w:val="00665DE5"/>
    <w:rsid w:val="0066767B"/>
    <w:rsid w:val="006706D5"/>
    <w:rsid w:val="00670B14"/>
    <w:rsid w:val="006718BD"/>
    <w:rsid w:val="00672148"/>
    <w:rsid w:val="00675706"/>
    <w:rsid w:val="006767F7"/>
    <w:rsid w:val="00677B72"/>
    <w:rsid w:val="00680E9A"/>
    <w:rsid w:val="0068181C"/>
    <w:rsid w:val="00681B46"/>
    <w:rsid w:val="00681D8B"/>
    <w:rsid w:val="00681FB2"/>
    <w:rsid w:val="0068490C"/>
    <w:rsid w:val="00685484"/>
    <w:rsid w:val="00685CBE"/>
    <w:rsid w:val="00686B67"/>
    <w:rsid w:val="0068768E"/>
    <w:rsid w:val="00687E69"/>
    <w:rsid w:val="00690137"/>
    <w:rsid w:val="00690496"/>
    <w:rsid w:val="00693B65"/>
    <w:rsid w:val="0069488A"/>
    <w:rsid w:val="0069508A"/>
    <w:rsid w:val="006955D8"/>
    <w:rsid w:val="006958C8"/>
    <w:rsid w:val="00696C81"/>
    <w:rsid w:val="00697466"/>
    <w:rsid w:val="00697C3E"/>
    <w:rsid w:val="006A005C"/>
    <w:rsid w:val="006A1636"/>
    <w:rsid w:val="006A2CC7"/>
    <w:rsid w:val="006A2DF6"/>
    <w:rsid w:val="006A3098"/>
    <w:rsid w:val="006A4B6C"/>
    <w:rsid w:val="006A5208"/>
    <w:rsid w:val="006A68AC"/>
    <w:rsid w:val="006A68E2"/>
    <w:rsid w:val="006A785F"/>
    <w:rsid w:val="006B0BE1"/>
    <w:rsid w:val="006B0D44"/>
    <w:rsid w:val="006B1BC1"/>
    <w:rsid w:val="006B3B20"/>
    <w:rsid w:val="006B3D70"/>
    <w:rsid w:val="006B59B9"/>
    <w:rsid w:val="006B5DB9"/>
    <w:rsid w:val="006B6E0B"/>
    <w:rsid w:val="006C07FE"/>
    <w:rsid w:val="006C1B03"/>
    <w:rsid w:val="006C1C8E"/>
    <w:rsid w:val="006C491C"/>
    <w:rsid w:val="006C5102"/>
    <w:rsid w:val="006C5BD3"/>
    <w:rsid w:val="006C5C8E"/>
    <w:rsid w:val="006C6062"/>
    <w:rsid w:val="006C6B35"/>
    <w:rsid w:val="006C6E78"/>
    <w:rsid w:val="006C70C8"/>
    <w:rsid w:val="006D4069"/>
    <w:rsid w:val="006D4696"/>
    <w:rsid w:val="006D7BE0"/>
    <w:rsid w:val="006D7C27"/>
    <w:rsid w:val="006E08A5"/>
    <w:rsid w:val="006E1712"/>
    <w:rsid w:val="006E2530"/>
    <w:rsid w:val="006E2A0A"/>
    <w:rsid w:val="006E3079"/>
    <w:rsid w:val="006E46F3"/>
    <w:rsid w:val="006E55E9"/>
    <w:rsid w:val="006E580B"/>
    <w:rsid w:val="006E5BB0"/>
    <w:rsid w:val="006F04F9"/>
    <w:rsid w:val="006F0FAE"/>
    <w:rsid w:val="006F11D8"/>
    <w:rsid w:val="006F2539"/>
    <w:rsid w:val="006F45CD"/>
    <w:rsid w:val="006F5286"/>
    <w:rsid w:val="006F634A"/>
    <w:rsid w:val="006F63B0"/>
    <w:rsid w:val="006F661F"/>
    <w:rsid w:val="0070032C"/>
    <w:rsid w:val="007007DE"/>
    <w:rsid w:val="00703928"/>
    <w:rsid w:val="00703995"/>
    <w:rsid w:val="007055DC"/>
    <w:rsid w:val="00706F47"/>
    <w:rsid w:val="00710DBE"/>
    <w:rsid w:val="007112CA"/>
    <w:rsid w:val="00711CCE"/>
    <w:rsid w:val="007124AA"/>
    <w:rsid w:val="007141CA"/>
    <w:rsid w:val="00714904"/>
    <w:rsid w:val="007173A4"/>
    <w:rsid w:val="00720B44"/>
    <w:rsid w:val="0072160E"/>
    <w:rsid w:val="00721D00"/>
    <w:rsid w:val="00721F97"/>
    <w:rsid w:val="00722A87"/>
    <w:rsid w:val="007231F8"/>
    <w:rsid w:val="00723246"/>
    <w:rsid w:val="007232F8"/>
    <w:rsid w:val="00724659"/>
    <w:rsid w:val="00724C8E"/>
    <w:rsid w:val="00726594"/>
    <w:rsid w:val="007300C3"/>
    <w:rsid w:val="00731F00"/>
    <w:rsid w:val="00733BF8"/>
    <w:rsid w:val="00734354"/>
    <w:rsid w:val="00734EF6"/>
    <w:rsid w:val="00736602"/>
    <w:rsid w:val="00737040"/>
    <w:rsid w:val="007373B6"/>
    <w:rsid w:val="00740B83"/>
    <w:rsid w:val="0074169B"/>
    <w:rsid w:val="0074537C"/>
    <w:rsid w:val="00745ABF"/>
    <w:rsid w:val="00745F18"/>
    <w:rsid w:val="0074691E"/>
    <w:rsid w:val="0074691F"/>
    <w:rsid w:val="00751790"/>
    <w:rsid w:val="00754520"/>
    <w:rsid w:val="0075464D"/>
    <w:rsid w:val="007560D1"/>
    <w:rsid w:val="00756359"/>
    <w:rsid w:val="007621B9"/>
    <w:rsid w:val="00762326"/>
    <w:rsid w:val="007626DB"/>
    <w:rsid w:val="00762F24"/>
    <w:rsid w:val="00763171"/>
    <w:rsid w:val="00763B6C"/>
    <w:rsid w:val="007643BA"/>
    <w:rsid w:val="007655E0"/>
    <w:rsid w:val="007664EA"/>
    <w:rsid w:val="00766BE6"/>
    <w:rsid w:val="00766F19"/>
    <w:rsid w:val="007701C9"/>
    <w:rsid w:val="007706E2"/>
    <w:rsid w:val="007707EA"/>
    <w:rsid w:val="00770BC2"/>
    <w:rsid w:val="007714CD"/>
    <w:rsid w:val="00772CFE"/>
    <w:rsid w:val="007734E9"/>
    <w:rsid w:val="00773516"/>
    <w:rsid w:val="00774702"/>
    <w:rsid w:val="00775DB2"/>
    <w:rsid w:val="00776BE2"/>
    <w:rsid w:val="00780F79"/>
    <w:rsid w:val="0078377D"/>
    <w:rsid w:val="00783C12"/>
    <w:rsid w:val="00785F8B"/>
    <w:rsid w:val="00786A96"/>
    <w:rsid w:val="00786CE8"/>
    <w:rsid w:val="00787A48"/>
    <w:rsid w:val="007910FA"/>
    <w:rsid w:val="00791178"/>
    <w:rsid w:val="00791731"/>
    <w:rsid w:val="00792163"/>
    <w:rsid w:val="00793B61"/>
    <w:rsid w:val="00793ED1"/>
    <w:rsid w:val="00794C3D"/>
    <w:rsid w:val="00795A8D"/>
    <w:rsid w:val="00796B67"/>
    <w:rsid w:val="007A0FD8"/>
    <w:rsid w:val="007A10B9"/>
    <w:rsid w:val="007A31C4"/>
    <w:rsid w:val="007A34C8"/>
    <w:rsid w:val="007A36E4"/>
    <w:rsid w:val="007A3A98"/>
    <w:rsid w:val="007A4725"/>
    <w:rsid w:val="007A4A0E"/>
    <w:rsid w:val="007A4B15"/>
    <w:rsid w:val="007A51DB"/>
    <w:rsid w:val="007A65E0"/>
    <w:rsid w:val="007A7CC1"/>
    <w:rsid w:val="007B0391"/>
    <w:rsid w:val="007B0E54"/>
    <w:rsid w:val="007B1BE5"/>
    <w:rsid w:val="007B2FAA"/>
    <w:rsid w:val="007B32CD"/>
    <w:rsid w:val="007B47C9"/>
    <w:rsid w:val="007B4A91"/>
    <w:rsid w:val="007B4E2D"/>
    <w:rsid w:val="007B4E54"/>
    <w:rsid w:val="007B528C"/>
    <w:rsid w:val="007B6109"/>
    <w:rsid w:val="007C2EBF"/>
    <w:rsid w:val="007C316B"/>
    <w:rsid w:val="007C4CFA"/>
    <w:rsid w:val="007C4D88"/>
    <w:rsid w:val="007C5598"/>
    <w:rsid w:val="007C6D6A"/>
    <w:rsid w:val="007C6F5B"/>
    <w:rsid w:val="007C7FEF"/>
    <w:rsid w:val="007D05C7"/>
    <w:rsid w:val="007D0FB3"/>
    <w:rsid w:val="007D1BDB"/>
    <w:rsid w:val="007D30BD"/>
    <w:rsid w:val="007D3171"/>
    <w:rsid w:val="007D4305"/>
    <w:rsid w:val="007D61BC"/>
    <w:rsid w:val="007D6422"/>
    <w:rsid w:val="007D7C8C"/>
    <w:rsid w:val="007E1799"/>
    <w:rsid w:val="007E17E2"/>
    <w:rsid w:val="007E2410"/>
    <w:rsid w:val="007E2E96"/>
    <w:rsid w:val="007E34D2"/>
    <w:rsid w:val="007E4CE2"/>
    <w:rsid w:val="007E6324"/>
    <w:rsid w:val="007E669E"/>
    <w:rsid w:val="007E77A1"/>
    <w:rsid w:val="007F04AB"/>
    <w:rsid w:val="007F09A4"/>
    <w:rsid w:val="007F0A6D"/>
    <w:rsid w:val="007F2846"/>
    <w:rsid w:val="007F2987"/>
    <w:rsid w:val="007F2A1C"/>
    <w:rsid w:val="007F3AA8"/>
    <w:rsid w:val="007F5471"/>
    <w:rsid w:val="007F618C"/>
    <w:rsid w:val="007F6AAD"/>
    <w:rsid w:val="007F76E1"/>
    <w:rsid w:val="007F7ACA"/>
    <w:rsid w:val="007F7FEF"/>
    <w:rsid w:val="00800DCE"/>
    <w:rsid w:val="008028D1"/>
    <w:rsid w:val="00802901"/>
    <w:rsid w:val="00802E0C"/>
    <w:rsid w:val="00804E4E"/>
    <w:rsid w:val="00805256"/>
    <w:rsid w:val="00805CA0"/>
    <w:rsid w:val="0081055C"/>
    <w:rsid w:val="00811579"/>
    <w:rsid w:val="008120FD"/>
    <w:rsid w:val="0081254D"/>
    <w:rsid w:val="00814D21"/>
    <w:rsid w:val="0081628A"/>
    <w:rsid w:val="0081644D"/>
    <w:rsid w:val="0081680B"/>
    <w:rsid w:val="00820996"/>
    <w:rsid w:val="00820DCE"/>
    <w:rsid w:val="00821350"/>
    <w:rsid w:val="008232BE"/>
    <w:rsid w:val="00826693"/>
    <w:rsid w:val="008278D0"/>
    <w:rsid w:val="00831051"/>
    <w:rsid w:val="00833A3D"/>
    <w:rsid w:val="008344C4"/>
    <w:rsid w:val="0083555E"/>
    <w:rsid w:val="00836D81"/>
    <w:rsid w:val="00840090"/>
    <w:rsid w:val="0084251B"/>
    <w:rsid w:val="008426ED"/>
    <w:rsid w:val="0084303C"/>
    <w:rsid w:val="0084413C"/>
    <w:rsid w:val="00844408"/>
    <w:rsid w:val="008458B7"/>
    <w:rsid w:val="008476A4"/>
    <w:rsid w:val="00853BE4"/>
    <w:rsid w:val="008556AD"/>
    <w:rsid w:val="00855C95"/>
    <w:rsid w:val="0085676E"/>
    <w:rsid w:val="0085692E"/>
    <w:rsid w:val="00860697"/>
    <w:rsid w:val="00860ECD"/>
    <w:rsid w:val="00862085"/>
    <w:rsid w:val="008621FC"/>
    <w:rsid w:val="00862A3B"/>
    <w:rsid w:val="00862C45"/>
    <w:rsid w:val="0086313C"/>
    <w:rsid w:val="00863C64"/>
    <w:rsid w:val="00864114"/>
    <w:rsid w:val="008657F8"/>
    <w:rsid w:val="008666AF"/>
    <w:rsid w:val="00866C7B"/>
    <w:rsid w:val="0086739B"/>
    <w:rsid w:val="00867E30"/>
    <w:rsid w:val="00870125"/>
    <w:rsid w:val="00871087"/>
    <w:rsid w:val="00872765"/>
    <w:rsid w:val="00872E1B"/>
    <w:rsid w:val="00873077"/>
    <w:rsid w:val="00874939"/>
    <w:rsid w:val="00875FA2"/>
    <w:rsid w:val="008768D7"/>
    <w:rsid w:val="008768FF"/>
    <w:rsid w:val="00876C41"/>
    <w:rsid w:val="00876F75"/>
    <w:rsid w:val="00877407"/>
    <w:rsid w:val="00877E1E"/>
    <w:rsid w:val="00877ED7"/>
    <w:rsid w:val="008809EA"/>
    <w:rsid w:val="00881339"/>
    <w:rsid w:val="0088186E"/>
    <w:rsid w:val="00881EC9"/>
    <w:rsid w:val="00883F70"/>
    <w:rsid w:val="00884BEF"/>
    <w:rsid w:val="00884D3A"/>
    <w:rsid w:val="00884DE9"/>
    <w:rsid w:val="00884E87"/>
    <w:rsid w:val="00886940"/>
    <w:rsid w:val="008871D0"/>
    <w:rsid w:val="0088767D"/>
    <w:rsid w:val="00891FAC"/>
    <w:rsid w:val="008927FC"/>
    <w:rsid w:val="00893A88"/>
    <w:rsid w:val="0089430F"/>
    <w:rsid w:val="00894C59"/>
    <w:rsid w:val="00895FFA"/>
    <w:rsid w:val="008A03BD"/>
    <w:rsid w:val="008A0B32"/>
    <w:rsid w:val="008A119A"/>
    <w:rsid w:val="008A2927"/>
    <w:rsid w:val="008A2CD7"/>
    <w:rsid w:val="008A2E75"/>
    <w:rsid w:val="008A3157"/>
    <w:rsid w:val="008A366A"/>
    <w:rsid w:val="008A38F4"/>
    <w:rsid w:val="008A4557"/>
    <w:rsid w:val="008A4E4D"/>
    <w:rsid w:val="008A6144"/>
    <w:rsid w:val="008A6360"/>
    <w:rsid w:val="008A6942"/>
    <w:rsid w:val="008A6FE5"/>
    <w:rsid w:val="008A7120"/>
    <w:rsid w:val="008A7BA6"/>
    <w:rsid w:val="008A7DC2"/>
    <w:rsid w:val="008B0338"/>
    <w:rsid w:val="008B0821"/>
    <w:rsid w:val="008B0BED"/>
    <w:rsid w:val="008B0CAF"/>
    <w:rsid w:val="008B1221"/>
    <w:rsid w:val="008B1DD1"/>
    <w:rsid w:val="008B2931"/>
    <w:rsid w:val="008B326F"/>
    <w:rsid w:val="008B4306"/>
    <w:rsid w:val="008B4CB4"/>
    <w:rsid w:val="008B538A"/>
    <w:rsid w:val="008B7290"/>
    <w:rsid w:val="008B7A8C"/>
    <w:rsid w:val="008C32E9"/>
    <w:rsid w:val="008C3526"/>
    <w:rsid w:val="008C3D67"/>
    <w:rsid w:val="008C4498"/>
    <w:rsid w:val="008C5C7C"/>
    <w:rsid w:val="008D047D"/>
    <w:rsid w:val="008D1B53"/>
    <w:rsid w:val="008D4130"/>
    <w:rsid w:val="008D4CE2"/>
    <w:rsid w:val="008D5443"/>
    <w:rsid w:val="008D6130"/>
    <w:rsid w:val="008D6F43"/>
    <w:rsid w:val="008D772A"/>
    <w:rsid w:val="008E0DD5"/>
    <w:rsid w:val="008E12A6"/>
    <w:rsid w:val="008E3114"/>
    <w:rsid w:val="008E374D"/>
    <w:rsid w:val="008E384A"/>
    <w:rsid w:val="008E41A8"/>
    <w:rsid w:val="008E4CD3"/>
    <w:rsid w:val="008E649A"/>
    <w:rsid w:val="008E71F4"/>
    <w:rsid w:val="008E7453"/>
    <w:rsid w:val="008F127C"/>
    <w:rsid w:val="008F1373"/>
    <w:rsid w:val="008F1F3B"/>
    <w:rsid w:val="008F2EC6"/>
    <w:rsid w:val="008F3550"/>
    <w:rsid w:val="008F40D8"/>
    <w:rsid w:val="008F4594"/>
    <w:rsid w:val="008F70AF"/>
    <w:rsid w:val="008F7447"/>
    <w:rsid w:val="008F7F34"/>
    <w:rsid w:val="00900BED"/>
    <w:rsid w:val="009025D1"/>
    <w:rsid w:val="00902863"/>
    <w:rsid w:val="00902CA6"/>
    <w:rsid w:val="00903F90"/>
    <w:rsid w:val="00904905"/>
    <w:rsid w:val="00904E2C"/>
    <w:rsid w:val="009069CF"/>
    <w:rsid w:val="0090731D"/>
    <w:rsid w:val="009116E0"/>
    <w:rsid w:val="00911BA6"/>
    <w:rsid w:val="00912EC8"/>
    <w:rsid w:val="00915D97"/>
    <w:rsid w:val="00916A7C"/>
    <w:rsid w:val="009171BF"/>
    <w:rsid w:val="0091798F"/>
    <w:rsid w:val="00917E33"/>
    <w:rsid w:val="009208FD"/>
    <w:rsid w:val="00921B39"/>
    <w:rsid w:val="00922CC4"/>
    <w:rsid w:val="00922FF8"/>
    <w:rsid w:val="00924D56"/>
    <w:rsid w:val="009250AE"/>
    <w:rsid w:val="009251C2"/>
    <w:rsid w:val="00926433"/>
    <w:rsid w:val="00926748"/>
    <w:rsid w:val="0092767F"/>
    <w:rsid w:val="00927757"/>
    <w:rsid w:val="0093086C"/>
    <w:rsid w:val="00930B6D"/>
    <w:rsid w:val="00930E2F"/>
    <w:rsid w:val="00933C41"/>
    <w:rsid w:val="00933F8F"/>
    <w:rsid w:val="00934FBC"/>
    <w:rsid w:val="00935FDD"/>
    <w:rsid w:val="009370F8"/>
    <w:rsid w:val="00940889"/>
    <w:rsid w:val="0094095B"/>
    <w:rsid w:val="009415E7"/>
    <w:rsid w:val="00942A4D"/>
    <w:rsid w:val="00943817"/>
    <w:rsid w:val="0094497D"/>
    <w:rsid w:val="00944D1B"/>
    <w:rsid w:val="009516D8"/>
    <w:rsid w:val="00952863"/>
    <w:rsid w:val="0095321E"/>
    <w:rsid w:val="00957C5F"/>
    <w:rsid w:val="00957D91"/>
    <w:rsid w:val="009609DC"/>
    <w:rsid w:val="0096232F"/>
    <w:rsid w:val="00962918"/>
    <w:rsid w:val="00963F10"/>
    <w:rsid w:val="009653D1"/>
    <w:rsid w:val="00966091"/>
    <w:rsid w:val="00972A53"/>
    <w:rsid w:val="009730D8"/>
    <w:rsid w:val="00974E10"/>
    <w:rsid w:val="00974E51"/>
    <w:rsid w:val="00975A6C"/>
    <w:rsid w:val="00975A75"/>
    <w:rsid w:val="00976039"/>
    <w:rsid w:val="009773A5"/>
    <w:rsid w:val="00981129"/>
    <w:rsid w:val="009817BE"/>
    <w:rsid w:val="00982C6F"/>
    <w:rsid w:val="009849BF"/>
    <w:rsid w:val="009876F4"/>
    <w:rsid w:val="00987790"/>
    <w:rsid w:val="0099270F"/>
    <w:rsid w:val="009928A5"/>
    <w:rsid w:val="00992B70"/>
    <w:rsid w:val="009932DC"/>
    <w:rsid w:val="00994915"/>
    <w:rsid w:val="00996575"/>
    <w:rsid w:val="00996E3E"/>
    <w:rsid w:val="0099765D"/>
    <w:rsid w:val="009A046A"/>
    <w:rsid w:val="009A162C"/>
    <w:rsid w:val="009A2D24"/>
    <w:rsid w:val="009A3055"/>
    <w:rsid w:val="009A31FC"/>
    <w:rsid w:val="009A49E4"/>
    <w:rsid w:val="009A4C6B"/>
    <w:rsid w:val="009A5B26"/>
    <w:rsid w:val="009B180F"/>
    <w:rsid w:val="009B331E"/>
    <w:rsid w:val="009B4A51"/>
    <w:rsid w:val="009B4A8E"/>
    <w:rsid w:val="009B77BA"/>
    <w:rsid w:val="009C3500"/>
    <w:rsid w:val="009C3B96"/>
    <w:rsid w:val="009C3DD0"/>
    <w:rsid w:val="009C4AAF"/>
    <w:rsid w:val="009C534E"/>
    <w:rsid w:val="009C5722"/>
    <w:rsid w:val="009C6B43"/>
    <w:rsid w:val="009C7B2A"/>
    <w:rsid w:val="009D0214"/>
    <w:rsid w:val="009D0AB0"/>
    <w:rsid w:val="009D3DA5"/>
    <w:rsid w:val="009D45E1"/>
    <w:rsid w:val="009D7593"/>
    <w:rsid w:val="009E0589"/>
    <w:rsid w:val="009E061C"/>
    <w:rsid w:val="009E26FC"/>
    <w:rsid w:val="009E44C0"/>
    <w:rsid w:val="009E4601"/>
    <w:rsid w:val="009E52D8"/>
    <w:rsid w:val="009E565F"/>
    <w:rsid w:val="009E5953"/>
    <w:rsid w:val="009E649F"/>
    <w:rsid w:val="009E679C"/>
    <w:rsid w:val="009E6C4A"/>
    <w:rsid w:val="009E6EDF"/>
    <w:rsid w:val="009E7A6F"/>
    <w:rsid w:val="009F099A"/>
    <w:rsid w:val="009F09CD"/>
    <w:rsid w:val="009F18F9"/>
    <w:rsid w:val="009F22ED"/>
    <w:rsid w:val="009F3156"/>
    <w:rsid w:val="009F33D0"/>
    <w:rsid w:val="009F4424"/>
    <w:rsid w:val="009F66EF"/>
    <w:rsid w:val="009F7C90"/>
    <w:rsid w:val="00A00A79"/>
    <w:rsid w:val="00A01AE0"/>
    <w:rsid w:val="00A0287F"/>
    <w:rsid w:val="00A03334"/>
    <w:rsid w:val="00A0499C"/>
    <w:rsid w:val="00A06751"/>
    <w:rsid w:val="00A069C8"/>
    <w:rsid w:val="00A102AB"/>
    <w:rsid w:val="00A11F97"/>
    <w:rsid w:val="00A126EB"/>
    <w:rsid w:val="00A12980"/>
    <w:rsid w:val="00A129F2"/>
    <w:rsid w:val="00A12CE7"/>
    <w:rsid w:val="00A13B74"/>
    <w:rsid w:val="00A13F4B"/>
    <w:rsid w:val="00A143CD"/>
    <w:rsid w:val="00A2000C"/>
    <w:rsid w:val="00A203FC"/>
    <w:rsid w:val="00A2076B"/>
    <w:rsid w:val="00A2126C"/>
    <w:rsid w:val="00A2160E"/>
    <w:rsid w:val="00A219FD"/>
    <w:rsid w:val="00A23971"/>
    <w:rsid w:val="00A245F3"/>
    <w:rsid w:val="00A249F7"/>
    <w:rsid w:val="00A24F1C"/>
    <w:rsid w:val="00A262F6"/>
    <w:rsid w:val="00A2657E"/>
    <w:rsid w:val="00A26681"/>
    <w:rsid w:val="00A27979"/>
    <w:rsid w:val="00A27A64"/>
    <w:rsid w:val="00A27A89"/>
    <w:rsid w:val="00A30E7A"/>
    <w:rsid w:val="00A30EA7"/>
    <w:rsid w:val="00A333D7"/>
    <w:rsid w:val="00A36283"/>
    <w:rsid w:val="00A3693E"/>
    <w:rsid w:val="00A3697D"/>
    <w:rsid w:val="00A37F2C"/>
    <w:rsid w:val="00A403EC"/>
    <w:rsid w:val="00A41C63"/>
    <w:rsid w:val="00A4382D"/>
    <w:rsid w:val="00A441C2"/>
    <w:rsid w:val="00A44F0A"/>
    <w:rsid w:val="00A45B52"/>
    <w:rsid w:val="00A45CBD"/>
    <w:rsid w:val="00A460FA"/>
    <w:rsid w:val="00A46242"/>
    <w:rsid w:val="00A4669F"/>
    <w:rsid w:val="00A479C4"/>
    <w:rsid w:val="00A47C23"/>
    <w:rsid w:val="00A51C0A"/>
    <w:rsid w:val="00A53726"/>
    <w:rsid w:val="00A55F5A"/>
    <w:rsid w:val="00A568F0"/>
    <w:rsid w:val="00A56D1B"/>
    <w:rsid w:val="00A57CAF"/>
    <w:rsid w:val="00A60FDE"/>
    <w:rsid w:val="00A610F7"/>
    <w:rsid w:val="00A6196D"/>
    <w:rsid w:val="00A619BB"/>
    <w:rsid w:val="00A63B80"/>
    <w:rsid w:val="00A64C0E"/>
    <w:rsid w:val="00A66857"/>
    <w:rsid w:val="00A70EA4"/>
    <w:rsid w:val="00A70EAA"/>
    <w:rsid w:val="00A72C3E"/>
    <w:rsid w:val="00A7318C"/>
    <w:rsid w:val="00A73A83"/>
    <w:rsid w:val="00A761E9"/>
    <w:rsid w:val="00A76AEE"/>
    <w:rsid w:val="00A8104B"/>
    <w:rsid w:val="00A82909"/>
    <w:rsid w:val="00A829F4"/>
    <w:rsid w:val="00A83E65"/>
    <w:rsid w:val="00A844AB"/>
    <w:rsid w:val="00A844E1"/>
    <w:rsid w:val="00A84760"/>
    <w:rsid w:val="00A85249"/>
    <w:rsid w:val="00A8771C"/>
    <w:rsid w:val="00A9023A"/>
    <w:rsid w:val="00A90748"/>
    <w:rsid w:val="00A920B2"/>
    <w:rsid w:val="00A941CE"/>
    <w:rsid w:val="00A94B58"/>
    <w:rsid w:val="00A94E9C"/>
    <w:rsid w:val="00A9628A"/>
    <w:rsid w:val="00A97127"/>
    <w:rsid w:val="00A97B6A"/>
    <w:rsid w:val="00AA21B4"/>
    <w:rsid w:val="00AA25AA"/>
    <w:rsid w:val="00AA2B7D"/>
    <w:rsid w:val="00AA2EE9"/>
    <w:rsid w:val="00AA365D"/>
    <w:rsid w:val="00AA44A5"/>
    <w:rsid w:val="00AA5AC5"/>
    <w:rsid w:val="00AA6175"/>
    <w:rsid w:val="00AA62E3"/>
    <w:rsid w:val="00AA6611"/>
    <w:rsid w:val="00AA666F"/>
    <w:rsid w:val="00AA6FD9"/>
    <w:rsid w:val="00AA71D8"/>
    <w:rsid w:val="00AA7787"/>
    <w:rsid w:val="00AA7C3E"/>
    <w:rsid w:val="00AB05D4"/>
    <w:rsid w:val="00AB1687"/>
    <w:rsid w:val="00AB3541"/>
    <w:rsid w:val="00AB3F31"/>
    <w:rsid w:val="00AB6A8A"/>
    <w:rsid w:val="00AB6D43"/>
    <w:rsid w:val="00AB7ACD"/>
    <w:rsid w:val="00AB7D14"/>
    <w:rsid w:val="00AC0702"/>
    <w:rsid w:val="00AC0CB4"/>
    <w:rsid w:val="00AC0E67"/>
    <w:rsid w:val="00AC0F86"/>
    <w:rsid w:val="00AC3D48"/>
    <w:rsid w:val="00AC3E36"/>
    <w:rsid w:val="00AC67F7"/>
    <w:rsid w:val="00AD0A4F"/>
    <w:rsid w:val="00AD2E0A"/>
    <w:rsid w:val="00AD3DFA"/>
    <w:rsid w:val="00AD6A2C"/>
    <w:rsid w:val="00AD6A57"/>
    <w:rsid w:val="00AE1862"/>
    <w:rsid w:val="00AE2482"/>
    <w:rsid w:val="00AE299F"/>
    <w:rsid w:val="00AE51BA"/>
    <w:rsid w:val="00AE68FB"/>
    <w:rsid w:val="00AE6DE8"/>
    <w:rsid w:val="00AE74B2"/>
    <w:rsid w:val="00AF0A26"/>
    <w:rsid w:val="00AF10D1"/>
    <w:rsid w:val="00AF28BD"/>
    <w:rsid w:val="00AF2BA3"/>
    <w:rsid w:val="00AF2C8A"/>
    <w:rsid w:val="00AF35DB"/>
    <w:rsid w:val="00AF5232"/>
    <w:rsid w:val="00AF5860"/>
    <w:rsid w:val="00AF7CA5"/>
    <w:rsid w:val="00B000A2"/>
    <w:rsid w:val="00B00456"/>
    <w:rsid w:val="00B006F0"/>
    <w:rsid w:val="00B01F6E"/>
    <w:rsid w:val="00B021C6"/>
    <w:rsid w:val="00B0248E"/>
    <w:rsid w:val="00B02FB6"/>
    <w:rsid w:val="00B03134"/>
    <w:rsid w:val="00B0446E"/>
    <w:rsid w:val="00B04A62"/>
    <w:rsid w:val="00B0598B"/>
    <w:rsid w:val="00B07644"/>
    <w:rsid w:val="00B1106D"/>
    <w:rsid w:val="00B1172A"/>
    <w:rsid w:val="00B12139"/>
    <w:rsid w:val="00B12F2E"/>
    <w:rsid w:val="00B137CD"/>
    <w:rsid w:val="00B14320"/>
    <w:rsid w:val="00B16D6D"/>
    <w:rsid w:val="00B2047F"/>
    <w:rsid w:val="00B207A0"/>
    <w:rsid w:val="00B22A0D"/>
    <w:rsid w:val="00B2361F"/>
    <w:rsid w:val="00B248C6"/>
    <w:rsid w:val="00B25A1B"/>
    <w:rsid w:val="00B26139"/>
    <w:rsid w:val="00B269A5"/>
    <w:rsid w:val="00B27DB6"/>
    <w:rsid w:val="00B27F8A"/>
    <w:rsid w:val="00B31306"/>
    <w:rsid w:val="00B31E4A"/>
    <w:rsid w:val="00B32060"/>
    <w:rsid w:val="00B32926"/>
    <w:rsid w:val="00B3370C"/>
    <w:rsid w:val="00B345E6"/>
    <w:rsid w:val="00B35399"/>
    <w:rsid w:val="00B369D6"/>
    <w:rsid w:val="00B37B91"/>
    <w:rsid w:val="00B411A1"/>
    <w:rsid w:val="00B42333"/>
    <w:rsid w:val="00B4304F"/>
    <w:rsid w:val="00B43D84"/>
    <w:rsid w:val="00B45CA8"/>
    <w:rsid w:val="00B4753C"/>
    <w:rsid w:val="00B50F5B"/>
    <w:rsid w:val="00B51BA5"/>
    <w:rsid w:val="00B51E32"/>
    <w:rsid w:val="00B526C1"/>
    <w:rsid w:val="00B53587"/>
    <w:rsid w:val="00B54389"/>
    <w:rsid w:val="00B60ED9"/>
    <w:rsid w:val="00B630EB"/>
    <w:rsid w:val="00B640EF"/>
    <w:rsid w:val="00B64568"/>
    <w:rsid w:val="00B64E45"/>
    <w:rsid w:val="00B651B0"/>
    <w:rsid w:val="00B659A7"/>
    <w:rsid w:val="00B66B20"/>
    <w:rsid w:val="00B67951"/>
    <w:rsid w:val="00B67DD3"/>
    <w:rsid w:val="00B716D2"/>
    <w:rsid w:val="00B75917"/>
    <w:rsid w:val="00B75FD5"/>
    <w:rsid w:val="00B76408"/>
    <w:rsid w:val="00B767BD"/>
    <w:rsid w:val="00B80374"/>
    <w:rsid w:val="00B80E56"/>
    <w:rsid w:val="00B81058"/>
    <w:rsid w:val="00B828FB"/>
    <w:rsid w:val="00B8402A"/>
    <w:rsid w:val="00B84DCE"/>
    <w:rsid w:val="00B853D5"/>
    <w:rsid w:val="00B86480"/>
    <w:rsid w:val="00B870BE"/>
    <w:rsid w:val="00B87FA2"/>
    <w:rsid w:val="00B90C03"/>
    <w:rsid w:val="00B9129F"/>
    <w:rsid w:val="00B912C9"/>
    <w:rsid w:val="00B91319"/>
    <w:rsid w:val="00B92146"/>
    <w:rsid w:val="00B953EF"/>
    <w:rsid w:val="00B95982"/>
    <w:rsid w:val="00B9655F"/>
    <w:rsid w:val="00B97339"/>
    <w:rsid w:val="00BA1A5D"/>
    <w:rsid w:val="00BA3B70"/>
    <w:rsid w:val="00BA530C"/>
    <w:rsid w:val="00BA774E"/>
    <w:rsid w:val="00BB185A"/>
    <w:rsid w:val="00BB1BE2"/>
    <w:rsid w:val="00BB2D91"/>
    <w:rsid w:val="00BB3909"/>
    <w:rsid w:val="00BB4312"/>
    <w:rsid w:val="00BB4B6B"/>
    <w:rsid w:val="00BB591B"/>
    <w:rsid w:val="00BB68E6"/>
    <w:rsid w:val="00BB6B1A"/>
    <w:rsid w:val="00BB796A"/>
    <w:rsid w:val="00BC01D8"/>
    <w:rsid w:val="00BC0B70"/>
    <w:rsid w:val="00BC10DC"/>
    <w:rsid w:val="00BC2476"/>
    <w:rsid w:val="00BC3154"/>
    <w:rsid w:val="00BC43D7"/>
    <w:rsid w:val="00BC5EC9"/>
    <w:rsid w:val="00BC6AFA"/>
    <w:rsid w:val="00BC72D0"/>
    <w:rsid w:val="00BD1379"/>
    <w:rsid w:val="00BD2044"/>
    <w:rsid w:val="00BD2361"/>
    <w:rsid w:val="00BD24A8"/>
    <w:rsid w:val="00BD39BF"/>
    <w:rsid w:val="00BD4A44"/>
    <w:rsid w:val="00BD5622"/>
    <w:rsid w:val="00BD562A"/>
    <w:rsid w:val="00BD596C"/>
    <w:rsid w:val="00BD6944"/>
    <w:rsid w:val="00BD777B"/>
    <w:rsid w:val="00BD7A88"/>
    <w:rsid w:val="00BE0842"/>
    <w:rsid w:val="00BE1CFB"/>
    <w:rsid w:val="00BE2FE8"/>
    <w:rsid w:val="00BE6629"/>
    <w:rsid w:val="00BE7316"/>
    <w:rsid w:val="00BE7B75"/>
    <w:rsid w:val="00BF0D23"/>
    <w:rsid w:val="00BF1896"/>
    <w:rsid w:val="00BF198A"/>
    <w:rsid w:val="00BF3B43"/>
    <w:rsid w:val="00BF4725"/>
    <w:rsid w:val="00BF65C9"/>
    <w:rsid w:val="00BF733F"/>
    <w:rsid w:val="00BF7853"/>
    <w:rsid w:val="00C01CDE"/>
    <w:rsid w:val="00C02242"/>
    <w:rsid w:val="00C03471"/>
    <w:rsid w:val="00C034E7"/>
    <w:rsid w:val="00C03951"/>
    <w:rsid w:val="00C05097"/>
    <w:rsid w:val="00C06DBE"/>
    <w:rsid w:val="00C07C2D"/>
    <w:rsid w:val="00C10915"/>
    <w:rsid w:val="00C11136"/>
    <w:rsid w:val="00C13623"/>
    <w:rsid w:val="00C15CE4"/>
    <w:rsid w:val="00C222B5"/>
    <w:rsid w:val="00C22740"/>
    <w:rsid w:val="00C22AB6"/>
    <w:rsid w:val="00C22DA5"/>
    <w:rsid w:val="00C23755"/>
    <w:rsid w:val="00C24571"/>
    <w:rsid w:val="00C24B27"/>
    <w:rsid w:val="00C26479"/>
    <w:rsid w:val="00C27AA2"/>
    <w:rsid w:val="00C313CE"/>
    <w:rsid w:val="00C334E3"/>
    <w:rsid w:val="00C33838"/>
    <w:rsid w:val="00C338CE"/>
    <w:rsid w:val="00C33A39"/>
    <w:rsid w:val="00C33DF2"/>
    <w:rsid w:val="00C34323"/>
    <w:rsid w:val="00C35EA1"/>
    <w:rsid w:val="00C3633A"/>
    <w:rsid w:val="00C36364"/>
    <w:rsid w:val="00C40146"/>
    <w:rsid w:val="00C409BB"/>
    <w:rsid w:val="00C40B54"/>
    <w:rsid w:val="00C40C84"/>
    <w:rsid w:val="00C41D9E"/>
    <w:rsid w:val="00C44680"/>
    <w:rsid w:val="00C44880"/>
    <w:rsid w:val="00C44908"/>
    <w:rsid w:val="00C45103"/>
    <w:rsid w:val="00C45606"/>
    <w:rsid w:val="00C46447"/>
    <w:rsid w:val="00C506B7"/>
    <w:rsid w:val="00C52518"/>
    <w:rsid w:val="00C53A84"/>
    <w:rsid w:val="00C55317"/>
    <w:rsid w:val="00C56515"/>
    <w:rsid w:val="00C5777D"/>
    <w:rsid w:val="00C6147D"/>
    <w:rsid w:val="00C61B9D"/>
    <w:rsid w:val="00C62A2A"/>
    <w:rsid w:val="00C65F97"/>
    <w:rsid w:val="00C66062"/>
    <w:rsid w:val="00C66B84"/>
    <w:rsid w:val="00C66FD3"/>
    <w:rsid w:val="00C67102"/>
    <w:rsid w:val="00C709E4"/>
    <w:rsid w:val="00C72497"/>
    <w:rsid w:val="00C73193"/>
    <w:rsid w:val="00C731C7"/>
    <w:rsid w:val="00C73A27"/>
    <w:rsid w:val="00C741C9"/>
    <w:rsid w:val="00C75B7B"/>
    <w:rsid w:val="00C80F83"/>
    <w:rsid w:val="00C82239"/>
    <w:rsid w:val="00C82D73"/>
    <w:rsid w:val="00C83C27"/>
    <w:rsid w:val="00C83F73"/>
    <w:rsid w:val="00C840A3"/>
    <w:rsid w:val="00C8461C"/>
    <w:rsid w:val="00C8473B"/>
    <w:rsid w:val="00C84D96"/>
    <w:rsid w:val="00C85658"/>
    <w:rsid w:val="00C85A15"/>
    <w:rsid w:val="00C87D82"/>
    <w:rsid w:val="00C90141"/>
    <w:rsid w:val="00C90FFB"/>
    <w:rsid w:val="00C9238D"/>
    <w:rsid w:val="00C92C89"/>
    <w:rsid w:val="00C93F3D"/>
    <w:rsid w:val="00C94DB0"/>
    <w:rsid w:val="00C958BC"/>
    <w:rsid w:val="00C963B8"/>
    <w:rsid w:val="00C967B0"/>
    <w:rsid w:val="00C97911"/>
    <w:rsid w:val="00CA1303"/>
    <w:rsid w:val="00CA2229"/>
    <w:rsid w:val="00CA2CF7"/>
    <w:rsid w:val="00CA35F0"/>
    <w:rsid w:val="00CA3608"/>
    <w:rsid w:val="00CA4631"/>
    <w:rsid w:val="00CA59BD"/>
    <w:rsid w:val="00CA5F87"/>
    <w:rsid w:val="00CA7131"/>
    <w:rsid w:val="00CA7ED2"/>
    <w:rsid w:val="00CB0CCA"/>
    <w:rsid w:val="00CB1D95"/>
    <w:rsid w:val="00CB3150"/>
    <w:rsid w:val="00CB347E"/>
    <w:rsid w:val="00CB35D9"/>
    <w:rsid w:val="00CB37C7"/>
    <w:rsid w:val="00CB39E5"/>
    <w:rsid w:val="00CB3EDF"/>
    <w:rsid w:val="00CB4C1E"/>
    <w:rsid w:val="00CB54AE"/>
    <w:rsid w:val="00CC032D"/>
    <w:rsid w:val="00CC172D"/>
    <w:rsid w:val="00CC1764"/>
    <w:rsid w:val="00CC2273"/>
    <w:rsid w:val="00CC2881"/>
    <w:rsid w:val="00CC43DB"/>
    <w:rsid w:val="00CC5DCA"/>
    <w:rsid w:val="00CD0D04"/>
    <w:rsid w:val="00CD0EA4"/>
    <w:rsid w:val="00CD11FA"/>
    <w:rsid w:val="00CD24EC"/>
    <w:rsid w:val="00CD32FE"/>
    <w:rsid w:val="00CD4966"/>
    <w:rsid w:val="00CD4D57"/>
    <w:rsid w:val="00CD544B"/>
    <w:rsid w:val="00CD57C2"/>
    <w:rsid w:val="00CD6028"/>
    <w:rsid w:val="00CD6DD4"/>
    <w:rsid w:val="00CE0225"/>
    <w:rsid w:val="00CE07FD"/>
    <w:rsid w:val="00CE0A7C"/>
    <w:rsid w:val="00CE10A1"/>
    <w:rsid w:val="00CE1B9B"/>
    <w:rsid w:val="00CE44B9"/>
    <w:rsid w:val="00CE581C"/>
    <w:rsid w:val="00CE6869"/>
    <w:rsid w:val="00CE68A0"/>
    <w:rsid w:val="00CE6A04"/>
    <w:rsid w:val="00CF199F"/>
    <w:rsid w:val="00CF30D0"/>
    <w:rsid w:val="00CF4B39"/>
    <w:rsid w:val="00CF56D5"/>
    <w:rsid w:val="00CF57DA"/>
    <w:rsid w:val="00CF6845"/>
    <w:rsid w:val="00CF6EB7"/>
    <w:rsid w:val="00CF7053"/>
    <w:rsid w:val="00CF768B"/>
    <w:rsid w:val="00CF7914"/>
    <w:rsid w:val="00D002FF"/>
    <w:rsid w:val="00D015D4"/>
    <w:rsid w:val="00D03147"/>
    <w:rsid w:val="00D036C4"/>
    <w:rsid w:val="00D0393A"/>
    <w:rsid w:val="00D03B5D"/>
    <w:rsid w:val="00D03C11"/>
    <w:rsid w:val="00D04F81"/>
    <w:rsid w:val="00D06EB6"/>
    <w:rsid w:val="00D10600"/>
    <w:rsid w:val="00D10672"/>
    <w:rsid w:val="00D11145"/>
    <w:rsid w:val="00D12608"/>
    <w:rsid w:val="00D12D12"/>
    <w:rsid w:val="00D13B35"/>
    <w:rsid w:val="00D13EC1"/>
    <w:rsid w:val="00D14956"/>
    <w:rsid w:val="00D16036"/>
    <w:rsid w:val="00D20E7F"/>
    <w:rsid w:val="00D2112A"/>
    <w:rsid w:val="00D21446"/>
    <w:rsid w:val="00D22A0E"/>
    <w:rsid w:val="00D243AB"/>
    <w:rsid w:val="00D246F0"/>
    <w:rsid w:val="00D24822"/>
    <w:rsid w:val="00D261BF"/>
    <w:rsid w:val="00D272BA"/>
    <w:rsid w:val="00D2775A"/>
    <w:rsid w:val="00D30303"/>
    <w:rsid w:val="00D3033D"/>
    <w:rsid w:val="00D30FDE"/>
    <w:rsid w:val="00D3312C"/>
    <w:rsid w:val="00D347E5"/>
    <w:rsid w:val="00D35354"/>
    <w:rsid w:val="00D36882"/>
    <w:rsid w:val="00D40899"/>
    <w:rsid w:val="00D40A57"/>
    <w:rsid w:val="00D42949"/>
    <w:rsid w:val="00D42AC0"/>
    <w:rsid w:val="00D42E2C"/>
    <w:rsid w:val="00D4355D"/>
    <w:rsid w:val="00D44E31"/>
    <w:rsid w:val="00D4564B"/>
    <w:rsid w:val="00D46AC2"/>
    <w:rsid w:val="00D47475"/>
    <w:rsid w:val="00D476EC"/>
    <w:rsid w:val="00D50B6D"/>
    <w:rsid w:val="00D5138D"/>
    <w:rsid w:val="00D5225E"/>
    <w:rsid w:val="00D5287E"/>
    <w:rsid w:val="00D53B90"/>
    <w:rsid w:val="00D542E8"/>
    <w:rsid w:val="00D54681"/>
    <w:rsid w:val="00D557BE"/>
    <w:rsid w:val="00D5728E"/>
    <w:rsid w:val="00D5766A"/>
    <w:rsid w:val="00D57A8D"/>
    <w:rsid w:val="00D60494"/>
    <w:rsid w:val="00D60BDE"/>
    <w:rsid w:val="00D61A68"/>
    <w:rsid w:val="00D63404"/>
    <w:rsid w:val="00D63772"/>
    <w:rsid w:val="00D64072"/>
    <w:rsid w:val="00D652E4"/>
    <w:rsid w:val="00D66C4C"/>
    <w:rsid w:val="00D66F69"/>
    <w:rsid w:val="00D67AF3"/>
    <w:rsid w:val="00D70DA7"/>
    <w:rsid w:val="00D712C3"/>
    <w:rsid w:val="00D723A8"/>
    <w:rsid w:val="00D73C5C"/>
    <w:rsid w:val="00D73D2F"/>
    <w:rsid w:val="00D740CF"/>
    <w:rsid w:val="00D77B83"/>
    <w:rsid w:val="00D80A78"/>
    <w:rsid w:val="00D8305C"/>
    <w:rsid w:val="00D84B62"/>
    <w:rsid w:val="00D86036"/>
    <w:rsid w:val="00D87551"/>
    <w:rsid w:val="00D91EF6"/>
    <w:rsid w:val="00D946E0"/>
    <w:rsid w:val="00D94718"/>
    <w:rsid w:val="00D957AD"/>
    <w:rsid w:val="00D95900"/>
    <w:rsid w:val="00D95B85"/>
    <w:rsid w:val="00D96707"/>
    <w:rsid w:val="00D96B0F"/>
    <w:rsid w:val="00D97A32"/>
    <w:rsid w:val="00DA0B42"/>
    <w:rsid w:val="00DA181B"/>
    <w:rsid w:val="00DA408B"/>
    <w:rsid w:val="00DA40AE"/>
    <w:rsid w:val="00DA6C68"/>
    <w:rsid w:val="00DA74B3"/>
    <w:rsid w:val="00DB06BF"/>
    <w:rsid w:val="00DB1960"/>
    <w:rsid w:val="00DB4DCA"/>
    <w:rsid w:val="00DB7444"/>
    <w:rsid w:val="00DB74EC"/>
    <w:rsid w:val="00DB7876"/>
    <w:rsid w:val="00DC0CF4"/>
    <w:rsid w:val="00DC21D3"/>
    <w:rsid w:val="00DC2835"/>
    <w:rsid w:val="00DC2BA7"/>
    <w:rsid w:val="00DC383A"/>
    <w:rsid w:val="00DC3FB9"/>
    <w:rsid w:val="00DC5A1E"/>
    <w:rsid w:val="00DC6796"/>
    <w:rsid w:val="00DC74C8"/>
    <w:rsid w:val="00DD04D7"/>
    <w:rsid w:val="00DD05E9"/>
    <w:rsid w:val="00DD09EE"/>
    <w:rsid w:val="00DD15EA"/>
    <w:rsid w:val="00DD2036"/>
    <w:rsid w:val="00DD2129"/>
    <w:rsid w:val="00DD21A9"/>
    <w:rsid w:val="00DD2E60"/>
    <w:rsid w:val="00DD31CB"/>
    <w:rsid w:val="00DD49A3"/>
    <w:rsid w:val="00DD5388"/>
    <w:rsid w:val="00DD5D83"/>
    <w:rsid w:val="00DD6089"/>
    <w:rsid w:val="00DD69E9"/>
    <w:rsid w:val="00DD7821"/>
    <w:rsid w:val="00DE0D06"/>
    <w:rsid w:val="00DE14D6"/>
    <w:rsid w:val="00DE168B"/>
    <w:rsid w:val="00DE3AE2"/>
    <w:rsid w:val="00DE3AFD"/>
    <w:rsid w:val="00DE3D99"/>
    <w:rsid w:val="00DE3EAA"/>
    <w:rsid w:val="00DE4214"/>
    <w:rsid w:val="00DE4ACF"/>
    <w:rsid w:val="00DE5447"/>
    <w:rsid w:val="00DE7217"/>
    <w:rsid w:val="00DF13E8"/>
    <w:rsid w:val="00DF1CE2"/>
    <w:rsid w:val="00DF4F92"/>
    <w:rsid w:val="00DF5BD8"/>
    <w:rsid w:val="00DF5DCA"/>
    <w:rsid w:val="00DF5EF7"/>
    <w:rsid w:val="00DF6054"/>
    <w:rsid w:val="00DF6B4C"/>
    <w:rsid w:val="00E003B3"/>
    <w:rsid w:val="00E01082"/>
    <w:rsid w:val="00E017A8"/>
    <w:rsid w:val="00E02857"/>
    <w:rsid w:val="00E031FD"/>
    <w:rsid w:val="00E04D4B"/>
    <w:rsid w:val="00E05E58"/>
    <w:rsid w:val="00E0707A"/>
    <w:rsid w:val="00E0770E"/>
    <w:rsid w:val="00E106DD"/>
    <w:rsid w:val="00E12006"/>
    <w:rsid w:val="00E14F77"/>
    <w:rsid w:val="00E15BCD"/>
    <w:rsid w:val="00E201D6"/>
    <w:rsid w:val="00E20FEA"/>
    <w:rsid w:val="00E212D6"/>
    <w:rsid w:val="00E21371"/>
    <w:rsid w:val="00E224B4"/>
    <w:rsid w:val="00E234FF"/>
    <w:rsid w:val="00E23BC7"/>
    <w:rsid w:val="00E24BB0"/>
    <w:rsid w:val="00E24D27"/>
    <w:rsid w:val="00E25264"/>
    <w:rsid w:val="00E255CA"/>
    <w:rsid w:val="00E305AA"/>
    <w:rsid w:val="00E31077"/>
    <w:rsid w:val="00E319CB"/>
    <w:rsid w:val="00E3219F"/>
    <w:rsid w:val="00E3297C"/>
    <w:rsid w:val="00E33096"/>
    <w:rsid w:val="00E33BBA"/>
    <w:rsid w:val="00E33D3C"/>
    <w:rsid w:val="00E34390"/>
    <w:rsid w:val="00E3473D"/>
    <w:rsid w:val="00E351A1"/>
    <w:rsid w:val="00E3539B"/>
    <w:rsid w:val="00E35CCF"/>
    <w:rsid w:val="00E41010"/>
    <w:rsid w:val="00E44DD2"/>
    <w:rsid w:val="00E461E3"/>
    <w:rsid w:val="00E5135E"/>
    <w:rsid w:val="00E51573"/>
    <w:rsid w:val="00E53678"/>
    <w:rsid w:val="00E575C4"/>
    <w:rsid w:val="00E60DE4"/>
    <w:rsid w:val="00E62771"/>
    <w:rsid w:val="00E62F4B"/>
    <w:rsid w:val="00E63B16"/>
    <w:rsid w:val="00E64A1C"/>
    <w:rsid w:val="00E65D22"/>
    <w:rsid w:val="00E66620"/>
    <w:rsid w:val="00E677CD"/>
    <w:rsid w:val="00E71F29"/>
    <w:rsid w:val="00E721B7"/>
    <w:rsid w:val="00E72E9D"/>
    <w:rsid w:val="00E7377E"/>
    <w:rsid w:val="00E73888"/>
    <w:rsid w:val="00E7719C"/>
    <w:rsid w:val="00E7751C"/>
    <w:rsid w:val="00E77D2E"/>
    <w:rsid w:val="00E80090"/>
    <w:rsid w:val="00E838D4"/>
    <w:rsid w:val="00E83BEE"/>
    <w:rsid w:val="00E85795"/>
    <w:rsid w:val="00E87040"/>
    <w:rsid w:val="00E920F8"/>
    <w:rsid w:val="00E922B1"/>
    <w:rsid w:val="00E9249D"/>
    <w:rsid w:val="00E945DB"/>
    <w:rsid w:val="00E94659"/>
    <w:rsid w:val="00E97262"/>
    <w:rsid w:val="00EA0316"/>
    <w:rsid w:val="00EA043C"/>
    <w:rsid w:val="00EA0577"/>
    <w:rsid w:val="00EA1EC3"/>
    <w:rsid w:val="00EA2651"/>
    <w:rsid w:val="00EA2F8B"/>
    <w:rsid w:val="00EA40CE"/>
    <w:rsid w:val="00EA4960"/>
    <w:rsid w:val="00EA5904"/>
    <w:rsid w:val="00EA5C09"/>
    <w:rsid w:val="00EA6A7C"/>
    <w:rsid w:val="00EA6B12"/>
    <w:rsid w:val="00EA7E04"/>
    <w:rsid w:val="00EB01A3"/>
    <w:rsid w:val="00EB2FF4"/>
    <w:rsid w:val="00EB607A"/>
    <w:rsid w:val="00EB61A2"/>
    <w:rsid w:val="00EB6240"/>
    <w:rsid w:val="00EB6680"/>
    <w:rsid w:val="00EB767C"/>
    <w:rsid w:val="00EB7BBD"/>
    <w:rsid w:val="00EC00EA"/>
    <w:rsid w:val="00EC078F"/>
    <w:rsid w:val="00EC0802"/>
    <w:rsid w:val="00EC202D"/>
    <w:rsid w:val="00EC298B"/>
    <w:rsid w:val="00EC47BF"/>
    <w:rsid w:val="00EC4EBC"/>
    <w:rsid w:val="00EC711E"/>
    <w:rsid w:val="00ED0EB3"/>
    <w:rsid w:val="00ED3BA8"/>
    <w:rsid w:val="00ED46C3"/>
    <w:rsid w:val="00ED4DFD"/>
    <w:rsid w:val="00ED6890"/>
    <w:rsid w:val="00ED6899"/>
    <w:rsid w:val="00ED6AD0"/>
    <w:rsid w:val="00EE01EB"/>
    <w:rsid w:val="00EE0D85"/>
    <w:rsid w:val="00EE31B8"/>
    <w:rsid w:val="00EE3BFB"/>
    <w:rsid w:val="00EE4B4B"/>
    <w:rsid w:val="00EE5667"/>
    <w:rsid w:val="00EE5D30"/>
    <w:rsid w:val="00EE61F7"/>
    <w:rsid w:val="00EE70AB"/>
    <w:rsid w:val="00EE796E"/>
    <w:rsid w:val="00EF3AFF"/>
    <w:rsid w:val="00EF3B2F"/>
    <w:rsid w:val="00EF4B4E"/>
    <w:rsid w:val="00EF5B18"/>
    <w:rsid w:val="00EF6B68"/>
    <w:rsid w:val="00EF7FD7"/>
    <w:rsid w:val="00F01C65"/>
    <w:rsid w:val="00F02629"/>
    <w:rsid w:val="00F030EB"/>
    <w:rsid w:val="00F044CD"/>
    <w:rsid w:val="00F04663"/>
    <w:rsid w:val="00F05B70"/>
    <w:rsid w:val="00F062A3"/>
    <w:rsid w:val="00F067E2"/>
    <w:rsid w:val="00F12EE7"/>
    <w:rsid w:val="00F13677"/>
    <w:rsid w:val="00F13D73"/>
    <w:rsid w:val="00F13E21"/>
    <w:rsid w:val="00F147A1"/>
    <w:rsid w:val="00F15EE4"/>
    <w:rsid w:val="00F1607B"/>
    <w:rsid w:val="00F16259"/>
    <w:rsid w:val="00F16B15"/>
    <w:rsid w:val="00F174AB"/>
    <w:rsid w:val="00F20469"/>
    <w:rsid w:val="00F20B80"/>
    <w:rsid w:val="00F219E9"/>
    <w:rsid w:val="00F21CF6"/>
    <w:rsid w:val="00F21FF7"/>
    <w:rsid w:val="00F228DF"/>
    <w:rsid w:val="00F22F46"/>
    <w:rsid w:val="00F25329"/>
    <w:rsid w:val="00F2585C"/>
    <w:rsid w:val="00F26391"/>
    <w:rsid w:val="00F266C5"/>
    <w:rsid w:val="00F30E03"/>
    <w:rsid w:val="00F32341"/>
    <w:rsid w:val="00F32361"/>
    <w:rsid w:val="00F32EFD"/>
    <w:rsid w:val="00F33FD8"/>
    <w:rsid w:val="00F349E6"/>
    <w:rsid w:val="00F34CEE"/>
    <w:rsid w:val="00F34E43"/>
    <w:rsid w:val="00F365FF"/>
    <w:rsid w:val="00F37549"/>
    <w:rsid w:val="00F37A08"/>
    <w:rsid w:val="00F4206A"/>
    <w:rsid w:val="00F43943"/>
    <w:rsid w:val="00F451B2"/>
    <w:rsid w:val="00F4651E"/>
    <w:rsid w:val="00F471CC"/>
    <w:rsid w:val="00F47ED1"/>
    <w:rsid w:val="00F5103D"/>
    <w:rsid w:val="00F51820"/>
    <w:rsid w:val="00F51C27"/>
    <w:rsid w:val="00F5323E"/>
    <w:rsid w:val="00F554BF"/>
    <w:rsid w:val="00F5603E"/>
    <w:rsid w:val="00F56B2C"/>
    <w:rsid w:val="00F56DEE"/>
    <w:rsid w:val="00F60732"/>
    <w:rsid w:val="00F61AB8"/>
    <w:rsid w:val="00F6452B"/>
    <w:rsid w:val="00F65669"/>
    <w:rsid w:val="00F65F5B"/>
    <w:rsid w:val="00F706BF"/>
    <w:rsid w:val="00F72853"/>
    <w:rsid w:val="00F776CD"/>
    <w:rsid w:val="00F77E19"/>
    <w:rsid w:val="00F80B6C"/>
    <w:rsid w:val="00F81438"/>
    <w:rsid w:val="00F81AFE"/>
    <w:rsid w:val="00F82B9F"/>
    <w:rsid w:val="00F82F5A"/>
    <w:rsid w:val="00F8738E"/>
    <w:rsid w:val="00F9148C"/>
    <w:rsid w:val="00F91526"/>
    <w:rsid w:val="00F921DE"/>
    <w:rsid w:val="00F926B1"/>
    <w:rsid w:val="00F92EA5"/>
    <w:rsid w:val="00F93AE3"/>
    <w:rsid w:val="00F95444"/>
    <w:rsid w:val="00F95A55"/>
    <w:rsid w:val="00F96FBE"/>
    <w:rsid w:val="00F970FD"/>
    <w:rsid w:val="00F97F0C"/>
    <w:rsid w:val="00FA0946"/>
    <w:rsid w:val="00FA1101"/>
    <w:rsid w:val="00FA2750"/>
    <w:rsid w:val="00FA3FA4"/>
    <w:rsid w:val="00FA4224"/>
    <w:rsid w:val="00FA4E51"/>
    <w:rsid w:val="00FA76A9"/>
    <w:rsid w:val="00FA7D2F"/>
    <w:rsid w:val="00FB19B5"/>
    <w:rsid w:val="00FB1A74"/>
    <w:rsid w:val="00FB2181"/>
    <w:rsid w:val="00FB3991"/>
    <w:rsid w:val="00FB3F88"/>
    <w:rsid w:val="00FB4AAE"/>
    <w:rsid w:val="00FB4B92"/>
    <w:rsid w:val="00FB600C"/>
    <w:rsid w:val="00FB6EF4"/>
    <w:rsid w:val="00FB732C"/>
    <w:rsid w:val="00FB735D"/>
    <w:rsid w:val="00FB7BC1"/>
    <w:rsid w:val="00FC4B20"/>
    <w:rsid w:val="00FC5FD7"/>
    <w:rsid w:val="00FC72D8"/>
    <w:rsid w:val="00FC754C"/>
    <w:rsid w:val="00FD1E97"/>
    <w:rsid w:val="00FD3022"/>
    <w:rsid w:val="00FD3618"/>
    <w:rsid w:val="00FD76F9"/>
    <w:rsid w:val="00FE1932"/>
    <w:rsid w:val="00FE19A0"/>
    <w:rsid w:val="00FE1C4F"/>
    <w:rsid w:val="00FE23BF"/>
    <w:rsid w:val="00FE3A12"/>
    <w:rsid w:val="00FE4764"/>
    <w:rsid w:val="00FE4FCB"/>
    <w:rsid w:val="00FE5866"/>
    <w:rsid w:val="00FE69F6"/>
    <w:rsid w:val="00FE7314"/>
    <w:rsid w:val="00FF0754"/>
    <w:rsid w:val="00FF1B40"/>
    <w:rsid w:val="00FF3837"/>
    <w:rsid w:val="00FF5056"/>
    <w:rsid w:val="00FF5FB3"/>
    <w:rsid w:val="00FF6261"/>
    <w:rsid w:val="00FF6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A5AF70"/>
  <w15:docId w15:val="{F357F29C-0157-478A-B7C8-BEA6E0CA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3A0DE2"/>
    <w:pPr>
      <w:keepNext/>
      <w:keepLines/>
      <w:spacing w:before="340" w:after="330" w:line="578" w:lineRule="auto"/>
      <w:outlineLvl w:val="0"/>
    </w:pPr>
    <w:rPr>
      <w:rFonts w:ascii="Times New Roman" w:hAnsi="Times New Roman" w:cs="Times New Roman"/>
      <w:b/>
      <w:bCs/>
      <w:kern w:val="44"/>
      <w:sz w:val="36"/>
      <w:szCs w:val="36"/>
    </w:rPr>
  </w:style>
  <w:style w:type="paragraph" w:styleId="2">
    <w:name w:val="heading 2"/>
    <w:basedOn w:val="a"/>
    <w:next w:val="a"/>
    <w:link w:val="2Char"/>
    <w:uiPriority w:val="9"/>
    <w:unhideWhenUsed/>
    <w:qFormat/>
    <w:rsid w:val="00BF47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7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1145"/>
    <w:pPr>
      <w:keepNext/>
      <w:keepLines/>
      <w:outlineLvl w:val="3"/>
    </w:pPr>
    <w:rPr>
      <w:rFonts w:ascii="Arial" w:eastAsia="黑体" w:hAnsi="Arial"/>
      <w:bCs/>
      <w:sz w:val="26"/>
      <w:szCs w:val="32"/>
    </w:rPr>
  </w:style>
  <w:style w:type="paragraph" w:styleId="5">
    <w:name w:val="heading 5"/>
    <w:aliases w:val="摘要"/>
    <w:basedOn w:val="a"/>
    <w:next w:val="a"/>
    <w:link w:val="5Char"/>
    <w:uiPriority w:val="9"/>
    <w:unhideWhenUsed/>
    <w:qFormat/>
    <w:rsid w:val="00D11145"/>
    <w:pPr>
      <w:keepNext/>
      <w:keepLines/>
      <w:adjustRightInd w:val="0"/>
      <w:snapToGrid w:val="0"/>
      <w:spacing w:before="800" w:after="400" w:line="400" w:lineRule="atLeast"/>
      <w:jc w:val="center"/>
      <w:outlineLvl w:val="4"/>
    </w:pPr>
    <w:rPr>
      <w:rFonts w:ascii="Times New Roman" w:eastAsia="黑体" w:hAnsi="Times New Roman"/>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3A0DE2"/>
    <w:rPr>
      <w:rFonts w:ascii="Times New Roman" w:hAnsi="Times New Roman" w:cs="Times New Roman"/>
      <w:b/>
      <w:bCs/>
      <w:kern w:val="44"/>
      <w:sz w:val="36"/>
      <w:szCs w:val="36"/>
    </w:rPr>
  </w:style>
  <w:style w:type="character" w:customStyle="1" w:styleId="2Char">
    <w:name w:val="标题 2 Char"/>
    <w:basedOn w:val="a0"/>
    <w:link w:val="2"/>
    <w:uiPriority w:val="9"/>
    <w:rsid w:val="00BF47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4725"/>
    <w:rPr>
      <w:b/>
      <w:bCs/>
      <w:sz w:val="32"/>
      <w:szCs w:val="32"/>
    </w:rPr>
  </w:style>
  <w:style w:type="character" w:styleId="a3">
    <w:name w:val="Hyperlink"/>
    <w:basedOn w:val="a0"/>
    <w:uiPriority w:val="99"/>
    <w:unhideWhenUsed/>
    <w:rsid w:val="0000062F"/>
    <w:rPr>
      <w:color w:val="0000FF" w:themeColor="hyperlink"/>
      <w:u w:val="single"/>
    </w:rPr>
  </w:style>
  <w:style w:type="paragraph" w:styleId="a4">
    <w:name w:val="List Paragraph"/>
    <w:basedOn w:val="a"/>
    <w:uiPriority w:val="34"/>
    <w:qFormat/>
    <w:rsid w:val="008D4130"/>
    <w:pPr>
      <w:spacing w:line="400" w:lineRule="exact"/>
      <w:ind w:firstLineChars="200" w:firstLine="420"/>
    </w:pPr>
    <w:rPr>
      <w:rFonts w:ascii="Times New Roman" w:hAnsi="Times New Roman"/>
      <w:sz w:val="24"/>
    </w:rPr>
  </w:style>
  <w:style w:type="table" w:styleId="a5">
    <w:name w:val="Table Grid"/>
    <w:basedOn w:val="a1"/>
    <w:uiPriority w:val="39"/>
    <w:rsid w:val="008D41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6">
    <w:name w:val="输入文件示例"/>
    <w:basedOn w:val="a"/>
    <w:link w:val="Char"/>
    <w:qFormat/>
    <w:rsid w:val="008D4130"/>
    <w:pPr>
      <w:spacing w:line="200" w:lineRule="exact"/>
      <w:jc w:val="left"/>
    </w:pPr>
    <w:rPr>
      <w:rFonts w:asciiTheme="minorEastAsia" w:hAnsiTheme="minorEastAsia"/>
      <w:szCs w:val="21"/>
    </w:rPr>
  </w:style>
  <w:style w:type="character" w:customStyle="1" w:styleId="Char">
    <w:name w:val="输入文件示例 Char"/>
    <w:basedOn w:val="a0"/>
    <w:link w:val="a6"/>
    <w:rsid w:val="008D4130"/>
    <w:rPr>
      <w:rFonts w:asciiTheme="minorEastAsia" w:hAnsiTheme="minorEastAsia"/>
      <w:szCs w:val="21"/>
    </w:rPr>
  </w:style>
  <w:style w:type="paragraph" w:styleId="a7">
    <w:name w:val="header"/>
    <w:basedOn w:val="a"/>
    <w:link w:val="Char0"/>
    <w:uiPriority w:val="99"/>
    <w:unhideWhenUsed/>
    <w:rsid w:val="00575F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75F37"/>
    <w:rPr>
      <w:sz w:val="18"/>
      <w:szCs w:val="18"/>
    </w:rPr>
  </w:style>
  <w:style w:type="paragraph" w:styleId="a8">
    <w:name w:val="footer"/>
    <w:basedOn w:val="a"/>
    <w:link w:val="Char1"/>
    <w:uiPriority w:val="99"/>
    <w:unhideWhenUsed/>
    <w:rsid w:val="00575F37"/>
    <w:pPr>
      <w:tabs>
        <w:tab w:val="center" w:pos="4153"/>
        <w:tab w:val="right" w:pos="8306"/>
      </w:tabs>
      <w:snapToGrid w:val="0"/>
      <w:jc w:val="left"/>
    </w:pPr>
    <w:rPr>
      <w:sz w:val="18"/>
      <w:szCs w:val="18"/>
    </w:rPr>
  </w:style>
  <w:style w:type="character" w:customStyle="1" w:styleId="Char1">
    <w:name w:val="页脚 Char"/>
    <w:basedOn w:val="a0"/>
    <w:link w:val="a8"/>
    <w:uiPriority w:val="99"/>
    <w:rsid w:val="00575F37"/>
    <w:rPr>
      <w:sz w:val="18"/>
      <w:szCs w:val="18"/>
    </w:rPr>
  </w:style>
  <w:style w:type="paragraph" w:customStyle="1" w:styleId="a9">
    <w:name w:val="输入卡样式"/>
    <w:basedOn w:val="a"/>
    <w:link w:val="Char2"/>
    <w:qFormat/>
    <w:rsid w:val="00B16D6D"/>
    <w:pPr>
      <w:spacing w:line="400" w:lineRule="exact"/>
      <w:jc w:val="left"/>
    </w:pPr>
    <w:rPr>
      <w:rFonts w:ascii="Times New Roman" w:hAnsi="Times New Roman"/>
      <w:b/>
      <w:sz w:val="24"/>
    </w:rPr>
  </w:style>
  <w:style w:type="character" w:customStyle="1" w:styleId="Char2">
    <w:name w:val="输入卡样式 Char"/>
    <w:basedOn w:val="a0"/>
    <w:link w:val="a9"/>
    <w:rsid w:val="00B16D6D"/>
    <w:rPr>
      <w:rFonts w:ascii="Times New Roman" w:hAnsi="Times New Roman"/>
      <w:b/>
      <w:sz w:val="24"/>
    </w:rPr>
  </w:style>
  <w:style w:type="paragraph" w:styleId="aa">
    <w:name w:val="Normal (Web)"/>
    <w:basedOn w:val="a"/>
    <w:uiPriority w:val="99"/>
    <w:unhideWhenUsed/>
    <w:rsid w:val="001F0443"/>
    <w:pPr>
      <w:widowControl/>
      <w:spacing w:before="100" w:beforeAutospacing="1" w:after="100" w:afterAutospacing="1" w:line="400" w:lineRule="exact"/>
      <w:jc w:val="left"/>
    </w:pPr>
    <w:rPr>
      <w:rFonts w:ascii="宋体" w:eastAsia="宋体" w:hAnsi="宋体" w:cs="宋体"/>
      <w:kern w:val="0"/>
      <w:sz w:val="24"/>
      <w:szCs w:val="24"/>
    </w:rPr>
  </w:style>
  <w:style w:type="paragraph" w:styleId="ab">
    <w:name w:val="Balloon Text"/>
    <w:basedOn w:val="a"/>
    <w:link w:val="Char3"/>
    <w:uiPriority w:val="99"/>
    <w:semiHidden/>
    <w:unhideWhenUsed/>
    <w:rsid w:val="00774702"/>
    <w:rPr>
      <w:sz w:val="18"/>
      <w:szCs w:val="18"/>
    </w:rPr>
  </w:style>
  <w:style w:type="character" w:customStyle="1" w:styleId="Char3">
    <w:name w:val="批注框文本 Char"/>
    <w:basedOn w:val="a0"/>
    <w:link w:val="ab"/>
    <w:uiPriority w:val="99"/>
    <w:semiHidden/>
    <w:rsid w:val="00774702"/>
    <w:rPr>
      <w:sz w:val="18"/>
      <w:szCs w:val="18"/>
    </w:rPr>
  </w:style>
  <w:style w:type="paragraph" w:styleId="TOC">
    <w:name w:val="TOC Heading"/>
    <w:basedOn w:val="10"/>
    <w:next w:val="a"/>
    <w:uiPriority w:val="39"/>
    <w:unhideWhenUsed/>
    <w:qFormat/>
    <w:rsid w:val="00351B9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1F2FA0"/>
    <w:pPr>
      <w:tabs>
        <w:tab w:val="right" w:leader="dot" w:pos="8381"/>
      </w:tabs>
    </w:pPr>
    <w:rPr>
      <w:rFonts w:ascii="Times New Roman" w:hAnsi="Times New Roman" w:cs="Times New Roman"/>
      <w:b/>
      <w:noProof/>
    </w:rPr>
  </w:style>
  <w:style w:type="paragraph" w:styleId="20">
    <w:name w:val="toc 2"/>
    <w:basedOn w:val="a"/>
    <w:next w:val="a"/>
    <w:autoRedefine/>
    <w:uiPriority w:val="39"/>
    <w:unhideWhenUsed/>
    <w:qFormat/>
    <w:rsid w:val="00351B9E"/>
    <w:pPr>
      <w:ind w:leftChars="200" w:left="420"/>
    </w:pPr>
  </w:style>
  <w:style w:type="paragraph" w:styleId="30">
    <w:name w:val="toc 3"/>
    <w:basedOn w:val="a"/>
    <w:next w:val="a"/>
    <w:autoRedefine/>
    <w:uiPriority w:val="39"/>
    <w:unhideWhenUsed/>
    <w:qFormat/>
    <w:rsid w:val="00351B9E"/>
    <w:pPr>
      <w:ind w:leftChars="400" w:left="840"/>
    </w:pPr>
  </w:style>
  <w:style w:type="character" w:customStyle="1" w:styleId="highlight">
    <w:name w:val="highlight"/>
    <w:basedOn w:val="a0"/>
    <w:rsid w:val="00121F2B"/>
  </w:style>
  <w:style w:type="paragraph" w:styleId="ac">
    <w:name w:val="footnote text"/>
    <w:basedOn w:val="a"/>
    <w:link w:val="Char4"/>
    <w:uiPriority w:val="99"/>
    <w:unhideWhenUsed/>
    <w:rsid w:val="001315FD"/>
    <w:pPr>
      <w:snapToGrid w:val="0"/>
      <w:spacing w:line="400" w:lineRule="exact"/>
      <w:jc w:val="left"/>
    </w:pPr>
    <w:rPr>
      <w:rFonts w:ascii="Times New Roman" w:hAnsi="Times New Roman"/>
      <w:sz w:val="18"/>
      <w:szCs w:val="18"/>
    </w:rPr>
  </w:style>
  <w:style w:type="character" w:customStyle="1" w:styleId="Char4">
    <w:name w:val="脚注文本 Char"/>
    <w:basedOn w:val="a0"/>
    <w:link w:val="ac"/>
    <w:uiPriority w:val="99"/>
    <w:rsid w:val="001315FD"/>
    <w:rPr>
      <w:rFonts w:ascii="Times New Roman" w:hAnsi="Times New Roman"/>
      <w:sz w:val="18"/>
      <w:szCs w:val="18"/>
    </w:rPr>
  </w:style>
  <w:style w:type="character" w:styleId="ad">
    <w:name w:val="footnote reference"/>
    <w:basedOn w:val="a0"/>
    <w:uiPriority w:val="99"/>
    <w:semiHidden/>
    <w:unhideWhenUsed/>
    <w:rsid w:val="001315FD"/>
    <w:rPr>
      <w:vertAlign w:val="superscript"/>
    </w:rPr>
  </w:style>
  <w:style w:type="paragraph" w:customStyle="1" w:styleId="Paragraph">
    <w:name w:val="Paragraph"/>
    <w:basedOn w:val="a"/>
    <w:rsid w:val="005808E0"/>
    <w:pPr>
      <w:widowControl/>
      <w:ind w:firstLine="360"/>
      <w:jc w:val="left"/>
    </w:pPr>
    <w:rPr>
      <w:rFonts w:ascii="Times New Roman" w:eastAsia="宋体" w:hAnsi="Times New Roman" w:cs="Times New Roman"/>
      <w:kern w:val="0"/>
      <w:sz w:val="20"/>
      <w:szCs w:val="20"/>
      <w:lang w:eastAsia="en-US"/>
    </w:rPr>
  </w:style>
  <w:style w:type="paragraph" w:customStyle="1" w:styleId="ae">
    <w:name w:val="段落"/>
    <w:basedOn w:val="a"/>
    <w:rsid w:val="005808E0"/>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character" w:customStyle="1" w:styleId="4Char">
    <w:name w:val="标题 4 Char"/>
    <w:basedOn w:val="a0"/>
    <w:link w:val="4"/>
    <w:uiPriority w:val="9"/>
    <w:rsid w:val="00D11145"/>
    <w:rPr>
      <w:rFonts w:ascii="Arial" w:eastAsia="黑体" w:hAnsi="Arial"/>
      <w:bCs/>
      <w:sz w:val="26"/>
      <w:szCs w:val="32"/>
    </w:rPr>
  </w:style>
  <w:style w:type="character" w:customStyle="1" w:styleId="5Char">
    <w:name w:val="标题 5 Char"/>
    <w:aliases w:val="摘要 Char"/>
    <w:basedOn w:val="a0"/>
    <w:link w:val="5"/>
    <w:uiPriority w:val="9"/>
    <w:rsid w:val="00D11145"/>
    <w:rPr>
      <w:rFonts w:ascii="Times New Roman" w:eastAsia="黑体" w:hAnsi="Times New Roman"/>
      <w:bCs/>
      <w:sz w:val="30"/>
      <w:szCs w:val="28"/>
    </w:rPr>
  </w:style>
  <w:style w:type="paragraph" w:styleId="af">
    <w:name w:val="endnote text"/>
    <w:basedOn w:val="a"/>
    <w:link w:val="Char5"/>
    <w:uiPriority w:val="99"/>
    <w:semiHidden/>
    <w:unhideWhenUsed/>
    <w:rsid w:val="00D11145"/>
    <w:pPr>
      <w:snapToGrid w:val="0"/>
      <w:spacing w:line="400" w:lineRule="exact"/>
      <w:jc w:val="left"/>
    </w:pPr>
    <w:rPr>
      <w:rFonts w:ascii="Times New Roman" w:hAnsi="Times New Roman"/>
      <w:sz w:val="24"/>
    </w:rPr>
  </w:style>
  <w:style w:type="character" w:customStyle="1" w:styleId="Char5">
    <w:name w:val="尾注文本 Char"/>
    <w:basedOn w:val="a0"/>
    <w:link w:val="af"/>
    <w:uiPriority w:val="99"/>
    <w:semiHidden/>
    <w:rsid w:val="00D11145"/>
    <w:rPr>
      <w:rFonts w:ascii="Times New Roman" w:hAnsi="Times New Roman"/>
      <w:sz w:val="24"/>
    </w:rPr>
  </w:style>
  <w:style w:type="character" w:styleId="af0">
    <w:name w:val="endnote reference"/>
    <w:basedOn w:val="a0"/>
    <w:uiPriority w:val="99"/>
    <w:semiHidden/>
    <w:unhideWhenUsed/>
    <w:rsid w:val="00D11145"/>
    <w:rPr>
      <w:vertAlign w:val="superscript"/>
    </w:rPr>
  </w:style>
  <w:style w:type="paragraph" w:styleId="af1">
    <w:name w:val="No Spacing"/>
    <w:uiPriority w:val="1"/>
    <w:qFormat/>
    <w:rsid w:val="00D11145"/>
    <w:pPr>
      <w:widowControl w:val="0"/>
      <w:jc w:val="both"/>
    </w:pPr>
  </w:style>
  <w:style w:type="paragraph" w:styleId="af2">
    <w:name w:val="Title"/>
    <w:aliases w:val="英文摘要"/>
    <w:basedOn w:val="a"/>
    <w:next w:val="a"/>
    <w:link w:val="Char6"/>
    <w:uiPriority w:val="10"/>
    <w:qFormat/>
    <w:rsid w:val="00D11145"/>
    <w:pPr>
      <w:spacing w:before="800" w:after="400" w:line="400" w:lineRule="exact"/>
      <w:jc w:val="center"/>
      <w:outlineLvl w:val="0"/>
    </w:pPr>
    <w:rPr>
      <w:rFonts w:asciiTheme="majorHAnsi" w:eastAsia="Arial" w:hAnsiTheme="majorHAnsi" w:cstheme="majorBidi"/>
      <w:bCs/>
      <w:sz w:val="30"/>
      <w:szCs w:val="32"/>
    </w:rPr>
  </w:style>
  <w:style w:type="character" w:customStyle="1" w:styleId="Char6">
    <w:name w:val="标题 Char"/>
    <w:aliases w:val="英文摘要 Char"/>
    <w:basedOn w:val="a0"/>
    <w:link w:val="af2"/>
    <w:uiPriority w:val="10"/>
    <w:rsid w:val="00D11145"/>
    <w:rPr>
      <w:rFonts w:asciiTheme="majorHAnsi" w:eastAsia="Arial" w:hAnsiTheme="majorHAnsi" w:cstheme="majorBidi"/>
      <w:bCs/>
      <w:sz w:val="30"/>
      <w:szCs w:val="32"/>
    </w:rPr>
  </w:style>
  <w:style w:type="paragraph" w:styleId="af3">
    <w:name w:val="caption"/>
    <w:basedOn w:val="a"/>
    <w:next w:val="a"/>
    <w:uiPriority w:val="35"/>
    <w:unhideWhenUsed/>
    <w:qFormat/>
    <w:rsid w:val="00D11145"/>
    <w:pPr>
      <w:spacing w:line="400" w:lineRule="exact"/>
    </w:pPr>
    <w:rPr>
      <w:rFonts w:asciiTheme="majorHAnsi" w:eastAsia="黑体" w:hAnsiTheme="majorHAnsi" w:cstheme="majorBidi"/>
      <w:sz w:val="20"/>
      <w:szCs w:val="20"/>
    </w:rPr>
  </w:style>
  <w:style w:type="paragraph" w:styleId="af4">
    <w:name w:val="table of figures"/>
    <w:basedOn w:val="a"/>
    <w:next w:val="a"/>
    <w:uiPriority w:val="99"/>
    <w:unhideWhenUsed/>
    <w:rsid w:val="00D11145"/>
    <w:pPr>
      <w:spacing w:line="400" w:lineRule="exact"/>
      <w:ind w:leftChars="200" w:left="200" w:hangingChars="200" w:hanging="200"/>
    </w:pPr>
    <w:rPr>
      <w:rFonts w:ascii="Times New Roman" w:hAnsi="Times New Roman"/>
      <w:sz w:val="24"/>
    </w:rPr>
  </w:style>
  <w:style w:type="paragraph" w:customStyle="1" w:styleId="12">
    <w:name w:val="标题 1_无编号"/>
    <w:basedOn w:val="10"/>
    <w:rsid w:val="00D11145"/>
    <w:pPr>
      <w:widowControl/>
      <w:adjustRightInd w:val="0"/>
      <w:snapToGrid w:val="0"/>
      <w:spacing w:before="1000" w:after="0" w:line="360" w:lineRule="auto"/>
      <w:ind w:left="-397" w:firstLine="425"/>
      <w:jc w:val="center"/>
    </w:pPr>
    <w:rPr>
      <w:rFonts w:ascii="Arial" w:eastAsia="黑体" w:hAnsi="Arial"/>
      <w:b w:val="0"/>
      <w:sz w:val="30"/>
      <w:szCs w:val="30"/>
    </w:rPr>
  </w:style>
  <w:style w:type="character" w:styleId="af5">
    <w:name w:val="Strong"/>
    <w:basedOn w:val="a0"/>
    <w:uiPriority w:val="22"/>
    <w:qFormat/>
    <w:rsid w:val="00D11145"/>
    <w:rPr>
      <w:b/>
      <w:bCs/>
    </w:rPr>
  </w:style>
  <w:style w:type="character" w:customStyle="1" w:styleId="Char7">
    <w:name w:val="正文加粗 Char"/>
    <w:basedOn w:val="a0"/>
    <w:rsid w:val="00D11145"/>
    <w:rPr>
      <w:rFonts w:eastAsia="宋体"/>
      <w:b/>
      <w:kern w:val="2"/>
      <w:sz w:val="24"/>
      <w:szCs w:val="24"/>
      <w:lang w:val="en-US" w:eastAsia="zh-CN" w:bidi="ar-SA"/>
    </w:rPr>
  </w:style>
  <w:style w:type="paragraph" w:customStyle="1" w:styleId="af6">
    <w:name w:val="英文摘要关键词"/>
    <w:basedOn w:val="a"/>
    <w:rsid w:val="00D11145"/>
    <w:pPr>
      <w:widowControl/>
      <w:adjustRightInd w:val="0"/>
      <w:snapToGrid w:val="0"/>
      <w:spacing w:before="240" w:line="400" w:lineRule="exact"/>
      <w:ind w:firstLine="454"/>
    </w:pPr>
    <w:rPr>
      <w:rFonts w:ascii="Times New Roman" w:eastAsia="宋体" w:hAnsi="Times New Roman" w:cs="Times New Roman"/>
      <w:sz w:val="24"/>
      <w:szCs w:val="24"/>
    </w:rPr>
  </w:style>
  <w:style w:type="paragraph" w:styleId="af7">
    <w:name w:val="Quote"/>
    <w:basedOn w:val="a"/>
    <w:next w:val="a"/>
    <w:link w:val="Char8"/>
    <w:uiPriority w:val="29"/>
    <w:qFormat/>
    <w:rsid w:val="00D11145"/>
    <w:pPr>
      <w:spacing w:line="400" w:lineRule="exact"/>
    </w:pPr>
    <w:rPr>
      <w:rFonts w:ascii="Times New Roman" w:hAnsi="Times New Roman"/>
      <w:i/>
      <w:iCs/>
      <w:color w:val="000000" w:themeColor="text1"/>
      <w:sz w:val="24"/>
    </w:rPr>
  </w:style>
  <w:style w:type="character" w:customStyle="1" w:styleId="Char8">
    <w:name w:val="引用 Char"/>
    <w:basedOn w:val="a0"/>
    <w:link w:val="af7"/>
    <w:uiPriority w:val="29"/>
    <w:rsid w:val="00D11145"/>
    <w:rPr>
      <w:rFonts w:ascii="Times New Roman" w:hAnsi="Times New Roman"/>
      <w:i/>
      <w:iCs/>
      <w:color w:val="000000" w:themeColor="text1"/>
      <w:sz w:val="24"/>
    </w:rPr>
  </w:style>
  <w:style w:type="character" w:styleId="af8">
    <w:name w:val="Emphasis"/>
    <w:basedOn w:val="a0"/>
    <w:uiPriority w:val="20"/>
    <w:qFormat/>
    <w:rsid w:val="00D11145"/>
    <w:rPr>
      <w:i/>
      <w:iCs/>
    </w:rPr>
  </w:style>
  <w:style w:type="paragraph" w:customStyle="1" w:styleId="af9">
    <w:name w:val="英文摘要正文"/>
    <w:basedOn w:val="a"/>
    <w:rsid w:val="00D11145"/>
    <w:pPr>
      <w:widowControl/>
      <w:adjustRightInd w:val="0"/>
      <w:snapToGrid w:val="0"/>
      <w:spacing w:line="400" w:lineRule="exact"/>
      <w:ind w:firstLine="454"/>
    </w:pPr>
    <w:rPr>
      <w:rFonts w:ascii="Times New Roman" w:eastAsia="宋体" w:hAnsi="Times New Roman" w:cs="Times New Roman"/>
      <w:sz w:val="24"/>
      <w:szCs w:val="24"/>
    </w:rPr>
  </w:style>
  <w:style w:type="paragraph" w:styleId="afa">
    <w:name w:val="Document Map"/>
    <w:basedOn w:val="a"/>
    <w:link w:val="Char9"/>
    <w:uiPriority w:val="99"/>
    <w:semiHidden/>
    <w:unhideWhenUsed/>
    <w:rsid w:val="00D11145"/>
    <w:pPr>
      <w:spacing w:line="400" w:lineRule="exact"/>
    </w:pPr>
    <w:rPr>
      <w:rFonts w:ascii="宋体" w:eastAsia="宋体" w:hAnsi="Times New Roman"/>
      <w:sz w:val="18"/>
      <w:szCs w:val="18"/>
    </w:rPr>
  </w:style>
  <w:style w:type="character" w:customStyle="1" w:styleId="Char9">
    <w:name w:val="文档结构图 Char"/>
    <w:basedOn w:val="a0"/>
    <w:link w:val="afa"/>
    <w:uiPriority w:val="99"/>
    <w:semiHidden/>
    <w:rsid w:val="00D11145"/>
    <w:rPr>
      <w:rFonts w:ascii="宋体" w:eastAsia="宋体" w:hAnsi="Times New Roman"/>
      <w:sz w:val="18"/>
      <w:szCs w:val="18"/>
    </w:rPr>
  </w:style>
  <w:style w:type="numbering" w:customStyle="1" w:styleId="1">
    <w:name w:val="样式1"/>
    <w:basedOn w:val="a2"/>
    <w:uiPriority w:val="99"/>
    <w:rsid w:val="00D11145"/>
    <w:pPr>
      <w:numPr>
        <w:numId w:val="7"/>
      </w:numPr>
    </w:pPr>
  </w:style>
  <w:style w:type="paragraph" w:customStyle="1" w:styleId="afb">
    <w:name w:val="正文加粗"/>
    <w:basedOn w:val="a"/>
    <w:rsid w:val="00D11145"/>
    <w:pPr>
      <w:widowControl/>
      <w:adjustRightInd w:val="0"/>
      <w:snapToGrid w:val="0"/>
      <w:spacing w:line="400" w:lineRule="exact"/>
      <w:ind w:firstLine="482"/>
      <w:jc w:val="left"/>
    </w:pPr>
    <w:rPr>
      <w:rFonts w:ascii="Times New Roman" w:eastAsia="宋体" w:hAnsi="Times New Roman" w:cs="Times New Roman"/>
      <w:b/>
      <w:sz w:val="24"/>
      <w:szCs w:val="24"/>
    </w:rPr>
  </w:style>
  <w:style w:type="paragraph" w:customStyle="1" w:styleId="afc">
    <w:name w:val="封面_时间"/>
    <w:basedOn w:val="a"/>
    <w:rsid w:val="00D11145"/>
    <w:pPr>
      <w:widowControl/>
      <w:adjustRightInd w:val="0"/>
      <w:snapToGrid w:val="0"/>
      <w:spacing w:line="400" w:lineRule="exact"/>
      <w:jc w:val="center"/>
    </w:pPr>
    <w:rPr>
      <w:rFonts w:ascii="Times New Roman" w:eastAsia="宋体" w:hAnsi="Times New Roman" w:cs="Times New Roman"/>
      <w:sz w:val="24"/>
      <w:szCs w:val="24"/>
    </w:rPr>
  </w:style>
  <w:style w:type="paragraph" w:customStyle="1" w:styleId="afd">
    <w:name w:val="封面标题"/>
    <w:basedOn w:val="a"/>
    <w:link w:val="Chara"/>
    <w:rsid w:val="00D11145"/>
    <w:pPr>
      <w:widowControl/>
      <w:adjustRightInd w:val="0"/>
      <w:snapToGrid w:val="0"/>
      <w:spacing w:line="288" w:lineRule="auto"/>
      <w:jc w:val="left"/>
    </w:pPr>
    <w:rPr>
      <w:rFonts w:ascii="宋体" w:eastAsia="黑体" w:hAnsi="宋体" w:cs="Times New Roman"/>
      <w:sz w:val="52"/>
      <w:szCs w:val="24"/>
    </w:rPr>
  </w:style>
  <w:style w:type="character" w:styleId="afe">
    <w:name w:val="page number"/>
    <w:basedOn w:val="a0"/>
    <w:rsid w:val="00D11145"/>
  </w:style>
  <w:style w:type="paragraph" w:customStyle="1" w:styleId="aff">
    <w:name w:val="清华大学字样"/>
    <w:basedOn w:val="a"/>
    <w:rsid w:val="00D11145"/>
    <w:pPr>
      <w:widowControl/>
      <w:adjustRightInd w:val="0"/>
      <w:snapToGrid w:val="0"/>
      <w:spacing w:before="480" w:line="400" w:lineRule="exact"/>
      <w:jc w:val="center"/>
    </w:pPr>
    <w:rPr>
      <w:rFonts w:ascii="Times New Roman" w:eastAsia="隶书" w:hAnsi="Times New Roman" w:cs="Times New Roman"/>
      <w:sz w:val="52"/>
      <w:szCs w:val="24"/>
    </w:rPr>
  </w:style>
  <w:style w:type="paragraph" w:customStyle="1" w:styleId="aff0">
    <w:name w:val="综合论文训练"/>
    <w:basedOn w:val="a"/>
    <w:rsid w:val="00D11145"/>
    <w:pPr>
      <w:widowControl/>
      <w:adjustRightInd w:val="0"/>
      <w:snapToGrid w:val="0"/>
      <w:spacing w:before="600" w:line="480" w:lineRule="exact"/>
      <w:jc w:val="center"/>
    </w:pPr>
    <w:rPr>
      <w:rFonts w:ascii="Times New Roman" w:eastAsia="黑体" w:hAnsi="Times New Roman" w:cs="Times New Roman"/>
      <w:b/>
      <w:sz w:val="72"/>
      <w:szCs w:val="24"/>
    </w:rPr>
  </w:style>
  <w:style w:type="paragraph" w:customStyle="1" w:styleId="aff1">
    <w:name w:val="姓名"/>
    <w:basedOn w:val="a"/>
    <w:rsid w:val="00D11145"/>
    <w:pPr>
      <w:widowControl/>
      <w:adjustRightInd w:val="0"/>
      <w:snapToGrid w:val="0"/>
      <w:spacing w:after="120" w:line="360" w:lineRule="auto"/>
      <w:ind w:leftChars="600" w:left="600"/>
      <w:jc w:val="left"/>
    </w:pPr>
    <w:rPr>
      <w:rFonts w:ascii="宋体" w:eastAsia="仿宋_GB2312" w:hAnsi="宋体" w:cs="宋体"/>
      <w:sz w:val="32"/>
      <w:szCs w:val="20"/>
    </w:rPr>
  </w:style>
  <w:style w:type="paragraph" w:customStyle="1" w:styleId="aff2">
    <w:name w:val="题目："/>
    <w:link w:val="Charb"/>
    <w:rsid w:val="00D11145"/>
    <w:rPr>
      <w:rFonts w:ascii="Times New Roman" w:eastAsia="黑体" w:hAnsi="Times New Roman" w:cs="宋体"/>
      <w:sz w:val="36"/>
      <w:szCs w:val="52"/>
    </w:rPr>
  </w:style>
  <w:style w:type="character" w:customStyle="1" w:styleId="Chara">
    <w:name w:val="封面标题 Char"/>
    <w:basedOn w:val="a0"/>
    <w:link w:val="afd"/>
    <w:rsid w:val="00D11145"/>
    <w:rPr>
      <w:rFonts w:ascii="宋体" w:eastAsia="黑体" w:hAnsi="宋体" w:cs="Times New Roman"/>
      <w:sz w:val="52"/>
      <w:szCs w:val="24"/>
    </w:rPr>
  </w:style>
  <w:style w:type="character" w:customStyle="1" w:styleId="Charb">
    <w:name w:val="题目： Char"/>
    <w:basedOn w:val="a0"/>
    <w:link w:val="aff2"/>
    <w:rsid w:val="00D11145"/>
    <w:rPr>
      <w:rFonts w:ascii="Times New Roman" w:eastAsia="黑体" w:hAnsi="Times New Roman" w:cs="宋体"/>
      <w:sz w:val="36"/>
      <w:szCs w:val="52"/>
    </w:rPr>
  </w:style>
  <w:style w:type="character" w:customStyle="1" w:styleId="Charc">
    <w:name w:val="授权说明书签字、日期 Char"/>
    <w:basedOn w:val="a0"/>
    <w:rsid w:val="00D11145"/>
    <w:rPr>
      <w:rFonts w:eastAsia="宋体"/>
      <w:kern w:val="2"/>
      <w:sz w:val="24"/>
      <w:szCs w:val="24"/>
      <w:lang w:val="en-US" w:eastAsia="zh-CN" w:bidi="ar-SA"/>
    </w:rPr>
  </w:style>
  <w:style w:type="character" w:customStyle="1" w:styleId="Chard">
    <w:name w:val="授权说明书签名日期下划线 Char"/>
    <w:basedOn w:val="a0"/>
    <w:rsid w:val="00D11145"/>
    <w:rPr>
      <w:rFonts w:eastAsia="宋体"/>
      <w:kern w:val="2"/>
      <w:sz w:val="26"/>
      <w:szCs w:val="24"/>
      <w:u w:val="single"/>
      <w:lang w:val="en-US" w:eastAsia="zh-CN" w:bidi="ar-SA"/>
    </w:rPr>
  </w:style>
  <w:style w:type="paragraph" w:customStyle="1" w:styleId="aff3">
    <w:name w:val="使用授权的说明标题"/>
    <w:basedOn w:val="a"/>
    <w:rsid w:val="00D11145"/>
    <w:pPr>
      <w:widowControl/>
      <w:adjustRightInd w:val="0"/>
      <w:snapToGrid w:val="0"/>
      <w:spacing w:before="800" w:after="240" w:line="480" w:lineRule="exact"/>
      <w:jc w:val="center"/>
    </w:pPr>
    <w:rPr>
      <w:rFonts w:ascii="黑体" w:eastAsia="黑体" w:hAnsi="Times New Roman" w:cs="Times New Roman"/>
      <w:sz w:val="44"/>
      <w:szCs w:val="24"/>
    </w:rPr>
  </w:style>
  <w:style w:type="paragraph" w:customStyle="1" w:styleId="aff4">
    <w:name w:val="正文首行有缩进"/>
    <w:basedOn w:val="a"/>
    <w:link w:val="Chare"/>
    <w:rsid w:val="00D11145"/>
    <w:pPr>
      <w:widowControl/>
      <w:adjustRightInd w:val="0"/>
      <w:snapToGrid w:val="0"/>
      <w:spacing w:line="400" w:lineRule="exact"/>
      <w:ind w:firstLine="454"/>
      <w:jc w:val="left"/>
    </w:pPr>
    <w:rPr>
      <w:rFonts w:ascii="Times New Roman" w:eastAsia="宋体" w:hAnsi="Times New Roman" w:cs="Times New Roman"/>
      <w:sz w:val="24"/>
      <w:szCs w:val="24"/>
    </w:rPr>
  </w:style>
  <w:style w:type="character" w:customStyle="1" w:styleId="Chare">
    <w:name w:val="正文首行有缩进 Char"/>
    <w:basedOn w:val="a0"/>
    <w:link w:val="aff4"/>
    <w:rsid w:val="00D11145"/>
    <w:rPr>
      <w:rFonts w:ascii="Times New Roman" w:eastAsia="宋体" w:hAnsi="Times New Roman" w:cs="Times New Roman"/>
      <w:sz w:val="24"/>
      <w:szCs w:val="24"/>
    </w:rPr>
  </w:style>
  <w:style w:type="paragraph" w:customStyle="1" w:styleId="110">
    <w:name w:val="标题 1_无编号1"/>
    <w:basedOn w:val="12"/>
    <w:rsid w:val="00D11145"/>
  </w:style>
  <w:style w:type="paragraph" w:customStyle="1" w:styleId="aff5">
    <w:name w:val="声明签名、日期"/>
    <w:basedOn w:val="a"/>
    <w:rsid w:val="00D11145"/>
    <w:pPr>
      <w:widowControl/>
      <w:adjustRightInd w:val="0"/>
      <w:snapToGrid w:val="0"/>
      <w:spacing w:line="400" w:lineRule="exact"/>
      <w:jc w:val="right"/>
    </w:pPr>
    <w:rPr>
      <w:rFonts w:ascii="Times New Roman" w:eastAsia="宋体" w:hAnsi="Times New Roman" w:cs="Times New Roman"/>
      <w:sz w:val="24"/>
      <w:szCs w:val="24"/>
    </w:rPr>
  </w:style>
  <w:style w:type="character" w:customStyle="1" w:styleId="Charf">
    <w:name w:val="声明签名日期下划线 Char"/>
    <w:basedOn w:val="a0"/>
    <w:rsid w:val="00D11145"/>
    <w:rPr>
      <w:rFonts w:eastAsia="宋体"/>
      <w:kern w:val="2"/>
      <w:sz w:val="24"/>
      <w:szCs w:val="24"/>
      <w:lang w:val="en-US" w:eastAsia="zh-CN" w:bidi="ar-SA"/>
    </w:rPr>
  </w:style>
  <w:style w:type="character" w:styleId="aff6">
    <w:name w:val="FollowedHyperlink"/>
    <w:basedOn w:val="a0"/>
    <w:uiPriority w:val="99"/>
    <w:semiHidden/>
    <w:unhideWhenUsed/>
    <w:rsid w:val="00D11145"/>
    <w:rPr>
      <w:color w:val="800080"/>
      <w:u w:val="single"/>
    </w:rPr>
  </w:style>
  <w:style w:type="paragraph" w:customStyle="1" w:styleId="font5">
    <w:name w:val="font5"/>
    <w:basedOn w:val="a"/>
    <w:rsid w:val="00D11145"/>
    <w:pPr>
      <w:widowControl/>
      <w:spacing w:before="100" w:beforeAutospacing="1" w:after="100" w:afterAutospacing="1"/>
      <w:jc w:val="left"/>
    </w:pPr>
    <w:rPr>
      <w:rFonts w:ascii="宋体" w:eastAsia="宋体" w:hAnsi="宋体" w:cs="宋体"/>
      <w:kern w:val="0"/>
      <w:sz w:val="18"/>
      <w:szCs w:val="18"/>
    </w:rPr>
  </w:style>
  <w:style w:type="paragraph" w:customStyle="1" w:styleId="xl63">
    <w:name w:val="xl63"/>
    <w:basedOn w:val="a"/>
    <w:rsid w:val="00D11145"/>
    <w:pPr>
      <w:widowControl/>
      <w:spacing w:before="100" w:beforeAutospacing="1" w:after="100" w:afterAutospacing="1"/>
      <w:jc w:val="center"/>
    </w:pPr>
    <w:rPr>
      <w:rFonts w:ascii="宋体" w:eastAsia="宋体" w:hAnsi="宋体" w:cs="宋体"/>
      <w:kern w:val="0"/>
      <w:sz w:val="24"/>
      <w:szCs w:val="24"/>
    </w:rPr>
  </w:style>
  <w:style w:type="paragraph" w:customStyle="1" w:styleId="xl65">
    <w:name w:val="xl65"/>
    <w:basedOn w:val="a"/>
    <w:rsid w:val="00D11145"/>
    <w:pPr>
      <w:widowControl/>
      <w:spacing w:before="100" w:beforeAutospacing="1" w:after="100" w:afterAutospacing="1"/>
      <w:jc w:val="center"/>
    </w:pPr>
    <w:rPr>
      <w:rFonts w:ascii="宋体" w:eastAsia="宋体" w:hAnsi="宋体" w:cs="宋体"/>
      <w:kern w:val="0"/>
      <w:sz w:val="24"/>
      <w:szCs w:val="24"/>
    </w:rPr>
  </w:style>
  <w:style w:type="paragraph" w:styleId="40">
    <w:name w:val="toc 4"/>
    <w:basedOn w:val="a"/>
    <w:next w:val="a"/>
    <w:autoRedefine/>
    <w:uiPriority w:val="39"/>
    <w:unhideWhenUsed/>
    <w:rsid w:val="00D11145"/>
    <w:pPr>
      <w:spacing w:line="400" w:lineRule="exact"/>
      <w:ind w:left="720"/>
      <w:jc w:val="left"/>
    </w:pPr>
    <w:rPr>
      <w:rFonts w:cstheme="minorHAnsi"/>
      <w:sz w:val="18"/>
      <w:szCs w:val="18"/>
    </w:rPr>
  </w:style>
  <w:style w:type="paragraph" w:styleId="50">
    <w:name w:val="toc 5"/>
    <w:basedOn w:val="a"/>
    <w:next w:val="a"/>
    <w:autoRedefine/>
    <w:uiPriority w:val="39"/>
    <w:unhideWhenUsed/>
    <w:rsid w:val="00D11145"/>
    <w:pPr>
      <w:spacing w:line="400" w:lineRule="exact"/>
      <w:ind w:left="960"/>
      <w:jc w:val="left"/>
    </w:pPr>
    <w:rPr>
      <w:rFonts w:cstheme="minorHAnsi"/>
      <w:sz w:val="18"/>
      <w:szCs w:val="18"/>
    </w:rPr>
  </w:style>
  <w:style w:type="paragraph" w:styleId="6">
    <w:name w:val="toc 6"/>
    <w:basedOn w:val="a"/>
    <w:next w:val="a"/>
    <w:autoRedefine/>
    <w:uiPriority w:val="39"/>
    <w:unhideWhenUsed/>
    <w:rsid w:val="00D11145"/>
    <w:pPr>
      <w:spacing w:line="400" w:lineRule="exact"/>
      <w:ind w:left="1200"/>
      <w:jc w:val="left"/>
    </w:pPr>
    <w:rPr>
      <w:rFonts w:cstheme="minorHAnsi"/>
      <w:sz w:val="18"/>
      <w:szCs w:val="18"/>
    </w:rPr>
  </w:style>
  <w:style w:type="paragraph" w:styleId="7">
    <w:name w:val="toc 7"/>
    <w:basedOn w:val="a"/>
    <w:next w:val="a"/>
    <w:autoRedefine/>
    <w:uiPriority w:val="39"/>
    <w:unhideWhenUsed/>
    <w:rsid w:val="00D11145"/>
    <w:pPr>
      <w:spacing w:line="400" w:lineRule="exact"/>
      <w:ind w:left="1440"/>
      <w:jc w:val="left"/>
    </w:pPr>
    <w:rPr>
      <w:rFonts w:cstheme="minorHAnsi"/>
      <w:sz w:val="18"/>
      <w:szCs w:val="18"/>
    </w:rPr>
  </w:style>
  <w:style w:type="paragraph" w:styleId="8">
    <w:name w:val="toc 8"/>
    <w:basedOn w:val="a"/>
    <w:next w:val="a"/>
    <w:autoRedefine/>
    <w:uiPriority w:val="39"/>
    <w:unhideWhenUsed/>
    <w:rsid w:val="00D11145"/>
    <w:pPr>
      <w:spacing w:line="400" w:lineRule="exact"/>
      <w:ind w:left="1680"/>
      <w:jc w:val="left"/>
    </w:pPr>
    <w:rPr>
      <w:rFonts w:cstheme="minorHAnsi"/>
      <w:sz w:val="18"/>
      <w:szCs w:val="18"/>
    </w:rPr>
  </w:style>
  <w:style w:type="paragraph" w:styleId="9">
    <w:name w:val="toc 9"/>
    <w:basedOn w:val="a"/>
    <w:next w:val="a"/>
    <w:autoRedefine/>
    <w:uiPriority w:val="39"/>
    <w:unhideWhenUsed/>
    <w:rsid w:val="00D11145"/>
    <w:pPr>
      <w:spacing w:line="400" w:lineRule="exact"/>
      <w:ind w:left="1920"/>
      <w:jc w:val="left"/>
    </w:pPr>
    <w:rPr>
      <w:rFonts w:cstheme="minorHAnsi"/>
      <w:sz w:val="18"/>
      <w:szCs w:val="18"/>
    </w:rPr>
  </w:style>
  <w:style w:type="character" w:styleId="aff7">
    <w:name w:val="annotation reference"/>
    <w:basedOn w:val="a0"/>
    <w:uiPriority w:val="99"/>
    <w:semiHidden/>
    <w:unhideWhenUsed/>
    <w:rsid w:val="00D11145"/>
    <w:rPr>
      <w:sz w:val="21"/>
      <w:szCs w:val="21"/>
    </w:rPr>
  </w:style>
  <w:style w:type="paragraph" w:styleId="aff8">
    <w:name w:val="annotation text"/>
    <w:basedOn w:val="a"/>
    <w:link w:val="Charf0"/>
    <w:uiPriority w:val="99"/>
    <w:semiHidden/>
    <w:unhideWhenUsed/>
    <w:rsid w:val="00D11145"/>
    <w:pPr>
      <w:spacing w:line="400" w:lineRule="exact"/>
      <w:jc w:val="left"/>
    </w:pPr>
    <w:rPr>
      <w:rFonts w:ascii="Times New Roman" w:hAnsi="Times New Roman"/>
      <w:sz w:val="24"/>
    </w:rPr>
  </w:style>
  <w:style w:type="character" w:customStyle="1" w:styleId="Charf0">
    <w:name w:val="批注文字 Char"/>
    <w:basedOn w:val="a0"/>
    <w:link w:val="aff8"/>
    <w:uiPriority w:val="99"/>
    <w:semiHidden/>
    <w:rsid w:val="00D11145"/>
    <w:rPr>
      <w:rFonts w:ascii="Times New Roman" w:hAnsi="Times New Roman"/>
      <w:sz w:val="24"/>
    </w:rPr>
  </w:style>
  <w:style w:type="paragraph" w:styleId="aff9">
    <w:name w:val="annotation subject"/>
    <w:basedOn w:val="aff8"/>
    <w:next w:val="aff8"/>
    <w:link w:val="Charf1"/>
    <w:uiPriority w:val="99"/>
    <w:semiHidden/>
    <w:unhideWhenUsed/>
    <w:rsid w:val="00D11145"/>
    <w:rPr>
      <w:b/>
      <w:bCs/>
    </w:rPr>
  </w:style>
  <w:style w:type="character" w:customStyle="1" w:styleId="Charf1">
    <w:name w:val="批注主题 Char"/>
    <w:basedOn w:val="Charf0"/>
    <w:link w:val="aff9"/>
    <w:uiPriority w:val="99"/>
    <w:semiHidden/>
    <w:rsid w:val="00D11145"/>
    <w:rPr>
      <w:rFonts w:ascii="Times New Roman" w:hAnsi="Times New Roman"/>
      <w:b/>
      <w:bCs/>
      <w:sz w:val="24"/>
    </w:rPr>
  </w:style>
  <w:style w:type="paragraph" w:styleId="affa">
    <w:name w:val="Revision"/>
    <w:hidden/>
    <w:uiPriority w:val="99"/>
    <w:semiHidden/>
    <w:rsid w:val="00D11145"/>
    <w:rPr>
      <w:rFonts w:ascii="Times New Roman" w:hAnsi="Times New Roman"/>
      <w:sz w:val="24"/>
    </w:rPr>
  </w:style>
  <w:style w:type="table" w:customStyle="1" w:styleId="13">
    <w:name w:val="网格型1"/>
    <w:basedOn w:val="a1"/>
    <w:next w:val="a5"/>
    <w:uiPriority w:val="39"/>
    <w:rsid w:val="009E7A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5"/>
    <w:uiPriority w:val="39"/>
    <w:rsid w:val="006950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7368">
      <w:bodyDiv w:val="1"/>
      <w:marLeft w:val="0"/>
      <w:marRight w:val="0"/>
      <w:marTop w:val="0"/>
      <w:marBottom w:val="0"/>
      <w:divBdr>
        <w:top w:val="none" w:sz="0" w:space="0" w:color="auto"/>
        <w:left w:val="none" w:sz="0" w:space="0" w:color="auto"/>
        <w:bottom w:val="none" w:sz="0" w:space="0" w:color="auto"/>
        <w:right w:val="none" w:sz="0" w:space="0" w:color="auto"/>
      </w:divBdr>
      <w:divsChild>
        <w:div w:id="1654599056">
          <w:marLeft w:val="0"/>
          <w:marRight w:val="0"/>
          <w:marTop w:val="0"/>
          <w:marBottom w:val="0"/>
          <w:divBdr>
            <w:top w:val="none" w:sz="0" w:space="0" w:color="auto"/>
            <w:left w:val="none" w:sz="0" w:space="0" w:color="auto"/>
            <w:bottom w:val="none" w:sz="0" w:space="0" w:color="auto"/>
            <w:right w:val="none" w:sz="0" w:space="0" w:color="auto"/>
          </w:divBdr>
          <w:divsChild>
            <w:div w:id="667750894">
              <w:marLeft w:val="0"/>
              <w:marRight w:val="0"/>
              <w:marTop w:val="0"/>
              <w:marBottom w:val="0"/>
              <w:divBdr>
                <w:top w:val="none" w:sz="0" w:space="0" w:color="auto"/>
                <w:left w:val="none" w:sz="0" w:space="0" w:color="auto"/>
                <w:bottom w:val="none" w:sz="0" w:space="0" w:color="auto"/>
                <w:right w:val="none" w:sz="0" w:space="0" w:color="auto"/>
              </w:divBdr>
              <w:divsChild>
                <w:div w:id="1491217922">
                  <w:marLeft w:val="0"/>
                  <w:marRight w:val="0"/>
                  <w:marTop w:val="0"/>
                  <w:marBottom w:val="0"/>
                  <w:divBdr>
                    <w:top w:val="none" w:sz="0" w:space="0" w:color="auto"/>
                    <w:left w:val="none" w:sz="0" w:space="0" w:color="auto"/>
                    <w:bottom w:val="none" w:sz="0" w:space="0" w:color="auto"/>
                    <w:right w:val="none" w:sz="0" w:space="0" w:color="auto"/>
                  </w:divBdr>
                  <w:divsChild>
                    <w:div w:id="1039205649">
                      <w:marLeft w:val="0"/>
                      <w:marRight w:val="0"/>
                      <w:marTop w:val="0"/>
                      <w:marBottom w:val="0"/>
                      <w:divBdr>
                        <w:top w:val="none" w:sz="0" w:space="0" w:color="auto"/>
                        <w:left w:val="none" w:sz="0" w:space="0" w:color="auto"/>
                        <w:bottom w:val="none" w:sz="0" w:space="0" w:color="auto"/>
                        <w:right w:val="none" w:sz="0" w:space="0" w:color="auto"/>
                      </w:divBdr>
                      <w:divsChild>
                        <w:div w:id="414983028">
                          <w:marLeft w:val="0"/>
                          <w:marRight w:val="0"/>
                          <w:marTop w:val="0"/>
                          <w:marBottom w:val="0"/>
                          <w:divBdr>
                            <w:top w:val="none" w:sz="0" w:space="0" w:color="auto"/>
                            <w:left w:val="none" w:sz="0" w:space="0" w:color="auto"/>
                            <w:bottom w:val="none" w:sz="0" w:space="0" w:color="auto"/>
                            <w:right w:val="none" w:sz="0" w:space="0" w:color="auto"/>
                          </w:divBdr>
                          <w:divsChild>
                            <w:div w:id="779689823">
                              <w:marLeft w:val="0"/>
                              <w:marRight w:val="0"/>
                              <w:marTop w:val="0"/>
                              <w:marBottom w:val="0"/>
                              <w:divBdr>
                                <w:top w:val="none" w:sz="0" w:space="0" w:color="auto"/>
                                <w:left w:val="none" w:sz="0" w:space="0" w:color="auto"/>
                                <w:bottom w:val="none" w:sz="0" w:space="0" w:color="auto"/>
                                <w:right w:val="none" w:sz="0" w:space="0" w:color="auto"/>
                              </w:divBdr>
                              <w:divsChild>
                                <w:div w:id="354506736">
                                  <w:marLeft w:val="0"/>
                                  <w:marRight w:val="0"/>
                                  <w:marTop w:val="0"/>
                                  <w:marBottom w:val="0"/>
                                  <w:divBdr>
                                    <w:top w:val="none" w:sz="0" w:space="0" w:color="auto"/>
                                    <w:left w:val="none" w:sz="0" w:space="0" w:color="auto"/>
                                    <w:bottom w:val="none" w:sz="0" w:space="0" w:color="auto"/>
                                    <w:right w:val="none" w:sz="0" w:space="0" w:color="auto"/>
                                  </w:divBdr>
                                  <w:divsChild>
                                    <w:div w:id="1373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27163">
      <w:bodyDiv w:val="1"/>
      <w:marLeft w:val="0"/>
      <w:marRight w:val="0"/>
      <w:marTop w:val="0"/>
      <w:marBottom w:val="0"/>
      <w:divBdr>
        <w:top w:val="none" w:sz="0" w:space="0" w:color="auto"/>
        <w:left w:val="none" w:sz="0" w:space="0" w:color="auto"/>
        <w:bottom w:val="none" w:sz="0" w:space="0" w:color="auto"/>
        <w:right w:val="none" w:sz="0" w:space="0" w:color="auto"/>
      </w:divBdr>
      <w:divsChild>
        <w:div w:id="2037806642">
          <w:marLeft w:val="0"/>
          <w:marRight w:val="0"/>
          <w:marTop w:val="0"/>
          <w:marBottom w:val="0"/>
          <w:divBdr>
            <w:top w:val="none" w:sz="0" w:space="0" w:color="auto"/>
            <w:left w:val="none" w:sz="0" w:space="0" w:color="auto"/>
            <w:bottom w:val="none" w:sz="0" w:space="0" w:color="auto"/>
            <w:right w:val="none" w:sz="0" w:space="0" w:color="auto"/>
          </w:divBdr>
          <w:divsChild>
            <w:div w:id="1214468442">
              <w:marLeft w:val="0"/>
              <w:marRight w:val="0"/>
              <w:marTop w:val="0"/>
              <w:marBottom w:val="0"/>
              <w:divBdr>
                <w:top w:val="none" w:sz="0" w:space="0" w:color="auto"/>
                <w:left w:val="none" w:sz="0" w:space="0" w:color="auto"/>
                <w:bottom w:val="none" w:sz="0" w:space="0" w:color="auto"/>
                <w:right w:val="none" w:sz="0" w:space="0" w:color="auto"/>
              </w:divBdr>
              <w:divsChild>
                <w:div w:id="1771244109">
                  <w:marLeft w:val="0"/>
                  <w:marRight w:val="0"/>
                  <w:marTop w:val="0"/>
                  <w:marBottom w:val="0"/>
                  <w:divBdr>
                    <w:top w:val="none" w:sz="0" w:space="0" w:color="auto"/>
                    <w:left w:val="none" w:sz="0" w:space="0" w:color="auto"/>
                    <w:bottom w:val="none" w:sz="0" w:space="0" w:color="auto"/>
                    <w:right w:val="none" w:sz="0" w:space="0" w:color="auto"/>
                  </w:divBdr>
                  <w:divsChild>
                    <w:div w:id="619339895">
                      <w:marLeft w:val="0"/>
                      <w:marRight w:val="0"/>
                      <w:marTop w:val="0"/>
                      <w:marBottom w:val="0"/>
                      <w:divBdr>
                        <w:top w:val="none" w:sz="0" w:space="0" w:color="auto"/>
                        <w:left w:val="none" w:sz="0" w:space="0" w:color="auto"/>
                        <w:bottom w:val="none" w:sz="0" w:space="0" w:color="auto"/>
                        <w:right w:val="none" w:sz="0" w:space="0" w:color="auto"/>
                      </w:divBdr>
                      <w:divsChild>
                        <w:div w:id="2145006713">
                          <w:marLeft w:val="0"/>
                          <w:marRight w:val="0"/>
                          <w:marTop w:val="0"/>
                          <w:marBottom w:val="0"/>
                          <w:divBdr>
                            <w:top w:val="none" w:sz="0" w:space="0" w:color="auto"/>
                            <w:left w:val="none" w:sz="0" w:space="0" w:color="auto"/>
                            <w:bottom w:val="none" w:sz="0" w:space="0" w:color="auto"/>
                            <w:right w:val="none" w:sz="0" w:space="0" w:color="auto"/>
                          </w:divBdr>
                          <w:divsChild>
                            <w:div w:id="1798914399">
                              <w:marLeft w:val="0"/>
                              <w:marRight w:val="0"/>
                              <w:marTop w:val="0"/>
                              <w:marBottom w:val="0"/>
                              <w:divBdr>
                                <w:top w:val="none" w:sz="0" w:space="0" w:color="auto"/>
                                <w:left w:val="none" w:sz="0" w:space="0" w:color="auto"/>
                                <w:bottom w:val="none" w:sz="0" w:space="0" w:color="auto"/>
                                <w:right w:val="none" w:sz="0" w:space="0" w:color="auto"/>
                              </w:divBdr>
                              <w:divsChild>
                                <w:div w:id="2119836504">
                                  <w:marLeft w:val="0"/>
                                  <w:marRight w:val="0"/>
                                  <w:marTop w:val="0"/>
                                  <w:marBottom w:val="0"/>
                                  <w:divBdr>
                                    <w:top w:val="none" w:sz="0" w:space="0" w:color="auto"/>
                                    <w:left w:val="none" w:sz="0" w:space="0" w:color="auto"/>
                                    <w:bottom w:val="none" w:sz="0" w:space="0" w:color="auto"/>
                                    <w:right w:val="none" w:sz="0" w:space="0" w:color="auto"/>
                                  </w:divBdr>
                                  <w:divsChild>
                                    <w:div w:id="9261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98223">
      <w:bodyDiv w:val="1"/>
      <w:marLeft w:val="0"/>
      <w:marRight w:val="0"/>
      <w:marTop w:val="0"/>
      <w:marBottom w:val="0"/>
      <w:divBdr>
        <w:top w:val="none" w:sz="0" w:space="0" w:color="auto"/>
        <w:left w:val="none" w:sz="0" w:space="0" w:color="auto"/>
        <w:bottom w:val="none" w:sz="0" w:space="0" w:color="auto"/>
        <w:right w:val="none" w:sz="0" w:space="0" w:color="auto"/>
      </w:divBdr>
      <w:divsChild>
        <w:div w:id="1510489149">
          <w:marLeft w:val="0"/>
          <w:marRight w:val="0"/>
          <w:marTop w:val="0"/>
          <w:marBottom w:val="0"/>
          <w:divBdr>
            <w:top w:val="none" w:sz="0" w:space="0" w:color="auto"/>
            <w:left w:val="none" w:sz="0" w:space="0" w:color="auto"/>
            <w:bottom w:val="none" w:sz="0" w:space="0" w:color="auto"/>
            <w:right w:val="none" w:sz="0" w:space="0" w:color="auto"/>
          </w:divBdr>
          <w:divsChild>
            <w:div w:id="842090133">
              <w:marLeft w:val="0"/>
              <w:marRight w:val="0"/>
              <w:marTop w:val="0"/>
              <w:marBottom w:val="0"/>
              <w:divBdr>
                <w:top w:val="none" w:sz="0" w:space="0" w:color="auto"/>
                <w:left w:val="none" w:sz="0" w:space="0" w:color="auto"/>
                <w:bottom w:val="none" w:sz="0" w:space="0" w:color="auto"/>
                <w:right w:val="none" w:sz="0" w:space="0" w:color="auto"/>
              </w:divBdr>
              <w:divsChild>
                <w:div w:id="1262683635">
                  <w:marLeft w:val="0"/>
                  <w:marRight w:val="0"/>
                  <w:marTop w:val="0"/>
                  <w:marBottom w:val="0"/>
                  <w:divBdr>
                    <w:top w:val="none" w:sz="0" w:space="0" w:color="auto"/>
                    <w:left w:val="none" w:sz="0" w:space="0" w:color="auto"/>
                    <w:bottom w:val="none" w:sz="0" w:space="0" w:color="auto"/>
                    <w:right w:val="none" w:sz="0" w:space="0" w:color="auto"/>
                  </w:divBdr>
                  <w:divsChild>
                    <w:div w:id="519319734">
                      <w:marLeft w:val="0"/>
                      <w:marRight w:val="0"/>
                      <w:marTop w:val="0"/>
                      <w:marBottom w:val="0"/>
                      <w:divBdr>
                        <w:top w:val="none" w:sz="0" w:space="0" w:color="auto"/>
                        <w:left w:val="none" w:sz="0" w:space="0" w:color="auto"/>
                        <w:bottom w:val="none" w:sz="0" w:space="0" w:color="auto"/>
                        <w:right w:val="none" w:sz="0" w:space="0" w:color="auto"/>
                      </w:divBdr>
                      <w:divsChild>
                        <w:div w:id="38555658">
                          <w:marLeft w:val="0"/>
                          <w:marRight w:val="0"/>
                          <w:marTop w:val="0"/>
                          <w:marBottom w:val="0"/>
                          <w:divBdr>
                            <w:top w:val="none" w:sz="0" w:space="0" w:color="auto"/>
                            <w:left w:val="none" w:sz="0" w:space="0" w:color="auto"/>
                            <w:bottom w:val="none" w:sz="0" w:space="0" w:color="auto"/>
                            <w:right w:val="none" w:sz="0" w:space="0" w:color="auto"/>
                          </w:divBdr>
                          <w:divsChild>
                            <w:div w:id="8740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194">
      <w:bodyDiv w:val="1"/>
      <w:marLeft w:val="0"/>
      <w:marRight w:val="0"/>
      <w:marTop w:val="0"/>
      <w:marBottom w:val="0"/>
      <w:divBdr>
        <w:top w:val="none" w:sz="0" w:space="0" w:color="auto"/>
        <w:left w:val="none" w:sz="0" w:space="0" w:color="auto"/>
        <w:bottom w:val="none" w:sz="0" w:space="0" w:color="auto"/>
        <w:right w:val="none" w:sz="0" w:space="0" w:color="auto"/>
      </w:divBdr>
      <w:divsChild>
        <w:div w:id="1882592768">
          <w:marLeft w:val="0"/>
          <w:marRight w:val="0"/>
          <w:marTop w:val="0"/>
          <w:marBottom w:val="0"/>
          <w:divBdr>
            <w:top w:val="none" w:sz="0" w:space="0" w:color="auto"/>
            <w:left w:val="none" w:sz="0" w:space="0" w:color="auto"/>
            <w:bottom w:val="none" w:sz="0" w:space="0" w:color="auto"/>
            <w:right w:val="none" w:sz="0" w:space="0" w:color="auto"/>
          </w:divBdr>
          <w:divsChild>
            <w:div w:id="358551579">
              <w:marLeft w:val="0"/>
              <w:marRight w:val="0"/>
              <w:marTop w:val="0"/>
              <w:marBottom w:val="0"/>
              <w:divBdr>
                <w:top w:val="none" w:sz="0" w:space="0" w:color="auto"/>
                <w:left w:val="none" w:sz="0" w:space="0" w:color="auto"/>
                <w:bottom w:val="none" w:sz="0" w:space="0" w:color="auto"/>
                <w:right w:val="none" w:sz="0" w:space="0" w:color="auto"/>
              </w:divBdr>
              <w:divsChild>
                <w:div w:id="103771671">
                  <w:marLeft w:val="0"/>
                  <w:marRight w:val="0"/>
                  <w:marTop w:val="0"/>
                  <w:marBottom w:val="0"/>
                  <w:divBdr>
                    <w:top w:val="none" w:sz="0" w:space="0" w:color="auto"/>
                    <w:left w:val="none" w:sz="0" w:space="0" w:color="auto"/>
                    <w:bottom w:val="none" w:sz="0" w:space="0" w:color="auto"/>
                    <w:right w:val="none" w:sz="0" w:space="0" w:color="auto"/>
                  </w:divBdr>
                  <w:divsChild>
                    <w:div w:id="412052881">
                      <w:marLeft w:val="0"/>
                      <w:marRight w:val="0"/>
                      <w:marTop w:val="0"/>
                      <w:marBottom w:val="0"/>
                      <w:divBdr>
                        <w:top w:val="none" w:sz="0" w:space="0" w:color="auto"/>
                        <w:left w:val="none" w:sz="0" w:space="0" w:color="auto"/>
                        <w:bottom w:val="none" w:sz="0" w:space="0" w:color="auto"/>
                        <w:right w:val="none" w:sz="0" w:space="0" w:color="auto"/>
                      </w:divBdr>
                      <w:divsChild>
                        <w:div w:id="631012251">
                          <w:marLeft w:val="0"/>
                          <w:marRight w:val="0"/>
                          <w:marTop w:val="0"/>
                          <w:marBottom w:val="0"/>
                          <w:divBdr>
                            <w:top w:val="none" w:sz="0" w:space="0" w:color="auto"/>
                            <w:left w:val="none" w:sz="0" w:space="0" w:color="auto"/>
                            <w:bottom w:val="none" w:sz="0" w:space="0" w:color="auto"/>
                            <w:right w:val="none" w:sz="0" w:space="0" w:color="auto"/>
                          </w:divBdr>
                          <w:divsChild>
                            <w:div w:id="713624728">
                              <w:marLeft w:val="0"/>
                              <w:marRight w:val="0"/>
                              <w:marTop w:val="0"/>
                              <w:marBottom w:val="0"/>
                              <w:divBdr>
                                <w:top w:val="none" w:sz="0" w:space="0" w:color="auto"/>
                                <w:left w:val="none" w:sz="0" w:space="0" w:color="auto"/>
                                <w:bottom w:val="none" w:sz="0" w:space="0" w:color="auto"/>
                                <w:right w:val="none" w:sz="0" w:space="0" w:color="auto"/>
                              </w:divBdr>
                              <w:divsChild>
                                <w:div w:id="468204085">
                                  <w:marLeft w:val="0"/>
                                  <w:marRight w:val="0"/>
                                  <w:marTop w:val="0"/>
                                  <w:marBottom w:val="0"/>
                                  <w:divBdr>
                                    <w:top w:val="none" w:sz="0" w:space="0" w:color="auto"/>
                                    <w:left w:val="none" w:sz="0" w:space="0" w:color="auto"/>
                                    <w:bottom w:val="none" w:sz="0" w:space="0" w:color="auto"/>
                                    <w:right w:val="none" w:sz="0" w:space="0" w:color="auto"/>
                                  </w:divBdr>
                                  <w:divsChild>
                                    <w:div w:id="16943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26727">
      <w:bodyDiv w:val="1"/>
      <w:marLeft w:val="0"/>
      <w:marRight w:val="0"/>
      <w:marTop w:val="0"/>
      <w:marBottom w:val="0"/>
      <w:divBdr>
        <w:top w:val="none" w:sz="0" w:space="0" w:color="auto"/>
        <w:left w:val="none" w:sz="0" w:space="0" w:color="auto"/>
        <w:bottom w:val="none" w:sz="0" w:space="0" w:color="auto"/>
        <w:right w:val="none" w:sz="0" w:space="0" w:color="auto"/>
      </w:divBdr>
      <w:divsChild>
        <w:div w:id="1601598829">
          <w:marLeft w:val="0"/>
          <w:marRight w:val="0"/>
          <w:marTop w:val="0"/>
          <w:marBottom w:val="0"/>
          <w:divBdr>
            <w:top w:val="none" w:sz="0" w:space="0" w:color="auto"/>
            <w:left w:val="none" w:sz="0" w:space="0" w:color="auto"/>
            <w:bottom w:val="none" w:sz="0" w:space="0" w:color="auto"/>
            <w:right w:val="none" w:sz="0" w:space="0" w:color="auto"/>
          </w:divBdr>
          <w:divsChild>
            <w:div w:id="1159080805">
              <w:marLeft w:val="0"/>
              <w:marRight w:val="0"/>
              <w:marTop w:val="0"/>
              <w:marBottom w:val="0"/>
              <w:divBdr>
                <w:top w:val="none" w:sz="0" w:space="0" w:color="auto"/>
                <w:left w:val="none" w:sz="0" w:space="0" w:color="auto"/>
                <w:bottom w:val="none" w:sz="0" w:space="0" w:color="auto"/>
                <w:right w:val="none" w:sz="0" w:space="0" w:color="auto"/>
              </w:divBdr>
              <w:divsChild>
                <w:div w:id="1414427411">
                  <w:marLeft w:val="0"/>
                  <w:marRight w:val="0"/>
                  <w:marTop w:val="0"/>
                  <w:marBottom w:val="0"/>
                  <w:divBdr>
                    <w:top w:val="none" w:sz="0" w:space="0" w:color="auto"/>
                    <w:left w:val="none" w:sz="0" w:space="0" w:color="auto"/>
                    <w:bottom w:val="none" w:sz="0" w:space="0" w:color="auto"/>
                    <w:right w:val="none" w:sz="0" w:space="0" w:color="auto"/>
                  </w:divBdr>
                  <w:divsChild>
                    <w:div w:id="1951812198">
                      <w:marLeft w:val="0"/>
                      <w:marRight w:val="0"/>
                      <w:marTop w:val="0"/>
                      <w:marBottom w:val="0"/>
                      <w:divBdr>
                        <w:top w:val="none" w:sz="0" w:space="0" w:color="auto"/>
                        <w:left w:val="none" w:sz="0" w:space="0" w:color="auto"/>
                        <w:bottom w:val="none" w:sz="0" w:space="0" w:color="auto"/>
                        <w:right w:val="none" w:sz="0" w:space="0" w:color="auto"/>
                      </w:divBdr>
                      <w:divsChild>
                        <w:div w:id="1348286007">
                          <w:marLeft w:val="0"/>
                          <w:marRight w:val="0"/>
                          <w:marTop w:val="0"/>
                          <w:marBottom w:val="0"/>
                          <w:divBdr>
                            <w:top w:val="none" w:sz="0" w:space="0" w:color="auto"/>
                            <w:left w:val="none" w:sz="0" w:space="0" w:color="auto"/>
                            <w:bottom w:val="none" w:sz="0" w:space="0" w:color="auto"/>
                            <w:right w:val="none" w:sz="0" w:space="0" w:color="auto"/>
                          </w:divBdr>
                          <w:divsChild>
                            <w:div w:id="16393994">
                              <w:marLeft w:val="0"/>
                              <w:marRight w:val="0"/>
                              <w:marTop w:val="0"/>
                              <w:marBottom w:val="0"/>
                              <w:divBdr>
                                <w:top w:val="none" w:sz="0" w:space="0" w:color="auto"/>
                                <w:left w:val="none" w:sz="0" w:space="0" w:color="auto"/>
                                <w:bottom w:val="none" w:sz="0" w:space="0" w:color="auto"/>
                                <w:right w:val="none" w:sz="0" w:space="0" w:color="auto"/>
                              </w:divBdr>
                              <w:divsChild>
                                <w:div w:id="583958033">
                                  <w:marLeft w:val="0"/>
                                  <w:marRight w:val="0"/>
                                  <w:marTop w:val="0"/>
                                  <w:marBottom w:val="0"/>
                                  <w:divBdr>
                                    <w:top w:val="none" w:sz="0" w:space="0" w:color="auto"/>
                                    <w:left w:val="none" w:sz="0" w:space="0" w:color="auto"/>
                                    <w:bottom w:val="none" w:sz="0" w:space="0" w:color="auto"/>
                                    <w:right w:val="none" w:sz="0" w:space="0" w:color="auto"/>
                                  </w:divBdr>
                                  <w:divsChild>
                                    <w:div w:id="18892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212119">
      <w:bodyDiv w:val="1"/>
      <w:marLeft w:val="0"/>
      <w:marRight w:val="0"/>
      <w:marTop w:val="0"/>
      <w:marBottom w:val="0"/>
      <w:divBdr>
        <w:top w:val="none" w:sz="0" w:space="0" w:color="auto"/>
        <w:left w:val="none" w:sz="0" w:space="0" w:color="auto"/>
        <w:bottom w:val="none" w:sz="0" w:space="0" w:color="auto"/>
        <w:right w:val="none" w:sz="0" w:space="0" w:color="auto"/>
      </w:divBdr>
      <w:divsChild>
        <w:div w:id="1636523649">
          <w:marLeft w:val="0"/>
          <w:marRight w:val="0"/>
          <w:marTop w:val="0"/>
          <w:marBottom w:val="0"/>
          <w:divBdr>
            <w:top w:val="none" w:sz="0" w:space="0" w:color="auto"/>
            <w:left w:val="none" w:sz="0" w:space="0" w:color="auto"/>
            <w:bottom w:val="none" w:sz="0" w:space="0" w:color="auto"/>
            <w:right w:val="none" w:sz="0" w:space="0" w:color="auto"/>
          </w:divBdr>
          <w:divsChild>
            <w:div w:id="1341934940">
              <w:marLeft w:val="0"/>
              <w:marRight w:val="0"/>
              <w:marTop w:val="0"/>
              <w:marBottom w:val="0"/>
              <w:divBdr>
                <w:top w:val="none" w:sz="0" w:space="0" w:color="auto"/>
                <w:left w:val="none" w:sz="0" w:space="0" w:color="auto"/>
                <w:bottom w:val="none" w:sz="0" w:space="0" w:color="auto"/>
                <w:right w:val="none" w:sz="0" w:space="0" w:color="auto"/>
              </w:divBdr>
              <w:divsChild>
                <w:div w:id="275985404">
                  <w:marLeft w:val="0"/>
                  <w:marRight w:val="0"/>
                  <w:marTop w:val="0"/>
                  <w:marBottom w:val="0"/>
                  <w:divBdr>
                    <w:top w:val="none" w:sz="0" w:space="0" w:color="auto"/>
                    <w:left w:val="none" w:sz="0" w:space="0" w:color="auto"/>
                    <w:bottom w:val="none" w:sz="0" w:space="0" w:color="auto"/>
                    <w:right w:val="none" w:sz="0" w:space="0" w:color="auto"/>
                  </w:divBdr>
                  <w:divsChild>
                    <w:div w:id="2108384400">
                      <w:marLeft w:val="0"/>
                      <w:marRight w:val="0"/>
                      <w:marTop w:val="0"/>
                      <w:marBottom w:val="0"/>
                      <w:divBdr>
                        <w:top w:val="none" w:sz="0" w:space="0" w:color="auto"/>
                        <w:left w:val="none" w:sz="0" w:space="0" w:color="auto"/>
                        <w:bottom w:val="none" w:sz="0" w:space="0" w:color="auto"/>
                        <w:right w:val="none" w:sz="0" w:space="0" w:color="auto"/>
                      </w:divBdr>
                      <w:divsChild>
                        <w:div w:id="144707925">
                          <w:marLeft w:val="0"/>
                          <w:marRight w:val="0"/>
                          <w:marTop w:val="0"/>
                          <w:marBottom w:val="0"/>
                          <w:divBdr>
                            <w:top w:val="none" w:sz="0" w:space="0" w:color="auto"/>
                            <w:left w:val="none" w:sz="0" w:space="0" w:color="auto"/>
                            <w:bottom w:val="none" w:sz="0" w:space="0" w:color="auto"/>
                            <w:right w:val="none" w:sz="0" w:space="0" w:color="auto"/>
                          </w:divBdr>
                          <w:divsChild>
                            <w:div w:id="639379709">
                              <w:marLeft w:val="0"/>
                              <w:marRight w:val="0"/>
                              <w:marTop w:val="0"/>
                              <w:marBottom w:val="0"/>
                              <w:divBdr>
                                <w:top w:val="none" w:sz="0" w:space="0" w:color="auto"/>
                                <w:left w:val="none" w:sz="0" w:space="0" w:color="auto"/>
                                <w:bottom w:val="none" w:sz="0" w:space="0" w:color="auto"/>
                                <w:right w:val="none" w:sz="0" w:space="0" w:color="auto"/>
                              </w:divBdr>
                              <w:divsChild>
                                <w:div w:id="1185749355">
                                  <w:marLeft w:val="0"/>
                                  <w:marRight w:val="0"/>
                                  <w:marTop w:val="0"/>
                                  <w:marBottom w:val="0"/>
                                  <w:divBdr>
                                    <w:top w:val="none" w:sz="0" w:space="0" w:color="auto"/>
                                    <w:left w:val="none" w:sz="0" w:space="0" w:color="auto"/>
                                    <w:bottom w:val="none" w:sz="0" w:space="0" w:color="auto"/>
                                    <w:right w:val="none" w:sz="0" w:space="0" w:color="auto"/>
                                  </w:divBdr>
                                  <w:divsChild>
                                    <w:div w:id="11468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109034">
      <w:bodyDiv w:val="1"/>
      <w:marLeft w:val="0"/>
      <w:marRight w:val="0"/>
      <w:marTop w:val="0"/>
      <w:marBottom w:val="0"/>
      <w:divBdr>
        <w:top w:val="none" w:sz="0" w:space="0" w:color="auto"/>
        <w:left w:val="none" w:sz="0" w:space="0" w:color="auto"/>
        <w:bottom w:val="none" w:sz="0" w:space="0" w:color="auto"/>
        <w:right w:val="none" w:sz="0" w:space="0" w:color="auto"/>
      </w:divBdr>
      <w:divsChild>
        <w:div w:id="1104543881">
          <w:marLeft w:val="0"/>
          <w:marRight w:val="0"/>
          <w:marTop w:val="0"/>
          <w:marBottom w:val="0"/>
          <w:divBdr>
            <w:top w:val="none" w:sz="0" w:space="0" w:color="auto"/>
            <w:left w:val="none" w:sz="0" w:space="0" w:color="auto"/>
            <w:bottom w:val="none" w:sz="0" w:space="0" w:color="auto"/>
            <w:right w:val="none" w:sz="0" w:space="0" w:color="auto"/>
          </w:divBdr>
          <w:divsChild>
            <w:div w:id="6561739">
              <w:marLeft w:val="0"/>
              <w:marRight w:val="0"/>
              <w:marTop w:val="0"/>
              <w:marBottom w:val="0"/>
              <w:divBdr>
                <w:top w:val="none" w:sz="0" w:space="0" w:color="auto"/>
                <w:left w:val="none" w:sz="0" w:space="0" w:color="auto"/>
                <w:bottom w:val="none" w:sz="0" w:space="0" w:color="auto"/>
                <w:right w:val="none" w:sz="0" w:space="0" w:color="auto"/>
              </w:divBdr>
              <w:divsChild>
                <w:div w:id="853151298">
                  <w:marLeft w:val="0"/>
                  <w:marRight w:val="0"/>
                  <w:marTop w:val="0"/>
                  <w:marBottom w:val="0"/>
                  <w:divBdr>
                    <w:top w:val="none" w:sz="0" w:space="0" w:color="auto"/>
                    <w:left w:val="none" w:sz="0" w:space="0" w:color="auto"/>
                    <w:bottom w:val="none" w:sz="0" w:space="0" w:color="auto"/>
                    <w:right w:val="none" w:sz="0" w:space="0" w:color="auto"/>
                  </w:divBdr>
                  <w:divsChild>
                    <w:div w:id="645430489">
                      <w:marLeft w:val="0"/>
                      <w:marRight w:val="0"/>
                      <w:marTop w:val="0"/>
                      <w:marBottom w:val="0"/>
                      <w:divBdr>
                        <w:top w:val="none" w:sz="0" w:space="0" w:color="auto"/>
                        <w:left w:val="none" w:sz="0" w:space="0" w:color="auto"/>
                        <w:bottom w:val="none" w:sz="0" w:space="0" w:color="auto"/>
                        <w:right w:val="none" w:sz="0" w:space="0" w:color="auto"/>
                      </w:divBdr>
                      <w:divsChild>
                        <w:div w:id="992829654">
                          <w:marLeft w:val="0"/>
                          <w:marRight w:val="0"/>
                          <w:marTop w:val="0"/>
                          <w:marBottom w:val="0"/>
                          <w:divBdr>
                            <w:top w:val="none" w:sz="0" w:space="0" w:color="auto"/>
                            <w:left w:val="none" w:sz="0" w:space="0" w:color="auto"/>
                            <w:bottom w:val="none" w:sz="0" w:space="0" w:color="auto"/>
                            <w:right w:val="none" w:sz="0" w:space="0" w:color="auto"/>
                          </w:divBdr>
                          <w:divsChild>
                            <w:div w:id="15918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346119">
      <w:bodyDiv w:val="1"/>
      <w:marLeft w:val="0"/>
      <w:marRight w:val="0"/>
      <w:marTop w:val="0"/>
      <w:marBottom w:val="0"/>
      <w:divBdr>
        <w:top w:val="none" w:sz="0" w:space="0" w:color="auto"/>
        <w:left w:val="none" w:sz="0" w:space="0" w:color="auto"/>
        <w:bottom w:val="none" w:sz="0" w:space="0" w:color="auto"/>
        <w:right w:val="none" w:sz="0" w:space="0" w:color="auto"/>
      </w:divBdr>
      <w:divsChild>
        <w:div w:id="416052266">
          <w:marLeft w:val="0"/>
          <w:marRight w:val="0"/>
          <w:marTop w:val="0"/>
          <w:marBottom w:val="0"/>
          <w:divBdr>
            <w:top w:val="none" w:sz="0" w:space="0" w:color="auto"/>
            <w:left w:val="none" w:sz="0" w:space="0" w:color="auto"/>
            <w:bottom w:val="none" w:sz="0" w:space="0" w:color="auto"/>
            <w:right w:val="none" w:sz="0" w:space="0" w:color="auto"/>
          </w:divBdr>
          <w:divsChild>
            <w:div w:id="1673952439">
              <w:marLeft w:val="0"/>
              <w:marRight w:val="0"/>
              <w:marTop w:val="0"/>
              <w:marBottom w:val="0"/>
              <w:divBdr>
                <w:top w:val="none" w:sz="0" w:space="0" w:color="auto"/>
                <w:left w:val="none" w:sz="0" w:space="0" w:color="auto"/>
                <w:bottom w:val="none" w:sz="0" w:space="0" w:color="auto"/>
                <w:right w:val="none" w:sz="0" w:space="0" w:color="auto"/>
              </w:divBdr>
              <w:divsChild>
                <w:div w:id="1777093336">
                  <w:marLeft w:val="0"/>
                  <w:marRight w:val="0"/>
                  <w:marTop w:val="0"/>
                  <w:marBottom w:val="0"/>
                  <w:divBdr>
                    <w:top w:val="none" w:sz="0" w:space="0" w:color="auto"/>
                    <w:left w:val="none" w:sz="0" w:space="0" w:color="auto"/>
                    <w:bottom w:val="none" w:sz="0" w:space="0" w:color="auto"/>
                    <w:right w:val="none" w:sz="0" w:space="0" w:color="auto"/>
                  </w:divBdr>
                  <w:divsChild>
                    <w:div w:id="425542076">
                      <w:marLeft w:val="0"/>
                      <w:marRight w:val="0"/>
                      <w:marTop w:val="0"/>
                      <w:marBottom w:val="0"/>
                      <w:divBdr>
                        <w:top w:val="none" w:sz="0" w:space="0" w:color="auto"/>
                        <w:left w:val="none" w:sz="0" w:space="0" w:color="auto"/>
                        <w:bottom w:val="none" w:sz="0" w:space="0" w:color="auto"/>
                        <w:right w:val="none" w:sz="0" w:space="0" w:color="auto"/>
                      </w:divBdr>
                      <w:divsChild>
                        <w:div w:id="1687515945">
                          <w:marLeft w:val="0"/>
                          <w:marRight w:val="0"/>
                          <w:marTop w:val="0"/>
                          <w:marBottom w:val="0"/>
                          <w:divBdr>
                            <w:top w:val="none" w:sz="0" w:space="0" w:color="auto"/>
                            <w:left w:val="none" w:sz="0" w:space="0" w:color="auto"/>
                            <w:bottom w:val="none" w:sz="0" w:space="0" w:color="auto"/>
                            <w:right w:val="none" w:sz="0" w:space="0" w:color="auto"/>
                          </w:divBdr>
                          <w:divsChild>
                            <w:div w:id="12847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79391">
      <w:bodyDiv w:val="1"/>
      <w:marLeft w:val="0"/>
      <w:marRight w:val="0"/>
      <w:marTop w:val="0"/>
      <w:marBottom w:val="0"/>
      <w:divBdr>
        <w:top w:val="none" w:sz="0" w:space="0" w:color="auto"/>
        <w:left w:val="none" w:sz="0" w:space="0" w:color="auto"/>
        <w:bottom w:val="none" w:sz="0" w:space="0" w:color="auto"/>
        <w:right w:val="none" w:sz="0" w:space="0" w:color="auto"/>
      </w:divBdr>
      <w:divsChild>
        <w:div w:id="1152065466">
          <w:marLeft w:val="0"/>
          <w:marRight w:val="0"/>
          <w:marTop w:val="0"/>
          <w:marBottom w:val="0"/>
          <w:divBdr>
            <w:top w:val="none" w:sz="0" w:space="0" w:color="auto"/>
            <w:left w:val="none" w:sz="0" w:space="0" w:color="auto"/>
            <w:bottom w:val="none" w:sz="0" w:space="0" w:color="auto"/>
            <w:right w:val="none" w:sz="0" w:space="0" w:color="auto"/>
          </w:divBdr>
          <w:divsChild>
            <w:div w:id="2136943891">
              <w:marLeft w:val="0"/>
              <w:marRight w:val="0"/>
              <w:marTop w:val="0"/>
              <w:marBottom w:val="0"/>
              <w:divBdr>
                <w:top w:val="none" w:sz="0" w:space="0" w:color="auto"/>
                <w:left w:val="none" w:sz="0" w:space="0" w:color="auto"/>
                <w:bottom w:val="none" w:sz="0" w:space="0" w:color="auto"/>
                <w:right w:val="none" w:sz="0" w:space="0" w:color="auto"/>
              </w:divBdr>
              <w:divsChild>
                <w:div w:id="1888637234">
                  <w:marLeft w:val="0"/>
                  <w:marRight w:val="0"/>
                  <w:marTop w:val="0"/>
                  <w:marBottom w:val="0"/>
                  <w:divBdr>
                    <w:top w:val="none" w:sz="0" w:space="0" w:color="auto"/>
                    <w:left w:val="none" w:sz="0" w:space="0" w:color="auto"/>
                    <w:bottom w:val="none" w:sz="0" w:space="0" w:color="auto"/>
                    <w:right w:val="none" w:sz="0" w:space="0" w:color="auto"/>
                  </w:divBdr>
                  <w:divsChild>
                    <w:div w:id="1063335736">
                      <w:marLeft w:val="0"/>
                      <w:marRight w:val="0"/>
                      <w:marTop w:val="0"/>
                      <w:marBottom w:val="0"/>
                      <w:divBdr>
                        <w:top w:val="none" w:sz="0" w:space="0" w:color="auto"/>
                        <w:left w:val="none" w:sz="0" w:space="0" w:color="auto"/>
                        <w:bottom w:val="none" w:sz="0" w:space="0" w:color="auto"/>
                        <w:right w:val="none" w:sz="0" w:space="0" w:color="auto"/>
                      </w:divBdr>
                      <w:divsChild>
                        <w:div w:id="882524553">
                          <w:marLeft w:val="0"/>
                          <w:marRight w:val="0"/>
                          <w:marTop w:val="0"/>
                          <w:marBottom w:val="0"/>
                          <w:divBdr>
                            <w:top w:val="none" w:sz="0" w:space="0" w:color="auto"/>
                            <w:left w:val="none" w:sz="0" w:space="0" w:color="auto"/>
                            <w:bottom w:val="none" w:sz="0" w:space="0" w:color="auto"/>
                            <w:right w:val="none" w:sz="0" w:space="0" w:color="auto"/>
                          </w:divBdr>
                          <w:divsChild>
                            <w:div w:id="19989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344143">
      <w:bodyDiv w:val="1"/>
      <w:marLeft w:val="0"/>
      <w:marRight w:val="0"/>
      <w:marTop w:val="0"/>
      <w:marBottom w:val="0"/>
      <w:divBdr>
        <w:top w:val="none" w:sz="0" w:space="0" w:color="auto"/>
        <w:left w:val="none" w:sz="0" w:space="0" w:color="auto"/>
        <w:bottom w:val="none" w:sz="0" w:space="0" w:color="auto"/>
        <w:right w:val="none" w:sz="0" w:space="0" w:color="auto"/>
      </w:divBdr>
      <w:divsChild>
        <w:div w:id="1715619913">
          <w:marLeft w:val="0"/>
          <w:marRight w:val="0"/>
          <w:marTop w:val="0"/>
          <w:marBottom w:val="0"/>
          <w:divBdr>
            <w:top w:val="none" w:sz="0" w:space="0" w:color="auto"/>
            <w:left w:val="none" w:sz="0" w:space="0" w:color="auto"/>
            <w:bottom w:val="none" w:sz="0" w:space="0" w:color="auto"/>
            <w:right w:val="none" w:sz="0" w:space="0" w:color="auto"/>
          </w:divBdr>
          <w:divsChild>
            <w:div w:id="163084436">
              <w:marLeft w:val="0"/>
              <w:marRight w:val="0"/>
              <w:marTop w:val="0"/>
              <w:marBottom w:val="0"/>
              <w:divBdr>
                <w:top w:val="none" w:sz="0" w:space="0" w:color="auto"/>
                <w:left w:val="none" w:sz="0" w:space="0" w:color="auto"/>
                <w:bottom w:val="none" w:sz="0" w:space="0" w:color="auto"/>
                <w:right w:val="none" w:sz="0" w:space="0" w:color="auto"/>
              </w:divBdr>
              <w:divsChild>
                <w:div w:id="1570069397">
                  <w:marLeft w:val="0"/>
                  <w:marRight w:val="0"/>
                  <w:marTop w:val="0"/>
                  <w:marBottom w:val="0"/>
                  <w:divBdr>
                    <w:top w:val="none" w:sz="0" w:space="0" w:color="auto"/>
                    <w:left w:val="none" w:sz="0" w:space="0" w:color="auto"/>
                    <w:bottom w:val="none" w:sz="0" w:space="0" w:color="auto"/>
                    <w:right w:val="none" w:sz="0" w:space="0" w:color="auto"/>
                  </w:divBdr>
                  <w:divsChild>
                    <w:div w:id="402798595">
                      <w:marLeft w:val="0"/>
                      <w:marRight w:val="0"/>
                      <w:marTop w:val="0"/>
                      <w:marBottom w:val="0"/>
                      <w:divBdr>
                        <w:top w:val="none" w:sz="0" w:space="0" w:color="auto"/>
                        <w:left w:val="none" w:sz="0" w:space="0" w:color="auto"/>
                        <w:bottom w:val="none" w:sz="0" w:space="0" w:color="auto"/>
                        <w:right w:val="none" w:sz="0" w:space="0" w:color="auto"/>
                      </w:divBdr>
                      <w:divsChild>
                        <w:div w:id="1489248606">
                          <w:marLeft w:val="0"/>
                          <w:marRight w:val="0"/>
                          <w:marTop w:val="0"/>
                          <w:marBottom w:val="0"/>
                          <w:divBdr>
                            <w:top w:val="none" w:sz="0" w:space="0" w:color="auto"/>
                            <w:left w:val="none" w:sz="0" w:space="0" w:color="auto"/>
                            <w:bottom w:val="none" w:sz="0" w:space="0" w:color="auto"/>
                            <w:right w:val="none" w:sz="0" w:space="0" w:color="auto"/>
                          </w:divBdr>
                          <w:divsChild>
                            <w:div w:id="13193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17913">
      <w:bodyDiv w:val="1"/>
      <w:marLeft w:val="0"/>
      <w:marRight w:val="0"/>
      <w:marTop w:val="0"/>
      <w:marBottom w:val="0"/>
      <w:divBdr>
        <w:top w:val="none" w:sz="0" w:space="0" w:color="auto"/>
        <w:left w:val="none" w:sz="0" w:space="0" w:color="auto"/>
        <w:bottom w:val="none" w:sz="0" w:space="0" w:color="auto"/>
        <w:right w:val="none" w:sz="0" w:space="0" w:color="auto"/>
      </w:divBdr>
      <w:divsChild>
        <w:div w:id="1903052639">
          <w:marLeft w:val="0"/>
          <w:marRight w:val="0"/>
          <w:marTop w:val="0"/>
          <w:marBottom w:val="0"/>
          <w:divBdr>
            <w:top w:val="none" w:sz="0" w:space="0" w:color="auto"/>
            <w:left w:val="none" w:sz="0" w:space="0" w:color="auto"/>
            <w:bottom w:val="none" w:sz="0" w:space="0" w:color="auto"/>
            <w:right w:val="none" w:sz="0" w:space="0" w:color="auto"/>
          </w:divBdr>
          <w:divsChild>
            <w:div w:id="178276020">
              <w:marLeft w:val="0"/>
              <w:marRight w:val="0"/>
              <w:marTop w:val="0"/>
              <w:marBottom w:val="0"/>
              <w:divBdr>
                <w:top w:val="none" w:sz="0" w:space="0" w:color="auto"/>
                <w:left w:val="none" w:sz="0" w:space="0" w:color="auto"/>
                <w:bottom w:val="none" w:sz="0" w:space="0" w:color="auto"/>
                <w:right w:val="none" w:sz="0" w:space="0" w:color="auto"/>
              </w:divBdr>
              <w:divsChild>
                <w:div w:id="43599106">
                  <w:marLeft w:val="0"/>
                  <w:marRight w:val="0"/>
                  <w:marTop w:val="0"/>
                  <w:marBottom w:val="0"/>
                  <w:divBdr>
                    <w:top w:val="none" w:sz="0" w:space="0" w:color="auto"/>
                    <w:left w:val="none" w:sz="0" w:space="0" w:color="auto"/>
                    <w:bottom w:val="none" w:sz="0" w:space="0" w:color="auto"/>
                    <w:right w:val="none" w:sz="0" w:space="0" w:color="auto"/>
                  </w:divBdr>
                  <w:divsChild>
                    <w:div w:id="1288897580">
                      <w:marLeft w:val="0"/>
                      <w:marRight w:val="0"/>
                      <w:marTop w:val="0"/>
                      <w:marBottom w:val="0"/>
                      <w:divBdr>
                        <w:top w:val="none" w:sz="0" w:space="0" w:color="auto"/>
                        <w:left w:val="none" w:sz="0" w:space="0" w:color="auto"/>
                        <w:bottom w:val="none" w:sz="0" w:space="0" w:color="auto"/>
                        <w:right w:val="none" w:sz="0" w:space="0" w:color="auto"/>
                      </w:divBdr>
                      <w:divsChild>
                        <w:div w:id="921913748">
                          <w:marLeft w:val="0"/>
                          <w:marRight w:val="0"/>
                          <w:marTop w:val="0"/>
                          <w:marBottom w:val="0"/>
                          <w:divBdr>
                            <w:top w:val="none" w:sz="0" w:space="0" w:color="auto"/>
                            <w:left w:val="none" w:sz="0" w:space="0" w:color="auto"/>
                            <w:bottom w:val="none" w:sz="0" w:space="0" w:color="auto"/>
                            <w:right w:val="none" w:sz="0" w:space="0" w:color="auto"/>
                          </w:divBdr>
                          <w:divsChild>
                            <w:div w:id="12768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734602">
      <w:bodyDiv w:val="1"/>
      <w:marLeft w:val="0"/>
      <w:marRight w:val="0"/>
      <w:marTop w:val="0"/>
      <w:marBottom w:val="0"/>
      <w:divBdr>
        <w:top w:val="none" w:sz="0" w:space="0" w:color="auto"/>
        <w:left w:val="none" w:sz="0" w:space="0" w:color="auto"/>
        <w:bottom w:val="none" w:sz="0" w:space="0" w:color="auto"/>
        <w:right w:val="none" w:sz="0" w:space="0" w:color="auto"/>
      </w:divBdr>
      <w:divsChild>
        <w:div w:id="368921343">
          <w:marLeft w:val="0"/>
          <w:marRight w:val="0"/>
          <w:marTop w:val="0"/>
          <w:marBottom w:val="0"/>
          <w:divBdr>
            <w:top w:val="none" w:sz="0" w:space="0" w:color="auto"/>
            <w:left w:val="none" w:sz="0" w:space="0" w:color="auto"/>
            <w:bottom w:val="none" w:sz="0" w:space="0" w:color="auto"/>
            <w:right w:val="none" w:sz="0" w:space="0" w:color="auto"/>
          </w:divBdr>
          <w:divsChild>
            <w:div w:id="1240599753">
              <w:marLeft w:val="0"/>
              <w:marRight w:val="0"/>
              <w:marTop w:val="0"/>
              <w:marBottom w:val="0"/>
              <w:divBdr>
                <w:top w:val="none" w:sz="0" w:space="0" w:color="auto"/>
                <w:left w:val="none" w:sz="0" w:space="0" w:color="auto"/>
                <w:bottom w:val="none" w:sz="0" w:space="0" w:color="auto"/>
                <w:right w:val="none" w:sz="0" w:space="0" w:color="auto"/>
              </w:divBdr>
              <w:divsChild>
                <w:div w:id="1323465852">
                  <w:marLeft w:val="0"/>
                  <w:marRight w:val="0"/>
                  <w:marTop w:val="0"/>
                  <w:marBottom w:val="0"/>
                  <w:divBdr>
                    <w:top w:val="none" w:sz="0" w:space="0" w:color="auto"/>
                    <w:left w:val="none" w:sz="0" w:space="0" w:color="auto"/>
                    <w:bottom w:val="none" w:sz="0" w:space="0" w:color="auto"/>
                    <w:right w:val="none" w:sz="0" w:space="0" w:color="auto"/>
                  </w:divBdr>
                  <w:divsChild>
                    <w:div w:id="1207378762">
                      <w:marLeft w:val="0"/>
                      <w:marRight w:val="0"/>
                      <w:marTop w:val="0"/>
                      <w:marBottom w:val="0"/>
                      <w:divBdr>
                        <w:top w:val="none" w:sz="0" w:space="0" w:color="auto"/>
                        <w:left w:val="none" w:sz="0" w:space="0" w:color="auto"/>
                        <w:bottom w:val="none" w:sz="0" w:space="0" w:color="auto"/>
                        <w:right w:val="none" w:sz="0" w:space="0" w:color="auto"/>
                      </w:divBdr>
                      <w:divsChild>
                        <w:div w:id="1050228645">
                          <w:marLeft w:val="0"/>
                          <w:marRight w:val="0"/>
                          <w:marTop w:val="0"/>
                          <w:marBottom w:val="0"/>
                          <w:divBdr>
                            <w:top w:val="none" w:sz="0" w:space="0" w:color="auto"/>
                            <w:left w:val="none" w:sz="0" w:space="0" w:color="auto"/>
                            <w:bottom w:val="none" w:sz="0" w:space="0" w:color="auto"/>
                            <w:right w:val="none" w:sz="0" w:space="0" w:color="auto"/>
                          </w:divBdr>
                          <w:divsChild>
                            <w:div w:id="1375621424">
                              <w:marLeft w:val="0"/>
                              <w:marRight w:val="0"/>
                              <w:marTop w:val="0"/>
                              <w:marBottom w:val="0"/>
                              <w:divBdr>
                                <w:top w:val="none" w:sz="0" w:space="0" w:color="auto"/>
                                <w:left w:val="none" w:sz="0" w:space="0" w:color="auto"/>
                                <w:bottom w:val="none" w:sz="0" w:space="0" w:color="auto"/>
                                <w:right w:val="none" w:sz="0" w:space="0" w:color="auto"/>
                              </w:divBdr>
                              <w:divsChild>
                                <w:div w:id="1432120316">
                                  <w:marLeft w:val="0"/>
                                  <w:marRight w:val="0"/>
                                  <w:marTop w:val="0"/>
                                  <w:marBottom w:val="0"/>
                                  <w:divBdr>
                                    <w:top w:val="none" w:sz="0" w:space="0" w:color="auto"/>
                                    <w:left w:val="none" w:sz="0" w:space="0" w:color="auto"/>
                                    <w:bottom w:val="none" w:sz="0" w:space="0" w:color="auto"/>
                                    <w:right w:val="none" w:sz="0" w:space="0" w:color="auto"/>
                                  </w:divBdr>
                                  <w:divsChild>
                                    <w:div w:id="16106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490729">
      <w:bodyDiv w:val="1"/>
      <w:marLeft w:val="0"/>
      <w:marRight w:val="0"/>
      <w:marTop w:val="0"/>
      <w:marBottom w:val="0"/>
      <w:divBdr>
        <w:top w:val="none" w:sz="0" w:space="0" w:color="auto"/>
        <w:left w:val="none" w:sz="0" w:space="0" w:color="auto"/>
        <w:bottom w:val="none" w:sz="0" w:space="0" w:color="auto"/>
        <w:right w:val="none" w:sz="0" w:space="0" w:color="auto"/>
      </w:divBdr>
      <w:divsChild>
        <w:div w:id="550535128">
          <w:marLeft w:val="0"/>
          <w:marRight w:val="0"/>
          <w:marTop w:val="0"/>
          <w:marBottom w:val="0"/>
          <w:divBdr>
            <w:top w:val="none" w:sz="0" w:space="0" w:color="auto"/>
            <w:left w:val="none" w:sz="0" w:space="0" w:color="auto"/>
            <w:bottom w:val="none" w:sz="0" w:space="0" w:color="auto"/>
            <w:right w:val="none" w:sz="0" w:space="0" w:color="auto"/>
          </w:divBdr>
          <w:divsChild>
            <w:div w:id="1251738248">
              <w:marLeft w:val="0"/>
              <w:marRight w:val="0"/>
              <w:marTop w:val="0"/>
              <w:marBottom w:val="0"/>
              <w:divBdr>
                <w:top w:val="none" w:sz="0" w:space="0" w:color="auto"/>
                <w:left w:val="none" w:sz="0" w:space="0" w:color="auto"/>
                <w:bottom w:val="none" w:sz="0" w:space="0" w:color="auto"/>
                <w:right w:val="none" w:sz="0" w:space="0" w:color="auto"/>
              </w:divBdr>
              <w:divsChild>
                <w:div w:id="1855267778">
                  <w:marLeft w:val="0"/>
                  <w:marRight w:val="0"/>
                  <w:marTop w:val="0"/>
                  <w:marBottom w:val="0"/>
                  <w:divBdr>
                    <w:top w:val="none" w:sz="0" w:space="0" w:color="auto"/>
                    <w:left w:val="none" w:sz="0" w:space="0" w:color="auto"/>
                    <w:bottom w:val="none" w:sz="0" w:space="0" w:color="auto"/>
                    <w:right w:val="none" w:sz="0" w:space="0" w:color="auto"/>
                  </w:divBdr>
                  <w:divsChild>
                    <w:div w:id="1884513784">
                      <w:marLeft w:val="0"/>
                      <w:marRight w:val="0"/>
                      <w:marTop w:val="0"/>
                      <w:marBottom w:val="0"/>
                      <w:divBdr>
                        <w:top w:val="none" w:sz="0" w:space="0" w:color="auto"/>
                        <w:left w:val="none" w:sz="0" w:space="0" w:color="auto"/>
                        <w:bottom w:val="none" w:sz="0" w:space="0" w:color="auto"/>
                        <w:right w:val="none" w:sz="0" w:space="0" w:color="auto"/>
                      </w:divBdr>
                      <w:divsChild>
                        <w:div w:id="1852984825">
                          <w:marLeft w:val="0"/>
                          <w:marRight w:val="0"/>
                          <w:marTop w:val="0"/>
                          <w:marBottom w:val="0"/>
                          <w:divBdr>
                            <w:top w:val="none" w:sz="0" w:space="0" w:color="auto"/>
                            <w:left w:val="none" w:sz="0" w:space="0" w:color="auto"/>
                            <w:bottom w:val="none" w:sz="0" w:space="0" w:color="auto"/>
                            <w:right w:val="none" w:sz="0" w:space="0" w:color="auto"/>
                          </w:divBdr>
                          <w:divsChild>
                            <w:div w:id="11580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719113">
      <w:bodyDiv w:val="1"/>
      <w:marLeft w:val="0"/>
      <w:marRight w:val="0"/>
      <w:marTop w:val="0"/>
      <w:marBottom w:val="0"/>
      <w:divBdr>
        <w:top w:val="none" w:sz="0" w:space="0" w:color="auto"/>
        <w:left w:val="none" w:sz="0" w:space="0" w:color="auto"/>
        <w:bottom w:val="none" w:sz="0" w:space="0" w:color="auto"/>
        <w:right w:val="none" w:sz="0" w:space="0" w:color="auto"/>
      </w:divBdr>
      <w:divsChild>
        <w:div w:id="2145922009">
          <w:marLeft w:val="0"/>
          <w:marRight w:val="0"/>
          <w:marTop w:val="0"/>
          <w:marBottom w:val="0"/>
          <w:divBdr>
            <w:top w:val="none" w:sz="0" w:space="0" w:color="auto"/>
            <w:left w:val="none" w:sz="0" w:space="0" w:color="auto"/>
            <w:bottom w:val="none" w:sz="0" w:space="0" w:color="auto"/>
            <w:right w:val="none" w:sz="0" w:space="0" w:color="auto"/>
          </w:divBdr>
          <w:divsChild>
            <w:div w:id="1739353769">
              <w:marLeft w:val="0"/>
              <w:marRight w:val="0"/>
              <w:marTop w:val="0"/>
              <w:marBottom w:val="0"/>
              <w:divBdr>
                <w:top w:val="none" w:sz="0" w:space="0" w:color="auto"/>
                <w:left w:val="none" w:sz="0" w:space="0" w:color="auto"/>
                <w:bottom w:val="none" w:sz="0" w:space="0" w:color="auto"/>
                <w:right w:val="none" w:sz="0" w:space="0" w:color="auto"/>
              </w:divBdr>
              <w:divsChild>
                <w:div w:id="1740013303">
                  <w:marLeft w:val="0"/>
                  <w:marRight w:val="0"/>
                  <w:marTop w:val="0"/>
                  <w:marBottom w:val="0"/>
                  <w:divBdr>
                    <w:top w:val="none" w:sz="0" w:space="0" w:color="auto"/>
                    <w:left w:val="none" w:sz="0" w:space="0" w:color="auto"/>
                    <w:bottom w:val="none" w:sz="0" w:space="0" w:color="auto"/>
                    <w:right w:val="none" w:sz="0" w:space="0" w:color="auto"/>
                  </w:divBdr>
                  <w:divsChild>
                    <w:div w:id="1167940937">
                      <w:marLeft w:val="0"/>
                      <w:marRight w:val="0"/>
                      <w:marTop w:val="0"/>
                      <w:marBottom w:val="0"/>
                      <w:divBdr>
                        <w:top w:val="none" w:sz="0" w:space="0" w:color="auto"/>
                        <w:left w:val="none" w:sz="0" w:space="0" w:color="auto"/>
                        <w:bottom w:val="none" w:sz="0" w:space="0" w:color="auto"/>
                        <w:right w:val="none" w:sz="0" w:space="0" w:color="auto"/>
                      </w:divBdr>
                      <w:divsChild>
                        <w:div w:id="835615377">
                          <w:marLeft w:val="0"/>
                          <w:marRight w:val="0"/>
                          <w:marTop w:val="0"/>
                          <w:marBottom w:val="0"/>
                          <w:divBdr>
                            <w:top w:val="none" w:sz="0" w:space="0" w:color="auto"/>
                            <w:left w:val="none" w:sz="0" w:space="0" w:color="auto"/>
                            <w:bottom w:val="none" w:sz="0" w:space="0" w:color="auto"/>
                            <w:right w:val="none" w:sz="0" w:space="0" w:color="auto"/>
                          </w:divBdr>
                          <w:divsChild>
                            <w:div w:id="573703113">
                              <w:marLeft w:val="0"/>
                              <w:marRight w:val="0"/>
                              <w:marTop w:val="0"/>
                              <w:marBottom w:val="0"/>
                              <w:divBdr>
                                <w:top w:val="none" w:sz="0" w:space="0" w:color="auto"/>
                                <w:left w:val="none" w:sz="0" w:space="0" w:color="auto"/>
                                <w:bottom w:val="none" w:sz="0" w:space="0" w:color="auto"/>
                                <w:right w:val="none" w:sz="0" w:space="0" w:color="auto"/>
                              </w:divBdr>
                              <w:divsChild>
                                <w:div w:id="315572089">
                                  <w:marLeft w:val="0"/>
                                  <w:marRight w:val="0"/>
                                  <w:marTop w:val="0"/>
                                  <w:marBottom w:val="0"/>
                                  <w:divBdr>
                                    <w:top w:val="none" w:sz="0" w:space="0" w:color="auto"/>
                                    <w:left w:val="none" w:sz="0" w:space="0" w:color="auto"/>
                                    <w:bottom w:val="none" w:sz="0" w:space="0" w:color="auto"/>
                                    <w:right w:val="none" w:sz="0" w:space="0" w:color="auto"/>
                                  </w:divBdr>
                                  <w:divsChild>
                                    <w:div w:id="17390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640765">
      <w:bodyDiv w:val="1"/>
      <w:marLeft w:val="0"/>
      <w:marRight w:val="0"/>
      <w:marTop w:val="0"/>
      <w:marBottom w:val="0"/>
      <w:divBdr>
        <w:top w:val="none" w:sz="0" w:space="0" w:color="auto"/>
        <w:left w:val="none" w:sz="0" w:space="0" w:color="auto"/>
        <w:bottom w:val="none" w:sz="0" w:space="0" w:color="auto"/>
        <w:right w:val="none" w:sz="0" w:space="0" w:color="auto"/>
      </w:divBdr>
      <w:divsChild>
        <w:div w:id="1232034096">
          <w:marLeft w:val="0"/>
          <w:marRight w:val="0"/>
          <w:marTop w:val="0"/>
          <w:marBottom w:val="0"/>
          <w:divBdr>
            <w:top w:val="none" w:sz="0" w:space="0" w:color="auto"/>
            <w:left w:val="none" w:sz="0" w:space="0" w:color="auto"/>
            <w:bottom w:val="none" w:sz="0" w:space="0" w:color="auto"/>
            <w:right w:val="none" w:sz="0" w:space="0" w:color="auto"/>
          </w:divBdr>
          <w:divsChild>
            <w:div w:id="404954983">
              <w:marLeft w:val="0"/>
              <w:marRight w:val="0"/>
              <w:marTop w:val="0"/>
              <w:marBottom w:val="0"/>
              <w:divBdr>
                <w:top w:val="none" w:sz="0" w:space="0" w:color="auto"/>
                <w:left w:val="none" w:sz="0" w:space="0" w:color="auto"/>
                <w:bottom w:val="none" w:sz="0" w:space="0" w:color="auto"/>
                <w:right w:val="none" w:sz="0" w:space="0" w:color="auto"/>
              </w:divBdr>
              <w:divsChild>
                <w:div w:id="1297682110">
                  <w:marLeft w:val="0"/>
                  <w:marRight w:val="0"/>
                  <w:marTop w:val="0"/>
                  <w:marBottom w:val="0"/>
                  <w:divBdr>
                    <w:top w:val="none" w:sz="0" w:space="0" w:color="auto"/>
                    <w:left w:val="none" w:sz="0" w:space="0" w:color="auto"/>
                    <w:bottom w:val="none" w:sz="0" w:space="0" w:color="auto"/>
                    <w:right w:val="none" w:sz="0" w:space="0" w:color="auto"/>
                  </w:divBdr>
                  <w:divsChild>
                    <w:div w:id="456148325">
                      <w:marLeft w:val="0"/>
                      <w:marRight w:val="0"/>
                      <w:marTop w:val="0"/>
                      <w:marBottom w:val="0"/>
                      <w:divBdr>
                        <w:top w:val="none" w:sz="0" w:space="0" w:color="auto"/>
                        <w:left w:val="none" w:sz="0" w:space="0" w:color="auto"/>
                        <w:bottom w:val="none" w:sz="0" w:space="0" w:color="auto"/>
                        <w:right w:val="none" w:sz="0" w:space="0" w:color="auto"/>
                      </w:divBdr>
                      <w:divsChild>
                        <w:div w:id="1973316903">
                          <w:marLeft w:val="0"/>
                          <w:marRight w:val="0"/>
                          <w:marTop w:val="0"/>
                          <w:marBottom w:val="0"/>
                          <w:divBdr>
                            <w:top w:val="none" w:sz="0" w:space="0" w:color="auto"/>
                            <w:left w:val="none" w:sz="0" w:space="0" w:color="auto"/>
                            <w:bottom w:val="none" w:sz="0" w:space="0" w:color="auto"/>
                            <w:right w:val="none" w:sz="0" w:space="0" w:color="auto"/>
                          </w:divBdr>
                          <w:divsChild>
                            <w:div w:id="407966851">
                              <w:marLeft w:val="0"/>
                              <w:marRight w:val="0"/>
                              <w:marTop w:val="0"/>
                              <w:marBottom w:val="0"/>
                              <w:divBdr>
                                <w:top w:val="none" w:sz="0" w:space="0" w:color="auto"/>
                                <w:left w:val="none" w:sz="0" w:space="0" w:color="auto"/>
                                <w:bottom w:val="none" w:sz="0" w:space="0" w:color="auto"/>
                                <w:right w:val="none" w:sz="0" w:space="0" w:color="auto"/>
                              </w:divBdr>
                              <w:divsChild>
                                <w:div w:id="801995575">
                                  <w:marLeft w:val="0"/>
                                  <w:marRight w:val="0"/>
                                  <w:marTop w:val="0"/>
                                  <w:marBottom w:val="0"/>
                                  <w:divBdr>
                                    <w:top w:val="none" w:sz="0" w:space="0" w:color="auto"/>
                                    <w:left w:val="none" w:sz="0" w:space="0" w:color="auto"/>
                                    <w:bottom w:val="none" w:sz="0" w:space="0" w:color="auto"/>
                                    <w:right w:val="none" w:sz="0" w:space="0" w:color="auto"/>
                                  </w:divBdr>
                                  <w:divsChild>
                                    <w:div w:id="16978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961197">
      <w:bodyDiv w:val="1"/>
      <w:marLeft w:val="0"/>
      <w:marRight w:val="0"/>
      <w:marTop w:val="0"/>
      <w:marBottom w:val="0"/>
      <w:divBdr>
        <w:top w:val="none" w:sz="0" w:space="0" w:color="auto"/>
        <w:left w:val="none" w:sz="0" w:space="0" w:color="auto"/>
        <w:bottom w:val="none" w:sz="0" w:space="0" w:color="auto"/>
        <w:right w:val="none" w:sz="0" w:space="0" w:color="auto"/>
      </w:divBdr>
      <w:divsChild>
        <w:div w:id="1952976718">
          <w:marLeft w:val="0"/>
          <w:marRight w:val="0"/>
          <w:marTop w:val="0"/>
          <w:marBottom w:val="0"/>
          <w:divBdr>
            <w:top w:val="none" w:sz="0" w:space="0" w:color="auto"/>
            <w:left w:val="none" w:sz="0" w:space="0" w:color="auto"/>
            <w:bottom w:val="none" w:sz="0" w:space="0" w:color="auto"/>
            <w:right w:val="none" w:sz="0" w:space="0" w:color="auto"/>
          </w:divBdr>
          <w:divsChild>
            <w:div w:id="691296809">
              <w:marLeft w:val="0"/>
              <w:marRight w:val="0"/>
              <w:marTop w:val="0"/>
              <w:marBottom w:val="0"/>
              <w:divBdr>
                <w:top w:val="none" w:sz="0" w:space="0" w:color="auto"/>
                <w:left w:val="none" w:sz="0" w:space="0" w:color="auto"/>
                <w:bottom w:val="none" w:sz="0" w:space="0" w:color="auto"/>
                <w:right w:val="none" w:sz="0" w:space="0" w:color="auto"/>
              </w:divBdr>
              <w:divsChild>
                <w:div w:id="771556560">
                  <w:marLeft w:val="0"/>
                  <w:marRight w:val="0"/>
                  <w:marTop w:val="0"/>
                  <w:marBottom w:val="0"/>
                  <w:divBdr>
                    <w:top w:val="none" w:sz="0" w:space="0" w:color="auto"/>
                    <w:left w:val="none" w:sz="0" w:space="0" w:color="auto"/>
                    <w:bottom w:val="none" w:sz="0" w:space="0" w:color="auto"/>
                    <w:right w:val="none" w:sz="0" w:space="0" w:color="auto"/>
                  </w:divBdr>
                  <w:divsChild>
                    <w:div w:id="305207522">
                      <w:marLeft w:val="0"/>
                      <w:marRight w:val="0"/>
                      <w:marTop w:val="0"/>
                      <w:marBottom w:val="0"/>
                      <w:divBdr>
                        <w:top w:val="none" w:sz="0" w:space="0" w:color="auto"/>
                        <w:left w:val="none" w:sz="0" w:space="0" w:color="auto"/>
                        <w:bottom w:val="none" w:sz="0" w:space="0" w:color="auto"/>
                        <w:right w:val="none" w:sz="0" w:space="0" w:color="auto"/>
                      </w:divBdr>
                      <w:divsChild>
                        <w:div w:id="339351444">
                          <w:marLeft w:val="0"/>
                          <w:marRight w:val="0"/>
                          <w:marTop w:val="0"/>
                          <w:marBottom w:val="0"/>
                          <w:divBdr>
                            <w:top w:val="none" w:sz="0" w:space="0" w:color="auto"/>
                            <w:left w:val="none" w:sz="0" w:space="0" w:color="auto"/>
                            <w:bottom w:val="none" w:sz="0" w:space="0" w:color="auto"/>
                            <w:right w:val="none" w:sz="0" w:space="0" w:color="auto"/>
                          </w:divBdr>
                          <w:divsChild>
                            <w:div w:id="10709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993329">
      <w:bodyDiv w:val="1"/>
      <w:marLeft w:val="0"/>
      <w:marRight w:val="0"/>
      <w:marTop w:val="0"/>
      <w:marBottom w:val="0"/>
      <w:divBdr>
        <w:top w:val="none" w:sz="0" w:space="0" w:color="auto"/>
        <w:left w:val="none" w:sz="0" w:space="0" w:color="auto"/>
        <w:bottom w:val="none" w:sz="0" w:space="0" w:color="auto"/>
        <w:right w:val="none" w:sz="0" w:space="0" w:color="auto"/>
      </w:divBdr>
      <w:divsChild>
        <w:div w:id="1930501924">
          <w:marLeft w:val="0"/>
          <w:marRight w:val="0"/>
          <w:marTop w:val="0"/>
          <w:marBottom w:val="0"/>
          <w:divBdr>
            <w:top w:val="none" w:sz="0" w:space="0" w:color="auto"/>
            <w:left w:val="none" w:sz="0" w:space="0" w:color="auto"/>
            <w:bottom w:val="none" w:sz="0" w:space="0" w:color="auto"/>
            <w:right w:val="none" w:sz="0" w:space="0" w:color="auto"/>
          </w:divBdr>
          <w:divsChild>
            <w:div w:id="101994995">
              <w:marLeft w:val="0"/>
              <w:marRight w:val="0"/>
              <w:marTop w:val="0"/>
              <w:marBottom w:val="0"/>
              <w:divBdr>
                <w:top w:val="none" w:sz="0" w:space="0" w:color="auto"/>
                <w:left w:val="none" w:sz="0" w:space="0" w:color="auto"/>
                <w:bottom w:val="none" w:sz="0" w:space="0" w:color="auto"/>
                <w:right w:val="none" w:sz="0" w:space="0" w:color="auto"/>
              </w:divBdr>
              <w:divsChild>
                <w:div w:id="1198548679">
                  <w:marLeft w:val="0"/>
                  <w:marRight w:val="0"/>
                  <w:marTop w:val="0"/>
                  <w:marBottom w:val="0"/>
                  <w:divBdr>
                    <w:top w:val="none" w:sz="0" w:space="0" w:color="auto"/>
                    <w:left w:val="none" w:sz="0" w:space="0" w:color="auto"/>
                    <w:bottom w:val="none" w:sz="0" w:space="0" w:color="auto"/>
                    <w:right w:val="none" w:sz="0" w:space="0" w:color="auto"/>
                  </w:divBdr>
                  <w:divsChild>
                    <w:div w:id="78143466">
                      <w:marLeft w:val="0"/>
                      <w:marRight w:val="0"/>
                      <w:marTop w:val="0"/>
                      <w:marBottom w:val="0"/>
                      <w:divBdr>
                        <w:top w:val="none" w:sz="0" w:space="0" w:color="auto"/>
                        <w:left w:val="none" w:sz="0" w:space="0" w:color="auto"/>
                        <w:bottom w:val="none" w:sz="0" w:space="0" w:color="auto"/>
                        <w:right w:val="none" w:sz="0" w:space="0" w:color="auto"/>
                      </w:divBdr>
                      <w:divsChild>
                        <w:div w:id="246185729">
                          <w:marLeft w:val="0"/>
                          <w:marRight w:val="0"/>
                          <w:marTop w:val="0"/>
                          <w:marBottom w:val="0"/>
                          <w:divBdr>
                            <w:top w:val="none" w:sz="0" w:space="0" w:color="auto"/>
                            <w:left w:val="none" w:sz="0" w:space="0" w:color="auto"/>
                            <w:bottom w:val="none" w:sz="0" w:space="0" w:color="auto"/>
                            <w:right w:val="none" w:sz="0" w:space="0" w:color="auto"/>
                          </w:divBdr>
                          <w:divsChild>
                            <w:div w:id="1354111258">
                              <w:marLeft w:val="0"/>
                              <w:marRight w:val="0"/>
                              <w:marTop w:val="0"/>
                              <w:marBottom w:val="0"/>
                              <w:divBdr>
                                <w:top w:val="none" w:sz="0" w:space="0" w:color="auto"/>
                                <w:left w:val="none" w:sz="0" w:space="0" w:color="auto"/>
                                <w:bottom w:val="none" w:sz="0" w:space="0" w:color="auto"/>
                                <w:right w:val="none" w:sz="0" w:space="0" w:color="auto"/>
                              </w:divBdr>
                              <w:divsChild>
                                <w:div w:id="1325864263">
                                  <w:marLeft w:val="0"/>
                                  <w:marRight w:val="0"/>
                                  <w:marTop w:val="0"/>
                                  <w:marBottom w:val="0"/>
                                  <w:divBdr>
                                    <w:top w:val="none" w:sz="0" w:space="0" w:color="auto"/>
                                    <w:left w:val="none" w:sz="0" w:space="0" w:color="auto"/>
                                    <w:bottom w:val="none" w:sz="0" w:space="0" w:color="auto"/>
                                    <w:right w:val="none" w:sz="0" w:space="0" w:color="auto"/>
                                  </w:divBdr>
                                  <w:divsChild>
                                    <w:div w:id="14660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995842">
      <w:bodyDiv w:val="1"/>
      <w:marLeft w:val="0"/>
      <w:marRight w:val="0"/>
      <w:marTop w:val="0"/>
      <w:marBottom w:val="0"/>
      <w:divBdr>
        <w:top w:val="none" w:sz="0" w:space="0" w:color="auto"/>
        <w:left w:val="none" w:sz="0" w:space="0" w:color="auto"/>
        <w:bottom w:val="none" w:sz="0" w:space="0" w:color="auto"/>
        <w:right w:val="none" w:sz="0" w:space="0" w:color="auto"/>
      </w:divBdr>
      <w:divsChild>
        <w:div w:id="2077435238">
          <w:marLeft w:val="0"/>
          <w:marRight w:val="0"/>
          <w:marTop w:val="0"/>
          <w:marBottom w:val="0"/>
          <w:divBdr>
            <w:top w:val="none" w:sz="0" w:space="0" w:color="auto"/>
            <w:left w:val="none" w:sz="0" w:space="0" w:color="auto"/>
            <w:bottom w:val="none" w:sz="0" w:space="0" w:color="auto"/>
            <w:right w:val="none" w:sz="0" w:space="0" w:color="auto"/>
          </w:divBdr>
          <w:divsChild>
            <w:div w:id="1112169675">
              <w:marLeft w:val="0"/>
              <w:marRight w:val="0"/>
              <w:marTop w:val="0"/>
              <w:marBottom w:val="0"/>
              <w:divBdr>
                <w:top w:val="none" w:sz="0" w:space="0" w:color="auto"/>
                <w:left w:val="none" w:sz="0" w:space="0" w:color="auto"/>
                <w:bottom w:val="none" w:sz="0" w:space="0" w:color="auto"/>
                <w:right w:val="none" w:sz="0" w:space="0" w:color="auto"/>
              </w:divBdr>
              <w:divsChild>
                <w:div w:id="1973170495">
                  <w:marLeft w:val="0"/>
                  <w:marRight w:val="0"/>
                  <w:marTop w:val="0"/>
                  <w:marBottom w:val="0"/>
                  <w:divBdr>
                    <w:top w:val="none" w:sz="0" w:space="0" w:color="auto"/>
                    <w:left w:val="none" w:sz="0" w:space="0" w:color="auto"/>
                    <w:bottom w:val="none" w:sz="0" w:space="0" w:color="auto"/>
                    <w:right w:val="none" w:sz="0" w:space="0" w:color="auto"/>
                  </w:divBdr>
                  <w:divsChild>
                    <w:div w:id="218126982">
                      <w:marLeft w:val="0"/>
                      <w:marRight w:val="0"/>
                      <w:marTop w:val="0"/>
                      <w:marBottom w:val="0"/>
                      <w:divBdr>
                        <w:top w:val="none" w:sz="0" w:space="0" w:color="auto"/>
                        <w:left w:val="none" w:sz="0" w:space="0" w:color="auto"/>
                        <w:bottom w:val="none" w:sz="0" w:space="0" w:color="auto"/>
                        <w:right w:val="none" w:sz="0" w:space="0" w:color="auto"/>
                      </w:divBdr>
                      <w:divsChild>
                        <w:div w:id="126440638">
                          <w:marLeft w:val="0"/>
                          <w:marRight w:val="0"/>
                          <w:marTop w:val="0"/>
                          <w:marBottom w:val="0"/>
                          <w:divBdr>
                            <w:top w:val="none" w:sz="0" w:space="0" w:color="auto"/>
                            <w:left w:val="none" w:sz="0" w:space="0" w:color="auto"/>
                            <w:bottom w:val="none" w:sz="0" w:space="0" w:color="auto"/>
                            <w:right w:val="none" w:sz="0" w:space="0" w:color="auto"/>
                          </w:divBdr>
                          <w:divsChild>
                            <w:div w:id="608242896">
                              <w:marLeft w:val="0"/>
                              <w:marRight w:val="0"/>
                              <w:marTop w:val="0"/>
                              <w:marBottom w:val="0"/>
                              <w:divBdr>
                                <w:top w:val="none" w:sz="0" w:space="0" w:color="auto"/>
                                <w:left w:val="none" w:sz="0" w:space="0" w:color="auto"/>
                                <w:bottom w:val="none" w:sz="0" w:space="0" w:color="auto"/>
                                <w:right w:val="none" w:sz="0" w:space="0" w:color="auto"/>
                              </w:divBdr>
                              <w:divsChild>
                                <w:div w:id="172962310">
                                  <w:marLeft w:val="0"/>
                                  <w:marRight w:val="0"/>
                                  <w:marTop w:val="0"/>
                                  <w:marBottom w:val="0"/>
                                  <w:divBdr>
                                    <w:top w:val="none" w:sz="0" w:space="0" w:color="auto"/>
                                    <w:left w:val="none" w:sz="0" w:space="0" w:color="auto"/>
                                    <w:bottom w:val="none" w:sz="0" w:space="0" w:color="auto"/>
                                    <w:right w:val="none" w:sz="0" w:space="0" w:color="auto"/>
                                  </w:divBdr>
                                  <w:divsChild>
                                    <w:div w:id="790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818127">
      <w:bodyDiv w:val="1"/>
      <w:marLeft w:val="0"/>
      <w:marRight w:val="0"/>
      <w:marTop w:val="0"/>
      <w:marBottom w:val="0"/>
      <w:divBdr>
        <w:top w:val="none" w:sz="0" w:space="0" w:color="auto"/>
        <w:left w:val="none" w:sz="0" w:space="0" w:color="auto"/>
        <w:bottom w:val="none" w:sz="0" w:space="0" w:color="auto"/>
        <w:right w:val="none" w:sz="0" w:space="0" w:color="auto"/>
      </w:divBdr>
      <w:divsChild>
        <w:div w:id="155583937">
          <w:marLeft w:val="0"/>
          <w:marRight w:val="0"/>
          <w:marTop w:val="0"/>
          <w:marBottom w:val="0"/>
          <w:divBdr>
            <w:top w:val="none" w:sz="0" w:space="0" w:color="auto"/>
            <w:left w:val="none" w:sz="0" w:space="0" w:color="auto"/>
            <w:bottom w:val="none" w:sz="0" w:space="0" w:color="auto"/>
            <w:right w:val="none" w:sz="0" w:space="0" w:color="auto"/>
          </w:divBdr>
          <w:divsChild>
            <w:div w:id="874268390">
              <w:marLeft w:val="0"/>
              <w:marRight w:val="0"/>
              <w:marTop w:val="0"/>
              <w:marBottom w:val="0"/>
              <w:divBdr>
                <w:top w:val="none" w:sz="0" w:space="0" w:color="auto"/>
                <w:left w:val="none" w:sz="0" w:space="0" w:color="auto"/>
                <w:bottom w:val="none" w:sz="0" w:space="0" w:color="auto"/>
                <w:right w:val="none" w:sz="0" w:space="0" w:color="auto"/>
              </w:divBdr>
              <w:divsChild>
                <w:div w:id="865947138">
                  <w:marLeft w:val="0"/>
                  <w:marRight w:val="0"/>
                  <w:marTop w:val="0"/>
                  <w:marBottom w:val="0"/>
                  <w:divBdr>
                    <w:top w:val="none" w:sz="0" w:space="0" w:color="auto"/>
                    <w:left w:val="none" w:sz="0" w:space="0" w:color="auto"/>
                    <w:bottom w:val="none" w:sz="0" w:space="0" w:color="auto"/>
                    <w:right w:val="none" w:sz="0" w:space="0" w:color="auto"/>
                  </w:divBdr>
                  <w:divsChild>
                    <w:div w:id="1135292984">
                      <w:marLeft w:val="0"/>
                      <w:marRight w:val="0"/>
                      <w:marTop w:val="0"/>
                      <w:marBottom w:val="0"/>
                      <w:divBdr>
                        <w:top w:val="none" w:sz="0" w:space="0" w:color="auto"/>
                        <w:left w:val="none" w:sz="0" w:space="0" w:color="auto"/>
                        <w:bottom w:val="none" w:sz="0" w:space="0" w:color="auto"/>
                        <w:right w:val="none" w:sz="0" w:space="0" w:color="auto"/>
                      </w:divBdr>
                      <w:divsChild>
                        <w:div w:id="646134052">
                          <w:marLeft w:val="0"/>
                          <w:marRight w:val="0"/>
                          <w:marTop w:val="0"/>
                          <w:marBottom w:val="0"/>
                          <w:divBdr>
                            <w:top w:val="none" w:sz="0" w:space="0" w:color="auto"/>
                            <w:left w:val="none" w:sz="0" w:space="0" w:color="auto"/>
                            <w:bottom w:val="none" w:sz="0" w:space="0" w:color="auto"/>
                            <w:right w:val="none" w:sz="0" w:space="0" w:color="auto"/>
                          </w:divBdr>
                          <w:divsChild>
                            <w:div w:id="1574049754">
                              <w:marLeft w:val="0"/>
                              <w:marRight w:val="0"/>
                              <w:marTop w:val="0"/>
                              <w:marBottom w:val="0"/>
                              <w:divBdr>
                                <w:top w:val="none" w:sz="0" w:space="0" w:color="auto"/>
                                <w:left w:val="none" w:sz="0" w:space="0" w:color="auto"/>
                                <w:bottom w:val="none" w:sz="0" w:space="0" w:color="auto"/>
                                <w:right w:val="none" w:sz="0" w:space="0" w:color="auto"/>
                              </w:divBdr>
                              <w:divsChild>
                                <w:div w:id="1126243632">
                                  <w:marLeft w:val="0"/>
                                  <w:marRight w:val="0"/>
                                  <w:marTop w:val="0"/>
                                  <w:marBottom w:val="0"/>
                                  <w:divBdr>
                                    <w:top w:val="none" w:sz="0" w:space="0" w:color="auto"/>
                                    <w:left w:val="none" w:sz="0" w:space="0" w:color="auto"/>
                                    <w:bottom w:val="none" w:sz="0" w:space="0" w:color="auto"/>
                                    <w:right w:val="none" w:sz="0" w:space="0" w:color="auto"/>
                                  </w:divBdr>
                                  <w:divsChild>
                                    <w:div w:id="365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107613">
      <w:bodyDiv w:val="1"/>
      <w:marLeft w:val="0"/>
      <w:marRight w:val="0"/>
      <w:marTop w:val="0"/>
      <w:marBottom w:val="0"/>
      <w:divBdr>
        <w:top w:val="none" w:sz="0" w:space="0" w:color="auto"/>
        <w:left w:val="none" w:sz="0" w:space="0" w:color="auto"/>
        <w:bottom w:val="none" w:sz="0" w:space="0" w:color="auto"/>
        <w:right w:val="none" w:sz="0" w:space="0" w:color="auto"/>
      </w:divBdr>
      <w:divsChild>
        <w:div w:id="1011299703">
          <w:marLeft w:val="0"/>
          <w:marRight w:val="0"/>
          <w:marTop w:val="0"/>
          <w:marBottom w:val="0"/>
          <w:divBdr>
            <w:top w:val="none" w:sz="0" w:space="0" w:color="auto"/>
            <w:left w:val="none" w:sz="0" w:space="0" w:color="auto"/>
            <w:bottom w:val="none" w:sz="0" w:space="0" w:color="auto"/>
            <w:right w:val="none" w:sz="0" w:space="0" w:color="auto"/>
          </w:divBdr>
          <w:divsChild>
            <w:div w:id="419371094">
              <w:marLeft w:val="0"/>
              <w:marRight w:val="0"/>
              <w:marTop w:val="0"/>
              <w:marBottom w:val="0"/>
              <w:divBdr>
                <w:top w:val="none" w:sz="0" w:space="0" w:color="auto"/>
                <w:left w:val="none" w:sz="0" w:space="0" w:color="auto"/>
                <w:bottom w:val="none" w:sz="0" w:space="0" w:color="auto"/>
                <w:right w:val="none" w:sz="0" w:space="0" w:color="auto"/>
              </w:divBdr>
              <w:divsChild>
                <w:div w:id="364449510">
                  <w:marLeft w:val="0"/>
                  <w:marRight w:val="0"/>
                  <w:marTop w:val="0"/>
                  <w:marBottom w:val="0"/>
                  <w:divBdr>
                    <w:top w:val="none" w:sz="0" w:space="0" w:color="auto"/>
                    <w:left w:val="none" w:sz="0" w:space="0" w:color="auto"/>
                    <w:bottom w:val="none" w:sz="0" w:space="0" w:color="auto"/>
                    <w:right w:val="none" w:sz="0" w:space="0" w:color="auto"/>
                  </w:divBdr>
                  <w:divsChild>
                    <w:div w:id="1796175007">
                      <w:marLeft w:val="0"/>
                      <w:marRight w:val="0"/>
                      <w:marTop w:val="0"/>
                      <w:marBottom w:val="0"/>
                      <w:divBdr>
                        <w:top w:val="none" w:sz="0" w:space="0" w:color="auto"/>
                        <w:left w:val="none" w:sz="0" w:space="0" w:color="auto"/>
                        <w:bottom w:val="none" w:sz="0" w:space="0" w:color="auto"/>
                        <w:right w:val="none" w:sz="0" w:space="0" w:color="auto"/>
                      </w:divBdr>
                      <w:divsChild>
                        <w:div w:id="528227870">
                          <w:marLeft w:val="0"/>
                          <w:marRight w:val="0"/>
                          <w:marTop w:val="0"/>
                          <w:marBottom w:val="0"/>
                          <w:divBdr>
                            <w:top w:val="none" w:sz="0" w:space="0" w:color="auto"/>
                            <w:left w:val="none" w:sz="0" w:space="0" w:color="auto"/>
                            <w:bottom w:val="none" w:sz="0" w:space="0" w:color="auto"/>
                            <w:right w:val="none" w:sz="0" w:space="0" w:color="auto"/>
                          </w:divBdr>
                          <w:divsChild>
                            <w:div w:id="1407141510">
                              <w:marLeft w:val="0"/>
                              <w:marRight w:val="0"/>
                              <w:marTop w:val="0"/>
                              <w:marBottom w:val="0"/>
                              <w:divBdr>
                                <w:top w:val="none" w:sz="0" w:space="0" w:color="auto"/>
                                <w:left w:val="none" w:sz="0" w:space="0" w:color="auto"/>
                                <w:bottom w:val="none" w:sz="0" w:space="0" w:color="auto"/>
                                <w:right w:val="none" w:sz="0" w:space="0" w:color="auto"/>
                              </w:divBdr>
                              <w:divsChild>
                                <w:div w:id="902956548">
                                  <w:marLeft w:val="0"/>
                                  <w:marRight w:val="0"/>
                                  <w:marTop w:val="0"/>
                                  <w:marBottom w:val="0"/>
                                  <w:divBdr>
                                    <w:top w:val="none" w:sz="0" w:space="0" w:color="auto"/>
                                    <w:left w:val="none" w:sz="0" w:space="0" w:color="auto"/>
                                    <w:bottom w:val="none" w:sz="0" w:space="0" w:color="auto"/>
                                    <w:right w:val="none" w:sz="0" w:space="0" w:color="auto"/>
                                  </w:divBdr>
                                  <w:divsChild>
                                    <w:div w:id="16566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03269">
      <w:bodyDiv w:val="1"/>
      <w:marLeft w:val="0"/>
      <w:marRight w:val="0"/>
      <w:marTop w:val="0"/>
      <w:marBottom w:val="0"/>
      <w:divBdr>
        <w:top w:val="none" w:sz="0" w:space="0" w:color="auto"/>
        <w:left w:val="none" w:sz="0" w:space="0" w:color="auto"/>
        <w:bottom w:val="none" w:sz="0" w:space="0" w:color="auto"/>
        <w:right w:val="none" w:sz="0" w:space="0" w:color="auto"/>
      </w:divBdr>
      <w:divsChild>
        <w:div w:id="1714378093">
          <w:marLeft w:val="0"/>
          <w:marRight w:val="0"/>
          <w:marTop w:val="0"/>
          <w:marBottom w:val="0"/>
          <w:divBdr>
            <w:top w:val="none" w:sz="0" w:space="0" w:color="auto"/>
            <w:left w:val="none" w:sz="0" w:space="0" w:color="auto"/>
            <w:bottom w:val="none" w:sz="0" w:space="0" w:color="auto"/>
            <w:right w:val="none" w:sz="0" w:space="0" w:color="auto"/>
          </w:divBdr>
          <w:divsChild>
            <w:div w:id="1225142965">
              <w:marLeft w:val="0"/>
              <w:marRight w:val="0"/>
              <w:marTop w:val="0"/>
              <w:marBottom w:val="0"/>
              <w:divBdr>
                <w:top w:val="none" w:sz="0" w:space="0" w:color="auto"/>
                <w:left w:val="none" w:sz="0" w:space="0" w:color="auto"/>
                <w:bottom w:val="none" w:sz="0" w:space="0" w:color="auto"/>
                <w:right w:val="none" w:sz="0" w:space="0" w:color="auto"/>
              </w:divBdr>
              <w:divsChild>
                <w:div w:id="928540271">
                  <w:marLeft w:val="0"/>
                  <w:marRight w:val="0"/>
                  <w:marTop w:val="0"/>
                  <w:marBottom w:val="0"/>
                  <w:divBdr>
                    <w:top w:val="none" w:sz="0" w:space="0" w:color="auto"/>
                    <w:left w:val="none" w:sz="0" w:space="0" w:color="auto"/>
                    <w:bottom w:val="none" w:sz="0" w:space="0" w:color="auto"/>
                    <w:right w:val="none" w:sz="0" w:space="0" w:color="auto"/>
                  </w:divBdr>
                  <w:divsChild>
                    <w:div w:id="1341469404">
                      <w:marLeft w:val="0"/>
                      <w:marRight w:val="0"/>
                      <w:marTop w:val="0"/>
                      <w:marBottom w:val="0"/>
                      <w:divBdr>
                        <w:top w:val="none" w:sz="0" w:space="0" w:color="auto"/>
                        <w:left w:val="none" w:sz="0" w:space="0" w:color="auto"/>
                        <w:bottom w:val="none" w:sz="0" w:space="0" w:color="auto"/>
                        <w:right w:val="none" w:sz="0" w:space="0" w:color="auto"/>
                      </w:divBdr>
                      <w:divsChild>
                        <w:div w:id="413013272">
                          <w:marLeft w:val="0"/>
                          <w:marRight w:val="0"/>
                          <w:marTop w:val="0"/>
                          <w:marBottom w:val="0"/>
                          <w:divBdr>
                            <w:top w:val="none" w:sz="0" w:space="0" w:color="auto"/>
                            <w:left w:val="none" w:sz="0" w:space="0" w:color="auto"/>
                            <w:bottom w:val="none" w:sz="0" w:space="0" w:color="auto"/>
                            <w:right w:val="none" w:sz="0" w:space="0" w:color="auto"/>
                          </w:divBdr>
                          <w:divsChild>
                            <w:div w:id="699672729">
                              <w:marLeft w:val="0"/>
                              <w:marRight w:val="0"/>
                              <w:marTop w:val="0"/>
                              <w:marBottom w:val="0"/>
                              <w:divBdr>
                                <w:top w:val="none" w:sz="0" w:space="0" w:color="auto"/>
                                <w:left w:val="none" w:sz="0" w:space="0" w:color="auto"/>
                                <w:bottom w:val="none" w:sz="0" w:space="0" w:color="auto"/>
                                <w:right w:val="none" w:sz="0" w:space="0" w:color="auto"/>
                              </w:divBdr>
                              <w:divsChild>
                                <w:div w:id="1277829167">
                                  <w:marLeft w:val="0"/>
                                  <w:marRight w:val="0"/>
                                  <w:marTop w:val="0"/>
                                  <w:marBottom w:val="0"/>
                                  <w:divBdr>
                                    <w:top w:val="none" w:sz="0" w:space="0" w:color="auto"/>
                                    <w:left w:val="none" w:sz="0" w:space="0" w:color="auto"/>
                                    <w:bottom w:val="none" w:sz="0" w:space="0" w:color="auto"/>
                                    <w:right w:val="none" w:sz="0" w:space="0" w:color="auto"/>
                                  </w:divBdr>
                                  <w:divsChild>
                                    <w:div w:id="16284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773556">
      <w:bodyDiv w:val="1"/>
      <w:marLeft w:val="0"/>
      <w:marRight w:val="0"/>
      <w:marTop w:val="0"/>
      <w:marBottom w:val="0"/>
      <w:divBdr>
        <w:top w:val="none" w:sz="0" w:space="0" w:color="auto"/>
        <w:left w:val="none" w:sz="0" w:space="0" w:color="auto"/>
        <w:bottom w:val="none" w:sz="0" w:space="0" w:color="auto"/>
        <w:right w:val="none" w:sz="0" w:space="0" w:color="auto"/>
      </w:divBdr>
      <w:divsChild>
        <w:div w:id="552935802">
          <w:marLeft w:val="0"/>
          <w:marRight w:val="0"/>
          <w:marTop w:val="0"/>
          <w:marBottom w:val="0"/>
          <w:divBdr>
            <w:top w:val="none" w:sz="0" w:space="0" w:color="auto"/>
            <w:left w:val="none" w:sz="0" w:space="0" w:color="auto"/>
            <w:bottom w:val="none" w:sz="0" w:space="0" w:color="auto"/>
            <w:right w:val="none" w:sz="0" w:space="0" w:color="auto"/>
          </w:divBdr>
          <w:divsChild>
            <w:div w:id="824778098">
              <w:marLeft w:val="0"/>
              <w:marRight w:val="0"/>
              <w:marTop w:val="0"/>
              <w:marBottom w:val="0"/>
              <w:divBdr>
                <w:top w:val="none" w:sz="0" w:space="0" w:color="auto"/>
                <w:left w:val="none" w:sz="0" w:space="0" w:color="auto"/>
                <w:bottom w:val="none" w:sz="0" w:space="0" w:color="auto"/>
                <w:right w:val="none" w:sz="0" w:space="0" w:color="auto"/>
              </w:divBdr>
              <w:divsChild>
                <w:div w:id="1075319026">
                  <w:marLeft w:val="0"/>
                  <w:marRight w:val="0"/>
                  <w:marTop w:val="0"/>
                  <w:marBottom w:val="0"/>
                  <w:divBdr>
                    <w:top w:val="none" w:sz="0" w:space="0" w:color="auto"/>
                    <w:left w:val="none" w:sz="0" w:space="0" w:color="auto"/>
                    <w:bottom w:val="none" w:sz="0" w:space="0" w:color="auto"/>
                    <w:right w:val="none" w:sz="0" w:space="0" w:color="auto"/>
                  </w:divBdr>
                  <w:divsChild>
                    <w:div w:id="385111224">
                      <w:marLeft w:val="0"/>
                      <w:marRight w:val="0"/>
                      <w:marTop w:val="0"/>
                      <w:marBottom w:val="0"/>
                      <w:divBdr>
                        <w:top w:val="none" w:sz="0" w:space="0" w:color="auto"/>
                        <w:left w:val="none" w:sz="0" w:space="0" w:color="auto"/>
                        <w:bottom w:val="none" w:sz="0" w:space="0" w:color="auto"/>
                        <w:right w:val="none" w:sz="0" w:space="0" w:color="auto"/>
                      </w:divBdr>
                      <w:divsChild>
                        <w:div w:id="470287824">
                          <w:marLeft w:val="0"/>
                          <w:marRight w:val="0"/>
                          <w:marTop w:val="0"/>
                          <w:marBottom w:val="0"/>
                          <w:divBdr>
                            <w:top w:val="none" w:sz="0" w:space="0" w:color="auto"/>
                            <w:left w:val="none" w:sz="0" w:space="0" w:color="auto"/>
                            <w:bottom w:val="none" w:sz="0" w:space="0" w:color="auto"/>
                            <w:right w:val="none" w:sz="0" w:space="0" w:color="auto"/>
                          </w:divBdr>
                          <w:divsChild>
                            <w:div w:id="2001931759">
                              <w:marLeft w:val="0"/>
                              <w:marRight w:val="0"/>
                              <w:marTop w:val="0"/>
                              <w:marBottom w:val="0"/>
                              <w:divBdr>
                                <w:top w:val="none" w:sz="0" w:space="0" w:color="auto"/>
                                <w:left w:val="none" w:sz="0" w:space="0" w:color="auto"/>
                                <w:bottom w:val="none" w:sz="0" w:space="0" w:color="auto"/>
                                <w:right w:val="none" w:sz="0" w:space="0" w:color="auto"/>
                              </w:divBdr>
                              <w:divsChild>
                                <w:div w:id="1490562915">
                                  <w:marLeft w:val="0"/>
                                  <w:marRight w:val="0"/>
                                  <w:marTop w:val="0"/>
                                  <w:marBottom w:val="0"/>
                                  <w:divBdr>
                                    <w:top w:val="none" w:sz="0" w:space="0" w:color="auto"/>
                                    <w:left w:val="none" w:sz="0" w:space="0" w:color="auto"/>
                                    <w:bottom w:val="none" w:sz="0" w:space="0" w:color="auto"/>
                                    <w:right w:val="none" w:sz="0" w:space="0" w:color="auto"/>
                                  </w:divBdr>
                                  <w:divsChild>
                                    <w:div w:id="15439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818579">
      <w:bodyDiv w:val="1"/>
      <w:marLeft w:val="0"/>
      <w:marRight w:val="0"/>
      <w:marTop w:val="0"/>
      <w:marBottom w:val="0"/>
      <w:divBdr>
        <w:top w:val="none" w:sz="0" w:space="0" w:color="auto"/>
        <w:left w:val="none" w:sz="0" w:space="0" w:color="auto"/>
        <w:bottom w:val="none" w:sz="0" w:space="0" w:color="auto"/>
        <w:right w:val="none" w:sz="0" w:space="0" w:color="auto"/>
      </w:divBdr>
      <w:divsChild>
        <w:div w:id="511842661">
          <w:marLeft w:val="0"/>
          <w:marRight w:val="0"/>
          <w:marTop w:val="0"/>
          <w:marBottom w:val="0"/>
          <w:divBdr>
            <w:top w:val="none" w:sz="0" w:space="0" w:color="auto"/>
            <w:left w:val="none" w:sz="0" w:space="0" w:color="auto"/>
            <w:bottom w:val="none" w:sz="0" w:space="0" w:color="auto"/>
            <w:right w:val="none" w:sz="0" w:space="0" w:color="auto"/>
          </w:divBdr>
          <w:divsChild>
            <w:div w:id="1064180515">
              <w:marLeft w:val="0"/>
              <w:marRight w:val="0"/>
              <w:marTop w:val="0"/>
              <w:marBottom w:val="0"/>
              <w:divBdr>
                <w:top w:val="none" w:sz="0" w:space="0" w:color="auto"/>
                <w:left w:val="none" w:sz="0" w:space="0" w:color="auto"/>
                <w:bottom w:val="none" w:sz="0" w:space="0" w:color="auto"/>
                <w:right w:val="none" w:sz="0" w:space="0" w:color="auto"/>
              </w:divBdr>
              <w:divsChild>
                <w:div w:id="614941729">
                  <w:marLeft w:val="0"/>
                  <w:marRight w:val="0"/>
                  <w:marTop w:val="0"/>
                  <w:marBottom w:val="0"/>
                  <w:divBdr>
                    <w:top w:val="none" w:sz="0" w:space="0" w:color="auto"/>
                    <w:left w:val="none" w:sz="0" w:space="0" w:color="auto"/>
                    <w:bottom w:val="none" w:sz="0" w:space="0" w:color="auto"/>
                    <w:right w:val="none" w:sz="0" w:space="0" w:color="auto"/>
                  </w:divBdr>
                  <w:divsChild>
                    <w:div w:id="1110051862">
                      <w:marLeft w:val="0"/>
                      <w:marRight w:val="0"/>
                      <w:marTop w:val="0"/>
                      <w:marBottom w:val="0"/>
                      <w:divBdr>
                        <w:top w:val="none" w:sz="0" w:space="0" w:color="auto"/>
                        <w:left w:val="none" w:sz="0" w:space="0" w:color="auto"/>
                        <w:bottom w:val="none" w:sz="0" w:space="0" w:color="auto"/>
                        <w:right w:val="none" w:sz="0" w:space="0" w:color="auto"/>
                      </w:divBdr>
                      <w:divsChild>
                        <w:div w:id="1120146425">
                          <w:marLeft w:val="0"/>
                          <w:marRight w:val="0"/>
                          <w:marTop w:val="0"/>
                          <w:marBottom w:val="0"/>
                          <w:divBdr>
                            <w:top w:val="none" w:sz="0" w:space="0" w:color="auto"/>
                            <w:left w:val="none" w:sz="0" w:space="0" w:color="auto"/>
                            <w:bottom w:val="none" w:sz="0" w:space="0" w:color="auto"/>
                            <w:right w:val="none" w:sz="0" w:space="0" w:color="auto"/>
                          </w:divBdr>
                          <w:divsChild>
                            <w:div w:id="9361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123904">
      <w:bodyDiv w:val="1"/>
      <w:marLeft w:val="0"/>
      <w:marRight w:val="0"/>
      <w:marTop w:val="0"/>
      <w:marBottom w:val="0"/>
      <w:divBdr>
        <w:top w:val="none" w:sz="0" w:space="0" w:color="auto"/>
        <w:left w:val="none" w:sz="0" w:space="0" w:color="auto"/>
        <w:bottom w:val="none" w:sz="0" w:space="0" w:color="auto"/>
        <w:right w:val="none" w:sz="0" w:space="0" w:color="auto"/>
      </w:divBdr>
      <w:divsChild>
        <w:div w:id="565189276">
          <w:marLeft w:val="0"/>
          <w:marRight w:val="0"/>
          <w:marTop w:val="0"/>
          <w:marBottom w:val="0"/>
          <w:divBdr>
            <w:top w:val="none" w:sz="0" w:space="0" w:color="auto"/>
            <w:left w:val="none" w:sz="0" w:space="0" w:color="auto"/>
            <w:bottom w:val="none" w:sz="0" w:space="0" w:color="auto"/>
            <w:right w:val="none" w:sz="0" w:space="0" w:color="auto"/>
          </w:divBdr>
          <w:divsChild>
            <w:div w:id="1826041960">
              <w:marLeft w:val="0"/>
              <w:marRight w:val="0"/>
              <w:marTop w:val="0"/>
              <w:marBottom w:val="0"/>
              <w:divBdr>
                <w:top w:val="none" w:sz="0" w:space="0" w:color="auto"/>
                <w:left w:val="none" w:sz="0" w:space="0" w:color="auto"/>
                <w:bottom w:val="none" w:sz="0" w:space="0" w:color="auto"/>
                <w:right w:val="none" w:sz="0" w:space="0" w:color="auto"/>
              </w:divBdr>
              <w:divsChild>
                <w:div w:id="18704314">
                  <w:marLeft w:val="0"/>
                  <w:marRight w:val="0"/>
                  <w:marTop w:val="0"/>
                  <w:marBottom w:val="0"/>
                  <w:divBdr>
                    <w:top w:val="none" w:sz="0" w:space="0" w:color="auto"/>
                    <w:left w:val="none" w:sz="0" w:space="0" w:color="auto"/>
                    <w:bottom w:val="none" w:sz="0" w:space="0" w:color="auto"/>
                    <w:right w:val="none" w:sz="0" w:space="0" w:color="auto"/>
                  </w:divBdr>
                  <w:divsChild>
                    <w:div w:id="1379471938">
                      <w:marLeft w:val="0"/>
                      <w:marRight w:val="0"/>
                      <w:marTop w:val="0"/>
                      <w:marBottom w:val="0"/>
                      <w:divBdr>
                        <w:top w:val="none" w:sz="0" w:space="0" w:color="auto"/>
                        <w:left w:val="none" w:sz="0" w:space="0" w:color="auto"/>
                        <w:bottom w:val="none" w:sz="0" w:space="0" w:color="auto"/>
                        <w:right w:val="none" w:sz="0" w:space="0" w:color="auto"/>
                      </w:divBdr>
                      <w:divsChild>
                        <w:div w:id="1981298120">
                          <w:marLeft w:val="0"/>
                          <w:marRight w:val="0"/>
                          <w:marTop w:val="0"/>
                          <w:marBottom w:val="0"/>
                          <w:divBdr>
                            <w:top w:val="none" w:sz="0" w:space="0" w:color="auto"/>
                            <w:left w:val="none" w:sz="0" w:space="0" w:color="auto"/>
                            <w:bottom w:val="none" w:sz="0" w:space="0" w:color="auto"/>
                            <w:right w:val="none" w:sz="0" w:space="0" w:color="auto"/>
                          </w:divBdr>
                          <w:divsChild>
                            <w:div w:id="1743521765">
                              <w:marLeft w:val="0"/>
                              <w:marRight w:val="0"/>
                              <w:marTop w:val="0"/>
                              <w:marBottom w:val="0"/>
                              <w:divBdr>
                                <w:top w:val="none" w:sz="0" w:space="0" w:color="auto"/>
                                <w:left w:val="none" w:sz="0" w:space="0" w:color="auto"/>
                                <w:bottom w:val="none" w:sz="0" w:space="0" w:color="auto"/>
                                <w:right w:val="none" w:sz="0" w:space="0" w:color="auto"/>
                              </w:divBdr>
                              <w:divsChild>
                                <w:div w:id="1666929419">
                                  <w:marLeft w:val="0"/>
                                  <w:marRight w:val="0"/>
                                  <w:marTop w:val="0"/>
                                  <w:marBottom w:val="0"/>
                                  <w:divBdr>
                                    <w:top w:val="none" w:sz="0" w:space="0" w:color="auto"/>
                                    <w:left w:val="none" w:sz="0" w:space="0" w:color="auto"/>
                                    <w:bottom w:val="none" w:sz="0" w:space="0" w:color="auto"/>
                                    <w:right w:val="none" w:sz="0" w:space="0" w:color="auto"/>
                                  </w:divBdr>
                                  <w:divsChild>
                                    <w:div w:id="556284574">
                                      <w:marLeft w:val="0"/>
                                      <w:marRight w:val="0"/>
                                      <w:marTop w:val="0"/>
                                      <w:marBottom w:val="0"/>
                                      <w:divBdr>
                                        <w:top w:val="none" w:sz="0" w:space="0" w:color="auto"/>
                                        <w:left w:val="none" w:sz="0" w:space="0" w:color="auto"/>
                                        <w:bottom w:val="none" w:sz="0" w:space="0" w:color="auto"/>
                                        <w:right w:val="none" w:sz="0" w:space="0" w:color="auto"/>
                                      </w:divBdr>
                                      <w:divsChild>
                                        <w:div w:id="550187239">
                                          <w:marLeft w:val="0"/>
                                          <w:marRight w:val="0"/>
                                          <w:marTop w:val="0"/>
                                          <w:marBottom w:val="0"/>
                                          <w:divBdr>
                                            <w:top w:val="none" w:sz="0" w:space="0" w:color="auto"/>
                                            <w:left w:val="none" w:sz="0" w:space="0" w:color="auto"/>
                                            <w:bottom w:val="none" w:sz="0" w:space="0" w:color="auto"/>
                                            <w:right w:val="none" w:sz="0" w:space="0" w:color="auto"/>
                                          </w:divBdr>
                                          <w:divsChild>
                                            <w:div w:id="419110131">
                                              <w:marLeft w:val="0"/>
                                              <w:marRight w:val="0"/>
                                              <w:marTop w:val="0"/>
                                              <w:marBottom w:val="270"/>
                                              <w:divBdr>
                                                <w:top w:val="none" w:sz="0" w:space="0" w:color="auto"/>
                                                <w:left w:val="none" w:sz="0" w:space="0" w:color="auto"/>
                                                <w:bottom w:val="none" w:sz="0" w:space="0" w:color="auto"/>
                                                <w:right w:val="none" w:sz="0" w:space="0" w:color="auto"/>
                                              </w:divBdr>
                                              <w:divsChild>
                                                <w:div w:id="546573126">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0717798">
      <w:bodyDiv w:val="1"/>
      <w:marLeft w:val="0"/>
      <w:marRight w:val="0"/>
      <w:marTop w:val="0"/>
      <w:marBottom w:val="0"/>
      <w:divBdr>
        <w:top w:val="none" w:sz="0" w:space="0" w:color="auto"/>
        <w:left w:val="none" w:sz="0" w:space="0" w:color="auto"/>
        <w:bottom w:val="none" w:sz="0" w:space="0" w:color="auto"/>
        <w:right w:val="none" w:sz="0" w:space="0" w:color="auto"/>
      </w:divBdr>
      <w:divsChild>
        <w:div w:id="2144687116">
          <w:marLeft w:val="0"/>
          <w:marRight w:val="0"/>
          <w:marTop w:val="0"/>
          <w:marBottom w:val="0"/>
          <w:divBdr>
            <w:top w:val="none" w:sz="0" w:space="0" w:color="auto"/>
            <w:left w:val="none" w:sz="0" w:space="0" w:color="auto"/>
            <w:bottom w:val="none" w:sz="0" w:space="0" w:color="auto"/>
            <w:right w:val="none" w:sz="0" w:space="0" w:color="auto"/>
          </w:divBdr>
          <w:divsChild>
            <w:div w:id="15082455">
              <w:marLeft w:val="0"/>
              <w:marRight w:val="0"/>
              <w:marTop w:val="0"/>
              <w:marBottom w:val="0"/>
              <w:divBdr>
                <w:top w:val="none" w:sz="0" w:space="0" w:color="auto"/>
                <w:left w:val="none" w:sz="0" w:space="0" w:color="auto"/>
                <w:bottom w:val="none" w:sz="0" w:space="0" w:color="auto"/>
                <w:right w:val="none" w:sz="0" w:space="0" w:color="auto"/>
              </w:divBdr>
              <w:divsChild>
                <w:div w:id="1335912926">
                  <w:marLeft w:val="0"/>
                  <w:marRight w:val="0"/>
                  <w:marTop w:val="0"/>
                  <w:marBottom w:val="0"/>
                  <w:divBdr>
                    <w:top w:val="none" w:sz="0" w:space="0" w:color="auto"/>
                    <w:left w:val="none" w:sz="0" w:space="0" w:color="auto"/>
                    <w:bottom w:val="none" w:sz="0" w:space="0" w:color="auto"/>
                    <w:right w:val="none" w:sz="0" w:space="0" w:color="auto"/>
                  </w:divBdr>
                  <w:divsChild>
                    <w:div w:id="2101371392">
                      <w:marLeft w:val="0"/>
                      <w:marRight w:val="0"/>
                      <w:marTop w:val="0"/>
                      <w:marBottom w:val="0"/>
                      <w:divBdr>
                        <w:top w:val="none" w:sz="0" w:space="0" w:color="auto"/>
                        <w:left w:val="none" w:sz="0" w:space="0" w:color="auto"/>
                        <w:bottom w:val="none" w:sz="0" w:space="0" w:color="auto"/>
                        <w:right w:val="none" w:sz="0" w:space="0" w:color="auto"/>
                      </w:divBdr>
                      <w:divsChild>
                        <w:div w:id="196047796">
                          <w:marLeft w:val="0"/>
                          <w:marRight w:val="0"/>
                          <w:marTop w:val="0"/>
                          <w:marBottom w:val="0"/>
                          <w:divBdr>
                            <w:top w:val="none" w:sz="0" w:space="0" w:color="auto"/>
                            <w:left w:val="none" w:sz="0" w:space="0" w:color="auto"/>
                            <w:bottom w:val="none" w:sz="0" w:space="0" w:color="auto"/>
                            <w:right w:val="none" w:sz="0" w:space="0" w:color="auto"/>
                          </w:divBdr>
                          <w:divsChild>
                            <w:div w:id="111025464">
                              <w:marLeft w:val="0"/>
                              <w:marRight w:val="0"/>
                              <w:marTop w:val="0"/>
                              <w:marBottom w:val="0"/>
                              <w:divBdr>
                                <w:top w:val="none" w:sz="0" w:space="0" w:color="auto"/>
                                <w:left w:val="none" w:sz="0" w:space="0" w:color="auto"/>
                                <w:bottom w:val="none" w:sz="0" w:space="0" w:color="auto"/>
                                <w:right w:val="none" w:sz="0" w:space="0" w:color="auto"/>
                              </w:divBdr>
                              <w:divsChild>
                                <w:div w:id="433281087">
                                  <w:marLeft w:val="0"/>
                                  <w:marRight w:val="0"/>
                                  <w:marTop w:val="0"/>
                                  <w:marBottom w:val="0"/>
                                  <w:divBdr>
                                    <w:top w:val="none" w:sz="0" w:space="0" w:color="auto"/>
                                    <w:left w:val="none" w:sz="0" w:space="0" w:color="auto"/>
                                    <w:bottom w:val="none" w:sz="0" w:space="0" w:color="auto"/>
                                    <w:right w:val="none" w:sz="0" w:space="0" w:color="auto"/>
                                  </w:divBdr>
                                  <w:divsChild>
                                    <w:div w:id="19949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685460">
      <w:bodyDiv w:val="1"/>
      <w:marLeft w:val="0"/>
      <w:marRight w:val="0"/>
      <w:marTop w:val="0"/>
      <w:marBottom w:val="0"/>
      <w:divBdr>
        <w:top w:val="none" w:sz="0" w:space="0" w:color="auto"/>
        <w:left w:val="none" w:sz="0" w:space="0" w:color="auto"/>
        <w:bottom w:val="none" w:sz="0" w:space="0" w:color="auto"/>
        <w:right w:val="none" w:sz="0" w:space="0" w:color="auto"/>
      </w:divBdr>
      <w:divsChild>
        <w:div w:id="1841848099">
          <w:marLeft w:val="0"/>
          <w:marRight w:val="0"/>
          <w:marTop w:val="0"/>
          <w:marBottom w:val="0"/>
          <w:divBdr>
            <w:top w:val="none" w:sz="0" w:space="0" w:color="auto"/>
            <w:left w:val="none" w:sz="0" w:space="0" w:color="auto"/>
            <w:bottom w:val="none" w:sz="0" w:space="0" w:color="auto"/>
            <w:right w:val="none" w:sz="0" w:space="0" w:color="auto"/>
          </w:divBdr>
          <w:divsChild>
            <w:div w:id="167868998">
              <w:marLeft w:val="0"/>
              <w:marRight w:val="0"/>
              <w:marTop w:val="0"/>
              <w:marBottom w:val="0"/>
              <w:divBdr>
                <w:top w:val="none" w:sz="0" w:space="0" w:color="auto"/>
                <w:left w:val="none" w:sz="0" w:space="0" w:color="auto"/>
                <w:bottom w:val="none" w:sz="0" w:space="0" w:color="auto"/>
                <w:right w:val="none" w:sz="0" w:space="0" w:color="auto"/>
              </w:divBdr>
              <w:divsChild>
                <w:div w:id="1080518984">
                  <w:marLeft w:val="0"/>
                  <w:marRight w:val="0"/>
                  <w:marTop w:val="0"/>
                  <w:marBottom w:val="0"/>
                  <w:divBdr>
                    <w:top w:val="none" w:sz="0" w:space="0" w:color="auto"/>
                    <w:left w:val="none" w:sz="0" w:space="0" w:color="auto"/>
                    <w:bottom w:val="none" w:sz="0" w:space="0" w:color="auto"/>
                    <w:right w:val="none" w:sz="0" w:space="0" w:color="auto"/>
                  </w:divBdr>
                  <w:divsChild>
                    <w:div w:id="1945117136">
                      <w:marLeft w:val="0"/>
                      <w:marRight w:val="0"/>
                      <w:marTop w:val="0"/>
                      <w:marBottom w:val="0"/>
                      <w:divBdr>
                        <w:top w:val="none" w:sz="0" w:space="0" w:color="auto"/>
                        <w:left w:val="none" w:sz="0" w:space="0" w:color="auto"/>
                        <w:bottom w:val="none" w:sz="0" w:space="0" w:color="auto"/>
                        <w:right w:val="none" w:sz="0" w:space="0" w:color="auto"/>
                      </w:divBdr>
                      <w:divsChild>
                        <w:div w:id="644623736">
                          <w:marLeft w:val="0"/>
                          <w:marRight w:val="0"/>
                          <w:marTop w:val="0"/>
                          <w:marBottom w:val="0"/>
                          <w:divBdr>
                            <w:top w:val="none" w:sz="0" w:space="0" w:color="auto"/>
                            <w:left w:val="none" w:sz="0" w:space="0" w:color="auto"/>
                            <w:bottom w:val="none" w:sz="0" w:space="0" w:color="auto"/>
                            <w:right w:val="none" w:sz="0" w:space="0" w:color="auto"/>
                          </w:divBdr>
                          <w:divsChild>
                            <w:div w:id="15366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639345">
      <w:bodyDiv w:val="1"/>
      <w:marLeft w:val="0"/>
      <w:marRight w:val="0"/>
      <w:marTop w:val="0"/>
      <w:marBottom w:val="0"/>
      <w:divBdr>
        <w:top w:val="none" w:sz="0" w:space="0" w:color="auto"/>
        <w:left w:val="none" w:sz="0" w:space="0" w:color="auto"/>
        <w:bottom w:val="none" w:sz="0" w:space="0" w:color="auto"/>
        <w:right w:val="none" w:sz="0" w:space="0" w:color="auto"/>
      </w:divBdr>
      <w:divsChild>
        <w:div w:id="503739043">
          <w:marLeft w:val="0"/>
          <w:marRight w:val="0"/>
          <w:marTop w:val="0"/>
          <w:marBottom w:val="0"/>
          <w:divBdr>
            <w:top w:val="none" w:sz="0" w:space="0" w:color="auto"/>
            <w:left w:val="none" w:sz="0" w:space="0" w:color="auto"/>
            <w:bottom w:val="none" w:sz="0" w:space="0" w:color="auto"/>
            <w:right w:val="none" w:sz="0" w:space="0" w:color="auto"/>
          </w:divBdr>
          <w:divsChild>
            <w:div w:id="1058750232">
              <w:marLeft w:val="0"/>
              <w:marRight w:val="0"/>
              <w:marTop w:val="0"/>
              <w:marBottom w:val="0"/>
              <w:divBdr>
                <w:top w:val="none" w:sz="0" w:space="0" w:color="auto"/>
                <w:left w:val="none" w:sz="0" w:space="0" w:color="auto"/>
                <w:bottom w:val="none" w:sz="0" w:space="0" w:color="auto"/>
                <w:right w:val="none" w:sz="0" w:space="0" w:color="auto"/>
              </w:divBdr>
              <w:divsChild>
                <w:div w:id="1571497705">
                  <w:marLeft w:val="0"/>
                  <w:marRight w:val="0"/>
                  <w:marTop w:val="0"/>
                  <w:marBottom w:val="0"/>
                  <w:divBdr>
                    <w:top w:val="none" w:sz="0" w:space="0" w:color="auto"/>
                    <w:left w:val="none" w:sz="0" w:space="0" w:color="auto"/>
                    <w:bottom w:val="none" w:sz="0" w:space="0" w:color="auto"/>
                    <w:right w:val="none" w:sz="0" w:space="0" w:color="auto"/>
                  </w:divBdr>
                  <w:divsChild>
                    <w:div w:id="2102876098">
                      <w:marLeft w:val="0"/>
                      <w:marRight w:val="0"/>
                      <w:marTop w:val="0"/>
                      <w:marBottom w:val="0"/>
                      <w:divBdr>
                        <w:top w:val="none" w:sz="0" w:space="0" w:color="auto"/>
                        <w:left w:val="none" w:sz="0" w:space="0" w:color="auto"/>
                        <w:bottom w:val="none" w:sz="0" w:space="0" w:color="auto"/>
                        <w:right w:val="none" w:sz="0" w:space="0" w:color="auto"/>
                      </w:divBdr>
                      <w:divsChild>
                        <w:div w:id="179584081">
                          <w:marLeft w:val="0"/>
                          <w:marRight w:val="0"/>
                          <w:marTop w:val="0"/>
                          <w:marBottom w:val="0"/>
                          <w:divBdr>
                            <w:top w:val="none" w:sz="0" w:space="0" w:color="auto"/>
                            <w:left w:val="none" w:sz="0" w:space="0" w:color="auto"/>
                            <w:bottom w:val="none" w:sz="0" w:space="0" w:color="auto"/>
                            <w:right w:val="none" w:sz="0" w:space="0" w:color="auto"/>
                          </w:divBdr>
                          <w:divsChild>
                            <w:div w:id="1486506620">
                              <w:marLeft w:val="0"/>
                              <w:marRight w:val="0"/>
                              <w:marTop w:val="0"/>
                              <w:marBottom w:val="0"/>
                              <w:divBdr>
                                <w:top w:val="none" w:sz="0" w:space="0" w:color="auto"/>
                                <w:left w:val="none" w:sz="0" w:space="0" w:color="auto"/>
                                <w:bottom w:val="none" w:sz="0" w:space="0" w:color="auto"/>
                                <w:right w:val="none" w:sz="0" w:space="0" w:color="auto"/>
                              </w:divBdr>
                              <w:divsChild>
                                <w:div w:id="2089107469">
                                  <w:marLeft w:val="0"/>
                                  <w:marRight w:val="0"/>
                                  <w:marTop w:val="0"/>
                                  <w:marBottom w:val="0"/>
                                  <w:divBdr>
                                    <w:top w:val="none" w:sz="0" w:space="0" w:color="auto"/>
                                    <w:left w:val="none" w:sz="0" w:space="0" w:color="auto"/>
                                    <w:bottom w:val="none" w:sz="0" w:space="0" w:color="auto"/>
                                    <w:right w:val="none" w:sz="0" w:space="0" w:color="auto"/>
                                  </w:divBdr>
                                  <w:divsChild>
                                    <w:div w:id="783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799167">
      <w:bodyDiv w:val="1"/>
      <w:marLeft w:val="0"/>
      <w:marRight w:val="0"/>
      <w:marTop w:val="0"/>
      <w:marBottom w:val="0"/>
      <w:divBdr>
        <w:top w:val="none" w:sz="0" w:space="0" w:color="auto"/>
        <w:left w:val="none" w:sz="0" w:space="0" w:color="auto"/>
        <w:bottom w:val="none" w:sz="0" w:space="0" w:color="auto"/>
        <w:right w:val="none" w:sz="0" w:space="0" w:color="auto"/>
      </w:divBdr>
      <w:divsChild>
        <w:div w:id="1534226810">
          <w:marLeft w:val="0"/>
          <w:marRight w:val="0"/>
          <w:marTop w:val="0"/>
          <w:marBottom w:val="0"/>
          <w:divBdr>
            <w:top w:val="none" w:sz="0" w:space="0" w:color="auto"/>
            <w:left w:val="none" w:sz="0" w:space="0" w:color="auto"/>
            <w:bottom w:val="none" w:sz="0" w:space="0" w:color="auto"/>
            <w:right w:val="none" w:sz="0" w:space="0" w:color="auto"/>
          </w:divBdr>
          <w:divsChild>
            <w:div w:id="1874491126">
              <w:marLeft w:val="0"/>
              <w:marRight w:val="0"/>
              <w:marTop w:val="0"/>
              <w:marBottom w:val="0"/>
              <w:divBdr>
                <w:top w:val="none" w:sz="0" w:space="0" w:color="auto"/>
                <w:left w:val="none" w:sz="0" w:space="0" w:color="auto"/>
                <w:bottom w:val="none" w:sz="0" w:space="0" w:color="auto"/>
                <w:right w:val="none" w:sz="0" w:space="0" w:color="auto"/>
              </w:divBdr>
              <w:divsChild>
                <w:div w:id="1749955400">
                  <w:marLeft w:val="0"/>
                  <w:marRight w:val="0"/>
                  <w:marTop w:val="0"/>
                  <w:marBottom w:val="0"/>
                  <w:divBdr>
                    <w:top w:val="none" w:sz="0" w:space="0" w:color="auto"/>
                    <w:left w:val="none" w:sz="0" w:space="0" w:color="auto"/>
                    <w:bottom w:val="none" w:sz="0" w:space="0" w:color="auto"/>
                    <w:right w:val="none" w:sz="0" w:space="0" w:color="auto"/>
                  </w:divBdr>
                  <w:divsChild>
                    <w:div w:id="178936864">
                      <w:marLeft w:val="0"/>
                      <w:marRight w:val="0"/>
                      <w:marTop w:val="0"/>
                      <w:marBottom w:val="0"/>
                      <w:divBdr>
                        <w:top w:val="none" w:sz="0" w:space="0" w:color="auto"/>
                        <w:left w:val="none" w:sz="0" w:space="0" w:color="auto"/>
                        <w:bottom w:val="none" w:sz="0" w:space="0" w:color="auto"/>
                        <w:right w:val="none" w:sz="0" w:space="0" w:color="auto"/>
                      </w:divBdr>
                      <w:divsChild>
                        <w:div w:id="288973344">
                          <w:marLeft w:val="0"/>
                          <w:marRight w:val="0"/>
                          <w:marTop w:val="0"/>
                          <w:marBottom w:val="0"/>
                          <w:divBdr>
                            <w:top w:val="none" w:sz="0" w:space="0" w:color="auto"/>
                            <w:left w:val="none" w:sz="0" w:space="0" w:color="auto"/>
                            <w:bottom w:val="none" w:sz="0" w:space="0" w:color="auto"/>
                            <w:right w:val="none" w:sz="0" w:space="0" w:color="auto"/>
                          </w:divBdr>
                          <w:divsChild>
                            <w:div w:id="691688938">
                              <w:marLeft w:val="0"/>
                              <w:marRight w:val="0"/>
                              <w:marTop w:val="0"/>
                              <w:marBottom w:val="0"/>
                              <w:divBdr>
                                <w:top w:val="none" w:sz="0" w:space="0" w:color="auto"/>
                                <w:left w:val="none" w:sz="0" w:space="0" w:color="auto"/>
                                <w:bottom w:val="none" w:sz="0" w:space="0" w:color="auto"/>
                                <w:right w:val="none" w:sz="0" w:space="0" w:color="auto"/>
                              </w:divBdr>
                              <w:divsChild>
                                <w:div w:id="1839929477">
                                  <w:marLeft w:val="0"/>
                                  <w:marRight w:val="0"/>
                                  <w:marTop w:val="0"/>
                                  <w:marBottom w:val="0"/>
                                  <w:divBdr>
                                    <w:top w:val="none" w:sz="0" w:space="0" w:color="auto"/>
                                    <w:left w:val="none" w:sz="0" w:space="0" w:color="auto"/>
                                    <w:bottom w:val="none" w:sz="0" w:space="0" w:color="auto"/>
                                    <w:right w:val="none" w:sz="0" w:space="0" w:color="auto"/>
                                  </w:divBdr>
                                  <w:divsChild>
                                    <w:div w:id="15771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821705">
      <w:bodyDiv w:val="1"/>
      <w:marLeft w:val="0"/>
      <w:marRight w:val="0"/>
      <w:marTop w:val="0"/>
      <w:marBottom w:val="0"/>
      <w:divBdr>
        <w:top w:val="none" w:sz="0" w:space="0" w:color="auto"/>
        <w:left w:val="none" w:sz="0" w:space="0" w:color="auto"/>
        <w:bottom w:val="none" w:sz="0" w:space="0" w:color="auto"/>
        <w:right w:val="none" w:sz="0" w:space="0" w:color="auto"/>
      </w:divBdr>
      <w:divsChild>
        <w:div w:id="954481061">
          <w:marLeft w:val="0"/>
          <w:marRight w:val="0"/>
          <w:marTop w:val="0"/>
          <w:marBottom w:val="0"/>
          <w:divBdr>
            <w:top w:val="none" w:sz="0" w:space="0" w:color="auto"/>
            <w:left w:val="none" w:sz="0" w:space="0" w:color="auto"/>
            <w:bottom w:val="none" w:sz="0" w:space="0" w:color="auto"/>
            <w:right w:val="none" w:sz="0" w:space="0" w:color="auto"/>
          </w:divBdr>
          <w:divsChild>
            <w:div w:id="1904943521">
              <w:marLeft w:val="0"/>
              <w:marRight w:val="0"/>
              <w:marTop w:val="0"/>
              <w:marBottom w:val="0"/>
              <w:divBdr>
                <w:top w:val="none" w:sz="0" w:space="0" w:color="auto"/>
                <w:left w:val="none" w:sz="0" w:space="0" w:color="auto"/>
                <w:bottom w:val="none" w:sz="0" w:space="0" w:color="auto"/>
                <w:right w:val="none" w:sz="0" w:space="0" w:color="auto"/>
              </w:divBdr>
              <w:divsChild>
                <w:div w:id="1609583607">
                  <w:marLeft w:val="0"/>
                  <w:marRight w:val="0"/>
                  <w:marTop w:val="0"/>
                  <w:marBottom w:val="0"/>
                  <w:divBdr>
                    <w:top w:val="none" w:sz="0" w:space="0" w:color="auto"/>
                    <w:left w:val="none" w:sz="0" w:space="0" w:color="auto"/>
                    <w:bottom w:val="none" w:sz="0" w:space="0" w:color="auto"/>
                    <w:right w:val="none" w:sz="0" w:space="0" w:color="auto"/>
                  </w:divBdr>
                  <w:divsChild>
                    <w:div w:id="566888831">
                      <w:marLeft w:val="0"/>
                      <w:marRight w:val="0"/>
                      <w:marTop w:val="0"/>
                      <w:marBottom w:val="0"/>
                      <w:divBdr>
                        <w:top w:val="none" w:sz="0" w:space="0" w:color="auto"/>
                        <w:left w:val="none" w:sz="0" w:space="0" w:color="auto"/>
                        <w:bottom w:val="none" w:sz="0" w:space="0" w:color="auto"/>
                        <w:right w:val="none" w:sz="0" w:space="0" w:color="auto"/>
                      </w:divBdr>
                      <w:divsChild>
                        <w:div w:id="1874919678">
                          <w:marLeft w:val="0"/>
                          <w:marRight w:val="0"/>
                          <w:marTop w:val="0"/>
                          <w:marBottom w:val="0"/>
                          <w:divBdr>
                            <w:top w:val="none" w:sz="0" w:space="0" w:color="auto"/>
                            <w:left w:val="none" w:sz="0" w:space="0" w:color="auto"/>
                            <w:bottom w:val="none" w:sz="0" w:space="0" w:color="auto"/>
                            <w:right w:val="none" w:sz="0" w:space="0" w:color="auto"/>
                          </w:divBdr>
                          <w:divsChild>
                            <w:div w:id="886525927">
                              <w:marLeft w:val="0"/>
                              <w:marRight w:val="0"/>
                              <w:marTop w:val="0"/>
                              <w:marBottom w:val="0"/>
                              <w:divBdr>
                                <w:top w:val="none" w:sz="0" w:space="0" w:color="auto"/>
                                <w:left w:val="none" w:sz="0" w:space="0" w:color="auto"/>
                                <w:bottom w:val="none" w:sz="0" w:space="0" w:color="auto"/>
                                <w:right w:val="none" w:sz="0" w:space="0" w:color="auto"/>
                              </w:divBdr>
                              <w:divsChild>
                                <w:div w:id="345138084">
                                  <w:marLeft w:val="0"/>
                                  <w:marRight w:val="0"/>
                                  <w:marTop w:val="0"/>
                                  <w:marBottom w:val="0"/>
                                  <w:divBdr>
                                    <w:top w:val="none" w:sz="0" w:space="0" w:color="auto"/>
                                    <w:left w:val="none" w:sz="0" w:space="0" w:color="auto"/>
                                    <w:bottom w:val="none" w:sz="0" w:space="0" w:color="auto"/>
                                    <w:right w:val="none" w:sz="0" w:space="0" w:color="auto"/>
                                  </w:divBdr>
                                  <w:divsChild>
                                    <w:div w:id="10853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5.wmf"/><Relationship Id="rId42" Type="http://schemas.openxmlformats.org/officeDocument/2006/relationships/oleObject" Target="embeddings/oleObject15.bin"/><Relationship Id="rId63" Type="http://schemas.openxmlformats.org/officeDocument/2006/relationships/image" Target="media/image25.wmf"/><Relationship Id="rId84" Type="http://schemas.openxmlformats.org/officeDocument/2006/relationships/oleObject" Target="embeddings/oleObject38.bin"/><Relationship Id="rId138" Type="http://schemas.openxmlformats.org/officeDocument/2006/relationships/oleObject" Target="embeddings/oleObject63.bin"/><Relationship Id="rId107" Type="http://schemas.openxmlformats.org/officeDocument/2006/relationships/image" Target="media/image46.wmf"/><Relationship Id="rId11" Type="http://schemas.openxmlformats.org/officeDocument/2006/relationships/header" Target="header2.xml"/><Relationship Id="rId32" Type="http://schemas.openxmlformats.org/officeDocument/2006/relationships/oleObject" Target="embeddings/oleObject10.bin"/><Relationship Id="rId53" Type="http://schemas.openxmlformats.org/officeDocument/2006/relationships/image" Target="media/image20.wmf"/><Relationship Id="rId74" Type="http://schemas.openxmlformats.org/officeDocument/2006/relationships/oleObject" Target="embeddings/oleObject32.bin"/><Relationship Id="rId128" Type="http://schemas.openxmlformats.org/officeDocument/2006/relationships/image" Target="media/image56.png"/><Relationship Id="rId149" Type="http://schemas.openxmlformats.org/officeDocument/2006/relationships/header" Target="header3.xml"/><Relationship Id="rId5" Type="http://schemas.openxmlformats.org/officeDocument/2006/relationships/webSettings" Target="webSettings.xml"/><Relationship Id="rId95" Type="http://schemas.openxmlformats.org/officeDocument/2006/relationships/image" Target="media/image40.wmf"/><Relationship Id="rId22" Type="http://schemas.openxmlformats.org/officeDocument/2006/relationships/oleObject" Target="embeddings/oleObject4.bin"/><Relationship Id="rId27" Type="http://schemas.openxmlformats.org/officeDocument/2006/relationships/oleObject" Target="embeddings/oleObject7.bin"/><Relationship Id="rId43" Type="http://schemas.openxmlformats.org/officeDocument/2006/relationships/image" Target="media/image15.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image" Target="media/image49.wmf"/><Relationship Id="rId118" Type="http://schemas.openxmlformats.org/officeDocument/2006/relationships/image" Target="media/image51.wmf"/><Relationship Id="rId134" Type="http://schemas.openxmlformats.org/officeDocument/2006/relationships/oleObject" Target="embeddings/oleObject61.bin"/><Relationship Id="rId139" Type="http://schemas.openxmlformats.org/officeDocument/2006/relationships/image" Target="media/image63.wmf"/><Relationship Id="rId80" Type="http://schemas.openxmlformats.org/officeDocument/2006/relationships/oleObject" Target="embeddings/oleObject36.bin"/><Relationship Id="rId85" Type="http://schemas.openxmlformats.org/officeDocument/2006/relationships/image" Target="media/image34.wmf"/><Relationship Id="rId150" Type="http://schemas.openxmlformats.org/officeDocument/2006/relationships/fontTable" Target="fontTable.xml"/><Relationship Id="rId12" Type="http://schemas.openxmlformats.org/officeDocument/2006/relationships/footer" Target="footer1.xml"/><Relationship Id="rId17" Type="http://schemas.openxmlformats.org/officeDocument/2006/relationships/image" Target="media/image3.wmf"/><Relationship Id="rId33" Type="http://schemas.openxmlformats.org/officeDocument/2006/relationships/image" Target="media/image10.wmf"/><Relationship Id="rId38" Type="http://schemas.openxmlformats.org/officeDocument/2006/relationships/oleObject" Target="embeddings/oleObject13.bin"/><Relationship Id="rId59" Type="http://schemas.openxmlformats.org/officeDocument/2006/relationships/image" Target="media/image23.wmf"/><Relationship Id="rId103" Type="http://schemas.openxmlformats.org/officeDocument/2006/relationships/image" Target="media/image44.wmf"/><Relationship Id="rId108" Type="http://schemas.openxmlformats.org/officeDocument/2006/relationships/oleObject" Target="embeddings/oleObject49.bin"/><Relationship Id="rId124" Type="http://schemas.openxmlformats.org/officeDocument/2006/relationships/image" Target="media/image54.wmf"/><Relationship Id="rId129" Type="http://schemas.openxmlformats.org/officeDocument/2006/relationships/image" Target="media/image57.png"/><Relationship Id="rId54" Type="http://schemas.openxmlformats.org/officeDocument/2006/relationships/oleObject" Target="embeddings/oleObject21.bin"/><Relationship Id="rId70" Type="http://schemas.openxmlformats.org/officeDocument/2006/relationships/oleObject" Target="embeddings/oleObject30.bin"/><Relationship Id="rId75" Type="http://schemas.openxmlformats.org/officeDocument/2006/relationships/image" Target="media/image30.wmf"/><Relationship Id="rId91" Type="http://schemas.openxmlformats.org/officeDocument/2006/relationships/image" Target="media/image37.wmf"/><Relationship Id="rId96" Type="http://schemas.openxmlformats.org/officeDocument/2006/relationships/oleObject" Target="embeddings/oleObject43.bin"/><Relationship Id="rId140" Type="http://schemas.openxmlformats.org/officeDocument/2006/relationships/oleObject" Target="embeddings/oleObject64.bin"/><Relationship Id="rId145"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8.bin"/><Relationship Id="rId49" Type="http://schemas.openxmlformats.org/officeDocument/2006/relationships/image" Target="media/image18.wmf"/><Relationship Id="rId114" Type="http://schemas.openxmlformats.org/officeDocument/2006/relationships/oleObject" Target="embeddings/oleObject52.bin"/><Relationship Id="rId119" Type="http://schemas.openxmlformats.org/officeDocument/2006/relationships/oleObject" Target="embeddings/oleObject55.bin"/><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6.wmf"/><Relationship Id="rId81" Type="http://schemas.openxmlformats.org/officeDocument/2006/relationships/image" Target="media/image32.wmf"/><Relationship Id="rId86" Type="http://schemas.openxmlformats.org/officeDocument/2006/relationships/oleObject" Target="embeddings/oleObject39.bin"/><Relationship Id="rId130" Type="http://schemas.openxmlformats.org/officeDocument/2006/relationships/image" Target="media/image58.png"/><Relationship Id="rId135" Type="http://schemas.openxmlformats.org/officeDocument/2006/relationships/image" Target="media/image61.wmf"/><Relationship Id="rId151" Type="http://schemas.microsoft.com/office/2011/relationships/people" Target="people.xml"/><Relationship Id="rId13" Type="http://schemas.openxmlformats.org/officeDocument/2006/relationships/footer" Target="footer2.xml"/><Relationship Id="rId18" Type="http://schemas.openxmlformats.org/officeDocument/2006/relationships/oleObject" Target="embeddings/oleObject2.bin"/><Relationship Id="rId39" Type="http://schemas.openxmlformats.org/officeDocument/2006/relationships/image" Target="media/image13.wmf"/><Relationship Id="rId109" Type="http://schemas.openxmlformats.org/officeDocument/2006/relationships/image" Target="media/image47.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1.wmf"/><Relationship Id="rId76" Type="http://schemas.openxmlformats.org/officeDocument/2006/relationships/oleObject" Target="embeddings/oleObject33.bin"/><Relationship Id="rId97" Type="http://schemas.openxmlformats.org/officeDocument/2006/relationships/image" Target="media/image41.wmf"/><Relationship Id="rId104" Type="http://schemas.openxmlformats.org/officeDocument/2006/relationships/oleObject" Target="embeddings/oleObject47.bin"/><Relationship Id="rId120" Type="http://schemas.openxmlformats.org/officeDocument/2006/relationships/image" Target="media/image52.wmf"/><Relationship Id="rId125" Type="http://schemas.openxmlformats.org/officeDocument/2006/relationships/oleObject" Target="embeddings/oleObject58.bin"/><Relationship Id="rId141" Type="http://schemas.openxmlformats.org/officeDocument/2006/relationships/image" Target="media/image64.wmf"/><Relationship Id="rId146" Type="http://schemas.openxmlformats.org/officeDocument/2006/relationships/oleObject" Target="embeddings/oleObject67.bin"/><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5.bin"/><Relationship Id="rId40" Type="http://schemas.openxmlformats.org/officeDocument/2006/relationships/oleObject" Target="embeddings/oleObject14.bin"/><Relationship Id="rId45" Type="http://schemas.openxmlformats.org/officeDocument/2006/relationships/image" Target="media/image16.wmf"/><Relationship Id="rId66" Type="http://schemas.openxmlformats.org/officeDocument/2006/relationships/oleObject" Target="embeddings/oleObject27.bin"/><Relationship Id="rId87" Type="http://schemas.openxmlformats.org/officeDocument/2006/relationships/image" Target="media/image35.wmf"/><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image" Target="media/image59.wmf"/><Relationship Id="rId136" Type="http://schemas.openxmlformats.org/officeDocument/2006/relationships/oleObject" Target="embeddings/oleObject62.bin"/><Relationship Id="rId61" Type="http://schemas.openxmlformats.org/officeDocument/2006/relationships/image" Target="media/image24.wmf"/><Relationship Id="rId82" Type="http://schemas.openxmlformats.org/officeDocument/2006/relationships/oleObject" Target="embeddings/oleObject37.bin"/><Relationship Id="rId152" Type="http://schemas.openxmlformats.org/officeDocument/2006/relationships/theme" Target="theme/theme1.xml"/><Relationship Id="rId19" Type="http://schemas.openxmlformats.org/officeDocument/2006/relationships/image" Target="media/image4.wmf"/><Relationship Id="rId14" Type="http://schemas.openxmlformats.org/officeDocument/2006/relationships/hyperlink" Target="http://www.mcs.anl.gov/research/projects/m" TargetMode="External"/><Relationship Id="rId30" Type="http://schemas.openxmlformats.org/officeDocument/2006/relationships/oleObject" Target="embeddings/oleObject9.bin"/><Relationship Id="rId35" Type="http://schemas.openxmlformats.org/officeDocument/2006/relationships/image" Target="media/image11.wmf"/><Relationship Id="rId56" Type="http://schemas.openxmlformats.org/officeDocument/2006/relationships/oleObject" Target="embeddings/oleObject22.bin"/><Relationship Id="rId77" Type="http://schemas.openxmlformats.org/officeDocument/2006/relationships/oleObject" Target="embeddings/oleObject34.bin"/><Relationship Id="rId100" Type="http://schemas.openxmlformats.org/officeDocument/2006/relationships/oleObject" Target="embeddings/oleObject45.bin"/><Relationship Id="rId105" Type="http://schemas.openxmlformats.org/officeDocument/2006/relationships/image" Target="media/image45.wmf"/><Relationship Id="rId126" Type="http://schemas.openxmlformats.org/officeDocument/2006/relationships/image" Target="media/image55.wmf"/><Relationship Id="rId147" Type="http://schemas.openxmlformats.org/officeDocument/2006/relationships/image" Target="media/image67.png"/><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31.bin"/><Relationship Id="rId93" Type="http://schemas.openxmlformats.org/officeDocument/2006/relationships/image" Target="media/image38.png"/><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5.bin"/><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oleObject" Target="embeddings/oleObject17.bin"/><Relationship Id="rId67" Type="http://schemas.openxmlformats.org/officeDocument/2006/relationships/oleObject" Target="embeddings/oleObject28.bin"/><Relationship Id="rId116" Type="http://schemas.openxmlformats.org/officeDocument/2006/relationships/image" Target="media/image50.wmf"/><Relationship Id="rId137" Type="http://schemas.openxmlformats.org/officeDocument/2006/relationships/image" Target="media/image62.wmf"/><Relationship Id="rId20" Type="http://schemas.openxmlformats.org/officeDocument/2006/relationships/oleObject" Target="embeddings/oleObject3.bin"/><Relationship Id="rId41" Type="http://schemas.openxmlformats.org/officeDocument/2006/relationships/image" Target="media/image14.wmf"/><Relationship Id="rId62" Type="http://schemas.openxmlformats.org/officeDocument/2006/relationships/oleObject" Target="embeddings/oleObject25.bin"/><Relationship Id="rId83" Type="http://schemas.openxmlformats.org/officeDocument/2006/relationships/image" Target="media/image33.wmf"/><Relationship Id="rId88" Type="http://schemas.openxmlformats.org/officeDocument/2006/relationships/oleObject" Target="embeddings/oleObject40.bin"/><Relationship Id="rId111" Type="http://schemas.openxmlformats.org/officeDocument/2006/relationships/image" Target="media/image48.wmf"/><Relationship Id="rId132" Type="http://schemas.openxmlformats.org/officeDocument/2006/relationships/oleObject" Target="embeddings/oleObject60.bin"/><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2.wmf"/><Relationship Id="rId106" Type="http://schemas.openxmlformats.org/officeDocument/2006/relationships/oleObject" Target="embeddings/oleObject48.bin"/><Relationship Id="rId127" Type="http://schemas.openxmlformats.org/officeDocument/2006/relationships/oleObject" Target="embeddings/oleObject59.bin"/><Relationship Id="rId10" Type="http://schemas.openxmlformats.org/officeDocument/2006/relationships/header" Target="header1.xml"/><Relationship Id="rId31" Type="http://schemas.openxmlformats.org/officeDocument/2006/relationships/image" Target="media/image9.wmf"/><Relationship Id="rId52" Type="http://schemas.openxmlformats.org/officeDocument/2006/relationships/oleObject" Target="embeddings/oleObject20.bin"/><Relationship Id="rId73" Type="http://schemas.openxmlformats.org/officeDocument/2006/relationships/image" Target="media/image29.wmf"/><Relationship Id="rId78" Type="http://schemas.openxmlformats.org/officeDocument/2006/relationships/image" Target="media/image31.wmf"/><Relationship Id="rId94" Type="http://schemas.openxmlformats.org/officeDocument/2006/relationships/image" Target="media/image39.png"/><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3.wmf"/><Relationship Id="rId143" Type="http://schemas.openxmlformats.org/officeDocument/2006/relationships/image" Target="media/image65.wmf"/><Relationship Id="rId148" Type="http://schemas.openxmlformats.org/officeDocument/2006/relationships/image" Target="media/image68.png"/><Relationship Id="rId4" Type="http://schemas.openxmlformats.org/officeDocument/2006/relationships/settings" Target="settings.xml"/><Relationship Id="rId9" Type="http://schemas.openxmlformats.org/officeDocument/2006/relationships/hyperlink" Target="http://reallab.ep.tsinghua.edu.cn" TargetMode="External"/><Relationship Id="rId26" Type="http://schemas.openxmlformats.org/officeDocument/2006/relationships/image" Target="media/image7.wmf"/><Relationship Id="rId47" Type="http://schemas.openxmlformats.org/officeDocument/2006/relationships/image" Target="media/image17.wmf"/><Relationship Id="rId68" Type="http://schemas.openxmlformats.org/officeDocument/2006/relationships/image" Target="media/image27.wmf"/><Relationship Id="rId89" Type="http://schemas.openxmlformats.org/officeDocument/2006/relationships/image" Target="media/image36.wmf"/><Relationship Id="rId112" Type="http://schemas.openxmlformats.org/officeDocument/2006/relationships/oleObject" Target="embeddings/oleObject51.bin"/><Relationship Id="rId133" Type="http://schemas.openxmlformats.org/officeDocument/2006/relationships/image" Target="media/image60.wmf"/><Relationship Id="rId16" Type="http://schemas.openxmlformats.org/officeDocument/2006/relationships/oleObject" Target="embeddings/oleObject1.bin"/><Relationship Id="rId37" Type="http://schemas.openxmlformats.org/officeDocument/2006/relationships/image" Target="media/image12.wmf"/><Relationship Id="rId58" Type="http://schemas.openxmlformats.org/officeDocument/2006/relationships/oleObject" Target="embeddings/oleObject23.bin"/><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oleObject" Target="embeddings/oleObject57.bin"/><Relationship Id="rId144" Type="http://schemas.openxmlformats.org/officeDocument/2006/relationships/oleObject" Target="embeddings/oleObject66.bin"/><Relationship Id="rId90" Type="http://schemas.openxmlformats.org/officeDocument/2006/relationships/oleObject" Target="embeddings/oleObject4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A5B4F-CF41-4A48-B076-203DA61B1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1</Pages>
  <Words>22469</Words>
  <Characters>128078</Characters>
  <Application>Microsoft Office Word</Application>
  <DocSecurity>0</DocSecurity>
  <Lines>1067</Lines>
  <Paragraphs>300</Paragraphs>
  <ScaleCrop>false</ScaleCrop>
  <Company>tsinghua</Company>
  <LinksUpToDate>false</LinksUpToDate>
  <CharactersWithSpaces>150247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dc:creator>
  <cp:keywords/>
  <dc:description/>
  <cp:lastModifiedBy>Jingang LIANG</cp:lastModifiedBy>
  <cp:revision>2462</cp:revision>
  <dcterms:created xsi:type="dcterms:W3CDTF">2013-08-30T01:43:00Z</dcterms:created>
  <dcterms:modified xsi:type="dcterms:W3CDTF">2013-10-13T11:17:00Z</dcterms:modified>
</cp:coreProperties>
</file>